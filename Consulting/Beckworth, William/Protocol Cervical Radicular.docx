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40E" w:rsidRPr="00F57A32" w:rsidRDefault="004329B5" w:rsidP="004329B5">
      <w:pPr>
        <w:pStyle w:val="NoSpacing"/>
        <w:rPr>
          <w:rFonts w:ascii="Times New Roman" w:hAnsi="Times New Roman" w:cs="Times New Roman"/>
          <w:b/>
        </w:rPr>
      </w:pPr>
      <w:r w:rsidRPr="00F57A32">
        <w:rPr>
          <w:rFonts w:ascii="Times New Roman" w:hAnsi="Times New Roman" w:cs="Times New Roman"/>
          <w:b/>
        </w:rPr>
        <w:t>The Natural History of Acute Cervical Radicular Pain</w:t>
      </w:r>
    </w:p>
    <w:p w:rsidR="004139CA" w:rsidRPr="00F57A32" w:rsidRDefault="004139CA" w:rsidP="004329B5">
      <w:pPr>
        <w:pStyle w:val="NoSpacing"/>
        <w:rPr>
          <w:rFonts w:ascii="Times New Roman" w:hAnsi="Times New Roman" w:cs="Times New Roman"/>
          <w:b/>
        </w:rPr>
      </w:pPr>
    </w:p>
    <w:p w:rsidR="004139CA" w:rsidRPr="00F57A32" w:rsidRDefault="004139CA" w:rsidP="004329B5">
      <w:pPr>
        <w:pStyle w:val="NoSpacing"/>
        <w:rPr>
          <w:rFonts w:ascii="Times New Roman" w:hAnsi="Times New Roman" w:cs="Times New Roman"/>
        </w:rPr>
      </w:pPr>
      <w:r w:rsidRPr="00F57A32">
        <w:rPr>
          <w:rFonts w:ascii="Times New Roman" w:hAnsi="Times New Roman" w:cs="Times New Roman"/>
        </w:rPr>
        <w:t xml:space="preserve">Beckworth WJ, </w:t>
      </w:r>
      <w:proofErr w:type="spellStart"/>
      <w:r w:rsidRPr="00F57A32">
        <w:rPr>
          <w:rFonts w:ascii="Times New Roman" w:hAnsi="Times New Roman" w:cs="Times New Roman"/>
        </w:rPr>
        <w:t>Sodiq</w:t>
      </w:r>
      <w:proofErr w:type="spellEnd"/>
      <w:r w:rsidRPr="00F57A32">
        <w:rPr>
          <w:rFonts w:ascii="Times New Roman" w:hAnsi="Times New Roman" w:cs="Times New Roman"/>
        </w:rPr>
        <w:t xml:space="preserve"> DK, Dows-Martinez MN, Lee J</w:t>
      </w:r>
    </w:p>
    <w:p w:rsidR="004329B5" w:rsidRPr="00F57A32" w:rsidRDefault="004329B5" w:rsidP="004329B5">
      <w:pPr>
        <w:pStyle w:val="NoSpacing"/>
        <w:rPr>
          <w:rFonts w:ascii="Times New Roman" w:hAnsi="Times New Roman" w:cs="Times New Roman"/>
        </w:rPr>
      </w:pPr>
    </w:p>
    <w:p w:rsidR="004329B5" w:rsidRPr="00F57A32" w:rsidRDefault="004329B5" w:rsidP="004329B5">
      <w:pPr>
        <w:pStyle w:val="NoSpacing"/>
        <w:rPr>
          <w:rFonts w:ascii="Times New Roman" w:hAnsi="Times New Roman" w:cs="Times New Roman"/>
        </w:rPr>
      </w:pPr>
    </w:p>
    <w:p w:rsidR="006C496E" w:rsidRPr="00F57A32" w:rsidRDefault="006C496E" w:rsidP="004329B5">
      <w:pPr>
        <w:pStyle w:val="NoSpacing"/>
        <w:rPr>
          <w:rFonts w:ascii="Times New Roman" w:hAnsi="Times New Roman" w:cs="Times New Roman"/>
          <w:b/>
          <w:u w:val="single"/>
        </w:rPr>
      </w:pPr>
      <w:r w:rsidRPr="00F57A32">
        <w:rPr>
          <w:rFonts w:ascii="Times New Roman" w:hAnsi="Times New Roman" w:cs="Times New Roman"/>
          <w:b/>
          <w:u w:val="single"/>
        </w:rPr>
        <w:t>Background</w:t>
      </w:r>
    </w:p>
    <w:p w:rsidR="004329B5" w:rsidRPr="00F57A32" w:rsidRDefault="004329B5" w:rsidP="004329B5">
      <w:pPr>
        <w:pStyle w:val="NoSpacing"/>
        <w:rPr>
          <w:rFonts w:ascii="Times New Roman" w:hAnsi="Times New Roman" w:cs="Times New Roman"/>
        </w:rPr>
      </w:pPr>
      <w:r w:rsidRPr="00F57A32">
        <w:rPr>
          <w:rFonts w:ascii="Times New Roman" w:hAnsi="Times New Roman" w:cs="Times New Roman"/>
        </w:rPr>
        <w:t xml:space="preserve">Cervical radicular is a relatively common disorder </w:t>
      </w:r>
      <w:r w:rsidR="00386E24" w:rsidRPr="00F57A32">
        <w:rPr>
          <w:rFonts w:ascii="Times New Roman" w:hAnsi="Times New Roman" w:cs="Times New Roman"/>
        </w:rPr>
        <w:t xml:space="preserve">characterized by upper limb pain and </w:t>
      </w:r>
      <w:r w:rsidRPr="00F57A32">
        <w:rPr>
          <w:rFonts w:ascii="Times New Roman" w:hAnsi="Times New Roman" w:cs="Times New Roman"/>
        </w:rPr>
        <w:t xml:space="preserve">has been defined as pain resulting from stimulation </w:t>
      </w:r>
      <w:r w:rsidR="007059B0" w:rsidRPr="00F57A32">
        <w:rPr>
          <w:rFonts w:ascii="Times New Roman" w:hAnsi="Times New Roman" w:cs="Times New Roman"/>
        </w:rPr>
        <w:t>cervical nerve roots that radiates into the upper limb</w:t>
      </w:r>
      <w:r w:rsidR="00386E24" w:rsidRPr="00F57A32">
        <w:rPr>
          <w:rFonts w:ascii="Times New Roman" w:hAnsi="Times New Roman" w:cs="Times New Roman"/>
        </w:rPr>
        <w:t xml:space="preserve"> and is shooting or electric in quality</w:t>
      </w:r>
      <w:r w:rsidRPr="00F57A32">
        <w:rPr>
          <w:rFonts w:ascii="Times New Roman" w:hAnsi="Times New Roman" w:cs="Times New Roman"/>
        </w:rPr>
        <w:t xml:space="preserve">.”  </w:t>
      </w:r>
      <w:proofErr w:type="gramStart"/>
      <w:r w:rsidRPr="00F57A32">
        <w:rPr>
          <w:rFonts w:ascii="Times New Roman" w:hAnsi="Times New Roman" w:cs="Times New Roman"/>
        </w:rPr>
        <w:t>(</w:t>
      </w:r>
      <w:proofErr w:type="spellStart"/>
      <w:r w:rsidRPr="00F57A32">
        <w:rPr>
          <w:rFonts w:ascii="Times New Roman" w:hAnsi="Times New Roman" w:cs="Times New Roman"/>
        </w:rPr>
        <w:t>Bogduk</w:t>
      </w:r>
      <w:proofErr w:type="spellEnd"/>
      <w:r w:rsidRPr="00F57A32">
        <w:rPr>
          <w:rFonts w:ascii="Times New Roman" w:hAnsi="Times New Roman" w:cs="Times New Roman"/>
        </w:rPr>
        <w:t xml:space="preserve"> book 1999</w:t>
      </w:r>
      <w:r w:rsidR="00386E24" w:rsidRPr="00F57A32">
        <w:rPr>
          <w:rFonts w:ascii="Times New Roman" w:hAnsi="Times New Roman" w:cs="Times New Roman"/>
        </w:rPr>
        <w:t>, IASP</w:t>
      </w:r>
      <w:r w:rsidRPr="00F57A32">
        <w:rPr>
          <w:rFonts w:ascii="Times New Roman" w:hAnsi="Times New Roman" w:cs="Times New Roman"/>
        </w:rPr>
        <w:t>)</w:t>
      </w:r>
      <w:r w:rsidR="00386E24" w:rsidRPr="00F57A32">
        <w:rPr>
          <w:rFonts w:ascii="Times New Roman" w:hAnsi="Times New Roman" w:cs="Times New Roman"/>
        </w:rPr>
        <w:t>.</w:t>
      </w:r>
      <w:proofErr w:type="gramEnd"/>
      <w:r w:rsidR="00386E24" w:rsidRPr="00F57A32">
        <w:rPr>
          <w:rFonts w:ascii="Times New Roman" w:hAnsi="Times New Roman" w:cs="Times New Roman"/>
        </w:rPr>
        <w:t xml:space="preserve">  A cervical radiculopathy </w:t>
      </w:r>
      <w:r w:rsidR="004836F5" w:rsidRPr="00F57A32">
        <w:rPr>
          <w:rFonts w:ascii="Times New Roman" w:hAnsi="Times New Roman" w:cs="Times New Roman"/>
        </w:rPr>
        <w:t xml:space="preserve">is </w:t>
      </w:r>
      <w:r w:rsidR="00BC549F" w:rsidRPr="00F57A32">
        <w:rPr>
          <w:rFonts w:ascii="Times New Roman" w:hAnsi="Times New Roman" w:cs="Times New Roman"/>
        </w:rPr>
        <w:t>noted</w:t>
      </w:r>
      <w:r w:rsidR="004836F5" w:rsidRPr="00F57A32">
        <w:rPr>
          <w:rFonts w:ascii="Times New Roman" w:hAnsi="Times New Roman" w:cs="Times New Roman"/>
        </w:rPr>
        <w:t xml:space="preserve"> by</w:t>
      </w:r>
      <w:r w:rsidR="00386E24" w:rsidRPr="00F57A32">
        <w:rPr>
          <w:rFonts w:ascii="Times New Roman" w:hAnsi="Times New Roman" w:cs="Times New Roman"/>
        </w:rPr>
        <w:t xml:space="preserve"> objective neurological signs such as numbness, weakness or reflex changes.  The most common cause </w:t>
      </w:r>
      <w:r w:rsidR="004836F5" w:rsidRPr="00F57A32">
        <w:rPr>
          <w:rFonts w:ascii="Times New Roman" w:hAnsi="Times New Roman" w:cs="Times New Roman"/>
        </w:rPr>
        <w:t xml:space="preserve">of a cervical radiculopathy is spondyloarthrosis or a herniated disc. </w:t>
      </w:r>
      <w:proofErr w:type="gramStart"/>
      <w:r w:rsidR="004836F5" w:rsidRPr="00F57A32">
        <w:rPr>
          <w:rFonts w:ascii="Times New Roman" w:hAnsi="Times New Roman" w:cs="Times New Roman"/>
        </w:rPr>
        <w:t>(</w:t>
      </w:r>
      <w:proofErr w:type="spellStart"/>
      <w:r w:rsidR="004836F5" w:rsidRPr="00F57A32">
        <w:rPr>
          <w:rFonts w:ascii="Times New Roman" w:hAnsi="Times New Roman" w:cs="Times New Roman"/>
        </w:rPr>
        <w:t>Kuijper</w:t>
      </w:r>
      <w:proofErr w:type="spellEnd"/>
      <w:r w:rsidR="004836F5" w:rsidRPr="00F57A32">
        <w:rPr>
          <w:rFonts w:ascii="Times New Roman" w:hAnsi="Times New Roman" w:cs="Times New Roman"/>
        </w:rPr>
        <w:t>).</w:t>
      </w:r>
      <w:proofErr w:type="gramEnd"/>
    </w:p>
    <w:p w:rsidR="004836F5" w:rsidRPr="00F57A32" w:rsidRDefault="004836F5" w:rsidP="004329B5">
      <w:pPr>
        <w:pStyle w:val="NoSpacing"/>
        <w:rPr>
          <w:rFonts w:ascii="Times New Roman" w:hAnsi="Times New Roman" w:cs="Times New Roman"/>
        </w:rPr>
      </w:pPr>
    </w:p>
    <w:p w:rsidR="0073438A" w:rsidRPr="00F57A32" w:rsidRDefault="00762E02" w:rsidP="004329B5">
      <w:pPr>
        <w:pStyle w:val="NoSpacing"/>
        <w:rPr>
          <w:rFonts w:ascii="Times New Roman" w:hAnsi="Times New Roman" w:cs="Times New Roman"/>
        </w:rPr>
      </w:pPr>
      <w:r w:rsidRPr="00F57A32">
        <w:rPr>
          <w:rFonts w:ascii="Times New Roman" w:hAnsi="Times New Roman" w:cs="Times New Roman"/>
        </w:rPr>
        <w:t>Studies</w:t>
      </w:r>
      <w:r w:rsidR="00B8293B" w:rsidRPr="00F57A32">
        <w:rPr>
          <w:rFonts w:ascii="Times New Roman" w:hAnsi="Times New Roman" w:cs="Times New Roman"/>
        </w:rPr>
        <w:t xml:space="preserve"> using</w:t>
      </w:r>
      <w:r w:rsidRPr="00F57A32">
        <w:rPr>
          <w:rFonts w:ascii="Times New Roman" w:hAnsi="Times New Roman" w:cs="Times New Roman"/>
        </w:rPr>
        <w:t xml:space="preserve"> CT and MRI</w:t>
      </w:r>
      <w:r w:rsidR="00183B09" w:rsidRPr="00F57A32">
        <w:rPr>
          <w:rFonts w:ascii="Times New Roman" w:hAnsi="Times New Roman" w:cs="Times New Roman"/>
        </w:rPr>
        <w:t xml:space="preserve"> </w:t>
      </w:r>
      <w:r w:rsidR="0073438A" w:rsidRPr="00F57A32">
        <w:rPr>
          <w:rFonts w:ascii="Times New Roman" w:hAnsi="Times New Roman" w:cs="Times New Roman"/>
        </w:rPr>
        <w:t>(</w:t>
      </w:r>
      <w:proofErr w:type="spellStart"/>
      <w:r w:rsidR="0073438A" w:rsidRPr="00F57A32">
        <w:rPr>
          <w:rFonts w:ascii="Times New Roman" w:hAnsi="Times New Roman" w:cs="Times New Roman"/>
        </w:rPr>
        <w:t>Maigne</w:t>
      </w:r>
      <w:proofErr w:type="spellEnd"/>
      <w:proofErr w:type="gramStart"/>
      <w:r w:rsidR="0073438A" w:rsidRPr="00F57A32">
        <w:rPr>
          <w:rFonts w:ascii="Times New Roman" w:hAnsi="Times New Roman" w:cs="Times New Roman"/>
        </w:rPr>
        <w:t>,  Bush</w:t>
      </w:r>
      <w:proofErr w:type="gramEnd"/>
      <w:r w:rsidR="0073438A" w:rsidRPr="00F57A32">
        <w:rPr>
          <w:rFonts w:ascii="Times New Roman" w:hAnsi="Times New Roman" w:cs="Times New Roman"/>
        </w:rPr>
        <w:t xml:space="preserve">,  </w:t>
      </w:r>
      <w:proofErr w:type="spellStart"/>
      <w:r w:rsidR="0073438A" w:rsidRPr="00F57A32">
        <w:rPr>
          <w:rFonts w:ascii="Times New Roman" w:hAnsi="Times New Roman" w:cs="Times New Roman"/>
        </w:rPr>
        <w:t>Vinas</w:t>
      </w:r>
      <w:proofErr w:type="spellEnd"/>
      <w:r w:rsidR="00B8293B" w:rsidRPr="00F57A32">
        <w:rPr>
          <w:rFonts w:ascii="Times New Roman" w:hAnsi="Times New Roman" w:cs="Times New Roman"/>
        </w:rPr>
        <w:t>) have</w:t>
      </w:r>
      <w:r w:rsidRPr="00F57A32">
        <w:rPr>
          <w:rFonts w:ascii="Times New Roman" w:hAnsi="Times New Roman" w:cs="Times New Roman"/>
        </w:rPr>
        <w:t xml:space="preserve"> </w:t>
      </w:r>
      <w:r w:rsidR="00183B09" w:rsidRPr="00F57A32">
        <w:rPr>
          <w:rFonts w:ascii="Times New Roman" w:hAnsi="Times New Roman" w:cs="Times New Roman"/>
        </w:rPr>
        <w:t>show</w:t>
      </w:r>
      <w:r w:rsidR="00B8293B" w:rsidRPr="00F57A32">
        <w:rPr>
          <w:rFonts w:ascii="Times New Roman" w:hAnsi="Times New Roman" w:cs="Times New Roman"/>
        </w:rPr>
        <w:t>n</w:t>
      </w:r>
      <w:r w:rsidR="00183B09" w:rsidRPr="00F57A32">
        <w:rPr>
          <w:rFonts w:ascii="Times New Roman" w:hAnsi="Times New Roman" w:cs="Times New Roman"/>
        </w:rPr>
        <w:t xml:space="preserve"> that over a period of time, ranging from one to 30 months, cervical disc </w:t>
      </w:r>
      <w:r w:rsidR="00B8293B" w:rsidRPr="00F57A32">
        <w:rPr>
          <w:rFonts w:ascii="Times New Roman" w:hAnsi="Times New Roman" w:cs="Times New Roman"/>
        </w:rPr>
        <w:t>herniations</w:t>
      </w:r>
      <w:r w:rsidR="0073438A" w:rsidRPr="00F57A32">
        <w:rPr>
          <w:rFonts w:ascii="Times New Roman" w:hAnsi="Times New Roman" w:cs="Times New Roman"/>
        </w:rPr>
        <w:t xml:space="preserve"> tend to diminish in size.  Larger herniations show a greater reduction in size whereas small protrusions show only slight decreases if any.  If there is bony foraminal stenosis from spondyloarthrosis, one might expect a less favorable out</w:t>
      </w:r>
      <w:r w:rsidR="00BC549F" w:rsidRPr="00F57A32">
        <w:rPr>
          <w:rFonts w:ascii="Times New Roman" w:hAnsi="Times New Roman" w:cs="Times New Roman"/>
        </w:rPr>
        <w:t>come</w:t>
      </w:r>
      <w:r w:rsidR="0073438A" w:rsidRPr="00F57A32">
        <w:rPr>
          <w:rFonts w:ascii="Times New Roman" w:hAnsi="Times New Roman" w:cs="Times New Roman"/>
        </w:rPr>
        <w:t xml:space="preserve">, although </w:t>
      </w:r>
      <w:r w:rsidR="00B8293B" w:rsidRPr="00F57A32">
        <w:rPr>
          <w:rFonts w:ascii="Times New Roman" w:hAnsi="Times New Roman" w:cs="Times New Roman"/>
        </w:rPr>
        <w:t>this has not been studied.</w:t>
      </w:r>
    </w:p>
    <w:p w:rsidR="00B8293B" w:rsidRPr="00F57A32" w:rsidRDefault="00B8293B" w:rsidP="004329B5">
      <w:pPr>
        <w:pStyle w:val="NoSpacing"/>
        <w:rPr>
          <w:rFonts w:ascii="Times New Roman" w:hAnsi="Times New Roman" w:cs="Times New Roman"/>
        </w:rPr>
      </w:pPr>
    </w:p>
    <w:p w:rsidR="001620A2" w:rsidRPr="00F57A32" w:rsidRDefault="00B8293B" w:rsidP="004329B5">
      <w:pPr>
        <w:pStyle w:val="NoSpacing"/>
        <w:rPr>
          <w:rFonts w:ascii="Times New Roman" w:hAnsi="Times New Roman" w:cs="Times New Roman"/>
        </w:rPr>
      </w:pPr>
      <w:r w:rsidRPr="00F57A32">
        <w:rPr>
          <w:rFonts w:ascii="Times New Roman" w:hAnsi="Times New Roman" w:cs="Times New Roman"/>
        </w:rPr>
        <w:t>There have been mixed reports regarding the clinical natural history of cervical radicular pain.  Two studies suggest a less favorable outcome.  One study</w:t>
      </w:r>
      <w:r w:rsidR="001620A2" w:rsidRPr="00F57A32">
        <w:rPr>
          <w:rFonts w:ascii="Times New Roman" w:hAnsi="Times New Roman" w:cs="Times New Roman"/>
        </w:rPr>
        <w:t xml:space="preserve"> (</w:t>
      </w:r>
      <w:proofErr w:type="spellStart"/>
      <w:r w:rsidR="001620A2" w:rsidRPr="00F57A32">
        <w:rPr>
          <w:rFonts w:ascii="Times New Roman" w:hAnsi="Times New Roman" w:cs="Times New Roman"/>
        </w:rPr>
        <w:t>Dillin</w:t>
      </w:r>
      <w:proofErr w:type="spellEnd"/>
      <w:r w:rsidR="001620A2" w:rsidRPr="00F57A32">
        <w:rPr>
          <w:rFonts w:ascii="Times New Roman" w:hAnsi="Times New Roman" w:cs="Times New Roman"/>
        </w:rPr>
        <w:t>)</w:t>
      </w:r>
      <w:r w:rsidRPr="00F57A32">
        <w:rPr>
          <w:rFonts w:ascii="Times New Roman" w:hAnsi="Times New Roman" w:cs="Times New Roman"/>
        </w:rPr>
        <w:t xml:space="preserve"> followed patients who at one year </w:t>
      </w:r>
      <w:r w:rsidR="00BC549F" w:rsidRPr="00F57A32">
        <w:rPr>
          <w:rFonts w:ascii="Times New Roman" w:hAnsi="Times New Roman" w:cs="Times New Roman"/>
        </w:rPr>
        <w:t xml:space="preserve">had </w:t>
      </w:r>
      <w:r w:rsidRPr="00F57A32">
        <w:rPr>
          <w:rFonts w:ascii="Times New Roman" w:hAnsi="Times New Roman" w:cs="Times New Roman"/>
        </w:rPr>
        <w:t>failed conservative therapy but did not undergo surgery</w:t>
      </w:r>
      <w:r w:rsidR="00BC549F" w:rsidRPr="00F57A32">
        <w:rPr>
          <w:rFonts w:ascii="Times New Roman" w:hAnsi="Times New Roman" w:cs="Times New Roman"/>
        </w:rPr>
        <w:t>.  At five years</w:t>
      </w:r>
      <w:proofErr w:type="gramStart"/>
      <w:r w:rsidRPr="00F57A32">
        <w:rPr>
          <w:rFonts w:ascii="Times New Roman" w:hAnsi="Times New Roman" w:cs="Times New Roman"/>
        </w:rPr>
        <w:t>,  55</w:t>
      </w:r>
      <w:proofErr w:type="gramEnd"/>
      <w:r w:rsidRPr="00F57A32">
        <w:rPr>
          <w:rFonts w:ascii="Times New Roman" w:hAnsi="Times New Roman" w:cs="Times New Roman"/>
        </w:rPr>
        <w:t>% remained unsatisfactory and 25</w:t>
      </w:r>
      <w:r w:rsidR="001620A2" w:rsidRPr="00F57A32">
        <w:rPr>
          <w:rFonts w:ascii="Times New Roman" w:hAnsi="Times New Roman" w:cs="Times New Roman"/>
        </w:rPr>
        <w:t xml:space="preserve">% were unable to return to work.  </w:t>
      </w:r>
      <w:r w:rsidRPr="00F57A32">
        <w:rPr>
          <w:rFonts w:ascii="Times New Roman" w:hAnsi="Times New Roman" w:cs="Times New Roman"/>
        </w:rPr>
        <w:t xml:space="preserve">Another study </w:t>
      </w:r>
      <w:r w:rsidR="001620A2" w:rsidRPr="00F57A32">
        <w:rPr>
          <w:rFonts w:ascii="Times New Roman" w:hAnsi="Times New Roman" w:cs="Times New Roman"/>
        </w:rPr>
        <w:t>(</w:t>
      </w:r>
      <w:proofErr w:type="spellStart"/>
      <w:r w:rsidR="001620A2" w:rsidRPr="00F57A32">
        <w:rPr>
          <w:rFonts w:ascii="Times New Roman" w:hAnsi="Times New Roman" w:cs="Times New Roman"/>
        </w:rPr>
        <w:t>Persson</w:t>
      </w:r>
      <w:proofErr w:type="spellEnd"/>
      <w:proofErr w:type="gramStart"/>
      <w:r w:rsidR="001620A2" w:rsidRPr="00F57A32">
        <w:rPr>
          <w:rFonts w:ascii="Times New Roman" w:hAnsi="Times New Roman" w:cs="Times New Roman"/>
        </w:rPr>
        <w:t>)</w:t>
      </w:r>
      <w:r w:rsidRPr="00F57A32">
        <w:rPr>
          <w:rFonts w:ascii="Times New Roman" w:hAnsi="Times New Roman" w:cs="Times New Roman"/>
        </w:rPr>
        <w:t>followed</w:t>
      </w:r>
      <w:proofErr w:type="gramEnd"/>
      <w:r w:rsidRPr="00F57A32">
        <w:rPr>
          <w:rFonts w:ascii="Times New Roman" w:hAnsi="Times New Roman" w:cs="Times New Roman"/>
        </w:rPr>
        <w:t xml:space="preserve"> 21 patients on </w:t>
      </w:r>
      <w:r w:rsidR="00BC549F" w:rsidRPr="00F57A32">
        <w:rPr>
          <w:rFonts w:ascii="Times New Roman" w:hAnsi="Times New Roman" w:cs="Times New Roman"/>
        </w:rPr>
        <w:t xml:space="preserve">a </w:t>
      </w:r>
      <w:r w:rsidRPr="00F57A32">
        <w:rPr>
          <w:rFonts w:ascii="Times New Roman" w:hAnsi="Times New Roman" w:cs="Times New Roman"/>
        </w:rPr>
        <w:t>waiting list for surgery at least 10 months.  Of these, 62% considered themselves unchanged or impaired.  These paint a less favorable</w:t>
      </w:r>
      <w:r w:rsidR="001620A2" w:rsidRPr="00F57A32">
        <w:rPr>
          <w:rFonts w:ascii="Times New Roman" w:hAnsi="Times New Roman" w:cs="Times New Roman"/>
        </w:rPr>
        <w:t>, but possibly reflect patients that are more severely affected.</w:t>
      </w:r>
    </w:p>
    <w:p w:rsidR="001620A2" w:rsidRPr="00F57A32" w:rsidRDefault="001620A2" w:rsidP="004329B5">
      <w:pPr>
        <w:pStyle w:val="NoSpacing"/>
        <w:rPr>
          <w:rFonts w:ascii="Times New Roman" w:hAnsi="Times New Roman" w:cs="Times New Roman"/>
        </w:rPr>
      </w:pPr>
    </w:p>
    <w:p w:rsidR="00B8293B" w:rsidRPr="00F57A32" w:rsidRDefault="001620A2" w:rsidP="004329B5">
      <w:pPr>
        <w:pStyle w:val="NoSpacing"/>
        <w:rPr>
          <w:rFonts w:ascii="Times New Roman" w:hAnsi="Times New Roman" w:cs="Times New Roman"/>
        </w:rPr>
      </w:pPr>
      <w:r w:rsidRPr="00F57A32">
        <w:rPr>
          <w:rFonts w:ascii="Times New Roman" w:hAnsi="Times New Roman" w:cs="Times New Roman"/>
        </w:rPr>
        <w:t xml:space="preserve">Other studies portray a more favorable natural history.  </w:t>
      </w:r>
      <w:r w:rsidR="00B8293B" w:rsidRPr="00F57A32">
        <w:rPr>
          <w:rFonts w:ascii="Times New Roman" w:hAnsi="Times New Roman" w:cs="Times New Roman"/>
        </w:rPr>
        <w:t xml:space="preserve"> </w:t>
      </w:r>
      <w:r w:rsidR="00114882" w:rsidRPr="00F57A32">
        <w:rPr>
          <w:rFonts w:ascii="Times New Roman" w:hAnsi="Times New Roman" w:cs="Times New Roman"/>
        </w:rPr>
        <w:t>A population based retrospective review of 561 patients that were followed five years</w:t>
      </w:r>
      <w:r w:rsidR="00BC549F" w:rsidRPr="00F57A32">
        <w:rPr>
          <w:rFonts w:ascii="Times New Roman" w:hAnsi="Times New Roman" w:cs="Times New Roman"/>
        </w:rPr>
        <w:t xml:space="preserve"> showed that </w:t>
      </w:r>
      <w:r w:rsidR="00114882" w:rsidRPr="00F57A32">
        <w:rPr>
          <w:rFonts w:ascii="Times New Roman" w:hAnsi="Times New Roman" w:cs="Times New Roman"/>
        </w:rPr>
        <w:t xml:space="preserve">a total of 26% underwent surgery.  At last follow-up 90% were considered normal or mildly incapacitated.  Recurrences occurred in 32%, but many described as only isolated recurrences.  </w:t>
      </w:r>
      <w:r w:rsidR="00BC549F" w:rsidRPr="00F57A32">
        <w:rPr>
          <w:rFonts w:ascii="Times New Roman" w:hAnsi="Times New Roman" w:cs="Times New Roman"/>
        </w:rPr>
        <w:t>Other studies looking at physical therapy (PT) compared to no treatment or placebo treatment suggest that the majority of patients can get better with time no matter the treatment (British Assoc of Physical Med</w:t>
      </w:r>
      <w:proofErr w:type="gramStart"/>
      <w:r w:rsidR="00BC549F" w:rsidRPr="00F57A32">
        <w:rPr>
          <w:rFonts w:ascii="Times New Roman" w:hAnsi="Times New Roman" w:cs="Times New Roman"/>
        </w:rPr>
        <w:t>,  Goldie</w:t>
      </w:r>
      <w:proofErr w:type="gramEnd"/>
      <w:r w:rsidR="00BC549F" w:rsidRPr="00F57A32">
        <w:rPr>
          <w:rFonts w:ascii="Times New Roman" w:hAnsi="Times New Roman" w:cs="Times New Roman"/>
        </w:rPr>
        <w:t xml:space="preserve">).  The downside of all of these studies is that they did not capture acute radicular pain, </w:t>
      </w:r>
      <w:r w:rsidR="00F54C57" w:rsidRPr="00F57A32">
        <w:rPr>
          <w:rFonts w:ascii="Times New Roman" w:hAnsi="Times New Roman" w:cs="Times New Roman"/>
        </w:rPr>
        <w:t>which makes it difficult to clarify the true natural history cervical radicular pain.</w:t>
      </w:r>
    </w:p>
    <w:p w:rsidR="00BC549F" w:rsidRPr="00F57A32" w:rsidRDefault="00BC549F" w:rsidP="004329B5">
      <w:pPr>
        <w:pStyle w:val="NoSpacing"/>
        <w:rPr>
          <w:rFonts w:ascii="Times New Roman" w:hAnsi="Times New Roman" w:cs="Times New Roman"/>
        </w:rPr>
      </w:pPr>
    </w:p>
    <w:p w:rsidR="00FF31B8" w:rsidRPr="00F57A32" w:rsidRDefault="00BC549F" w:rsidP="004329B5">
      <w:pPr>
        <w:pStyle w:val="NoSpacing"/>
        <w:rPr>
          <w:rFonts w:ascii="Times New Roman" w:hAnsi="Times New Roman" w:cs="Times New Roman"/>
        </w:rPr>
      </w:pPr>
      <w:r w:rsidRPr="00F57A32">
        <w:rPr>
          <w:rFonts w:ascii="Times New Roman" w:hAnsi="Times New Roman" w:cs="Times New Roman"/>
        </w:rPr>
        <w:t>One study that did look at acute cervical radicular pain was a comparison study looking at various treatments</w:t>
      </w:r>
      <w:r w:rsidR="00FF31B8" w:rsidRPr="00F57A32">
        <w:rPr>
          <w:rFonts w:ascii="Times New Roman" w:hAnsi="Times New Roman" w:cs="Times New Roman"/>
        </w:rPr>
        <w:t>:</w:t>
      </w:r>
      <w:r w:rsidRPr="00F57A32">
        <w:rPr>
          <w:rFonts w:ascii="Times New Roman" w:hAnsi="Times New Roman" w:cs="Times New Roman"/>
        </w:rPr>
        <w:t xml:space="preserve"> PT, cervical collar and no treatment.  They captured patients within one month of symptom onset.  They found that PT o</w:t>
      </w:r>
      <w:r w:rsidR="00FF31B8" w:rsidRPr="00F57A32">
        <w:rPr>
          <w:rFonts w:ascii="Times New Roman" w:hAnsi="Times New Roman" w:cs="Times New Roman"/>
        </w:rPr>
        <w:t xml:space="preserve">r cervical collar helped more than no treatment early on.  </w:t>
      </w:r>
      <w:r w:rsidR="006C496E" w:rsidRPr="00F57A32">
        <w:rPr>
          <w:rFonts w:ascii="Times New Roman" w:hAnsi="Times New Roman" w:cs="Times New Roman"/>
        </w:rPr>
        <w:t>W</w:t>
      </w:r>
      <w:r w:rsidR="00FF31B8" w:rsidRPr="00F57A32">
        <w:rPr>
          <w:rFonts w:ascii="Times New Roman" w:hAnsi="Times New Roman" w:cs="Times New Roman"/>
        </w:rPr>
        <w:t>ith time, most patients tended to improve no matter what was done.</w:t>
      </w:r>
      <w:r w:rsidR="006C496E" w:rsidRPr="00F57A32">
        <w:rPr>
          <w:rFonts w:ascii="Times New Roman" w:hAnsi="Times New Roman" w:cs="Times New Roman"/>
        </w:rPr>
        <w:t xml:space="preserve"> (</w:t>
      </w:r>
      <w:proofErr w:type="spellStart"/>
      <w:r w:rsidR="006C496E" w:rsidRPr="00F57A32">
        <w:rPr>
          <w:rFonts w:ascii="Times New Roman" w:hAnsi="Times New Roman" w:cs="Times New Roman"/>
        </w:rPr>
        <w:t>Kuijper</w:t>
      </w:r>
      <w:proofErr w:type="spellEnd"/>
      <w:r w:rsidR="006C496E" w:rsidRPr="00F57A32">
        <w:rPr>
          <w:rFonts w:ascii="Times New Roman" w:hAnsi="Times New Roman" w:cs="Times New Roman"/>
        </w:rPr>
        <w:t>)</w:t>
      </w:r>
    </w:p>
    <w:p w:rsidR="00F54C57" w:rsidRPr="00F57A32" w:rsidRDefault="00F54C57" w:rsidP="004329B5">
      <w:pPr>
        <w:pStyle w:val="NoSpacing"/>
        <w:rPr>
          <w:rFonts w:ascii="Times New Roman" w:hAnsi="Times New Roman" w:cs="Times New Roman"/>
        </w:rPr>
      </w:pPr>
    </w:p>
    <w:p w:rsidR="00FF31B8" w:rsidRPr="00F57A32" w:rsidRDefault="00FF31B8" w:rsidP="004329B5">
      <w:pPr>
        <w:pStyle w:val="NoSpacing"/>
        <w:rPr>
          <w:rFonts w:ascii="Times New Roman" w:hAnsi="Times New Roman" w:cs="Times New Roman"/>
        </w:rPr>
      </w:pPr>
    </w:p>
    <w:p w:rsidR="006C496E" w:rsidRPr="00F57A32" w:rsidRDefault="006C496E" w:rsidP="006C496E">
      <w:pPr>
        <w:spacing w:after="0" w:line="240" w:lineRule="auto"/>
        <w:contextualSpacing/>
        <w:rPr>
          <w:rFonts w:ascii="Times New Roman" w:hAnsi="Times New Roman" w:cs="Times New Roman"/>
          <w:b/>
        </w:rPr>
      </w:pPr>
      <w:r w:rsidRPr="00F57A32">
        <w:rPr>
          <w:rFonts w:ascii="Times New Roman" w:hAnsi="Times New Roman" w:cs="Times New Roman"/>
          <w:b/>
        </w:rPr>
        <w:t>Purpose</w:t>
      </w:r>
    </w:p>
    <w:p w:rsidR="00B8293B" w:rsidRPr="00F57A32" w:rsidRDefault="00FF31B8" w:rsidP="004329B5">
      <w:pPr>
        <w:pStyle w:val="NoSpacing"/>
        <w:rPr>
          <w:rFonts w:ascii="Times New Roman" w:hAnsi="Times New Roman" w:cs="Times New Roman"/>
        </w:rPr>
      </w:pPr>
      <w:r w:rsidRPr="00F57A32">
        <w:rPr>
          <w:rFonts w:ascii="Times New Roman" w:hAnsi="Times New Roman" w:cs="Times New Roman"/>
        </w:rPr>
        <w:t xml:space="preserve">This study looks to clarify the natural history of </w:t>
      </w:r>
      <w:r w:rsidR="00F54C57" w:rsidRPr="00F57A32">
        <w:rPr>
          <w:rFonts w:ascii="Times New Roman" w:hAnsi="Times New Roman" w:cs="Times New Roman"/>
        </w:rPr>
        <w:t xml:space="preserve">acute </w:t>
      </w:r>
      <w:r w:rsidRPr="00F57A32">
        <w:rPr>
          <w:rFonts w:ascii="Times New Roman" w:hAnsi="Times New Roman" w:cs="Times New Roman"/>
        </w:rPr>
        <w:t>cervical radicular pain</w:t>
      </w:r>
      <w:r w:rsidR="00F54C57" w:rsidRPr="00F57A32">
        <w:rPr>
          <w:rFonts w:ascii="Times New Roman" w:hAnsi="Times New Roman" w:cs="Times New Roman"/>
        </w:rPr>
        <w:t>.  Additionally</w:t>
      </w:r>
      <w:r w:rsidRPr="00F57A32">
        <w:rPr>
          <w:rFonts w:ascii="Times New Roman" w:hAnsi="Times New Roman" w:cs="Times New Roman"/>
        </w:rPr>
        <w:t xml:space="preserve">, this study looks to see what percentage of patients will have marked reduction in pain at </w:t>
      </w:r>
      <w:r w:rsidR="006C496E" w:rsidRPr="00F57A32">
        <w:rPr>
          <w:rFonts w:ascii="Times New Roman" w:hAnsi="Times New Roman" w:cs="Times New Roman"/>
        </w:rPr>
        <w:t>specific time intervals.  This study will look to clarify if age, bony foraminal stenosis</w:t>
      </w:r>
      <w:r w:rsidR="000C4FD3" w:rsidRPr="00F57A32">
        <w:rPr>
          <w:rFonts w:ascii="Times New Roman" w:hAnsi="Times New Roman" w:cs="Times New Roman"/>
        </w:rPr>
        <w:t xml:space="preserve"> or </w:t>
      </w:r>
      <w:r w:rsidR="0079228B" w:rsidRPr="00F57A32">
        <w:rPr>
          <w:rFonts w:ascii="Times New Roman" w:hAnsi="Times New Roman" w:cs="Times New Roman"/>
        </w:rPr>
        <w:t>neurological deficits (motor, sensory, reflex changes) correlate with a</w:t>
      </w:r>
      <w:r w:rsidR="006C496E" w:rsidRPr="00F57A32">
        <w:rPr>
          <w:rFonts w:ascii="Times New Roman" w:hAnsi="Times New Roman" w:cs="Times New Roman"/>
        </w:rPr>
        <w:t xml:space="preserve"> worse </w:t>
      </w:r>
      <w:r w:rsidR="00F54C57" w:rsidRPr="00F57A32">
        <w:rPr>
          <w:rFonts w:ascii="Times New Roman" w:hAnsi="Times New Roman" w:cs="Times New Roman"/>
        </w:rPr>
        <w:t xml:space="preserve">ultimate </w:t>
      </w:r>
      <w:r w:rsidR="006C496E" w:rsidRPr="00F57A32">
        <w:rPr>
          <w:rFonts w:ascii="Times New Roman" w:hAnsi="Times New Roman" w:cs="Times New Roman"/>
        </w:rPr>
        <w:t>outcome.</w:t>
      </w:r>
    </w:p>
    <w:p w:rsidR="00F54C57" w:rsidRPr="00F57A32" w:rsidRDefault="00F54C57" w:rsidP="004329B5">
      <w:pPr>
        <w:pStyle w:val="NoSpacing"/>
        <w:rPr>
          <w:rFonts w:ascii="Times New Roman" w:hAnsi="Times New Roman" w:cs="Times New Roman"/>
        </w:rPr>
      </w:pPr>
    </w:p>
    <w:p w:rsidR="006C496E" w:rsidRPr="00F57A32" w:rsidRDefault="006C496E" w:rsidP="004329B5">
      <w:pPr>
        <w:pStyle w:val="NoSpacing"/>
        <w:rPr>
          <w:rFonts w:ascii="Times New Roman" w:hAnsi="Times New Roman" w:cs="Times New Roman"/>
        </w:rPr>
      </w:pPr>
    </w:p>
    <w:p w:rsidR="006C496E" w:rsidRPr="00F57A32" w:rsidRDefault="006C496E" w:rsidP="006C496E">
      <w:pPr>
        <w:contextualSpacing/>
        <w:rPr>
          <w:rFonts w:ascii="Times New Roman" w:hAnsi="Times New Roman" w:cs="Times New Roman"/>
          <w:b/>
        </w:rPr>
      </w:pPr>
    </w:p>
    <w:p w:rsidR="006C496E" w:rsidRPr="00F57A32" w:rsidRDefault="006C496E" w:rsidP="006C496E">
      <w:pPr>
        <w:tabs>
          <w:tab w:val="left" w:pos="360"/>
        </w:tabs>
        <w:spacing w:after="0" w:line="240" w:lineRule="auto"/>
        <w:contextualSpacing/>
        <w:rPr>
          <w:rFonts w:ascii="Times New Roman" w:hAnsi="Times New Roman" w:cs="Times New Roman"/>
          <w:b/>
        </w:rPr>
      </w:pPr>
      <w:r w:rsidRPr="00F57A32">
        <w:rPr>
          <w:rFonts w:ascii="Times New Roman" w:hAnsi="Times New Roman" w:cs="Times New Roman"/>
          <w:b/>
        </w:rPr>
        <w:t>Design</w:t>
      </w:r>
    </w:p>
    <w:p w:rsidR="006C496E" w:rsidRPr="00F57A32" w:rsidRDefault="006C496E" w:rsidP="008602BA">
      <w:pPr>
        <w:tabs>
          <w:tab w:val="left" w:pos="360"/>
        </w:tabs>
        <w:spacing w:after="0" w:line="240" w:lineRule="auto"/>
        <w:contextualSpacing/>
        <w:rPr>
          <w:rFonts w:ascii="Times New Roman" w:hAnsi="Times New Roman" w:cs="Times New Roman"/>
          <w:b/>
        </w:rPr>
      </w:pPr>
      <w:r w:rsidRPr="00F57A32">
        <w:rPr>
          <w:rFonts w:ascii="Times New Roman" w:hAnsi="Times New Roman" w:cs="Times New Roman"/>
          <w:b/>
        </w:rPr>
        <w:t xml:space="preserve">Sample, Setting, Recruitment, Procedure </w:t>
      </w:r>
    </w:p>
    <w:p w:rsidR="00F57A32" w:rsidRPr="00F57A32" w:rsidRDefault="00AA3DE8" w:rsidP="00F57A32">
      <w:pPr>
        <w:tabs>
          <w:tab w:val="left" w:pos="360"/>
        </w:tabs>
        <w:spacing w:after="0" w:line="240" w:lineRule="auto"/>
        <w:contextualSpacing/>
        <w:rPr>
          <w:rFonts w:ascii="Times New Roman" w:hAnsi="Times New Roman" w:cs="Times New Roman"/>
        </w:rPr>
      </w:pPr>
      <w:r w:rsidRPr="00F57A32">
        <w:rPr>
          <w:rFonts w:ascii="Times New Roman" w:hAnsi="Times New Roman" w:cs="Times New Roman"/>
        </w:rPr>
        <w:t xml:space="preserve">We </w:t>
      </w:r>
      <w:r w:rsidR="009D4BF3" w:rsidRPr="00F57A32">
        <w:rPr>
          <w:rFonts w:ascii="Times New Roman" w:hAnsi="Times New Roman" w:cs="Times New Roman"/>
        </w:rPr>
        <w:t>will ask</w:t>
      </w:r>
      <w:r w:rsidRPr="00F57A32">
        <w:rPr>
          <w:rFonts w:ascii="Times New Roman" w:hAnsi="Times New Roman" w:cs="Times New Roman"/>
        </w:rPr>
        <w:t xml:space="preserve"> general practitioners </w:t>
      </w:r>
      <w:r w:rsidR="00592322" w:rsidRPr="00F57A32">
        <w:rPr>
          <w:rFonts w:ascii="Times New Roman" w:hAnsi="Times New Roman" w:cs="Times New Roman"/>
        </w:rPr>
        <w:t xml:space="preserve">and spine care physicians at a university health care center </w:t>
      </w:r>
      <w:r w:rsidRPr="00F57A32">
        <w:rPr>
          <w:rFonts w:ascii="Times New Roman" w:hAnsi="Times New Roman" w:cs="Times New Roman"/>
        </w:rPr>
        <w:t xml:space="preserve">to refer patients </w:t>
      </w:r>
      <w:r w:rsidR="00F57A32">
        <w:rPr>
          <w:rFonts w:ascii="Times New Roman" w:hAnsi="Times New Roman" w:cs="Times New Roman"/>
        </w:rPr>
        <w:t>to</w:t>
      </w:r>
      <w:r w:rsidRPr="00F57A32">
        <w:rPr>
          <w:rFonts w:ascii="Times New Roman" w:hAnsi="Times New Roman" w:cs="Times New Roman"/>
        </w:rPr>
        <w:t xml:space="preserve"> two investigators </w:t>
      </w:r>
      <w:r w:rsidR="00C8707A" w:rsidRPr="00F57A32">
        <w:rPr>
          <w:rFonts w:ascii="Times New Roman" w:hAnsi="Times New Roman" w:cs="Times New Roman"/>
        </w:rPr>
        <w:t>(</w:t>
      </w:r>
      <w:r w:rsidRPr="00F57A32">
        <w:rPr>
          <w:rFonts w:ascii="Times New Roman" w:hAnsi="Times New Roman" w:cs="Times New Roman"/>
        </w:rPr>
        <w:t>Physiatrists</w:t>
      </w:r>
      <w:r w:rsidR="00F57A32">
        <w:rPr>
          <w:rFonts w:ascii="Times New Roman" w:hAnsi="Times New Roman" w:cs="Times New Roman"/>
        </w:rPr>
        <w:t xml:space="preserve"> WB and DS</w:t>
      </w:r>
      <w:r w:rsidRPr="00F57A32">
        <w:rPr>
          <w:rFonts w:ascii="Times New Roman" w:hAnsi="Times New Roman" w:cs="Times New Roman"/>
        </w:rPr>
        <w:t>).  Inclusion criteria</w:t>
      </w:r>
      <w:r w:rsidR="00592322" w:rsidRPr="00F57A32">
        <w:rPr>
          <w:rFonts w:ascii="Times New Roman" w:hAnsi="Times New Roman" w:cs="Times New Roman"/>
        </w:rPr>
        <w:t xml:space="preserve"> for the study </w:t>
      </w:r>
      <w:r w:rsidR="00C8707A" w:rsidRPr="00F57A32">
        <w:rPr>
          <w:rFonts w:ascii="Times New Roman" w:hAnsi="Times New Roman" w:cs="Times New Roman"/>
        </w:rPr>
        <w:t>are</w:t>
      </w:r>
      <w:r w:rsidR="00592322" w:rsidRPr="00F57A32">
        <w:rPr>
          <w:rFonts w:ascii="Times New Roman" w:hAnsi="Times New Roman" w:cs="Times New Roman"/>
        </w:rPr>
        <w:t xml:space="preserve"> patients ages 18-75, </w:t>
      </w:r>
      <w:r w:rsidR="00F57A32">
        <w:rPr>
          <w:rFonts w:ascii="Times New Roman" w:hAnsi="Times New Roman" w:cs="Times New Roman"/>
        </w:rPr>
        <w:t xml:space="preserve">radicular pain </w:t>
      </w:r>
      <w:r w:rsidR="00592322" w:rsidRPr="00F57A32">
        <w:rPr>
          <w:rFonts w:ascii="Times New Roman" w:hAnsi="Times New Roman" w:cs="Times New Roman"/>
        </w:rPr>
        <w:t>for less than one month</w:t>
      </w:r>
      <w:r w:rsidR="00F57A32">
        <w:rPr>
          <w:rFonts w:ascii="Times New Roman" w:hAnsi="Times New Roman" w:cs="Times New Roman"/>
        </w:rPr>
        <w:t xml:space="preserve">, </w:t>
      </w:r>
      <w:r w:rsidR="00592322" w:rsidRPr="00F57A32">
        <w:rPr>
          <w:rFonts w:ascii="Times New Roman" w:hAnsi="Times New Roman" w:cs="Times New Roman"/>
        </w:rPr>
        <w:t xml:space="preserve">pain </w:t>
      </w:r>
      <w:r w:rsidR="00F57A32">
        <w:rPr>
          <w:rFonts w:ascii="Times New Roman" w:hAnsi="Times New Roman" w:cs="Times New Roman"/>
        </w:rPr>
        <w:t xml:space="preserve">that gets </w:t>
      </w:r>
      <w:r w:rsidR="00592322" w:rsidRPr="00F57A32">
        <w:rPr>
          <w:rFonts w:ascii="Times New Roman" w:hAnsi="Times New Roman" w:cs="Times New Roman"/>
        </w:rPr>
        <w:t>past the elbow, upper limb pain greater than neck pain, 40mm or more on the visual analog scale (VAS).  Additionally, there ha</w:t>
      </w:r>
      <w:r w:rsidR="00F57A32">
        <w:rPr>
          <w:rFonts w:ascii="Times New Roman" w:hAnsi="Times New Roman" w:cs="Times New Roman"/>
        </w:rPr>
        <w:t>s</w:t>
      </w:r>
      <w:r w:rsidR="00592322" w:rsidRPr="00F57A32">
        <w:rPr>
          <w:rFonts w:ascii="Times New Roman" w:hAnsi="Times New Roman" w:cs="Times New Roman"/>
        </w:rPr>
        <w:t xml:space="preserve"> to be at least one positive finding on exam: provocation of upper limb pain by neural tension signs</w:t>
      </w:r>
      <w:r w:rsidR="00F57A32">
        <w:rPr>
          <w:rFonts w:ascii="Times New Roman" w:hAnsi="Times New Roman" w:cs="Times New Roman"/>
        </w:rPr>
        <w:t xml:space="preserve"> </w:t>
      </w:r>
      <w:proofErr w:type="gramStart"/>
      <w:r w:rsidR="00F57A32">
        <w:rPr>
          <w:rFonts w:ascii="Times New Roman" w:hAnsi="Times New Roman" w:cs="Times New Roman"/>
        </w:rPr>
        <w:t xml:space="preserve">or </w:t>
      </w:r>
      <w:r w:rsidR="00592322" w:rsidRPr="00F57A32">
        <w:rPr>
          <w:rFonts w:ascii="Times New Roman" w:hAnsi="Times New Roman" w:cs="Times New Roman"/>
        </w:rPr>
        <w:t xml:space="preserve"> neck</w:t>
      </w:r>
      <w:proofErr w:type="gramEnd"/>
      <w:r w:rsidR="00592322" w:rsidRPr="00F57A32">
        <w:rPr>
          <w:rFonts w:ascii="Times New Roman" w:hAnsi="Times New Roman" w:cs="Times New Roman"/>
        </w:rPr>
        <w:t xml:space="preserve"> </w:t>
      </w:r>
      <w:r w:rsidR="00592322" w:rsidRPr="00F57A32">
        <w:rPr>
          <w:rFonts w:ascii="Times New Roman" w:hAnsi="Times New Roman" w:cs="Times New Roman"/>
        </w:rPr>
        <w:lastRenderedPageBreak/>
        <w:t>movements (Spurling’s man</w:t>
      </w:r>
      <w:r w:rsidR="009D4BF3" w:rsidRPr="00F57A32">
        <w:rPr>
          <w:rFonts w:ascii="Times New Roman" w:hAnsi="Times New Roman" w:cs="Times New Roman"/>
        </w:rPr>
        <w:t>e</w:t>
      </w:r>
      <w:r w:rsidR="00592322" w:rsidRPr="00F57A32">
        <w:rPr>
          <w:rFonts w:ascii="Times New Roman" w:hAnsi="Times New Roman" w:cs="Times New Roman"/>
        </w:rPr>
        <w:t>uver)</w:t>
      </w:r>
      <w:r w:rsidR="00F57A32">
        <w:rPr>
          <w:rFonts w:ascii="Times New Roman" w:hAnsi="Times New Roman" w:cs="Times New Roman"/>
        </w:rPr>
        <w:t xml:space="preserve">, </w:t>
      </w:r>
      <w:r w:rsidR="00592322" w:rsidRPr="00F57A32">
        <w:rPr>
          <w:rFonts w:ascii="Times New Roman" w:hAnsi="Times New Roman" w:cs="Times New Roman"/>
        </w:rPr>
        <w:t xml:space="preserve"> motor, sensory or reflex changes.  Motor</w:t>
      </w:r>
      <w:r w:rsidR="0079228B" w:rsidRPr="00F57A32">
        <w:rPr>
          <w:rFonts w:ascii="Times New Roman" w:hAnsi="Times New Roman" w:cs="Times New Roman"/>
        </w:rPr>
        <w:t xml:space="preserve">, sensory and reflex grading </w:t>
      </w:r>
      <w:r w:rsidR="00F57A32">
        <w:rPr>
          <w:rFonts w:ascii="Times New Roman" w:hAnsi="Times New Roman" w:cs="Times New Roman"/>
        </w:rPr>
        <w:t xml:space="preserve">will be according to </w:t>
      </w:r>
      <w:r w:rsidR="00592322" w:rsidRPr="00F57A32">
        <w:rPr>
          <w:rFonts w:ascii="Times New Roman" w:hAnsi="Times New Roman" w:cs="Times New Roman"/>
        </w:rPr>
        <w:t>the American Spinal Injury Association (ASIA)</w:t>
      </w:r>
      <w:r w:rsidR="00F57A32">
        <w:rPr>
          <w:rFonts w:ascii="Times New Roman" w:hAnsi="Times New Roman" w:cs="Times New Roman"/>
        </w:rPr>
        <w:t xml:space="preserve"> grading scales</w:t>
      </w:r>
      <w:r w:rsidR="00592322" w:rsidRPr="00F57A32">
        <w:rPr>
          <w:rFonts w:ascii="Times New Roman" w:hAnsi="Times New Roman" w:cs="Times New Roman"/>
        </w:rPr>
        <w:t xml:space="preserve">. </w:t>
      </w:r>
      <w:r w:rsidR="00F57A32">
        <w:rPr>
          <w:rFonts w:ascii="Times New Roman" w:hAnsi="Times New Roman" w:cs="Times New Roman"/>
        </w:rPr>
        <w:t xml:space="preserve"> </w:t>
      </w:r>
      <w:r w:rsidR="00F57A32" w:rsidRPr="00F57A32">
        <w:rPr>
          <w:rFonts w:ascii="Times New Roman" w:hAnsi="Times New Roman" w:cs="Times New Roman"/>
        </w:rPr>
        <w:t xml:space="preserve">Plain x-rays including AP, lateral oblique views will be obtained on initial evaluation.  The oblique views will help characterize if there is bony foraminal stenosis.  MRIs will be obtained </w:t>
      </w:r>
      <w:proofErr w:type="gramStart"/>
      <w:r w:rsidR="00F57A32" w:rsidRPr="00F57A32">
        <w:rPr>
          <w:rFonts w:ascii="Times New Roman" w:hAnsi="Times New Roman" w:cs="Times New Roman"/>
        </w:rPr>
        <w:t>within  4</w:t>
      </w:r>
      <w:proofErr w:type="gramEnd"/>
      <w:r w:rsidR="00F57A32" w:rsidRPr="00F57A32">
        <w:rPr>
          <w:rFonts w:ascii="Times New Roman" w:hAnsi="Times New Roman" w:cs="Times New Roman"/>
        </w:rPr>
        <w:t xml:space="preserve">-6 weeks from onset of pain to correlate imaging findings with clinical picture.  </w:t>
      </w:r>
    </w:p>
    <w:p w:rsidR="00592322" w:rsidRPr="00F57A32" w:rsidRDefault="00592322" w:rsidP="008602BA">
      <w:pPr>
        <w:tabs>
          <w:tab w:val="left" w:pos="360"/>
        </w:tabs>
        <w:spacing w:after="0" w:line="240" w:lineRule="auto"/>
        <w:contextualSpacing/>
        <w:rPr>
          <w:rFonts w:ascii="Times New Roman" w:hAnsi="Times New Roman" w:cs="Times New Roman"/>
        </w:rPr>
      </w:pPr>
    </w:p>
    <w:p w:rsidR="00592322" w:rsidRPr="00F57A32" w:rsidRDefault="00592322" w:rsidP="008602BA">
      <w:pPr>
        <w:tabs>
          <w:tab w:val="left" w:pos="360"/>
        </w:tabs>
        <w:spacing w:after="0" w:line="240" w:lineRule="auto"/>
        <w:contextualSpacing/>
        <w:rPr>
          <w:rFonts w:ascii="Times New Roman" w:hAnsi="Times New Roman" w:cs="Times New Roman"/>
        </w:rPr>
      </w:pPr>
    </w:p>
    <w:p w:rsidR="00592322" w:rsidRPr="00F57A32" w:rsidRDefault="00592322" w:rsidP="008602BA">
      <w:pPr>
        <w:tabs>
          <w:tab w:val="left" w:pos="360"/>
        </w:tabs>
        <w:spacing w:after="0" w:line="240" w:lineRule="auto"/>
        <w:contextualSpacing/>
        <w:rPr>
          <w:rFonts w:ascii="Times New Roman" w:hAnsi="Times New Roman" w:cs="Times New Roman"/>
        </w:rPr>
      </w:pPr>
      <w:r w:rsidRPr="00F57A32">
        <w:rPr>
          <w:rFonts w:ascii="Times New Roman" w:hAnsi="Times New Roman" w:cs="Times New Roman"/>
        </w:rPr>
        <w:t>Exclusion criteria include clinical signs of spinal cord compression, myelopathy or progressive neurological changes.  Patient</w:t>
      </w:r>
      <w:r w:rsidR="00C8707A" w:rsidRPr="00F57A32">
        <w:rPr>
          <w:rFonts w:ascii="Times New Roman" w:hAnsi="Times New Roman" w:cs="Times New Roman"/>
        </w:rPr>
        <w:t>s</w:t>
      </w:r>
      <w:r w:rsidRPr="00F57A32">
        <w:rPr>
          <w:rFonts w:ascii="Times New Roman" w:hAnsi="Times New Roman" w:cs="Times New Roman"/>
        </w:rPr>
        <w:t xml:space="preserve"> with psychosocial issues that might prevent participation in the study will also be excluded.</w:t>
      </w:r>
    </w:p>
    <w:p w:rsidR="00592322" w:rsidRPr="00F57A32" w:rsidRDefault="00592322" w:rsidP="008602BA">
      <w:pPr>
        <w:tabs>
          <w:tab w:val="left" w:pos="360"/>
        </w:tabs>
        <w:spacing w:after="0" w:line="240" w:lineRule="auto"/>
        <w:contextualSpacing/>
        <w:rPr>
          <w:rFonts w:ascii="Times New Roman" w:hAnsi="Times New Roman" w:cs="Times New Roman"/>
        </w:rPr>
      </w:pPr>
    </w:p>
    <w:p w:rsidR="00C208AF" w:rsidRPr="00F57A32" w:rsidRDefault="000C4FD3" w:rsidP="008602BA">
      <w:pPr>
        <w:tabs>
          <w:tab w:val="left" w:pos="360"/>
        </w:tabs>
        <w:spacing w:after="0" w:line="240" w:lineRule="auto"/>
        <w:contextualSpacing/>
        <w:rPr>
          <w:rFonts w:ascii="Times New Roman" w:hAnsi="Times New Roman" w:cs="Times New Roman"/>
        </w:rPr>
      </w:pPr>
      <w:r w:rsidRPr="00F57A32">
        <w:rPr>
          <w:rFonts w:ascii="Times New Roman" w:hAnsi="Times New Roman" w:cs="Times New Roman"/>
          <w:highlight w:val="yellow"/>
        </w:rPr>
        <w:t>Sixty consecutive patients</w:t>
      </w:r>
      <w:r w:rsidRPr="00F57A32">
        <w:rPr>
          <w:rFonts w:ascii="Times New Roman" w:hAnsi="Times New Roman" w:cs="Times New Roman"/>
        </w:rPr>
        <w:t xml:space="preserve"> </w:t>
      </w:r>
      <w:r w:rsidR="00592322" w:rsidRPr="00F57A32">
        <w:rPr>
          <w:rFonts w:ascii="Times New Roman" w:hAnsi="Times New Roman" w:cs="Times New Roman"/>
        </w:rPr>
        <w:t xml:space="preserve">that meet inclusion criteria </w:t>
      </w:r>
      <w:r w:rsidR="00C8707A" w:rsidRPr="00F57A32">
        <w:rPr>
          <w:rFonts w:ascii="Times New Roman" w:hAnsi="Times New Roman" w:cs="Times New Roman"/>
        </w:rPr>
        <w:t xml:space="preserve">and consent </w:t>
      </w:r>
      <w:r w:rsidR="00592322" w:rsidRPr="00F57A32">
        <w:rPr>
          <w:rFonts w:ascii="Times New Roman" w:hAnsi="Times New Roman" w:cs="Times New Roman"/>
        </w:rPr>
        <w:t xml:space="preserve">will be included </w:t>
      </w:r>
      <w:r w:rsidR="00C8707A" w:rsidRPr="00F57A32">
        <w:rPr>
          <w:rFonts w:ascii="Times New Roman" w:hAnsi="Times New Roman" w:cs="Times New Roman"/>
        </w:rPr>
        <w:t>in the study and will be followed for one year.  There will be follow-</w:t>
      </w:r>
      <w:r w:rsidR="0079228B" w:rsidRPr="00F57A32">
        <w:rPr>
          <w:rFonts w:ascii="Times New Roman" w:hAnsi="Times New Roman" w:cs="Times New Roman"/>
        </w:rPr>
        <w:t>up</w:t>
      </w:r>
      <w:r w:rsidR="00C8707A" w:rsidRPr="00F57A32">
        <w:rPr>
          <w:rFonts w:ascii="Times New Roman" w:hAnsi="Times New Roman" w:cs="Times New Roman"/>
        </w:rPr>
        <w:t xml:space="preserve"> at one, three, six and twelve months.   </w:t>
      </w:r>
      <w:r w:rsidR="004139CA" w:rsidRPr="00F57A32">
        <w:rPr>
          <w:rFonts w:ascii="Times New Roman" w:hAnsi="Times New Roman" w:cs="Times New Roman"/>
        </w:rPr>
        <w:t xml:space="preserve">They will be asked if their symptoms are worse, same, mildly better or markedly better compared to baseline.  </w:t>
      </w:r>
      <w:r w:rsidR="00C8707A" w:rsidRPr="00F57A32">
        <w:rPr>
          <w:rFonts w:ascii="Times New Roman" w:hAnsi="Times New Roman" w:cs="Times New Roman"/>
        </w:rPr>
        <w:t xml:space="preserve">Patients will </w:t>
      </w:r>
      <w:r w:rsidR="004139CA" w:rsidRPr="00F57A32">
        <w:rPr>
          <w:rFonts w:ascii="Times New Roman" w:hAnsi="Times New Roman" w:cs="Times New Roman"/>
        </w:rPr>
        <w:t>give</w:t>
      </w:r>
      <w:r w:rsidR="00C8707A" w:rsidRPr="00F57A32">
        <w:rPr>
          <w:rFonts w:ascii="Times New Roman" w:hAnsi="Times New Roman" w:cs="Times New Roman"/>
        </w:rPr>
        <w:t xml:space="preserve"> their VAS (average and worse) for neck and upper limb pain</w:t>
      </w:r>
      <w:r w:rsidR="004139CA" w:rsidRPr="00F57A32">
        <w:rPr>
          <w:rFonts w:ascii="Times New Roman" w:hAnsi="Times New Roman" w:cs="Times New Roman"/>
        </w:rPr>
        <w:t xml:space="preserve">.  They will also fill out </w:t>
      </w:r>
      <w:r w:rsidR="009D4BF3" w:rsidRPr="00F57A32">
        <w:rPr>
          <w:rFonts w:ascii="Times New Roman" w:hAnsi="Times New Roman" w:cs="Times New Roman"/>
        </w:rPr>
        <w:t>neck disability index.    Medication use will also be documented.</w:t>
      </w:r>
      <w:r w:rsidR="00C8707A" w:rsidRPr="00F57A32">
        <w:rPr>
          <w:rFonts w:ascii="Times New Roman" w:hAnsi="Times New Roman" w:cs="Times New Roman"/>
        </w:rPr>
        <w:t xml:space="preserve"> </w:t>
      </w:r>
    </w:p>
    <w:p w:rsidR="00AA3DE8" w:rsidRPr="00F57A32" w:rsidRDefault="00AA3DE8" w:rsidP="008602BA">
      <w:pPr>
        <w:tabs>
          <w:tab w:val="left" w:pos="360"/>
        </w:tabs>
        <w:spacing w:after="0" w:line="240" w:lineRule="auto"/>
        <w:contextualSpacing/>
        <w:rPr>
          <w:rFonts w:ascii="Times New Roman" w:hAnsi="Times New Roman" w:cs="Times New Roman"/>
        </w:rPr>
      </w:pPr>
    </w:p>
    <w:p w:rsidR="006C496E" w:rsidRPr="00F57A32" w:rsidRDefault="00AA3DE8" w:rsidP="008602BA">
      <w:pPr>
        <w:tabs>
          <w:tab w:val="left" w:pos="360"/>
        </w:tabs>
        <w:spacing w:after="0" w:line="240" w:lineRule="auto"/>
        <w:contextualSpacing/>
        <w:rPr>
          <w:rFonts w:ascii="Times New Roman" w:hAnsi="Times New Roman" w:cs="Times New Roman"/>
          <w:b/>
        </w:rPr>
      </w:pPr>
      <w:r w:rsidRPr="00F57A32">
        <w:rPr>
          <w:rFonts w:ascii="Times New Roman" w:hAnsi="Times New Roman" w:cs="Times New Roman"/>
        </w:rPr>
        <w:t>Patients will have a s</w:t>
      </w:r>
      <w:r w:rsidR="009D4BF3" w:rsidRPr="00F57A32">
        <w:rPr>
          <w:rFonts w:ascii="Times New Roman" w:hAnsi="Times New Roman" w:cs="Times New Roman"/>
        </w:rPr>
        <w:t>tandardized treatment that is typical for cervical radicular pain: soft</w:t>
      </w:r>
      <w:r w:rsidRPr="00F57A32">
        <w:rPr>
          <w:rFonts w:ascii="Times New Roman" w:hAnsi="Times New Roman" w:cs="Times New Roman"/>
        </w:rPr>
        <w:t xml:space="preserve"> cervical collar, NSAID (</w:t>
      </w:r>
      <w:proofErr w:type="spellStart"/>
      <w:r w:rsidRPr="00F57A32">
        <w:rPr>
          <w:rFonts w:ascii="Times New Roman" w:hAnsi="Times New Roman" w:cs="Times New Roman"/>
        </w:rPr>
        <w:t>dic</w:t>
      </w:r>
      <w:r w:rsidR="009D4BF3" w:rsidRPr="00F57A32">
        <w:rPr>
          <w:rFonts w:ascii="Times New Roman" w:hAnsi="Times New Roman" w:cs="Times New Roman"/>
        </w:rPr>
        <w:t>l</w:t>
      </w:r>
      <w:r w:rsidRPr="00F57A32">
        <w:rPr>
          <w:rFonts w:ascii="Times New Roman" w:hAnsi="Times New Roman" w:cs="Times New Roman"/>
        </w:rPr>
        <w:t>ofenac</w:t>
      </w:r>
      <w:proofErr w:type="spellEnd"/>
      <w:r w:rsidRPr="00F57A32">
        <w:rPr>
          <w:rFonts w:ascii="Times New Roman" w:hAnsi="Times New Roman" w:cs="Times New Roman"/>
        </w:rPr>
        <w:t>) and pain medications if needed.</w:t>
      </w:r>
      <w:r w:rsidR="004139CA" w:rsidRPr="00F57A32">
        <w:rPr>
          <w:rFonts w:ascii="Times New Roman" w:hAnsi="Times New Roman" w:cs="Times New Roman"/>
        </w:rPr>
        <w:t xml:space="preserve">  </w:t>
      </w:r>
      <w:r w:rsidR="009D4BF3" w:rsidRPr="00F57A32">
        <w:rPr>
          <w:rFonts w:ascii="Times New Roman" w:hAnsi="Times New Roman" w:cs="Times New Roman"/>
        </w:rPr>
        <w:t xml:space="preserve"> </w:t>
      </w:r>
      <w:r w:rsidRPr="00F57A32">
        <w:rPr>
          <w:rFonts w:ascii="Times New Roman" w:hAnsi="Times New Roman" w:cs="Times New Roman"/>
        </w:rPr>
        <w:t xml:space="preserve">None of these treatments have ever been shown to change the </w:t>
      </w:r>
      <w:r w:rsidR="004139CA" w:rsidRPr="00F57A32">
        <w:rPr>
          <w:rFonts w:ascii="Times New Roman" w:hAnsi="Times New Roman" w:cs="Times New Roman"/>
        </w:rPr>
        <w:t xml:space="preserve">long term </w:t>
      </w:r>
      <w:r w:rsidRPr="00F57A32">
        <w:rPr>
          <w:rFonts w:ascii="Times New Roman" w:hAnsi="Times New Roman" w:cs="Times New Roman"/>
        </w:rPr>
        <w:t>natural history</w:t>
      </w:r>
      <w:r w:rsidR="004139CA" w:rsidRPr="00F57A32">
        <w:rPr>
          <w:rFonts w:ascii="Times New Roman" w:hAnsi="Times New Roman" w:cs="Times New Roman"/>
        </w:rPr>
        <w:t xml:space="preserve"> of </w:t>
      </w:r>
      <w:proofErr w:type="spellStart"/>
      <w:r w:rsidR="004139CA" w:rsidRPr="00F57A32">
        <w:rPr>
          <w:rFonts w:ascii="Times New Roman" w:hAnsi="Times New Roman" w:cs="Times New Roman"/>
        </w:rPr>
        <w:t>radicular</w:t>
      </w:r>
      <w:proofErr w:type="spellEnd"/>
      <w:r w:rsidR="004139CA" w:rsidRPr="00F57A32">
        <w:rPr>
          <w:rFonts w:ascii="Times New Roman" w:hAnsi="Times New Roman" w:cs="Times New Roman"/>
        </w:rPr>
        <w:t xml:space="preserve"> pain</w:t>
      </w:r>
      <w:r w:rsidR="00F57A32">
        <w:rPr>
          <w:rFonts w:ascii="Times New Roman" w:hAnsi="Times New Roman" w:cs="Times New Roman"/>
        </w:rPr>
        <w:t xml:space="preserve"> </w:t>
      </w:r>
      <w:r w:rsidRPr="00F57A32">
        <w:rPr>
          <w:rFonts w:ascii="Times New Roman" w:hAnsi="Times New Roman" w:cs="Times New Roman"/>
        </w:rPr>
        <w:t>(</w:t>
      </w:r>
      <w:proofErr w:type="spellStart"/>
      <w:r w:rsidRPr="00F57A32">
        <w:rPr>
          <w:rFonts w:ascii="Times New Roman" w:hAnsi="Times New Roman" w:cs="Times New Roman"/>
        </w:rPr>
        <w:t>Kuijpr</w:t>
      </w:r>
      <w:proofErr w:type="spellEnd"/>
      <w:r w:rsidRPr="00F57A32">
        <w:rPr>
          <w:rFonts w:ascii="Times New Roman" w:hAnsi="Times New Roman" w:cs="Times New Roman"/>
        </w:rPr>
        <w:t xml:space="preserve"> from above BMJ 2009</w:t>
      </w:r>
      <w:r w:rsidR="004139CA" w:rsidRPr="00F57A32">
        <w:rPr>
          <w:rFonts w:ascii="Times New Roman" w:hAnsi="Times New Roman" w:cs="Times New Roman"/>
        </w:rPr>
        <w:t xml:space="preserve">, Weber </w:t>
      </w:r>
      <w:proofErr w:type="spellStart"/>
      <w:r w:rsidR="004139CA" w:rsidRPr="00F57A32">
        <w:rPr>
          <w:rFonts w:ascii="Times New Roman" w:hAnsi="Times New Roman" w:cs="Times New Roman"/>
        </w:rPr>
        <w:t>Vroomen</w:t>
      </w:r>
      <w:proofErr w:type="spellEnd"/>
      <w:r w:rsidR="004139CA" w:rsidRPr="00F57A32">
        <w:rPr>
          <w:rFonts w:ascii="Times New Roman" w:hAnsi="Times New Roman" w:cs="Times New Roman"/>
        </w:rPr>
        <w:t xml:space="preserve">).  These are palliative measures and the hope is with time symptoms will improve on their own.  </w:t>
      </w:r>
      <w:r w:rsidR="009D4BF3" w:rsidRPr="00F57A32">
        <w:rPr>
          <w:rFonts w:ascii="Times New Roman" w:hAnsi="Times New Roman" w:cs="Times New Roman"/>
        </w:rPr>
        <w:t>If symptoms are recalcitrant to conservative measures, they will have the option to talk with a spine surgeon.</w:t>
      </w:r>
      <w:r w:rsidR="006C496E" w:rsidRPr="00F57A32">
        <w:rPr>
          <w:rFonts w:ascii="Times New Roman" w:hAnsi="Times New Roman" w:cs="Times New Roman"/>
        </w:rPr>
        <w:t xml:space="preserve">   </w:t>
      </w:r>
    </w:p>
    <w:p w:rsidR="006C496E" w:rsidRPr="00F57A32" w:rsidRDefault="006C496E" w:rsidP="006C496E">
      <w:pPr>
        <w:tabs>
          <w:tab w:val="left" w:pos="360"/>
        </w:tabs>
        <w:ind w:left="1080"/>
        <w:contextualSpacing/>
        <w:rPr>
          <w:rFonts w:ascii="Times New Roman" w:hAnsi="Times New Roman" w:cs="Times New Roman"/>
          <w:b/>
        </w:rPr>
      </w:pPr>
    </w:p>
    <w:p w:rsidR="006C496E" w:rsidRPr="00F57A32" w:rsidRDefault="006C496E" w:rsidP="008602BA">
      <w:pPr>
        <w:tabs>
          <w:tab w:val="left" w:pos="360"/>
        </w:tabs>
        <w:spacing w:after="0" w:line="240" w:lineRule="auto"/>
        <w:contextualSpacing/>
        <w:rPr>
          <w:rFonts w:ascii="Times New Roman" w:hAnsi="Times New Roman" w:cs="Times New Roman"/>
          <w:b/>
        </w:rPr>
      </w:pPr>
      <w:r w:rsidRPr="00F57A32">
        <w:rPr>
          <w:rFonts w:ascii="Times New Roman" w:hAnsi="Times New Roman" w:cs="Times New Roman"/>
          <w:b/>
        </w:rPr>
        <w:t xml:space="preserve">Risks to participation </w:t>
      </w:r>
    </w:p>
    <w:p w:rsidR="006C496E" w:rsidRPr="00F57A32" w:rsidRDefault="006C496E" w:rsidP="008602BA">
      <w:pPr>
        <w:tabs>
          <w:tab w:val="left" w:pos="360"/>
        </w:tabs>
        <w:contextualSpacing/>
        <w:rPr>
          <w:rFonts w:ascii="Times New Roman" w:hAnsi="Times New Roman" w:cs="Times New Roman"/>
        </w:rPr>
      </w:pPr>
      <w:r w:rsidRPr="00F57A32">
        <w:rPr>
          <w:rFonts w:ascii="Times New Roman" w:hAnsi="Times New Roman" w:cs="Times New Roman"/>
        </w:rPr>
        <w:t xml:space="preserve">There </w:t>
      </w:r>
      <w:r w:rsidR="009D4BF3" w:rsidRPr="00F57A32">
        <w:rPr>
          <w:rFonts w:ascii="Times New Roman" w:hAnsi="Times New Roman" w:cs="Times New Roman"/>
        </w:rPr>
        <w:t xml:space="preserve">should be no risk to patients.  They will be treated with standard treatments that are currently </w:t>
      </w:r>
      <w:r w:rsidR="004139CA" w:rsidRPr="00F57A32">
        <w:rPr>
          <w:rFonts w:ascii="Times New Roman" w:hAnsi="Times New Roman" w:cs="Times New Roman"/>
        </w:rPr>
        <w:t>accepted as standard of care for cervical radicular pain.</w:t>
      </w:r>
    </w:p>
    <w:p w:rsidR="009D4BF3" w:rsidRPr="00F57A32" w:rsidRDefault="009D4BF3" w:rsidP="008602BA">
      <w:pPr>
        <w:tabs>
          <w:tab w:val="left" w:pos="360"/>
        </w:tabs>
        <w:contextualSpacing/>
        <w:rPr>
          <w:rFonts w:ascii="Times New Roman" w:hAnsi="Times New Roman" w:cs="Times New Roman"/>
        </w:rPr>
      </w:pPr>
    </w:p>
    <w:p w:rsidR="006C496E" w:rsidRPr="00F57A32" w:rsidRDefault="006C496E" w:rsidP="008602BA">
      <w:pPr>
        <w:tabs>
          <w:tab w:val="left" w:pos="360"/>
        </w:tabs>
        <w:spacing w:after="0" w:line="240" w:lineRule="auto"/>
        <w:contextualSpacing/>
        <w:rPr>
          <w:rFonts w:ascii="Times New Roman" w:hAnsi="Times New Roman" w:cs="Times New Roman"/>
          <w:b/>
        </w:rPr>
      </w:pPr>
      <w:r w:rsidRPr="00F57A32">
        <w:rPr>
          <w:rFonts w:ascii="Times New Roman" w:hAnsi="Times New Roman" w:cs="Times New Roman"/>
          <w:b/>
        </w:rPr>
        <w:t>Benefits to subject or future benefits</w:t>
      </w:r>
    </w:p>
    <w:p w:rsidR="006C496E" w:rsidRPr="00F57A32" w:rsidRDefault="009D4BF3" w:rsidP="008602BA">
      <w:pPr>
        <w:contextualSpacing/>
        <w:rPr>
          <w:rFonts w:ascii="Times New Roman" w:hAnsi="Times New Roman" w:cs="Times New Roman"/>
        </w:rPr>
      </w:pPr>
      <w:proofErr w:type="gramStart"/>
      <w:r w:rsidRPr="00F57A32">
        <w:rPr>
          <w:rFonts w:ascii="Times New Roman" w:hAnsi="Times New Roman" w:cs="Times New Roman"/>
        </w:rPr>
        <w:t>A better understanding on the natural history of acute cervical radicular pain.</w:t>
      </w:r>
      <w:proofErr w:type="gramEnd"/>
      <w:r w:rsidRPr="00F57A32">
        <w:rPr>
          <w:rFonts w:ascii="Times New Roman" w:hAnsi="Times New Roman" w:cs="Times New Roman"/>
        </w:rPr>
        <w:t xml:space="preserve">  </w:t>
      </w:r>
    </w:p>
    <w:p w:rsidR="006C496E" w:rsidRPr="00F57A32" w:rsidRDefault="006C496E" w:rsidP="008602BA">
      <w:pPr>
        <w:contextualSpacing/>
        <w:rPr>
          <w:rFonts w:ascii="Times New Roman" w:hAnsi="Times New Roman" w:cs="Times New Roman"/>
          <w:b/>
        </w:rPr>
      </w:pPr>
    </w:p>
    <w:p w:rsidR="006C496E" w:rsidRPr="00F57A32" w:rsidRDefault="006C496E" w:rsidP="008602BA">
      <w:pPr>
        <w:spacing w:after="0" w:line="240" w:lineRule="auto"/>
        <w:contextualSpacing/>
        <w:rPr>
          <w:rFonts w:ascii="Times New Roman" w:hAnsi="Times New Roman" w:cs="Times New Roman"/>
          <w:b/>
        </w:rPr>
      </w:pPr>
      <w:r w:rsidRPr="00F57A32">
        <w:rPr>
          <w:rFonts w:ascii="Times New Roman" w:hAnsi="Times New Roman" w:cs="Times New Roman"/>
          <w:b/>
          <w:highlight w:val="yellow"/>
        </w:rPr>
        <w:t>Data Analysis</w:t>
      </w:r>
      <w:r w:rsidRPr="00F57A32">
        <w:rPr>
          <w:rFonts w:ascii="Times New Roman" w:hAnsi="Times New Roman" w:cs="Times New Roman"/>
          <w:b/>
        </w:rPr>
        <w:t xml:space="preserve"> </w:t>
      </w:r>
    </w:p>
    <w:p w:rsidR="00F91F42" w:rsidRPr="00F57A32" w:rsidRDefault="009D4BF3" w:rsidP="00F91F42">
      <w:pPr>
        <w:pStyle w:val="DataField11pt-Single"/>
        <w:spacing w:line="360" w:lineRule="auto"/>
        <w:jc w:val="both"/>
        <w:rPr>
          <w:rFonts w:ascii="Times New Roman" w:hAnsi="Times New Roman" w:cs="Times New Roman"/>
        </w:rPr>
      </w:pPr>
      <w:r w:rsidRPr="00F57A32">
        <w:rPr>
          <w:rFonts w:ascii="Times New Roman" w:hAnsi="Times New Roman" w:cs="Times New Roman"/>
        </w:rPr>
        <w:t>A statistici</w:t>
      </w:r>
      <w:r w:rsidR="008602BA" w:rsidRPr="00F57A32">
        <w:rPr>
          <w:rFonts w:ascii="Times New Roman" w:hAnsi="Times New Roman" w:cs="Times New Roman"/>
        </w:rPr>
        <w:t xml:space="preserve">an will oversee data analysis.  Simple analysis will be made as to what percentage of patients report marked improvement at specific intervals.  </w:t>
      </w:r>
      <w:del w:id="0" w:author="bwu2" w:date="2012-06-05T13:13:00Z">
        <w:r w:rsidR="008602BA" w:rsidRPr="00F57A32" w:rsidDel="00F91F42">
          <w:rPr>
            <w:rFonts w:ascii="Times New Roman" w:hAnsi="Times New Roman" w:cs="Times New Roman"/>
          </w:rPr>
          <w:delText xml:space="preserve">Also, documentation will be made of change in VAS pain scores and neck disability index scores.  </w:delText>
        </w:r>
      </w:del>
      <w:r w:rsidR="00F91F42" w:rsidRPr="005A55AA">
        <w:rPr>
          <w:rFonts w:ascii="Times New Roman" w:hAnsi="Times New Roman" w:cs="Times New Roman"/>
          <w:bCs/>
          <w:sz w:val="20"/>
          <w:highlight w:val="lightGray"/>
        </w:rPr>
        <w:t xml:space="preserve">Repeated-measures analyses of </w:t>
      </w:r>
      <w:r w:rsidR="00F91F42">
        <w:rPr>
          <w:rFonts w:ascii="Times New Roman" w:hAnsi="Times New Roman" w:cs="Times New Roman"/>
          <w:bCs/>
          <w:sz w:val="20"/>
          <w:highlight w:val="lightGray"/>
        </w:rPr>
        <w:t>VAS</w:t>
      </w:r>
      <w:r w:rsidR="00F91F42" w:rsidRPr="005A55AA">
        <w:rPr>
          <w:rFonts w:ascii="Times New Roman" w:hAnsi="Times New Roman" w:cs="Times New Roman"/>
          <w:bCs/>
          <w:sz w:val="20"/>
          <w:highlight w:val="lightGray"/>
        </w:rPr>
        <w:t xml:space="preserve"> pain scores</w:t>
      </w:r>
      <w:r w:rsidR="00F91F42">
        <w:rPr>
          <w:rFonts w:ascii="Times New Roman" w:hAnsi="Times New Roman" w:cs="Times New Roman"/>
          <w:bCs/>
          <w:sz w:val="20"/>
          <w:highlight w:val="lightGray"/>
        </w:rPr>
        <w:t xml:space="preserve"> (or </w:t>
      </w:r>
      <w:r w:rsidR="00F91F42" w:rsidRPr="00B24448">
        <w:rPr>
          <w:rFonts w:ascii="Times New Roman" w:hAnsi="Times New Roman" w:cs="Times New Roman"/>
          <w:bCs/>
          <w:sz w:val="20"/>
          <w:highlight w:val="lightGray"/>
        </w:rPr>
        <w:t>neck disability index scores</w:t>
      </w:r>
      <w:r w:rsidR="00F91F42">
        <w:rPr>
          <w:rFonts w:ascii="Times New Roman" w:hAnsi="Times New Roman" w:cs="Times New Roman"/>
          <w:bCs/>
          <w:sz w:val="20"/>
          <w:highlight w:val="lightGray"/>
        </w:rPr>
        <w:t>)</w:t>
      </w:r>
      <w:r w:rsidR="00F91F42" w:rsidRPr="005A55AA">
        <w:rPr>
          <w:rFonts w:ascii="Times New Roman" w:hAnsi="Times New Roman" w:cs="Times New Roman"/>
          <w:bCs/>
          <w:sz w:val="20"/>
          <w:highlight w:val="lightGray"/>
        </w:rPr>
        <w:t xml:space="preserve"> </w:t>
      </w:r>
      <w:r w:rsidR="00F91F42" w:rsidRPr="00B24448">
        <w:rPr>
          <w:rFonts w:ascii="Times New Roman" w:hAnsi="Times New Roman" w:cs="Times New Roman"/>
          <w:bCs/>
          <w:sz w:val="20"/>
          <w:highlight w:val="lightGray"/>
        </w:rPr>
        <w:t>using</w:t>
      </w:r>
      <w:r w:rsidR="00F91F42" w:rsidRPr="005A55AA">
        <w:rPr>
          <w:rFonts w:ascii="Times New Roman" w:hAnsi="Times New Roman" w:cs="Times New Roman"/>
          <w:bCs/>
          <w:sz w:val="20"/>
          <w:highlight w:val="lightGray"/>
        </w:rPr>
        <w:t xml:space="preserve"> a means model with SAS Proc Mixed (version 9, mixed linear models) will be used to determine changes between baseline and follow-up</w:t>
      </w:r>
      <w:r w:rsidR="00F91F42" w:rsidRPr="00B24448">
        <w:rPr>
          <w:rFonts w:ascii="Times New Roman" w:hAnsi="Times New Roman" w:cs="Times New Roman"/>
          <w:bCs/>
          <w:sz w:val="20"/>
          <w:highlight w:val="lightGray"/>
        </w:rPr>
        <w:t xml:space="preserve"> visits</w:t>
      </w:r>
      <w:r w:rsidR="00F91F42" w:rsidRPr="005A55AA">
        <w:rPr>
          <w:rFonts w:ascii="Times New Roman" w:hAnsi="Times New Roman" w:cs="Times New Roman"/>
          <w:bCs/>
          <w:sz w:val="20"/>
          <w:highlight w:val="lightGray"/>
        </w:rPr>
        <w:t>. The independent variable in the repeated measures analyses is time on study (0, 1, 3, 6, 12 months).   The statistical model will provide separate estimates of the VAS mean pain scores</w:t>
      </w:r>
      <w:r w:rsidR="00F91F42">
        <w:rPr>
          <w:rFonts w:ascii="Times New Roman" w:hAnsi="Times New Roman" w:cs="Times New Roman"/>
          <w:bCs/>
          <w:sz w:val="20"/>
          <w:highlight w:val="lightGray"/>
        </w:rPr>
        <w:t xml:space="preserve"> </w:t>
      </w:r>
      <w:r w:rsidR="00F91F42" w:rsidRPr="005A55AA">
        <w:rPr>
          <w:rFonts w:ascii="Times New Roman" w:hAnsi="Times New Roman" w:cs="Times New Roman"/>
          <w:bCs/>
          <w:sz w:val="20"/>
          <w:highlight w:val="lightGray"/>
        </w:rPr>
        <w:t xml:space="preserve">by time on study.  An unstructured variance-covariance form among the repeated measurements will be assumed for the VAS pain score outcome and estimates of the standard errors of parameters will be used to perform statistical tests and construct 95% confidence intervals. </w:t>
      </w:r>
    </w:p>
    <w:p w:rsidR="009D4BF3" w:rsidRDefault="004139CA" w:rsidP="008602BA">
      <w:pPr>
        <w:contextualSpacing/>
        <w:rPr>
          <w:rFonts w:ascii="Times New Roman" w:hAnsi="Times New Roman" w:cs="Times New Roman"/>
        </w:rPr>
      </w:pPr>
      <w:r w:rsidRPr="00F57A32">
        <w:rPr>
          <w:rFonts w:ascii="Times New Roman" w:hAnsi="Times New Roman" w:cs="Times New Roman"/>
        </w:rPr>
        <w:t xml:space="preserve">We will analyze if there is differences in outcomes based on </w:t>
      </w:r>
      <w:r w:rsidR="008602BA" w:rsidRPr="00F57A32">
        <w:rPr>
          <w:rFonts w:ascii="Times New Roman" w:hAnsi="Times New Roman" w:cs="Times New Roman"/>
        </w:rPr>
        <w:t>age (older or less than 50), bony foraminal narrowing and neurological deficits (motor, sensory, reflexes</w:t>
      </w:r>
      <w:r w:rsidRPr="00F57A32">
        <w:rPr>
          <w:rFonts w:ascii="Times New Roman" w:hAnsi="Times New Roman" w:cs="Times New Roman"/>
        </w:rPr>
        <w:t xml:space="preserve"> changes</w:t>
      </w:r>
      <w:r w:rsidR="008602BA" w:rsidRPr="00F57A32">
        <w:rPr>
          <w:rFonts w:ascii="Times New Roman" w:hAnsi="Times New Roman" w:cs="Times New Roman"/>
        </w:rPr>
        <w:t xml:space="preserve">).  </w:t>
      </w:r>
    </w:p>
    <w:p w:rsidR="00B92063" w:rsidRPr="00B92063" w:rsidRDefault="00B92063" w:rsidP="008602BA">
      <w:pPr>
        <w:contextualSpacing/>
        <w:rPr>
          <w:rFonts w:ascii="Times New Roman" w:hAnsi="Times New Roman" w:cs="Times New Roman"/>
          <w:sz w:val="20"/>
        </w:rPr>
      </w:pPr>
    </w:p>
    <w:p w:rsidR="006C496E" w:rsidRPr="00F57A32" w:rsidRDefault="006C496E" w:rsidP="006C496E">
      <w:pPr>
        <w:ind w:left="786"/>
        <w:contextualSpacing/>
        <w:rPr>
          <w:rFonts w:ascii="Times New Roman" w:hAnsi="Times New Roman" w:cs="Times New Roman"/>
        </w:rPr>
      </w:pPr>
    </w:p>
    <w:p w:rsidR="006C496E" w:rsidRPr="00F57A32" w:rsidRDefault="006C496E" w:rsidP="006C496E">
      <w:pPr>
        <w:tabs>
          <w:tab w:val="left" w:pos="360"/>
        </w:tabs>
        <w:spacing w:after="0" w:line="240" w:lineRule="auto"/>
        <w:contextualSpacing/>
        <w:rPr>
          <w:rFonts w:ascii="Times New Roman" w:hAnsi="Times New Roman" w:cs="Times New Roman"/>
          <w:b/>
        </w:rPr>
      </w:pPr>
      <w:proofErr w:type="gramStart"/>
      <w:r w:rsidRPr="00F57A32">
        <w:rPr>
          <w:rFonts w:ascii="Times New Roman" w:hAnsi="Times New Roman" w:cs="Times New Roman"/>
          <w:b/>
        </w:rPr>
        <w:t>Plans for data management and monitoring.</w:t>
      </w:r>
      <w:proofErr w:type="gramEnd"/>
      <w:r w:rsidRPr="00F57A32">
        <w:rPr>
          <w:rFonts w:ascii="Times New Roman" w:hAnsi="Times New Roman" w:cs="Times New Roman"/>
          <w:b/>
        </w:rPr>
        <w:t xml:space="preserve">  Confidentiality</w:t>
      </w:r>
    </w:p>
    <w:p w:rsidR="006C496E" w:rsidRPr="00F57A32" w:rsidRDefault="006C496E" w:rsidP="008602BA">
      <w:pPr>
        <w:tabs>
          <w:tab w:val="left" w:pos="360"/>
        </w:tabs>
        <w:contextualSpacing/>
        <w:rPr>
          <w:rFonts w:ascii="Times New Roman" w:hAnsi="Times New Roman" w:cs="Times New Roman"/>
        </w:rPr>
      </w:pPr>
      <w:r w:rsidRPr="00F57A32">
        <w:rPr>
          <w:rFonts w:ascii="Times New Roman" w:hAnsi="Times New Roman" w:cs="Times New Roman"/>
        </w:rPr>
        <w:t>Strictest confidentiality will be kept regarding personal information (name, date of birth and results).  Name and date of birth will be the linked with results.  This information will be in a secure location within the office of the primary investigator.  This office is kept locked during off hours.</w:t>
      </w:r>
      <w:r w:rsidR="008602BA" w:rsidRPr="00F57A32">
        <w:rPr>
          <w:rFonts w:ascii="Times New Roman" w:hAnsi="Times New Roman" w:cs="Times New Roman"/>
        </w:rPr>
        <w:t xml:space="preserve">  </w:t>
      </w:r>
      <w:r w:rsidRPr="00F57A32">
        <w:rPr>
          <w:rFonts w:ascii="Times New Roman" w:hAnsi="Times New Roman" w:cs="Times New Roman"/>
        </w:rPr>
        <w:t xml:space="preserve">  </w:t>
      </w:r>
    </w:p>
    <w:p w:rsidR="006C496E" w:rsidRPr="00F57A32" w:rsidRDefault="006C496E" w:rsidP="006C496E">
      <w:pPr>
        <w:tabs>
          <w:tab w:val="left" w:pos="360"/>
        </w:tabs>
        <w:ind w:left="360"/>
        <w:contextualSpacing/>
        <w:rPr>
          <w:rFonts w:ascii="Times New Roman" w:hAnsi="Times New Roman" w:cs="Times New Roman"/>
        </w:rPr>
      </w:pPr>
    </w:p>
    <w:p w:rsidR="00762E02" w:rsidRPr="00F57A32" w:rsidRDefault="00762E02" w:rsidP="004329B5">
      <w:pPr>
        <w:pStyle w:val="NoSpacing"/>
        <w:rPr>
          <w:rFonts w:ascii="Times New Roman" w:hAnsi="Times New Roman" w:cs="Times New Roman"/>
        </w:rPr>
      </w:pPr>
    </w:p>
    <w:p w:rsidR="00762E02" w:rsidRPr="00F57A32" w:rsidRDefault="00762E02" w:rsidP="004329B5">
      <w:pPr>
        <w:pStyle w:val="NoSpacing"/>
        <w:rPr>
          <w:rFonts w:ascii="Times New Roman" w:hAnsi="Times New Roman" w:cs="Times New Roman"/>
        </w:rPr>
      </w:pPr>
    </w:p>
    <w:p w:rsidR="0073438A" w:rsidRPr="00F57A32" w:rsidRDefault="0073438A" w:rsidP="004329B5">
      <w:pPr>
        <w:pStyle w:val="NoSpacing"/>
        <w:rPr>
          <w:rFonts w:ascii="Times New Roman" w:hAnsi="Times New Roman" w:cs="Times New Roman"/>
        </w:rPr>
      </w:pPr>
    </w:p>
    <w:p w:rsidR="004836F5" w:rsidRPr="00F57A32" w:rsidRDefault="000A14DA" w:rsidP="004329B5">
      <w:pPr>
        <w:pStyle w:val="NoSpacing"/>
        <w:rPr>
          <w:rFonts w:ascii="Times New Roman" w:hAnsi="Times New Roman" w:cs="Times New Roman"/>
        </w:rPr>
      </w:pPr>
      <w:r w:rsidRPr="00F57A32">
        <w:rPr>
          <w:rFonts w:ascii="Times New Roman" w:hAnsi="Times New Roman" w:cs="Times New Roman"/>
        </w:rPr>
        <w:t xml:space="preserve">   </w:t>
      </w:r>
    </w:p>
    <w:p w:rsidR="004329B5" w:rsidRPr="00F57A32" w:rsidRDefault="004329B5" w:rsidP="004329B5">
      <w:pPr>
        <w:pStyle w:val="NoSpacing"/>
        <w:rPr>
          <w:rFonts w:ascii="Times New Roman" w:hAnsi="Times New Roman" w:cs="Times New Roman"/>
        </w:rPr>
      </w:pPr>
    </w:p>
    <w:p w:rsidR="004329B5" w:rsidRPr="00F57A32" w:rsidRDefault="004329B5" w:rsidP="004329B5">
      <w:pPr>
        <w:pStyle w:val="NoSpacing"/>
        <w:rPr>
          <w:rFonts w:ascii="Times New Roman" w:hAnsi="Times New Roman" w:cs="Times New Roman"/>
        </w:rPr>
      </w:pPr>
    </w:p>
    <w:p w:rsidR="004329B5" w:rsidRPr="00F57A32" w:rsidRDefault="004329B5" w:rsidP="004329B5">
      <w:pPr>
        <w:pStyle w:val="NoSpacing"/>
        <w:rPr>
          <w:rFonts w:ascii="Times New Roman" w:hAnsi="Times New Roman" w:cs="Times New Roman"/>
        </w:rPr>
      </w:pPr>
    </w:p>
    <w:p w:rsidR="004329B5" w:rsidRPr="00F57A32" w:rsidRDefault="004329B5" w:rsidP="004329B5">
      <w:pPr>
        <w:pStyle w:val="NoSpacing"/>
        <w:rPr>
          <w:rFonts w:ascii="Times New Roman" w:hAnsi="Times New Roman" w:cs="Times New Roman"/>
        </w:rPr>
      </w:pPr>
    </w:p>
    <w:p w:rsidR="004329B5" w:rsidRPr="00F57A32" w:rsidRDefault="004329B5" w:rsidP="004329B5">
      <w:pPr>
        <w:pStyle w:val="NoSpacing"/>
        <w:rPr>
          <w:rFonts w:ascii="Times New Roman" w:hAnsi="Times New Roman" w:cs="Times New Roman"/>
        </w:rPr>
      </w:pPr>
    </w:p>
    <w:p w:rsidR="004329B5" w:rsidRPr="00F57A32" w:rsidRDefault="004329B5" w:rsidP="004329B5">
      <w:pPr>
        <w:pStyle w:val="NoSpacing"/>
        <w:rPr>
          <w:rFonts w:ascii="Times New Roman" w:hAnsi="Times New Roman" w:cs="Times New Roman"/>
        </w:rPr>
      </w:pPr>
    </w:p>
    <w:p w:rsidR="004329B5" w:rsidRPr="00F57A32" w:rsidRDefault="004329B5" w:rsidP="004329B5">
      <w:pPr>
        <w:pStyle w:val="NoSpacing"/>
        <w:rPr>
          <w:rFonts w:ascii="Times New Roman" w:hAnsi="Times New Roman" w:cs="Times New Roman"/>
        </w:rPr>
      </w:pPr>
    </w:p>
    <w:p w:rsidR="004329B5" w:rsidRPr="00F57A32" w:rsidRDefault="004329B5" w:rsidP="004329B5">
      <w:pPr>
        <w:pStyle w:val="NoSpacing"/>
        <w:rPr>
          <w:rFonts w:ascii="Times New Roman" w:hAnsi="Times New Roman" w:cs="Times New Roman"/>
          <w:b/>
        </w:rPr>
      </w:pPr>
      <w:r w:rsidRPr="00F57A32">
        <w:rPr>
          <w:rFonts w:ascii="Times New Roman" w:hAnsi="Times New Roman" w:cs="Times New Roman"/>
          <w:b/>
        </w:rPr>
        <w:t>References:</w:t>
      </w:r>
    </w:p>
    <w:p w:rsidR="004329B5" w:rsidRPr="00F57A32" w:rsidRDefault="004329B5" w:rsidP="004329B5">
      <w:pPr>
        <w:pStyle w:val="NoSpacing"/>
        <w:rPr>
          <w:rFonts w:ascii="Times New Roman" w:hAnsi="Times New Roman" w:cs="Times New Roman"/>
        </w:rPr>
      </w:pPr>
      <w:proofErr w:type="spellStart"/>
      <w:r w:rsidRPr="00F57A32">
        <w:rPr>
          <w:rFonts w:ascii="Times New Roman" w:hAnsi="Times New Roman" w:cs="Times New Roman"/>
        </w:rPr>
        <w:t>Bogduk</w:t>
      </w:r>
      <w:proofErr w:type="spellEnd"/>
      <w:r w:rsidRPr="00F57A32">
        <w:rPr>
          <w:rFonts w:ascii="Times New Roman" w:hAnsi="Times New Roman" w:cs="Times New Roman"/>
        </w:rPr>
        <w:t xml:space="preserve"> N.  </w:t>
      </w:r>
      <w:proofErr w:type="gramStart"/>
      <w:r w:rsidRPr="00F57A32">
        <w:rPr>
          <w:rFonts w:ascii="Times New Roman" w:hAnsi="Times New Roman" w:cs="Times New Roman"/>
        </w:rPr>
        <w:t xml:space="preserve">Medical management of acute cervical radicular pain, </w:t>
      </w:r>
      <w:r w:rsidR="00386E24" w:rsidRPr="00F57A32">
        <w:rPr>
          <w:rFonts w:ascii="Times New Roman" w:hAnsi="Times New Roman" w:cs="Times New Roman"/>
        </w:rPr>
        <w:t>1st</w:t>
      </w:r>
      <w:r w:rsidRPr="00F57A32">
        <w:rPr>
          <w:rFonts w:ascii="Times New Roman" w:hAnsi="Times New Roman" w:cs="Times New Roman"/>
        </w:rPr>
        <w:t xml:space="preserve"> edition.</w:t>
      </w:r>
      <w:proofErr w:type="gramEnd"/>
      <w:r w:rsidRPr="00F57A32">
        <w:rPr>
          <w:rFonts w:ascii="Times New Roman" w:hAnsi="Times New Roman" w:cs="Times New Roman"/>
        </w:rPr>
        <w:t xml:space="preserve">  Cambridge Press, 1999:5</w:t>
      </w:r>
      <w:r w:rsidR="007059B0" w:rsidRPr="00F57A32">
        <w:rPr>
          <w:rFonts w:ascii="Times New Roman" w:hAnsi="Times New Roman" w:cs="Times New Roman"/>
        </w:rPr>
        <w:t>-11</w:t>
      </w:r>
      <w:r w:rsidRPr="00F57A32">
        <w:rPr>
          <w:rFonts w:ascii="Times New Roman" w:hAnsi="Times New Roman" w:cs="Times New Roman"/>
        </w:rPr>
        <w:t xml:space="preserve">.  </w:t>
      </w:r>
    </w:p>
    <w:p w:rsidR="00386E24" w:rsidRPr="00F57A32" w:rsidRDefault="00386E24" w:rsidP="004329B5">
      <w:pPr>
        <w:pStyle w:val="NoSpacing"/>
        <w:rPr>
          <w:rFonts w:ascii="Times New Roman" w:hAnsi="Times New Roman" w:cs="Times New Roman"/>
        </w:rPr>
      </w:pPr>
    </w:p>
    <w:p w:rsidR="00386E24" w:rsidRPr="00F57A32" w:rsidRDefault="00386E24" w:rsidP="004329B5">
      <w:pPr>
        <w:pStyle w:val="NoSpacing"/>
        <w:rPr>
          <w:rFonts w:ascii="Times New Roman" w:hAnsi="Times New Roman" w:cs="Times New Roman"/>
        </w:rPr>
      </w:pPr>
      <w:proofErr w:type="spellStart"/>
      <w:r w:rsidRPr="00F57A32">
        <w:rPr>
          <w:rFonts w:ascii="Times New Roman" w:hAnsi="Times New Roman" w:cs="Times New Roman"/>
        </w:rPr>
        <w:t>Mersskey</w:t>
      </w:r>
      <w:proofErr w:type="spellEnd"/>
      <w:r w:rsidRPr="00F57A32">
        <w:rPr>
          <w:rFonts w:ascii="Times New Roman" w:hAnsi="Times New Roman" w:cs="Times New Roman"/>
        </w:rPr>
        <w:t xml:space="preserve"> H, </w:t>
      </w:r>
      <w:proofErr w:type="spellStart"/>
      <w:r w:rsidRPr="00F57A32">
        <w:rPr>
          <w:rFonts w:ascii="Times New Roman" w:hAnsi="Times New Roman" w:cs="Times New Roman"/>
        </w:rPr>
        <w:t>Bodguk</w:t>
      </w:r>
      <w:proofErr w:type="spellEnd"/>
      <w:r w:rsidRPr="00F57A32">
        <w:rPr>
          <w:rFonts w:ascii="Times New Roman" w:hAnsi="Times New Roman" w:cs="Times New Roman"/>
        </w:rPr>
        <w:t xml:space="preserve"> N (</w:t>
      </w:r>
      <w:proofErr w:type="spellStart"/>
      <w:proofErr w:type="gramStart"/>
      <w:r w:rsidRPr="00F57A32">
        <w:rPr>
          <w:rFonts w:ascii="Times New Roman" w:hAnsi="Times New Roman" w:cs="Times New Roman"/>
        </w:rPr>
        <w:t>eds</w:t>
      </w:r>
      <w:proofErr w:type="spellEnd"/>
      <w:proofErr w:type="gramEnd"/>
      <w:r w:rsidRPr="00F57A32">
        <w:rPr>
          <w:rFonts w:ascii="Times New Roman" w:hAnsi="Times New Roman" w:cs="Times New Roman"/>
        </w:rPr>
        <w:t xml:space="preserve">).  </w:t>
      </w:r>
      <w:proofErr w:type="gramStart"/>
      <w:r w:rsidRPr="00F57A32">
        <w:rPr>
          <w:rFonts w:ascii="Times New Roman" w:hAnsi="Times New Roman" w:cs="Times New Roman"/>
        </w:rPr>
        <w:t>Classification of Chronic Pain.</w:t>
      </w:r>
      <w:proofErr w:type="gramEnd"/>
      <w:r w:rsidRPr="00F57A32">
        <w:rPr>
          <w:rFonts w:ascii="Times New Roman" w:hAnsi="Times New Roman" w:cs="Times New Roman"/>
        </w:rPr>
        <w:t xml:space="preserve">  Description of chronic pain syndromes and definitions of pain terms, 2</w:t>
      </w:r>
      <w:r w:rsidRPr="00F57A32">
        <w:rPr>
          <w:rFonts w:ascii="Times New Roman" w:hAnsi="Times New Roman" w:cs="Times New Roman"/>
          <w:vertAlign w:val="superscript"/>
        </w:rPr>
        <w:t>nd</w:t>
      </w:r>
      <w:r w:rsidRPr="00F57A32">
        <w:rPr>
          <w:rFonts w:ascii="Times New Roman" w:hAnsi="Times New Roman" w:cs="Times New Roman"/>
        </w:rPr>
        <w:t xml:space="preserve"> </w:t>
      </w:r>
      <w:proofErr w:type="gramStart"/>
      <w:r w:rsidRPr="00F57A32">
        <w:rPr>
          <w:rFonts w:ascii="Times New Roman" w:hAnsi="Times New Roman" w:cs="Times New Roman"/>
        </w:rPr>
        <w:t>ed</w:t>
      </w:r>
      <w:proofErr w:type="gramEnd"/>
      <w:r w:rsidRPr="00F57A32">
        <w:rPr>
          <w:rFonts w:ascii="Times New Roman" w:hAnsi="Times New Roman" w:cs="Times New Roman"/>
        </w:rPr>
        <w:t>.  Seattle: IASP Press, 1994.</w:t>
      </w:r>
    </w:p>
    <w:p w:rsidR="004836F5" w:rsidRPr="00F57A32" w:rsidRDefault="004836F5" w:rsidP="004329B5">
      <w:pPr>
        <w:pStyle w:val="NoSpacing"/>
        <w:rPr>
          <w:rFonts w:ascii="Times New Roman" w:hAnsi="Times New Roman" w:cs="Times New Roman"/>
        </w:rPr>
      </w:pPr>
    </w:p>
    <w:p w:rsidR="004836F5" w:rsidRPr="00F57A32" w:rsidRDefault="004836F5" w:rsidP="004836F5">
      <w:pPr>
        <w:autoSpaceDE w:val="0"/>
        <w:autoSpaceDN w:val="0"/>
        <w:adjustRightInd w:val="0"/>
        <w:spacing w:after="0" w:line="240" w:lineRule="auto"/>
        <w:rPr>
          <w:rFonts w:ascii="Times New Roman" w:hAnsi="Times New Roman" w:cs="Times New Roman"/>
        </w:rPr>
      </w:pPr>
      <w:proofErr w:type="spellStart"/>
      <w:r w:rsidRPr="00F57A32">
        <w:rPr>
          <w:rFonts w:ascii="Times New Roman" w:hAnsi="Times New Roman" w:cs="Times New Roman"/>
        </w:rPr>
        <w:t>Kuijper</w:t>
      </w:r>
      <w:proofErr w:type="spellEnd"/>
      <w:r w:rsidRPr="00F57A32">
        <w:rPr>
          <w:rFonts w:ascii="Times New Roman" w:hAnsi="Times New Roman" w:cs="Times New Roman"/>
        </w:rPr>
        <w:t xml:space="preserve"> B, Tans JTJ, </w:t>
      </w:r>
      <w:proofErr w:type="spellStart"/>
      <w:r w:rsidRPr="00F57A32">
        <w:rPr>
          <w:rFonts w:ascii="Times New Roman" w:hAnsi="Times New Roman" w:cs="Times New Roman"/>
        </w:rPr>
        <w:t>Schimsheimer</w:t>
      </w:r>
      <w:proofErr w:type="spellEnd"/>
      <w:r w:rsidRPr="00F57A32">
        <w:rPr>
          <w:rFonts w:ascii="Times New Roman" w:hAnsi="Times New Roman" w:cs="Times New Roman"/>
        </w:rPr>
        <w:t xml:space="preserve"> RJ, van </w:t>
      </w:r>
      <w:proofErr w:type="spellStart"/>
      <w:r w:rsidRPr="00F57A32">
        <w:rPr>
          <w:rFonts w:ascii="Times New Roman" w:hAnsi="Times New Roman" w:cs="Times New Roman"/>
        </w:rPr>
        <w:t>der</w:t>
      </w:r>
      <w:proofErr w:type="spellEnd"/>
      <w:r w:rsidRPr="00F57A32">
        <w:rPr>
          <w:rFonts w:ascii="Times New Roman" w:hAnsi="Times New Roman" w:cs="Times New Roman"/>
        </w:rPr>
        <w:t xml:space="preserve"> </w:t>
      </w:r>
      <w:proofErr w:type="spellStart"/>
      <w:r w:rsidRPr="00F57A32">
        <w:rPr>
          <w:rFonts w:ascii="Times New Roman" w:hAnsi="Times New Roman" w:cs="Times New Roman"/>
        </w:rPr>
        <w:t>Kallen</w:t>
      </w:r>
      <w:proofErr w:type="spellEnd"/>
      <w:r w:rsidRPr="00F57A32">
        <w:rPr>
          <w:rFonts w:ascii="Times New Roman" w:hAnsi="Times New Roman" w:cs="Times New Roman"/>
        </w:rPr>
        <w:t xml:space="preserve"> BFW, </w:t>
      </w:r>
      <w:proofErr w:type="spellStart"/>
      <w:r w:rsidRPr="00F57A32">
        <w:rPr>
          <w:rFonts w:ascii="Times New Roman" w:hAnsi="Times New Roman" w:cs="Times New Roman"/>
        </w:rPr>
        <w:t>Beelen</w:t>
      </w:r>
      <w:proofErr w:type="spellEnd"/>
      <w:r w:rsidRPr="00F57A32">
        <w:rPr>
          <w:rFonts w:ascii="Times New Roman" w:hAnsi="Times New Roman" w:cs="Times New Roman"/>
        </w:rPr>
        <w:t xml:space="preserve"> A,</w:t>
      </w:r>
    </w:p>
    <w:p w:rsidR="004836F5" w:rsidRPr="00F57A32" w:rsidRDefault="004836F5" w:rsidP="004836F5">
      <w:pPr>
        <w:autoSpaceDE w:val="0"/>
        <w:autoSpaceDN w:val="0"/>
        <w:adjustRightInd w:val="0"/>
        <w:spacing w:after="0" w:line="240" w:lineRule="auto"/>
        <w:rPr>
          <w:rFonts w:ascii="Times New Roman" w:hAnsi="Times New Roman" w:cs="Times New Roman"/>
        </w:rPr>
      </w:pPr>
      <w:proofErr w:type="spellStart"/>
      <w:r w:rsidRPr="00F57A32">
        <w:rPr>
          <w:rFonts w:ascii="Times New Roman" w:hAnsi="Times New Roman" w:cs="Times New Roman"/>
        </w:rPr>
        <w:t>Nollet</w:t>
      </w:r>
      <w:proofErr w:type="spellEnd"/>
      <w:r w:rsidRPr="00F57A32">
        <w:rPr>
          <w:rFonts w:ascii="Times New Roman" w:hAnsi="Times New Roman" w:cs="Times New Roman"/>
        </w:rPr>
        <w:t xml:space="preserve"> F, et al. Degenerative cervical radiculopathy: diagnosis and</w:t>
      </w:r>
    </w:p>
    <w:p w:rsidR="004836F5" w:rsidRPr="00F57A32" w:rsidRDefault="004836F5" w:rsidP="004836F5">
      <w:pPr>
        <w:pStyle w:val="NoSpacing"/>
        <w:rPr>
          <w:rFonts w:ascii="Times New Roman" w:hAnsi="Times New Roman" w:cs="Times New Roman"/>
        </w:rPr>
      </w:pPr>
      <w:proofErr w:type="gramStart"/>
      <w:r w:rsidRPr="00F57A32">
        <w:rPr>
          <w:rFonts w:ascii="Times New Roman" w:hAnsi="Times New Roman" w:cs="Times New Roman"/>
        </w:rPr>
        <w:t>conservative</w:t>
      </w:r>
      <w:proofErr w:type="gramEnd"/>
      <w:r w:rsidRPr="00F57A32">
        <w:rPr>
          <w:rFonts w:ascii="Times New Roman" w:hAnsi="Times New Roman" w:cs="Times New Roman"/>
        </w:rPr>
        <w:t xml:space="preserve"> treatment: a review. </w:t>
      </w:r>
      <w:proofErr w:type="spellStart"/>
      <w:r w:rsidRPr="00F57A32">
        <w:rPr>
          <w:rFonts w:ascii="Times New Roman" w:hAnsi="Times New Roman" w:cs="Times New Roman"/>
        </w:rPr>
        <w:t>Eur</w:t>
      </w:r>
      <w:proofErr w:type="spellEnd"/>
      <w:r w:rsidRPr="00F57A32">
        <w:rPr>
          <w:rFonts w:ascii="Times New Roman" w:hAnsi="Times New Roman" w:cs="Times New Roman"/>
        </w:rPr>
        <w:t xml:space="preserve"> J </w:t>
      </w:r>
      <w:proofErr w:type="spellStart"/>
      <w:r w:rsidRPr="00F57A32">
        <w:rPr>
          <w:rFonts w:ascii="Times New Roman" w:hAnsi="Times New Roman" w:cs="Times New Roman"/>
        </w:rPr>
        <w:t>Neurol</w:t>
      </w:r>
      <w:proofErr w:type="spellEnd"/>
      <w:r w:rsidRPr="00F57A32">
        <w:rPr>
          <w:rFonts w:ascii="Times New Roman" w:hAnsi="Times New Roman" w:cs="Times New Roman"/>
        </w:rPr>
        <w:t xml:space="preserve"> 2009</w:t>
      </w:r>
      <w:proofErr w:type="gramStart"/>
      <w:r w:rsidRPr="00F57A32">
        <w:rPr>
          <w:rFonts w:ascii="Times New Roman" w:hAnsi="Times New Roman" w:cs="Times New Roman"/>
        </w:rPr>
        <w:t>;16:15</w:t>
      </w:r>
      <w:proofErr w:type="gramEnd"/>
      <w:r w:rsidRPr="00F57A32">
        <w:rPr>
          <w:rFonts w:ascii="Times New Roman" w:hAnsi="Times New Roman" w:cs="Times New Roman"/>
        </w:rPr>
        <w:t>-20.</w:t>
      </w:r>
    </w:p>
    <w:p w:rsidR="004836F5" w:rsidRPr="00F57A32" w:rsidRDefault="004836F5" w:rsidP="004836F5">
      <w:pPr>
        <w:pStyle w:val="NoSpacing"/>
        <w:rPr>
          <w:rFonts w:ascii="Times New Roman" w:hAnsi="Times New Roman" w:cs="Times New Roman"/>
        </w:rPr>
      </w:pPr>
    </w:p>
    <w:p w:rsidR="004836F5" w:rsidRPr="00F57A32" w:rsidRDefault="004836F5" w:rsidP="004836F5">
      <w:pPr>
        <w:autoSpaceDE w:val="0"/>
        <w:autoSpaceDN w:val="0"/>
        <w:adjustRightInd w:val="0"/>
        <w:spacing w:after="0" w:line="240" w:lineRule="auto"/>
        <w:rPr>
          <w:rFonts w:ascii="Times New Roman" w:hAnsi="Times New Roman" w:cs="Times New Roman"/>
        </w:rPr>
      </w:pPr>
      <w:r w:rsidRPr="00F57A32">
        <w:rPr>
          <w:rFonts w:ascii="Times New Roman" w:hAnsi="Times New Roman" w:cs="Times New Roman"/>
        </w:rPr>
        <w:t xml:space="preserve">Bush K, </w:t>
      </w:r>
      <w:proofErr w:type="spellStart"/>
      <w:r w:rsidRPr="00F57A32">
        <w:rPr>
          <w:rFonts w:ascii="Times New Roman" w:hAnsi="Times New Roman" w:cs="Times New Roman"/>
        </w:rPr>
        <w:t>Chaudhuri</w:t>
      </w:r>
      <w:proofErr w:type="spellEnd"/>
      <w:r w:rsidRPr="00F57A32">
        <w:rPr>
          <w:rFonts w:ascii="Times New Roman" w:hAnsi="Times New Roman" w:cs="Times New Roman"/>
        </w:rPr>
        <w:t xml:space="preserve"> R, Hillier S, Penny J. The </w:t>
      </w:r>
      <w:proofErr w:type="spellStart"/>
      <w:r w:rsidRPr="00F57A32">
        <w:rPr>
          <w:rFonts w:ascii="Times New Roman" w:hAnsi="Times New Roman" w:cs="Times New Roman"/>
        </w:rPr>
        <w:t>pathomorphologic</w:t>
      </w:r>
      <w:proofErr w:type="spellEnd"/>
    </w:p>
    <w:p w:rsidR="004836F5" w:rsidRPr="00F57A32" w:rsidRDefault="004836F5" w:rsidP="004836F5">
      <w:pPr>
        <w:autoSpaceDE w:val="0"/>
        <w:autoSpaceDN w:val="0"/>
        <w:adjustRightInd w:val="0"/>
        <w:spacing w:after="0" w:line="240" w:lineRule="auto"/>
        <w:rPr>
          <w:rFonts w:ascii="Times New Roman" w:hAnsi="Times New Roman" w:cs="Times New Roman"/>
        </w:rPr>
      </w:pPr>
      <w:proofErr w:type="gramStart"/>
      <w:r w:rsidRPr="00F57A32">
        <w:rPr>
          <w:rFonts w:ascii="Times New Roman" w:hAnsi="Times New Roman" w:cs="Times New Roman"/>
        </w:rPr>
        <w:t>changes</w:t>
      </w:r>
      <w:proofErr w:type="gramEnd"/>
      <w:r w:rsidRPr="00F57A32">
        <w:rPr>
          <w:rFonts w:ascii="Times New Roman" w:hAnsi="Times New Roman" w:cs="Times New Roman"/>
        </w:rPr>
        <w:t xml:space="preserve"> that accompany the resolution of cervical radiculopathy: a</w:t>
      </w:r>
    </w:p>
    <w:p w:rsidR="004836F5" w:rsidRPr="00F57A32" w:rsidRDefault="004836F5" w:rsidP="004836F5">
      <w:pPr>
        <w:autoSpaceDE w:val="0"/>
        <w:autoSpaceDN w:val="0"/>
        <w:adjustRightInd w:val="0"/>
        <w:spacing w:after="0" w:line="240" w:lineRule="auto"/>
        <w:rPr>
          <w:rFonts w:ascii="Times New Roman" w:hAnsi="Times New Roman" w:cs="Times New Roman"/>
        </w:rPr>
      </w:pPr>
      <w:proofErr w:type="gramStart"/>
      <w:r w:rsidRPr="00F57A32">
        <w:rPr>
          <w:rFonts w:ascii="Times New Roman" w:hAnsi="Times New Roman" w:cs="Times New Roman"/>
        </w:rPr>
        <w:t>prospective</w:t>
      </w:r>
      <w:proofErr w:type="gramEnd"/>
      <w:r w:rsidRPr="00F57A32">
        <w:rPr>
          <w:rFonts w:ascii="Times New Roman" w:hAnsi="Times New Roman" w:cs="Times New Roman"/>
        </w:rPr>
        <w:t xml:space="preserve"> study with repeat magnetic resonance imaging. Spine</w:t>
      </w:r>
    </w:p>
    <w:p w:rsidR="004836F5" w:rsidRPr="00F57A32" w:rsidRDefault="004836F5" w:rsidP="004836F5">
      <w:pPr>
        <w:pStyle w:val="NoSpacing"/>
        <w:rPr>
          <w:rFonts w:ascii="Times New Roman" w:hAnsi="Times New Roman" w:cs="Times New Roman"/>
        </w:rPr>
      </w:pPr>
      <w:r w:rsidRPr="00F57A32">
        <w:rPr>
          <w:rFonts w:ascii="Times New Roman" w:hAnsi="Times New Roman" w:cs="Times New Roman"/>
        </w:rPr>
        <w:t>1997</w:t>
      </w:r>
      <w:proofErr w:type="gramStart"/>
      <w:r w:rsidRPr="00F57A32">
        <w:rPr>
          <w:rFonts w:ascii="Times New Roman" w:hAnsi="Times New Roman" w:cs="Times New Roman"/>
        </w:rPr>
        <w:t>;22:183</w:t>
      </w:r>
      <w:proofErr w:type="gramEnd"/>
      <w:r w:rsidRPr="00F57A32">
        <w:rPr>
          <w:rFonts w:ascii="Times New Roman" w:hAnsi="Times New Roman" w:cs="Times New Roman"/>
        </w:rPr>
        <w:t>-6.</w:t>
      </w:r>
    </w:p>
    <w:p w:rsidR="004836F5" w:rsidRPr="00F57A32" w:rsidRDefault="004836F5" w:rsidP="004836F5">
      <w:pPr>
        <w:pStyle w:val="NoSpacing"/>
        <w:rPr>
          <w:rFonts w:ascii="Times New Roman" w:hAnsi="Times New Roman" w:cs="Times New Roman"/>
        </w:rPr>
      </w:pPr>
    </w:p>
    <w:p w:rsidR="0073438A" w:rsidRPr="00F57A32" w:rsidRDefault="0073438A" w:rsidP="004836F5">
      <w:pPr>
        <w:pStyle w:val="NoSpacing"/>
        <w:rPr>
          <w:rFonts w:ascii="Times New Roman" w:hAnsi="Times New Roman" w:cs="Times New Roman"/>
        </w:rPr>
      </w:pPr>
      <w:proofErr w:type="spellStart"/>
      <w:r w:rsidRPr="00F57A32">
        <w:rPr>
          <w:rFonts w:ascii="Times New Roman" w:hAnsi="Times New Roman" w:cs="Times New Roman"/>
        </w:rPr>
        <w:t>Maigne</w:t>
      </w:r>
      <w:proofErr w:type="spellEnd"/>
      <w:r w:rsidRPr="00F57A32">
        <w:rPr>
          <w:rFonts w:ascii="Times New Roman" w:hAnsi="Times New Roman" w:cs="Times New Roman"/>
        </w:rPr>
        <w:t xml:space="preserve"> JY, </w:t>
      </w:r>
      <w:proofErr w:type="spellStart"/>
      <w:r w:rsidRPr="00F57A32">
        <w:rPr>
          <w:rFonts w:ascii="Times New Roman" w:hAnsi="Times New Roman" w:cs="Times New Roman"/>
        </w:rPr>
        <w:t>Delinge</w:t>
      </w:r>
      <w:proofErr w:type="spellEnd"/>
      <w:r w:rsidRPr="00F57A32">
        <w:rPr>
          <w:rFonts w:ascii="Times New Roman" w:hAnsi="Times New Roman" w:cs="Times New Roman"/>
        </w:rPr>
        <w:t xml:space="preserve"> L.  </w:t>
      </w:r>
      <w:proofErr w:type="gramStart"/>
      <w:r w:rsidRPr="00F57A32">
        <w:rPr>
          <w:rFonts w:ascii="Times New Roman" w:hAnsi="Times New Roman" w:cs="Times New Roman"/>
        </w:rPr>
        <w:t xml:space="preserve">Computed </w:t>
      </w:r>
      <w:proofErr w:type="spellStart"/>
      <w:r w:rsidRPr="00F57A32">
        <w:rPr>
          <w:rFonts w:ascii="Times New Roman" w:hAnsi="Times New Roman" w:cs="Times New Roman"/>
        </w:rPr>
        <w:t>tomographic</w:t>
      </w:r>
      <w:proofErr w:type="spellEnd"/>
      <w:r w:rsidRPr="00F57A32">
        <w:rPr>
          <w:rFonts w:ascii="Times New Roman" w:hAnsi="Times New Roman" w:cs="Times New Roman"/>
        </w:rPr>
        <w:t xml:space="preserve"> follow-up study of 21 cases on </w:t>
      </w:r>
      <w:proofErr w:type="spellStart"/>
      <w:r w:rsidRPr="00F57A32">
        <w:rPr>
          <w:rFonts w:ascii="Times New Roman" w:hAnsi="Times New Roman" w:cs="Times New Roman"/>
        </w:rPr>
        <w:t>nonoperatively</w:t>
      </w:r>
      <w:proofErr w:type="spellEnd"/>
      <w:r w:rsidRPr="00F57A32">
        <w:rPr>
          <w:rFonts w:ascii="Times New Roman" w:hAnsi="Times New Roman" w:cs="Times New Roman"/>
        </w:rPr>
        <w:t xml:space="preserve"> treated cervical </w:t>
      </w:r>
      <w:proofErr w:type="spellStart"/>
      <w:r w:rsidRPr="00F57A32">
        <w:rPr>
          <w:rFonts w:ascii="Times New Roman" w:hAnsi="Times New Roman" w:cs="Times New Roman"/>
        </w:rPr>
        <w:t>intervertebral</w:t>
      </w:r>
      <w:proofErr w:type="spellEnd"/>
      <w:r w:rsidRPr="00F57A32">
        <w:rPr>
          <w:rFonts w:ascii="Times New Roman" w:hAnsi="Times New Roman" w:cs="Times New Roman"/>
        </w:rPr>
        <w:t xml:space="preserve"> soft disc herniation.</w:t>
      </w:r>
      <w:proofErr w:type="gramEnd"/>
      <w:r w:rsidRPr="00F57A32">
        <w:rPr>
          <w:rFonts w:ascii="Times New Roman" w:hAnsi="Times New Roman" w:cs="Times New Roman"/>
        </w:rPr>
        <w:t xml:space="preserve">  </w:t>
      </w:r>
      <w:proofErr w:type="gramStart"/>
      <w:r w:rsidRPr="00F57A32">
        <w:rPr>
          <w:rFonts w:ascii="Times New Roman" w:hAnsi="Times New Roman" w:cs="Times New Roman"/>
        </w:rPr>
        <w:t>Spine 1994; 19:189-191.</w:t>
      </w:r>
      <w:proofErr w:type="gramEnd"/>
    </w:p>
    <w:p w:rsidR="0073438A" w:rsidRPr="00F57A32" w:rsidRDefault="0073438A" w:rsidP="004836F5">
      <w:pPr>
        <w:pStyle w:val="NoSpacing"/>
        <w:rPr>
          <w:rFonts w:ascii="Times New Roman" w:hAnsi="Times New Roman" w:cs="Times New Roman"/>
        </w:rPr>
      </w:pPr>
    </w:p>
    <w:p w:rsidR="004836F5" w:rsidRPr="00F57A32" w:rsidRDefault="0073438A" w:rsidP="004836F5">
      <w:pPr>
        <w:pStyle w:val="NoSpacing"/>
        <w:rPr>
          <w:rFonts w:ascii="Times New Roman" w:hAnsi="Times New Roman" w:cs="Times New Roman"/>
        </w:rPr>
      </w:pPr>
      <w:r w:rsidRPr="00F57A32">
        <w:rPr>
          <w:rFonts w:ascii="Times New Roman" w:hAnsi="Times New Roman" w:cs="Times New Roman"/>
        </w:rPr>
        <w:t xml:space="preserve">Bush K, </w:t>
      </w:r>
      <w:proofErr w:type="spellStart"/>
      <w:r w:rsidRPr="00F57A32">
        <w:rPr>
          <w:rFonts w:ascii="Times New Roman" w:hAnsi="Times New Roman" w:cs="Times New Roman"/>
        </w:rPr>
        <w:t>Chaudhuri</w:t>
      </w:r>
      <w:proofErr w:type="spellEnd"/>
      <w:r w:rsidRPr="00F57A32">
        <w:rPr>
          <w:rFonts w:ascii="Times New Roman" w:hAnsi="Times New Roman" w:cs="Times New Roman"/>
        </w:rPr>
        <w:t xml:space="preserve"> R, Hillier S, Penny J.  The </w:t>
      </w:r>
      <w:proofErr w:type="spellStart"/>
      <w:r w:rsidRPr="00F57A32">
        <w:rPr>
          <w:rFonts w:ascii="Times New Roman" w:hAnsi="Times New Roman" w:cs="Times New Roman"/>
        </w:rPr>
        <w:t>pathomorphological</w:t>
      </w:r>
      <w:proofErr w:type="spellEnd"/>
      <w:r w:rsidRPr="00F57A32">
        <w:rPr>
          <w:rFonts w:ascii="Times New Roman" w:hAnsi="Times New Roman" w:cs="Times New Roman"/>
        </w:rPr>
        <w:t xml:space="preserve"> changes that accompany the resolution of cervical radiculopathy: a prospective study with repeat magnetic resonance imaging.  </w:t>
      </w:r>
      <w:proofErr w:type="gramStart"/>
      <w:r w:rsidRPr="00F57A32">
        <w:rPr>
          <w:rFonts w:ascii="Times New Roman" w:hAnsi="Times New Roman" w:cs="Times New Roman"/>
        </w:rPr>
        <w:t>Spine 1997; 22:183-187.</w:t>
      </w:r>
      <w:proofErr w:type="gramEnd"/>
    </w:p>
    <w:p w:rsidR="0073438A" w:rsidRPr="00F57A32" w:rsidRDefault="0073438A" w:rsidP="004836F5">
      <w:pPr>
        <w:pStyle w:val="NoSpacing"/>
        <w:rPr>
          <w:rFonts w:ascii="Times New Roman" w:hAnsi="Times New Roman" w:cs="Times New Roman"/>
        </w:rPr>
      </w:pPr>
    </w:p>
    <w:p w:rsidR="0073438A" w:rsidRPr="00F57A32" w:rsidRDefault="00530866" w:rsidP="0073438A">
      <w:pPr>
        <w:spacing w:after="0" w:line="348" w:lineRule="atLeast"/>
        <w:textAlignment w:val="baseline"/>
        <w:rPr>
          <w:rFonts w:ascii="Times New Roman" w:eastAsia="Times New Roman" w:hAnsi="Times New Roman" w:cs="Times New Roman"/>
          <w:shd w:val="clear" w:color="auto" w:fill="FFFFFF"/>
          <w:lang w:eastAsia="en-GB"/>
        </w:rPr>
      </w:pPr>
      <w:hyperlink r:id="rId5" w:history="1">
        <w:proofErr w:type="spellStart"/>
        <w:proofErr w:type="gramStart"/>
        <w:r w:rsidR="0073438A" w:rsidRPr="00F57A32">
          <w:rPr>
            <w:rFonts w:ascii="Times New Roman" w:eastAsia="Times New Roman" w:hAnsi="Times New Roman" w:cs="Times New Roman"/>
            <w:lang w:eastAsia="en-GB"/>
          </w:rPr>
          <w:t>Vinas</w:t>
        </w:r>
        <w:proofErr w:type="spellEnd"/>
        <w:r w:rsidR="0073438A" w:rsidRPr="00F57A32">
          <w:rPr>
            <w:rFonts w:ascii="Times New Roman" w:eastAsia="Times New Roman" w:hAnsi="Times New Roman" w:cs="Times New Roman"/>
            <w:lang w:eastAsia="en-GB"/>
          </w:rPr>
          <w:t xml:space="preserve"> FC</w:t>
        </w:r>
      </w:hyperlink>
      <w:r w:rsidR="0073438A" w:rsidRPr="007D0E77">
        <w:rPr>
          <w:rFonts w:ascii="Times New Roman" w:eastAsia="Times New Roman" w:hAnsi="Times New Roman" w:cs="Times New Roman"/>
          <w:shd w:val="clear" w:color="auto" w:fill="FFFFFF"/>
          <w:lang w:eastAsia="en-GB"/>
        </w:rPr>
        <w:t>,</w:t>
      </w:r>
      <w:r w:rsidR="0073438A" w:rsidRPr="00F57A32">
        <w:rPr>
          <w:rFonts w:ascii="Times New Roman" w:eastAsia="Times New Roman" w:hAnsi="Times New Roman" w:cs="Times New Roman"/>
          <w:lang w:eastAsia="en-GB"/>
        </w:rPr>
        <w:t> </w:t>
      </w:r>
      <w:proofErr w:type="spellStart"/>
      <w:r w:rsidRPr="007D0E77">
        <w:rPr>
          <w:rFonts w:ascii="Times New Roman" w:eastAsia="Times New Roman" w:hAnsi="Times New Roman" w:cs="Times New Roman"/>
          <w:shd w:val="clear" w:color="auto" w:fill="FFFFFF"/>
          <w:lang w:eastAsia="en-GB"/>
        </w:rPr>
        <w:fldChar w:fldCharType="begin"/>
      </w:r>
      <w:r w:rsidR="0073438A" w:rsidRPr="007D0E77">
        <w:rPr>
          <w:rFonts w:ascii="Times New Roman" w:eastAsia="Times New Roman" w:hAnsi="Times New Roman" w:cs="Times New Roman"/>
          <w:shd w:val="clear" w:color="auto" w:fill="FFFFFF"/>
          <w:lang w:eastAsia="en-GB"/>
        </w:rPr>
        <w:instrText xml:space="preserve"> HYPERLINK "http://www.ncbi.nlm.nih.gov/pubmed?term=Wilner%20H%5BAuthor%5D&amp;cauthor=true&amp;cauthor_uid=11683601" </w:instrText>
      </w:r>
      <w:r w:rsidRPr="007D0E77">
        <w:rPr>
          <w:rFonts w:ascii="Times New Roman" w:eastAsia="Times New Roman" w:hAnsi="Times New Roman" w:cs="Times New Roman"/>
          <w:shd w:val="clear" w:color="auto" w:fill="FFFFFF"/>
          <w:lang w:eastAsia="en-GB"/>
        </w:rPr>
        <w:fldChar w:fldCharType="separate"/>
      </w:r>
      <w:r w:rsidR="0073438A" w:rsidRPr="00F57A32">
        <w:rPr>
          <w:rFonts w:ascii="Times New Roman" w:eastAsia="Times New Roman" w:hAnsi="Times New Roman" w:cs="Times New Roman"/>
          <w:lang w:eastAsia="en-GB"/>
        </w:rPr>
        <w:t>Wilner</w:t>
      </w:r>
      <w:proofErr w:type="spellEnd"/>
      <w:r w:rsidR="0073438A" w:rsidRPr="00F57A32">
        <w:rPr>
          <w:rFonts w:ascii="Times New Roman" w:eastAsia="Times New Roman" w:hAnsi="Times New Roman" w:cs="Times New Roman"/>
          <w:lang w:eastAsia="en-GB"/>
        </w:rPr>
        <w:t xml:space="preserve"> H</w:t>
      </w:r>
      <w:r w:rsidRPr="007D0E77">
        <w:rPr>
          <w:rFonts w:ascii="Times New Roman" w:eastAsia="Times New Roman" w:hAnsi="Times New Roman" w:cs="Times New Roman"/>
          <w:shd w:val="clear" w:color="auto" w:fill="FFFFFF"/>
          <w:lang w:eastAsia="en-GB"/>
        </w:rPr>
        <w:fldChar w:fldCharType="end"/>
      </w:r>
      <w:r w:rsidR="0073438A" w:rsidRPr="007D0E77">
        <w:rPr>
          <w:rFonts w:ascii="Times New Roman" w:eastAsia="Times New Roman" w:hAnsi="Times New Roman" w:cs="Times New Roman"/>
          <w:shd w:val="clear" w:color="auto" w:fill="FFFFFF"/>
          <w:lang w:eastAsia="en-GB"/>
        </w:rPr>
        <w:t>,</w:t>
      </w:r>
      <w:r w:rsidR="0073438A" w:rsidRPr="00F57A32">
        <w:rPr>
          <w:rFonts w:ascii="Times New Roman" w:eastAsia="Times New Roman" w:hAnsi="Times New Roman" w:cs="Times New Roman"/>
          <w:lang w:eastAsia="en-GB"/>
        </w:rPr>
        <w:t> </w:t>
      </w:r>
      <w:proofErr w:type="spellStart"/>
      <w:r w:rsidRPr="007D0E77">
        <w:rPr>
          <w:rFonts w:ascii="Times New Roman" w:eastAsia="Times New Roman" w:hAnsi="Times New Roman" w:cs="Times New Roman"/>
          <w:shd w:val="clear" w:color="auto" w:fill="FFFFFF"/>
          <w:lang w:eastAsia="en-GB"/>
        </w:rPr>
        <w:fldChar w:fldCharType="begin"/>
      </w:r>
      <w:r w:rsidR="0073438A" w:rsidRPr="007D0E77">
        <w:rPr>
          <w:rFonts w:ascii="Times New Roman" w:eastAsia="Times New Roman" w:hAnsi="Times New Roman" w:cs="Times New Roman"/>
          <w:shd w:val="clear" w:color="auto" w:fill="FFFFFF"/>
          <w:lang w:eastAsia="en-GB"/>
        </w:rPr>
        <w:instrText xml:space="preserve"> HYPERLINK "http://www.ncbi.nlm.nih.gov/pubmed?term=Rengachary%20S%5BAuthor%5D&amp;cauthor=true&amp;cauthor_uid=11683601" </w:instrText>
      </w:r>
      <w:r w:rsidRPr="007D0E77">
        <w:rPr>
          <w:rFonts w:ascii="Times New Roman" w:eastAsia="Times New Roman" w:hAnsi="Times New Roman" w:cs="Times New Roman"/>
          <w:shd w:val="clear" w:color="auto" w:fill="FFFFFF"/>
          <w:lang w:eastAsia="en-GB"/>
        </w:rPr>
        <w:fldChar w:fldCharType="separate"/>
      </w:r>
      <w:r w:rsidR="0073438A" w:rsidRPr="00F57A32">
        <w:rPr>
          <w:rFonts w:ascii="Times New Roman" w:eastAsia="Times New Roman" w:hAnsi="Times New Roman" w:cs="Times New Roman"/>
          <w:lang w:eastAsia="en-GB"/>
        </w:rPr>
        <w:t>Rengachary</w:t>
      </w:r>
      <w:proofErr w:type="spellEnd"/>
      <w:r w:rsidR="0073438A" w:rsidRPr="00F57A32">
        <w:rPr>
          <w:rFonts w:ascii="Times New Roman" w:eastAsia="Times New Roman" w:hAnsi="Times New Roman" w:cs="Times New Roman"/>
          <w:lang w:eastAsia="en-GB"/>
        </w:rPr>
        <w:t xml:space="preserve"> S</w:t>
      </w:r>
      <w:r w:rsidRPr="007D0E77">
        <w:rPr>
          <w:rFonts w:ascii="Times New Roman" w:eastAsia="Times New Roman" w:hAnsi="Times New Roman" w:cs="Times New Roman"/>
          <w:shd w:val="clear" w:color="auto" w:fill="FFFFFF"/>
          <w:lang w:eastAsia="en-GB"/>
        </w:rPr>
        <w:fldChar w:fldCharType="end"/>
      </w:r>
      <w:r w:rsidR="0073438A" w:rsidRPr="007D0E77">
        <w:rPr>
          <w:rFonts w:ascii="Times New Roman" w:eastAsia="Times New Roman" w:hAnsi="Times New Roman" w:cs="Times New Roman"/>
          <w:shd w:val="clear" w:color="auto" w:fill="FFFFFF"/>
          <w:lang w:eastAsia="en-GB"/>
        </w:rPr>
        <w:t>.</w:t>
      </w:r>
      <w:proofErr w:type="gramEnd"/>
      <w:r w:rsidR="0073438A" w:rsidRPr="00F57A32">
        <w:rPr>
          <w:rFonts w:ascii="Times New Roman" w:eastAsia="Times New Roman" w:hAnsi="Times New Roman" w:cs="Times New Roman"/>
          <w:shd w:val="clear" w:color="auto" w:fill="FFFFFF"/>
          <w:lang w:eastAsia="en-GB"/>
        </w:rPr>
        <w:t xml:space="preserve">  </w:t>
      </w:r>
      <w:proofErr w:type="gramStart"/>
      <w:r w:rsidR="0073438A" w:rsidRPr="007D0E77">
        <w:rPr>
          <w:rFonts w:ascii="Times New Roman" w:eastAsia="Times New Roman" w:hAnsi="Times New Roman" w:cs="Times New Roman"/>
          <w:bCs/>
          <w:kern w:val="36"/>
          <w:shd w:val="clear" w:color="auto" w:fill="FFFFFF"/>
          <w:lang w:eastAsia="en-GB"/>
        </w:rPr>
        <w:t xml:space="preserve">The spontaneous </w:t>
      </w:r>
      <w:proofErr w:type="spellStart"/>
      <w:r w:rsidR="0073438A" w:rsidRPr="007D0E77">
        <w:rPr>
          <w:rFonts w:ascii="Times New Roman" w:eastAsia="Times New Roman" w:hAnsi="Times New Roman" w:cs="Times New Roman"/>
          <w:bCs/>
          <w:kern w:val="36"/>
          <w:shd w:val="clear" w:color="auto" w:fill="FFFFFF"/>
          <w:lang w:eastAsia="en-GB"/>
        </w:rPr>
        <w:t>resorption</w:t>
      </w:r>
      <w:proofErr w:type="spellEnd"/>
      <w:r w:rsidR="0073438A" w:rsidRPr="007D0E77">
        <w:rPr>
          <w:rFonts w:ascii="Times New Roman" w:eastAsia="Times New Roman" w:hAnsi="Times New Roman" w:cs="Times New Roman"/>
          <w:bCs/>
          <w:kern w:val="36"/>
          <w:shd w:val="clear" w:color="auto" w:fill="FFFFFF"/>
          <w:lang w:eastAsia="en-GB"/>
        </w:rPr>
        <w:t xml:space="preserve"> of herniated cervical discs.</w:t>
      </w:r>
      <w:proofErr w:type="gramEnd"/>
      <w:r w:rsidR="0073438A" w:rsidRPr="00F57A32">
        <w:rPr>
          <w:rFonts w:ascii="Times New Roman" w:eastAsia="Times New Roman" w:hAnsi="Times New Roman" w:cs="Times New Roman"/>
          <w:bCs/>
          <w:kern w:val="36"/>
          <w:shd w:val="clear" w:color="auto" w:fill="FFFFFF"/>
          <w:lang w:eastAsia="en-GB"/>
        </w:rPr>
        <w:t xml:space="preserve">  </w:t>
      </w:r>
      <w:hyperlink r:id="rId6" w:tooltip="Journal of clinical neuroscience : official journal of the Neurosurgical Society of Australasia." w:history="1">
        <w:proofErr w:type="gramStart"/>
        <w:r w:rsidR="0073438A" w:rsidRPr="00F57A32">
          <w:rPr>
            <w:rFonts w:ascii="Times New Roman" w:eastAsia="Times New Roman" w:hAnsi="Times New Roman" w:cs="Times New Roman"/>
            <w:lang w:eastAsia="en-GB"/>
          </w:rPr>
          <w:t xml:space="preserve">J </w:t>
        </w:r>
        <w:proofErr w:type="spellStart"/>
        <w:r w:rsidR="0073438A" w:rsidRPr="00F57A32">
          <w:rPr>
            <w:rFonts w:ascii="Times New Roman" w:eastAsia="Times New Roman" w:hAnsi="Times New Roman" w:cs="Times New Roman"/>
            <w:lang w:eastAsia="en-GB"/>
          </w:rPr>
          <w:t>Clin</w:t>
        </w:r>
        <w:proofErr w:type="spellEnd"/>
        <w:r w:rsidR="0073438A" w:rsidRPr="00F57A32">
          <w:rPr>
            <w:rFonts w:ascii="Times New Roman" w:eastAsia="Times New Roman" w:hAnsi="Times New Roman" w:cs="Times New Roman"/>
            <w:lang w:eastAsia="en-GB"/>
          </w:rPr>
          <w:t xml:space="preserve"> </w:t>
        </w:r>
        <w:proofErr w:type="spellStart"/>
        <w:r w:rsidR="0073438A" w:rsidRPr="00F57A32">
          <w:rPr>
            <w:rFonts w:ascii="Times New Roman" w:eastAsia="Times New Roman" w:hAnsi="Times New Roman" w:cs="Times New Roman"/>
            <w:lang w:eastAsia="en-GB"/>
          </w:rPr>
          <w:t>Neurosci</w:t>
        </w:r>
        <w:proofErr w:type="spellEnd"/>
        <w:r w:rsidR="0073438A" w:rsidRPr="00F57A32">
          <w:rPr>
            <w:rFonts w:ascii="Times New Roman" w:eastAsia="Times New Roman" w:hAnsi="Times New Roman" w:cs="Times New Roman"/>
            <w:lang w:eastAsia="en-GB"/>
          </w:rPr>
          <w:t>.</w:t>
        </w:r>
        <w:proofErr w:type="gramEnd"/>
      </w:hyperlink>
      <w:r w:rsidR="0073438A" w:rsidRPr="00F57A32">
        <w:rPr>
          <w:rFonts w:ascii="Times New Roman" w:eastAsia="Times New Roman" w:hAnsi="Times New Roman" w:cs="Times New Roman"/>
          <w:lang w:eastAsia="en-GB"/>
        </w:rPr>
        <w:t> </w:t>
      </w:r>
      <w:r w:rsidR="0073438A" w:rsidRPr="007D0E77">
        <w:rPr>
          <w:rFonts w:ascii="Times New Roman" w:eastAsia="Times New Roman" w:hAnsi="Times New Roman" w:cs="Times New Roman"/>
          <w:shd w:val="clear" w:color="auto" w:fill="FFFFFF"/>
          <w:lang w:eastAsia="en-GB"/>
        </w:rPr>
        <w:t>2001 Nov</w:t>
      </w:r>
      <w:proofErr w:type="gramStart"/>
      <w:r w:rsidR="0073438A" w:rsidRPr="007D0E77">
        <w:rPr>
          <w:rFonts w:ascii="Times New Roman" w:eastAsia="Times New Roman" w:hAnsi="Times New Roman" w:cs="Times New Roman"/>
          <w:shd w:val="clear" w:color="auto" w:fill="FFFFFF"/>
          <w:lang w:eastAsia="en-GB"/>
        </w:rPr>
        <w:t>;8</w:t>
      </w:r>
      <w:proofErr w:type="gramEnd"/>
      <w:r w:rsidR="0073438A" w:rsidRPr="007D0E77">
        <w:rPr>
          <w:rFonts w:ascii="Times New Roman" w:eastAsia="Times New Roman" w:hAnsi="Times New Roman" w:cs="Times New Roman"/>
          <w:shd w:val="clear" w:color="auto" w:fill="FFFFFF"/>
          <w:lang w:eastAsia="en-GB"/>
        </w:rPr>
        <w:t>(6):542-6.</w:t>
      </w:r>
    </w:p>
    <w:p w:rsidR="00B8293B" w:rsidRPr="00F57A32" w:rsidRDefault="00B8293B" w:rsidP="0073438A">
      <w:pPr>
        <w:spacing w:after="0" w:line="348" w:lineRule="atLeast"/>
        <w:textAlignment w:val="baseline"/>
        <w:rPr>
          <w:rFonts w:ascii="Times New Roman" w:eastAsia="Times New Roman" w:hAnsi="Times New Roman" w:cs="Times New Roman"/>
          <w:shd w:val="clear" w:color="auto" w:fill="FFFFFF"/>
          <w:lang w:eastAsia="en-GB"/>
        </w:rPr>
      </w:pPr>
    </w:p>
    <w:p w:rsidR="00B8293B" w:rsidRPr="007D0E77" w:rsidRDefault="00B8293B" w:rsidP="0073438A">
      <w:pPr>
        <w:spacing w:after="0" w:line="348" w:lineRule="atLeast"/>
        <w:textAlignment w:val="baseline"/>
        <w:rPr>
          <w:rFonts w:ascii="Times New Roman" w:eastAsia="Times New Roman" w:hAnsi="Times New Roman" w:cs="Times New Roman"/>
          <w:shd w:val="clear" w:color="auto" w:fill="FFFFFF"/>
          <w:lang w:eastAsia="en-GB"/>
        </w:rPr>
      </w:pPr>
      <w:proofErr w:type="spellStart"/>
      <w:r w:rsidRPr="00F57A32">
        <w:rPr>
          <w:rFonts w:ascii="Times New Roman" w:hAnsi="Times New Roman" w:cs="Times New Roman"/>
        </w:rPr>
        <w:t>Dillin</w:t>
      </w:r>
      <w:proofErr w:type="spellEnd"/>
      <w:r w:rsidRPr="00F57A32">
        <w:rPr>
          <w:rFonts w:ascii="Times New Roman" w:hAnsi="Times New Roman" w:cs="Times New Roman"/>
        </w:rPr>
        <w:t xml:space="preserve"> W, Booth R, </w:t>
      </w:r>
      <w:proofErr w:type="spellStart"/>
      <w:r w:rsidRPr="00F57A32">
        <w:rPr>
          <w:rFonts w:ascii="Times New Roman" w:hAnsi="Times New Roman" w:cs="Times New Roman"/>
        </w:rPr>
        <w:t>Cuckler</w:t>
      </w:r>
      <w:proofErr w:type="spellEnd"/>
      <w:r w:rsidRPr="00F57A32">
        <w:rPr>
          <w:rFonts w:ascii="Times New Roman" w:hAnsi="Times New Roman" w:cs="Times New Roman"/>
        </w:rPr>
        <w:t xml:space="preserve"> J, </w:t>
      </w:r>
      <w:proofErr w:type="spellStart"/>
      <w:r w:rsidRPr="00F57A32">
        <w:rPr>
          <w:rFonts w:ascii="Times New Roman" w:hAnsi="Times New Roman" w:cs="Times New Roman"/>
        </w:rPr>
        <w:t>balderston</w:t>
      </w:r>
      <w:proofErr w:type="spellEnd"/>
      <w:r w:rsidRPr="00F57A32">
        <w:rPr>
          <w:rFonts w:ascii="Times New Roman" w:hAnsi="Times New Roman" w:cs="Times New Roman"/>
        </w:rPr>
        <w:t xml:space="preserve">, </w:t>
      </w:r>
      <w:proofErr w:type="spellStart"/>
      <w:r w:rsidRPr="00F57A32">
        <w:rPr>
          <w:rFonts w:ascii="Times New Roman" w:hAnsi="Times New Roman" w:cs="Times New Roman"/>
        </w:rPr>
        <w:t>Simeone</w:t>
      </w:r>
      <w:proofErr w:type="spellEnd"/>
      <w:r w:rsidRPr="00F57A32">
        <w:rPr>
          <w:rFonts w:ascii="Times New Roman" w:hAnsi="Times New Roman" w:cs="Times New Roman"/>
        </w:rPr>
        <w:t xml:space="preserve"> F, Rothman R.  Cervical radiculopathy: a review.  Spine 1986; 11</w:t>
      </w:r>
      <w:proofErr w:type="gramStart"/>
      <w:r w:rsidRPr="00F57A32">
        <w:rPr>
          <w:rFonts w:ascii="Times New Roman" w:hAnsi="Times New Roman" w:cs="Times New Roman"/>
        </w:rPr>
        <w:t>;998</w:t>
      </w:r>
      <w:proofErr w:type="gramEnd"/>
      <w:r w:rsidRPr="00F57A32">
        <w:rPr>
          <w:rFonts w:ascii="Times New Roman" w:hAnsi="Times New Roman" w:cs="Times New Roman"/>
        </w:rPr>
        <w:t>-991</w:t>
      </w:r>
    </w:p>
    <w:p w:rsidR="0073438A" w:rsidRPr="00F57A32" w:rsidRDefault="0073438A" w:rsidP="0073438A">
      <w:pPr>
        <w:spacing w:before="90" w:after="90" w:line="270" w:lineRule="atLeast"/>
        <w:textAlignment w:val="baseline"/>
        <w:outlineLvl w:val="0"/>
        <w:rPr>
          <w:rFonts w:ascii="Times New Roman" w:eastAsia="Times New Roman" w:hAnsi="Times New Roman" w:cs="Times New Roman"/>
          <w:b/>
          <w:bCs/>
          <w:color w:val="000000"/>
          <w:kern w:val="36"/>
          <w:shd w:val="clear" w:color="auto" w:fill="FFFFFF"/>
          <w:lang w:eastAsia="en-GB"/>
        </w:rPr>
      </w:pPr>
    </w:p>
    <w:p w:rsidR="001620A2" w:rsidRPr="00F57A32" w:rsidRDefault="001620A2" w:rsidP="001620A2">
      <w:pPr>
        <w:pStyle w:val="NoSpacing"/>
        <w:rPr>
          <w:rFonts w:ascii="Times New Roman" w:hAnsi="Times New Roman" w:cs="Times New Roman"/>
        </w:rPr>
      </w:pPr>
      <w:proofErr w:type="spellStart"/>
      <w:r w:rsidRPr="00F57A32">
        <w:rPr>
          <w:rFonts w:ascii="Times New Roman" w:hAnsi="Times New Roman" w:cs="Times New Roman"/>
        </w:rPr>
        <w:t>Persson</w:t>
      </w:r>
      <w:proofErr w:type="spellEnd"/>
      <w:r w:rsidRPr="00F57A32">
        <w:rPr>
          <w:rFonts w:ascii="Times New Roman" w:hAnsi="Times New Roman" w:cs="Times New Roman"/>
        </w:rPr>
        <w:t xml:space="preserve"> LCG, </w:t>
      </w:r>
      <w:proofErr w:type="spellStart"/>
      <w:r w:rsidRPr="00F57A32">
        <w:rPr>
          <w:rFonts w:ascii="Times New Roman" w:hAnsi="Times New Roman" w:cs="Times New Roman"/>
        </w:rPr>
        <w:t>Carlsson</w:t>
      </w:r>
      <w:proofErr w:type="spellEnd"/>
      <w:r w:rsidRPr="00F57A32">
        <w:rPr>
          <w:rFonts w:ascii="Times New Roman" w:hAnsi="Times New Roman" w:cs="Times New Roman"/>
        </w:rPr>
        <w:t xml:space="preserve"> CA, </w:t>
      </w:r>
      <w:proofErr w:type="spellStart"/>
      <w:r w:rsidRPr="00F57A32">
        <w:rPr>
          <w:rFonts w:ascii="Times New Roman" w:hAnsi="Times New Roman" w:cs="Times New Roman"/>
        </w:rPr>
        <w:t>Carlsson</w:t>
      </w:r>
      <w:proofErr w:type="spellEnd"/>
      <w:r w:rsidRPr="00F57A32">
        <w:rPr>
          <w:rFonts w:ascii="Times New Roman" w:hAnsi="Times New Roman" w:cs="Times New Roman"/>
        </w:rPr>
        <w:t xml:space="preserve"> JY.  Long-lasting cervical radicular pain managed with surgery, physiotherapy or a cervical collar: a prospective, randomized study.  Spine 1997</w:t>
      </w:r>
      <w:proofErr w:type="gramStart"/>
      <w:r w:rsidRPr="00F57A32">
        <w:rPr>
          <w:rFonts w:ascii="Times New Roman" w:hAnsi="Times New Roman" w:cs="Times New Roman"/>
        </w:rPr>
        <w:t>;22:751</w:t>
      </w:r>
      <w:proofErr w:type="gramEnd"/>
      <w:r w:rsidRPr="00F57A32">
        <w:rPr>
          <w:rFonts w:ascii="Times New Roman" w:hAnsi="Times New Roman" w:cs="Times New Roman"/>
        </w:rPr>
        <w:t xml:space="preserve">-758.  </w:t>
      </w:r>
    </w:p>
    <w:p w:rsidR="001620A2" w:rsidRPr="007D0E77" w:rsidRDefault="001620A2" w:rsidP="0073438A">
      <w:pPr>
        <w:spacing w:before="90" w:after="90" w:line="270" w:lineRule="atLeast"/>
        <w:textAlignment w:val="baseline"/>
        <w:outlineLvl w:val="0"/>
        <w:rPr>
          <w:rFonts w:ascii="Times New Roman" w:eastAsia="Times New Roman" w:hAnsi="Times New Roman" w:cs="Times New Roman"/>
          <w:b/>
          <w:bCs/>
          <w:color w:val="000000"/>
          <w:kern w:val="36"/>
          <w:shd w:val="clear" w:color="auto" w:fill="FFFFFF"/>
          <w:lang w:eastAsia="en-GB"/>
        </w:rPr>
      </w:pPr>
    </w:p>
    <w:p w:rsidR="00114882" w:rsidRPr="00F57A32" w:rsidRDefault="00114882" w:rsidP="00114882">
      <w:pPr>
        <w:pStyle w:val="NoSpacing"/>
        <w:rPr>
          <w:rFonts w:ascii="Times New Roman" w:hAnsi="Times New Roman" w:cs="Times New Roman"/>
        </w:rPr>
      </w:pPr>
      <w:proofErr w:type="spellStart"/>
      <w:proofErr w:type="gramStart"/>
      <w:r w:rsidRPr="00F57A32">
        <w:rPr>
          <w:rFonts w:ascii="Times New Roman" w:hAnsi="Times New Roman" w:cs="Times New Roman"/>
        </w:rPr>
        <w:t>Radhakrishan</w:t>
      </w:r>
      <w:proofErr w:type="spellEnd"/>
      <w:r w:rsidRPr="00F57A32">
        <w:rPr>
          <w:rFonts w:ascii="Times New Roman" w:hAnsi="Times New Roman" w:cs="Times New Roman"/>
        </w:rPr>
        <w:t xml:space="preserve"> K, </w:t>
      </w:r>
      <w:proofErr w:type="spellStart"/>
      <w:r w:rsidRPr="00F57A32">
        <w:rPr>
          <w:rFonts w:ascii="Times New Roman" w:hAnsi="Times New Roman" w:cs="Times New Roman"/>
        </w:rPr>
        <w:t>Litchy</w:t>
      </w:r>
      <w:proofErr w:type="spellEnd"/>
      <w:r w:rsidRPr="00F57A32">
        <w:rPr>
          <w:rFonts w:ascii="Times New Roman" w:hAnsi="Times New Roman" w:cs="Times New Roman"/>
        </w:rPr>
        <w:t xml:space="preserve"> WJ, O’Fallon M, Kurland LT.</w:t>
      </w:r>
      <w:proofErr w:type="gramEnd"/>
      <w:r w:rsidRPr="00F57A32">
        <w:rPr>
          <w:rFonts w:ascii="Times New Roman" w:hAnsi="Times New Roman" w:cs="Times New Roman"/>
        </w:rPr>
        <w:t xml:space="preserve">  </w:t>
      </w:r>
      <w:proofErr w:type="gramStart"/>
      <w:r w:rsidRPr="00F57A32">
        <w:rPr>
          <w:rFonts w:ascii="Times New Roman" w:hAnsi="Times New Roman" w:cs="Times New Roman"/>
        </w:rPr>
        <w:t>Epidemiology of cervical radiculopathy.</w:t>
      </w:r>
      <w:proofErr w:type="gramEnd"/>
      <w:r w:rsidRPr="00F57A32">
        <w:rPr>
          <w:rFonts w:ascii="Times New Roman" w:hAnsi="Times New Roman" w:cs="Times New Roman"/>
        </w:rPr>
        <w:t xml:space="preserve">  </w:t>
      </w:r>
      <w:proofErr w:type="gramStart"/>
      <w:r w:rsidRPr="00F57A32">
        <w:rPr>
          <w:rFonts w:ascii="Times New Roman" w:hAnsi="Times New Roman" w:cs="Times New Roman"/>
        </w:rPr>
        <w:t>A population-based study from Rochester, Minnesota, 1976 through 1990.</w:t>
      </w:r>
      <w:proofErr w:type="gramEnd"/>
      <w:r w:rsidRPr="00F57A32">
        <w:rPr>
          <w:rFonts w:ascii="Times New Roman" w:hAnsi="Times New Roman" w:cs="Times New Roman"/>
        </w:rPr>
        <w:t xml:space="preserve">  Brain 1994</w:t>
      </w:r>
      <w:proofErr w:type="gramStart"/>
      <w:r w:rsidRPr="00F57A32">
        <w:rPr>
          <w:rFonts w:ascii="Times New Roman" w:hAnsi="Times New Roman" w:cs="Times New Roman"/>
        </w:rPr>
        <w:t>;117:325</w:t>
      </w:r>
      <w:proofErr w:type="gramEnd"/>
      <w:r w:rsidRPr="00F57A32">
        <w:rPr>
          <w:rFonts w:ascii="Times New Roman" w:hAnsi="Times New Roman" w:cs="Times New Roman"/>
        </w:rPr>
        <w:t>-335.</w:t>
      </w:r>
    </w:p>
    <w:p w:rsidR="0073438A" w:rsidRPr="00F57A32" w:rsidRDefault="0073438A" w:rsidP="004836F5">
      <w:pPr>
        <w:pStyle w:val="NoSpacing"/>
        <w:rPr>
          <w:rFonts w:ascii="Times New Roman" w:hAnsi="Times New Roman" w:cs="Times New Roman"/>
        </w:rPr>
      </w:pPr>
    </w:p>
    <w:p w:rsidR="0073438A" w:rsidRPr="00F57A32" w:rsidRDefault="0073438A" w:rsidP="004836F5">
      <w:pPr>
        <w:pStyle w:val="NoSpacing"/>
        <w:rPr>
          <w:rFonts w:ascii="Times New Roman" w:hAnsi="Times New Roman" w:cs="Times New Roman"/>
        </w:rPr>
      </w:pPr>
    </w:p>
    <w:p w:rsidR="00BC549F" w:rsidRPr="00F57A32" w:rsidRDefault="00BC549F" w:rsidP="00BC549F">
      <w:pPr>
        <w:pStyle w:val="NoSpacing"/>
        <w:rPr>
          <w:rFonts w:ascii="Times New Roman" w:hAnsi="Times New Roman" w:cs="Times New Roman"/>
        </w:rPr>
      </w:pPr>
      <w:proofErr w:type="gramStart"/>
      <w:r w:rsidRPr="00F57A32">
        <w:rPr>
          <w:rFonts w:ascii="Times New Roman" w:hAnsi="Times New Roman" w:cs="Times New Roman"/>
        </w:rPr>
        <w:t>British Association of Physical Medicine.</w:t>
      </w:r>
      <w:proofErr w:type="gramEnd"/>
      <w:r w:rsidRPr="00F57A32">
        <w:rPr>
          <w:rFonts w:ascii="Times New Roman" w:hAnsi="Times New Roman" w:cs="Times New Roman"/>
        </w:rPr>
        <w:t xml:space="preserve">  Pain in the neck and arm: a multicenter trial of the effects of physiotherapy.  Brit Med J 1966</w:t>
      </w:r>
      <w:proofErr w:type="gramStart"/>
      <w:r w:rsidRPr="00F57A32">
        <w:rPr>
          <w:rFonts w:ascii="Times New Roman" w:hAnsi="Times New Roman" w:cs="Times New Roman"/>
        </w:rPr>
        <w:t>;1:253</w:t>
      </w:r>
      <w:proofErr w:type="gramEnd"/>
      <w:r w:rsidRPr="00F57A32">
        <w:rPr>
          <w:rFonts w:ascii="Times New Roman" w:hAnsi="Times New Roman" w:cs="Times New Roman"/>
        </w:rPr>
        <w:t>-258.</w:t>
      </w:r>
    </w:p>
    <w:p w:rsidR="0073438A" w:rsidRPr="00F57A32" w:rsidRDefault="0073438A" w:rsidP="004836F5">
      <w:pPr>
        <w:pStyle w:val="NoSpacing"/>
        <w:rPr>
          <w:rFonts w:ascii="Times New Roman" w:hAnsi="Times New Roman" w:cs="Times New Roman"/>
        </w:rPr>
      </w:pPr>
    </w:p>
    <w:p w:rsidR="00BC549F" w:rsidRPr="00F57A32" w:rsidRDefault="00BC549F" w:rsidP="00BC549F">
      <w:pPr>
        <w:pStyle w:val="NoSpacing"/>
        <w:rPr>
          <w:rFonts w:ascii="Times New Roman" w:hAnsi="Times New Roman" w:cs="Times New Roman"/>
        </w:rPr>
      </w:pPr>
      <w:proofErr w:type="gramStart"/>
      <w:r w:rsidRPr="00F57A32">
        <w:rPr>
          <w:rFonts w:ascii="Times New Roman" w:hAnsi="Times New Roman" w:cs="Times New Roman"/>
        </w:rPr>
        <w:t xml:space="preserve">Goldie I, </w:t>
      </w:r>
      <w:proofErr w:type="spellStart"/>
      <w:r w:rsidRPr="00F57A32">
        <w:rPr>
          <w:rFonts w:ascii="Times New Roman" w:hAnsi="Times New Roman" w:cs="Times New Roman"/>
        </w:rPr>
        <w:t>Landquist</w:t>
      </w:r>
      <w:proofErr w:type="spellEnd"/>
      <w:r w:rsidRPr="00F57A32">
        <w:rPr>
          <w:rFonts w:ascii="Times New Roman" w:hAnsi="Times New Roman" w:cs="Times New Roman"/>
        </w:rPr>
        <w:t xml:space="preserve"> A.</w:t>
      </w:r>
      <w:proofErr w:type="gramEnd"/>
      <w:r w:rsidRPr="00F57A32">
        <w:rPr>
          <w:rFonts w:ascii="Times New Roman" w:hAnsi="Times New Roman" w:cs="Times New Roman"/>
        </w:rPr>
        <w:t xml:space="preserve">  </w:t>
      </w:r>
      <w:proofErr w:type="gramStart"/>
      <w:r w:rsidRPr="00F57A32">
        <w:rPr>
          <w:rFonts w:ascii="Times New Roman" w:hAnsi="Times New Roman" w:cs="Times New Roman"/>
        </w:rPr>
        <w:t>Evaluation of the effects of different forms of physiotherapy in cervical pain.</w:t>
      </w:r>
      <w:proofErr w:type="gramEnd"/>
      <w:r w:rsidRPr="00F57A32">
        <w:rPr>
          <w:rFonts w:ascii="Times New Roman" w:hAnsi="Times New Roman" w:cs="Times New Roman"/>
        </w:rPr>
        <w:t xml:space="preserve">  Scan J Rehab Med 1970; 2-3:117-121.</w:t>
      </w:r>
    </w:p>
    <w:p w:rsidR="006C496E" w:rsidRPr="00F57A32" w:rsidRDefault="006C496E" w:rsidP="00BC549F">
      <w:pPr>
        <w:pStyle w:val="NoSpacing"/>
        <w:rPr>
          <w:rFonts w:ascii="Times New Roman" w:hAnsi="Times New Roman" w:cs="Times New Roman"/>
        </w:rPr>
      </w:pPr>
    </w:p>
    <w:p w:rsidR="006C496E" w:rsidRPr="006C496E" w:rsidRDefault="00530866" w:rsidP="006C496E">
      <w:pPr>
        <w:spacing w:after="0" w:line="270" w:lineRule="atLeast"/>
        <w:textAlignment w:val="baseline"/>
        <w:outlineLvl w:val="0"/>
        <w:rPr>
          <w:rFonts w:ascii="Times New Roman" w:eastAsia="Times New Roman" w:hAnsi="Times New Roman" w:cs="Times New Roman"/>
          <w:b/>
          <w:bCs/>
          <w:color w:val="000000"/>
          <w:kern w:val="36"/>
          <w:shd w:val="clear" w:color="auto" w:fill="FFFFFF"/>
          <w:lang w:eastAsia="en-GB"/>
        </w:rPr>
      </w:pPr>
      <w:hyperlink r:id="rId7" w:history="1">
        <w:proofErr w:type="spellStart"/>
        <w:r w:rsidR="006C496E" w:rsidRPr="00F57A32">
          <w:rPr>
            <w:rFonts w:ascii="Times New Roman" w:eastAsia="Times New Roman" w:hAnsi="Times New Roman" w:cs="Times New Roman"/>
            <w:color w:val="333333"/>
            <w:lang w:eastAsia="en-GB"/>
          </w:rPr>
          <w:t>Kuijper</w:t>
        </w:r>
        <w:proofErr w:type="spellEnd"/>
        <w:r w:rsidR="006C496E" w:rsidRPr="00F57A32">
          <w:rPr>
            <w:rFonts w:ascii="Times New Roman" w:eastAsia="Times New Roman" w:hAnsi="Times New Roman" w:cs="Times New Roman"/>
            <w:color w:val="333333"/>
            <w:lang w:eastAsia="en-GB"/>
          </w:rPr>
          <w:t> B</w:t>
        </w:r>
      </w:hyperlink>
      <w:r w:rsidR="006C496E" w:rsidRPr="006C496E">
        <w:rPr>
          <w:rFonts w:ascii="Times New Roman" w:eastAsia="Times New Roman" w:hAnsi="Times New Roman" w:cs="Times New Roman"/>
          <w:color w:val="000000"/>
          <w:shd w:val="clear" w:color="auto" w:fill="FFFFFF"/>
          <w:lang w:eastAsia="en-GB"/>
        </w:rPr>
        <w:t>,</w:t>
      </w:r>
      <w:r w:rsidR="006C496E" w:rsidRPr="00F57A32">
        <w:rPr>
          <w:rFonts w:ascii="Times New Roman" w:eastAsia="Times New Roman" w:hAnsi="Times New Roman" w:cs="Times New Roman"/>
          <w:color w:val="000000"/>
          <w:lang w:eastAsia="en-GB"/>
        </w:rPr>
        <w:t> </w:t>
      </w:r>
      <w:hyperlink r:id="rId8" w:history="1">
        <w:r w:rsidR="006C496E" w:rsidRPr="00F57A32">
          <w:rPr>
            <w:rFonts w:ascii="Times New Roman" w:eastAsia="Times New Roman" w:hAnsi="Times New Roman" w:cs="Times New Roman"/>
            <w:color w:val="333333"/>
            <w:lang w:eastAsia="en-GB"/>
          </w:rPr>
          <w:t>Tans JT</w:t>
        </w:r>
      </w:hyperlink>
      <w:r w:rsidR="006C496E" w:rsidRPr="006C496E">
        <w:rPr>
          <w:rFonts w:ascii="Times New Roman" w:eastAsia="Times New Roman" w:hAnsi="Times New Roman" w:cs="Times New Roman"/>
          <w:color w:val="000000"/>
          <w:shd w:val="clear" w:color="auto" w:fill="FFFFFF"/>
          <w:lang w:eastAsia="en-GB"/>
        </w:rPr>
        <w:t>,</w:t>
      </w:r>
      <w:r w:rsidR="006C496E" w:rsidRPr="00F57A32">
        <w:rPr>
          <w:rFonts w:ascii="Times New Roman" w:eastAsia="Times New Roman" w:hAnsi="Times New Roman" w:cs="Times New Roman"/>
          <w:color w:val="000000"/>
          <w:lang w:eastAsia="en-GB"/>
        </w:rPr>
        <w:t> </w:t>
      </w:r>
      <w:proofErr w:type="spellStart"/>
      <w:r w:rsidRPr="006C496E">
        <w:rPr>
          <w:rFonts w:ascii="Times New Roman" w:eastAsia="Times New Roman" w:hAnsi="Times New Roman" w:cs="Times New Roman"/>
          <w:color w:val="000000"/>
          <w:shd w:val="clear" w:color="auto" w:fill="FFFFFF"/>
          <w:lang w:eastAsia="en-GB"/>
        </w:rPr>
        <w:fldChar w:fldCharType="begin"/>
      </w:r>
      <w:r w:rsidR="006C496E" w:rsidRPr="006C496E">
        <w:rPr>
          <w:rFonts w:ascii="Times New Roman" w:eastAsia="Times New Roman" w:hAnsi="Times New Roman" w:cs="Times New Roman"/>
          <w:color w:val="000000"/>
          <w:shd w:val="clear" w:color="auto" w:fill="FFFFFF"/>
          <w:lang w:eastAsia="en-GB"/>
        </w:rPr>
        <w:instrText xml:space="preserve"> HYPERLINK "http://www.ncbi.nlm.nih.gov/pubmed?term=Beelen%20A%5BAuthor%5D&amp;cauthor=true&amp;cauthor_uid=19812130" </w:instrText>
      </w:r>
      <w:r w:rsidRPr="006C496E">
        <w:rPr>
          <w:rFonts w:ascii="Times New Roman" w:eastAsia="Times New Roman" w:hAnsi="Times New Roman" w:cs="Times New Roman"/>
          <w:color w:val="000000"/>
          <w:shd w:val="clear" w:color="auto" w:fill="FFFFFF"/>
          <w:lang w:eastAsia="en-GB"/>
        </w:rPr>
        <w:fldChar w:fldCharType="separate"/>
      </w:r>
      <w:r w:rsidR="006C496E" w:rsidRPr="00F57A32">
        <w:rPr>
          <w:rFonts w:ascii="Times New Roman" w:eastAsia="Times New Roman" w:hAnsi="Times New Roman" w:cs="Times New Roman"/>
          <w:color w:val="333333"/>
          <w:lang w:eastAsia="en-GB"/>
        </w:rPr>
        <w:t>Beelen</w:t>
      </w:r>
      <w:proofErr w:type="spellEnd"/>
      <w:r w:rsidR="006C496E" w:rsidRPr="00F57A32">
        <w:rPr>
          <w:rFonts w:ascii="Times New Roman" w:eastAsia="Times New Roman" w:hAnsi="Times New Roman" w:cs="Times New Roman"/>
          <w:color w:val="333333"/>
          <w:lang w:eastAsia="en-GB"/>
        </w:rPr>
        <w:t xml:space="preserve"> A</w:t>
      </w:r>
      <w:r w:rsidRPr="006C496E">
        <w:rPr>
          <w:rFonts w:ascii="Times New Roman" w:eastAsia="Times New Roman" w:hAnsi="Times New Roman" w:cs="Times New Roman"/>
          <w:color w:val="000000"/>
          <w:shd w:val="clear" w:color="auto" w:fill="FFFFFF"/>
          <w:lang w:eastAsia="en-GB"/>
        </w:rPr>
        <w:fldChar w:fldCharType="end"/>
      </w:r>
      <w:r w:rsidR="006C496E" w:rsidRPr="006C496E">
        <w:rPr>
          <w:rFonts w:ascii="Times New Roman" w:eastAsia="Times New Roman" w:hAnsi="Times New Roman" w:cs="Times New Roman"/>
          <w:color w:val="000000"/>
          <w:shd w:val="clear" w:color="auto" w:fill="FFFFFF"/>
          <w:lang w:eastAsia="en-GB"/>
        </w:rPr>
        <w:t>,</w:t>
      </w:r>
      <w:r w:rsidR="006C496E" w:rsidRPr="00F57A32">
        <w:rPr>
          <w:rFonts w:ascii="Times New Roman" w:eastAsia="Times New Roman" w:hAnsi="Times New Roman" w:cs="Times New Roman"/>
          <w:color w:val="000000"/>
          <w:lang w:eastAsia="en-GB"/>
        </w:rPr>
        <w:t> </w:t>
      </w:r>
      <w:proofErr w:type="spellStart"/>
      <w:r w:rsidRPr="006C496E">
        <w:rPr>
          <w:rFonts w:ascii="Times New Roman" w:eastAsia="Times New Roman" w:hAnsi="Times New Roman" w:cs="Times New Roman"/>
          <w:color w:val="000000"/>
          <w:shd w:val="clear" w:color="auto" w:fill="FFFFFF"/>
          <w:lang w:eastAsia="en-GB"/>
        </w:rPr>
        <w:fldChar w:fldCharType="begin"/>
      </w:r>
      <w:r w:rsidR="006C496E" w:rsidRPr="006C496E">
        <w:rPr>
          <w:rFonts w:ascii="Times New Roman" w:eastAsia="Times New Roman" w:hAnsi="Times New Roman" w:cs="Times New Roman"/>
          <w:color w:val="000000"/>
          <w:shd w:val="clear" w:color="auto" w:fill="FFFFFF"/>
          <w:lang w:eastAsia="en-GB"/>
        </w:rPr>
        <w:instrText xml:space="preserve"> HYPERLINK "http://www.ncbi.nlm.nih.gov/pubmed?term=Nollet%20F%5BAuthor%5D&amp;cauthor=true&amp;cauthor_uid=19812130" </w:instrText>
      </w:r>
      <w:r w:rsidRPr="006C496E">
        <w:rPr>
          <w:rFonts w:ascii="Times New Roman" w:eastAsia="Times New Roman" w:hAnsi="Times New Roman" w:cs="Times New Roman"/>
          <w:color w:val="000000"/>
          <w:shd w:val="clear" w:color="auto" w:fill="FFFFFF"/>
          <w:lang w:eastAsia="en-GB"/>
        </w:rPr>
        <w:fldChar w:fldCharType="separate"/>
      </w:r>
      <w:r w:rsidR="006C496E" w:rsidRPr="00F57A32">
        <w:rPr>
          <w:rFonts w:ascii="Times New Roman" w:eastAsia="Times New Roman" w:hAnsi="Times New Roman" w:cs="Times New Roman"/>
          <w:color w:val="333333"/>
          <w:lang w:eastAsia="en-GB"/>
        </w:rPr>
        <w:t>Nollet</w:t>
      </w:r>
      <w:proofErr w:type="spellEnd"/>
      <w:r w:rsidR="006C496E" w:rsidRPr="00F57A32">
        <w:rPr>
          <w:rFonts w:ascii="Times New Roman" w:eastAsia="Times New Roman" w:hAnsi="Times New Roman" w:cs="Times New Roman"/>
          <w:color w:val="333333"/>
          <w:lang w:eastAsia="en-GB"/>
        </w:rPr>
        <w:t xml:space="preserve"> F</w:t>
      </w:r>
      <w:r w:rsidRPr="006C496E">
        <w:rPr>
          <w:rFonts w:ascii="Times New Roman" w:eastAsia="Times New Roman" w:hAnsi="Times New Roman" w:cs="Times New Roman"/>
          <w:color w:val="000000"/>
          <w:shd w:val="clear" w:color="auto" w:fill="FFFFFF"/>
          <w:lang w:eastAsia="en-GB"/>
        </w:rPr>
        <w:fldChar w:fldCharType="end"/>
      </w:r>
      <w:r w:rsidR="006C496E" w:rsidRPr="006C496E">
        <w:rPr>
          <w:rFonts w:ascii="Times New Roman" w:eastAsia="Times New Roman" w:hAnsi="Times New Roman" w:cs="Times New Roman"/>
          <w:color w:val="000000"/>
          <w:shd w:val="clear" w:color="auto" w:fill="FFFFFF"/>
          <w:lang w:eastAsia="en-GB"/>
        </w:rPr>
        <w:t>,</w:t>
      </w:r>
      <w:r w:rsidR="006C496E" w:rsidRPr="00F57A32">
        <w:rPr>
          <w:rFonts w:ascii="Times New Roman" w:eastAsia="Times New Roman" w:hAnsi="Times New Roman" w:cs="Times New Roman"/>
          <w:color w:val="000000"/>
          <w:lang w:eastAsia="en-GB"/>
        </w:rPr>
        <w:t> </w:t>
      </w:r>
      <w:hyperlink r:id="rId9" w:history="1">
        <w:r w:rsidR="006C496E" w:rsidRPr="00F57A32">
          <w:rPr>
            <w:rFonts w:ascii="Times New Roman" w:eastAsia="Times New Roman" w:hAnsi="Times New Roman" w:cs="Times New Roman"/>
            <w:color w:val="333333"/>
            <w:lang w:eastAsia="en-GB"/>
          </w:rPr>
          <w:t xml:space="preserve">de </w:t>
        </w:r>
        <w:proofErr w:type="spellStart"/>
        <w:r w:rsidR="006C496E" w:rsidRPr="00F57A32">
          <w:rPr>
            <w:rFonts w:ascii="Times New Roman" w:eastAsia="Times New Roman" w:hAnsi="Times New Roman" w:cs="Times New Roman"/>
            <w:color w:val="333333"/>
            <w:lang w:eastAsia="en-GB"/>
          </w:rPr>
          <w:t>Visser</w:t>
        </w:r>
        <w:proofErr w:type="spellEnd"/>
        <w:r w:rsidR="006C496E" w:rsidRPr="00F57A32">
          <w:rPr>
            <w:rFonts w:ascii="Times New Roman" w:eastAsia="Times New Roman" w:hAnsi="Times New Roman" w:cs="Times New Roman"/>
            <w:color w:val="333333"/>
            <w:lang w:eastAsia="en-GB"/>
          </w:rPr>
          <w:t xml:space="preserve"> M</w:t>
        </w:r>
      </w:hyperlink>
      <w:r w:rsidR="006C496E" w:rsidRPr="006C496E">
        <w:rPr>
          <w:rFonts w:ascii="Times New Roman" w:eastAsia="Times New Roman" w:hAnsi="Times New Roman" w:cs="Times New Roman"/>
          <w:color w:val="000000"/>
          <w:shd w:val="clear" w:color="auto" w:fill="FFFFFF"/>
          <w:lang w:eastAsia="en-GB"/>
        </w:rPr>
        <w:t>.</w:t>
      </w:r>
      <w:r w:rsidR="006C496E" w:rsidRPr="00F57A32">
        <w:rPr>
          <w:rFonts w:ascii="Times New Roman" w:eastAsia="Times New Roman" w:hAnsi="Times New Roman" w:cs="Times New Roman"/>
          <w:color w:val="000000"/>
          <w:shd w:val="clear" w:color="auto" w:fill="FFFFFF"/>
          <w:lang w:eastAsia="en-GB"/>
        </w:rPr>
        <w:t xml:space="preserve">  </w:t>
      </w:r>
      <w:r w:rsidR="006C496E" w:rsidRPr="00F57A32">
        <w:rPr>
          <w:rFonts w:ascii="Times New Roman" w:eastAsia="Times New Roman" w:hAnsi="Times New Roman" w:cs="Times New Roman"/>
          <w:bCs/>
          <w:color w:val="000000"/>
          <w:kern w:val="36"/>
          <w:lang w:eastAsia="en-GB"/>
        </w:rPr>
        <w:t>Cervical collar </w:t>
      </w:r>
      <w:r w:rsidR="006C496E" w:rsidRPr="006C496E">
        <w:rPr>
          <w:rFonts w:ascii="Times New Roman" w:eastAsia="Times New Roman" w:hAnsi="Times New Roman" w:cs="Times New Roman"/>
          <w:bCs/>
          <w:color w:val="000000"/>
          <w:kern w:val="36"/>
          <w:shd w:val="clear" w:color="auto" w:fill="FFFFFF"/>
          <w:lang w:eastAsia="en-GB"/>
        </w:rPr>
        <w:t>or</w:t>
      </w:r>
      <w:r w:rsidR="006C496E" w:rsidRPr="00F57A32">
        <w:rPr>
          <w:rFonts w:ascii="Times New Roman" w:eastAsia="Times New Roman" w:hAnsi="Times New Roman" w:cs="Times New Roman"/>
          <w:bCs/>
          <w:color w:val="000000"/>
          <w:kern w:val="36"/>
          <w:lang w:eastAsia="en-GB"/>
        </w:rPr>
        <w:t> physiotherapy </w:t>
      </w:r>
      <w:r w:rsidR="006C496E" w:rsidRPr="006C496E">
        <w:rPr>
          <w:rFonts w:ascii="Times New Roman" w:eastAsia="Times New Roman" w:hAnsi="Times New Roman" w:cs="Times New Roman"/>
          <w:bCs/>
          <w:color w:val="000000"/>
          <w:kern w:val="36"/>
          <w:shd w:val="clear" w:color="auto" w:fill="FFFFFF"/>
          <w:lang w:eastAsia="en-GB"/>
        </w:rPr>
        <w:t>versus wait and see policy for recent onset</w:t>
      </w:r>
      <w:r w:rsidR="006C496E" w:rsidRPr="00F57A32">
        <w:rPr>
          <w:rFonts w:ascii="Times New Roman" w:eastAsia="Times New Roman" w:hAnsi="Times New Roman" w:cs="Times New Roman"/>
          <w:bCs/>
          <w:color w:val="000000"/>
          <w:kern w:val="36"/>
          <w:lang w:eastAsia="en-GB"/>
        </w:rPr>
        <w:t> </w:t>
      </w:r>
      <w:proofErr w:type="spellStart"/>
      <w:r w:rsidR="006C496E" w:rsidRPr="00F57A32">
        <w:rPr>
          <w:rFonts w:ascii="Times New Roman" w:eastAsia="Times New Roman" w:hAnsi="Times New Roman" w:cs="Times New Roman"/>
          <w:bCs/>
          <w:color w:val="000000"/>
          <w:kern w:val="36"/>
          <w:lang w:eastAsia="en-GB"/>
        </w:rPr>
        <w:t>cervical</w:t>
      </w:r>
      <w:r w:rsidR="006C496E" w:rsidRPr="006C496E">
        <w:rPr>
          <w:rFonts w:ascii="Times New Roman" w:eastAsia="Times New Roman" w:hAnsi="Times New Roman" w:cs="Times New Roman"/>
          <w:bCs/>
          <w:color w:val="000000"/>
          <w:kern w:val="36"/>
          <w:shd w:val="clear" w:color="auto" w:fill="FFFFFF"/>
          <w:lang w:eastAsia="en-GB"/>
        </w:rPr>
        <w:t>radiculopathy</w:t>
      </w:r>
      <w:proofErr w:type="spellEnd"/>
      <w:r w:rsidR="006C496E" w:rsidRPr="006C496E">
        <w:rPr>
          <w:rFonts w:ascii="Times New Roman" w:eastAsia="Times New Roman" w:hAnsi="Times New Roman" w:cs="Times New Roman"/>
          <w:bCs/>
          <w:color w:val="000000"/>
          <w:kern w:val="36"/>
          <w:shd w:val="clear" w:color="auto" w:fill="FFFFFF"/>
          <w:lang w:eastAsia="en-GB"/>
        </w:rPr>
        <w:t>: randomised trial.</w:t>
      </w:r>
      <w:r w:rsidR="006C496E" w:rsidRPr="00F57A32">
        <w:rPr>
          <w:rFonts w:ascii="Times New Roman" w:eastAsia="Times New Roman" w:hAnsi="Times New Roman" w:cs="Times New Roman"/>
          <w:bCs/>
          <w:color w:val="000000"/>
          <w:kern w:val="36"/>
          <w:shd w:val="clear" w:color="auto" w:fill="FFFFFF"/>
          <w:lang w:eastAsia="en-GB"/>
        </w:rPr>
        <w:t xml:space="preserve"> </w:t>
      </w:r>
      <w:hyperlink r:id="rId10" w:tooltip="BMJ (Clinical research ed.)." w:history="1">
        <w:proofErr w:type="gramStart"/>
        <w:r w:rsidR="006C496E" w:rsidRPr="00F57A32">
          <w:rPr>
            <w:rStyle w:val="Hyperlink"/>
            <w:rFonts w:ascii="Times New Roman" w:hAnsi="Times New Roman" w:cs="Times New Roman"/>
            <w:color w:val="333333"/>
            <w:u w:val="none"/>
            <w:bdr w:val="none" w:sz="0" w:space="0" w:color="auto" w:frame="1"/>
            <w:shd w:val="clear" w:color="auto" w:fill="FFFFFF"/>
          </w:rPr>
          <w:t>BMJ.</w:t>
        </w:r>
        <w:proofErr w:type="gramEnd"/>
      </w:hyperlink>
      <w:r w:rsidR="006C496E" w:rsidRPr="00F57A32">
        <w:rPr>
          <w:rStyle w:val="apple-converted-space"/>
          <w:rFonts w:ascii="Times New Roman" w:hAnsi="Times New Roman" w:cs="Times New Roman"/>
          <w:color w:val="000000"/>
          <w:shd w:val="clear" w:color="auto" w:fill="FFFFFF"/>
        </w:rPr>
        <w:t> </w:t>
      </w:r>
      <w:r w:rsidR="006C496E" w:rsidRPr="00F57A32">
        <w:rPr>
          <w:rStyle w:val="apple-style-span"/>
          <w:rFonts w:ascii="Times New Roman" w:hAnsi="Times New Roman" w:cs="Times New Roman"/>
          <w:color w:val="000000"/>
          <w:shd w:val="clear" w:color="auto" w:fill="FFFFFF"/>
        </w:rPr>
        <w:t>2009 Oct 7</w:t>
      </w:r>
      <w:proofErr w:type="gramStart"/>
      <w:r w:rsidR="006C496E" w:rsidRPr="00F57A32">
        <w:rPr>
          <w:rStyle w:val="apple-style-span"/>
          <w:rFonts w:ascii="Times New Roman" w:hAnsi="Times New Roman" w:cs="Times New Roman"/>
          <w:color w:val="000000"/>
          <w:shd w:val="clear" w:color="auto" w:fill="FFFFFF"/>
        </w:rPr>
        <w:t>;339:b3883</w:t>
      </w:r>
      <w:proofErr w:type="gramEnd"/>
      <w:r w:rsidR="006C496E" w:rsidRPr="00F57A32">
        <w:rPr>
          <w:rStyle w:val="apple-style-span"/>
          <w:rFonts w:ascii="Times New Roman" w:hAnsi="Times New Roman" w:cs="Times New Roman"/>
          <w:color w:val="000000"/>
          <w:shd w:val="clear" w:color="auto" w:fill="FFFFFF"/>
        </w:rPr>
        <w:t xml:space="preserve">. </w:t>
      </w:r>
      <w:proofErr w:type="spellStart"/>
      <w:proofErr w:type="gramStart"/>
      <w:r w:rsidR="006C496E" w:rsidRPr="00F57A32">
        <w:rPr>
          <w:rStyle w:val="apple-style-span"/>
          <w:rFonts w:ascii="Times New Roman" w:hAnsi="Times New Roman" w:cs="Times New Roman"/>
          <w:color w:val="000000"/>
          <w:shd w:val="clear" w:color="auto" w:fill="FFFFFF"/>
        </w:rPr>
        <w:t>doi</w:t>
      </w:r>
      <w:proofErr w:type="spellEnd"/>
      <w:proofErr w:type="gramEnd"/>
      <w:r w:rsidR="006C496E" w:rsidRPr="00F57A32">
        <w:rPr>
          <w:rStyle w:val="apple-style-span"/>
          <w:rFonts w:ascii="Times New Roman" w:hAnsi="Times New Roman" w:cs="Times New Roman"/>
          <w:color w:val="000000"/>
          <w:shd w:val="clear" w:color="auto" w:fill="FFFFFF"/>
        </w:rPr>
        <w:t>: 10.1136/bmj.b3883.</w:t>
      </w:r>
    </w:p>
    <w:p w:rsidR="006C496E" w:rsidRPr="006C496E" w:rsidRDefault="006C496E" w:rsidP="006C496E">
      <w:pPr>
        <w:spacing w:after="0" w:line="255" w:lineRule="atLeast"/>
        <w:textAlignment w:val="baseline"/>
        <w:rPr>
          <w:rFonts w:ascii="Times New Roman" w:eastAsia="Times New Roman" w:hAnsi="Times New Roman" w:cs="Times New Roman"/>
          <w:color w:val="000000"/>
          <w:shd w:val="clear" w:color="auto" w:fill="FFFFFF"/>
          <w:lang w:eastAsia="en-GB"/>
        </w:rPr>
      </w:pPr>
    </w:p>
    <w:p w:rsidR="00C208AF" w:rsidRPr="00F57A32" w:rsidRDefault="00C208AF" w:rsidP="00C208AF">
      <w:pPr>
        <w:pStyle w:val="NoSpacing"/>
        <w:rPr>
          <w:rFonts w:ascii="Times New Roman" w:hAnsi="Times New Roman" w:cs="Times New Roman"/>
        </w:rPr>
      </w:pPr>
      <w:r w:rsidRPr="00F57A32">
        <w:rPr>
          <w:rFonts w:ascii="Times New Roman" w:hAnsi="Times New Roman" w:cs="Times New Roman"/>
        </w:rPr>
        <w:t xml:space="preserve">Weber H, Home I, </w:t>
      </w:r>
      <w:proofErr w:type="spellStart"/>
      <w:r w:rsidRPr="00F57A32">
        <w:rPr>
          <w:rFonts w:ascii="Times New Roman" w:hAnsi="Times New Roman" w:cs="Times New Roman"/>
        </w:rPr>
        <w:t>Amlie</w:t>
      </w:r>
      <w:proofErr w:type="spellEnd"/>
      <w:r w:rsidRPr="00F57A32">
        <w:rPr>
          <w:rFonts w:ascii="Times New Roman" w:hAnsi="Times New Roman" w:cs="Times New Roman"/>
        </w:rPr>
        <w:t xml:space="preserve"> E.  The natural course of acute sciatica with nerve root symptoms in a double-blind placebo controlled trial evaluating the effect of </w:t>
      </w:r>
      <w:proofErr w:type="spellStart"/>
      <w:r w:rsidRPr="00F57A32">
        <w:rPr>
          <w:rFonts w:ascii="Times New Roman" w:hAnsi="Times New Roman" w:cs="Times New Roman"/>
        </w:rPr>
        <w:t>prioxicam</w:t>
      </w:r>
      <w:proofErr w:type="spellEnd"/>
      <w:r w:rsidRPr="00F57A32">
        <w:rPr>
          <w:rFonts w:ascii="Times New Roman" w:hAnsi="Times New Roman" w:cs="Times New Roman"/>
        </w:rPr>
        <w:t xml:space="preserve">. </w:t>
      </w:r>
      <w:proofErr w:type="gramStart"/>
      <w:r w:rsidRPr="00F57A32">
        <w:rPr>
          <w:rFonts w:ascii="Times New Roman" w:hAnsi="Times New Roman" w:cs="Times New Roman"/>
        </w:rPr>
        <w:t>Spine 1993; 18:1433-1438.</w:t>
      </w:r>
      <w:proofErr w:type="gramEnd"/>
    </w:p>
    <w:p w:rsidR="00C208AF" w:rsidRPr="00F57A32" w:rsidRDefault="00C208AF" w:rsidP="00C208AF">
      <w:pPr>
        <w:pStyle w:val="NoSpacing"/>
        <w:rPr>
          <w:rFonts w:ascii="Times New Roman" w:hAnsi="Times New Roman" w:cs="Times New Roman"/>
        </w:rPr>
      </w:pPr>
    </w:p>
    <w:p w:rsidR="00C208AF" w:rsidRPr="00F57A32" w:rsidRDefault="00C208AF" w:rsidP="00C208AF">
      <w:pPr>
        <w:pStyle w:val="NoSpacing"/>
        <w:rPr>
          <w:rFonts w:ascii="Times New Roman" w:hAnsi="Times New Roman" w:cs="Times New Roman"/>
        </w:rPr>
      </w:pPr>
      <w:proofErr w:type="spellStart"/>
      <w:r w:rsidRPr="00F57A32">
        <w:rPr>
          <w:rFonts w:ascii="Times New Roman" w:hAnsi="Times New Roman" w:cs="Times New Roman"/>
        </w:rPr>
        <w:t>Vroomen</w:t>
      </w:r>
      <w:proofErr w:type="spellEnd"/>
      <w:r w:rsidRPr="00F57A32">
        <w:rPr>
          <w:rFonts w:ascii="Times New Roman" w:hAnsi="Times New Roman" w:cs="Times New Roman"/>
        </w:rPr>
        <w:t xml:space="preserve"> PC, De </w:t>
      </w:r>
      <w:proofErr w:type="spellStart"/>
      <w:r w:rsidRPr="00F57A32">
        <w:rPr>
          <w:rFonts w:ascii="Times New Roman" w:hAnsi="Times New Roman" w:cs="Times New Roman"/>
        </w:rPr>
        <w:t>Krom</w:t>
      </w:r>
      <w:proofErr w:type="spellEnd"/>
      <w:r w:rsidRPr="00F57A32">
        <w:rPr>
          <w:rFonts w:ascii="Times New Roman" w:hAnsi="Times New Roman" w:cs="Times New Roman"/>
        </w:rPr>
        <w:t xml:space="preserve"> MC, </w:t>
      </w:r>
      <w:proofErr w:type="spellStart"/>
      <w:r w:rsidRPr="00F57A32">
        <w:rPr>
          <w:rFonts w:ascii="Times New Roman" w:hAnsi="Times New Roman" w:cs="Times New Roman"/>
        </w:rPr>
        <w:t>Slofstra</w:t>
      </w:r>
      <w:proofErr w:type="spellEnd"/>
      <w:r w:rsidRPr="00F57A32">
        <w:rPr>
          <w:rFonts w:ascii="Times New Roman" w:hAnsi="Times New Roman" w:cs="Times New Roman"/>
        </w:rPr>
        <w:t xml:space="preserve"> PD, </w:t>
      </w:r>
      <w:proofErr w:type="spellStart"/>
      <w:r w:rsidRPr="00F57A32">
        <w:rPr>
          <w:rFonts w:ascii="Times New Roman" w:hAnsi="Times New Roman" w:cs="Times New Roman"/>
        </w:rPr>
        <w:t>Knottnerus</w:t>
      </w:r>
      <w:proofErr w:type="spellEnd"/>
      <w:r w:rsidRPr="00F57A32">
        <w:rPr>
          <w:rFonts w:ascii="Times New Roman" w:hAnsi="Times New Roman" w:cs="Times New Roman"/>
        </w:rPr>
        <w:t xml:space="preserve"> JA. Conservative treatment of sciatica: a systematic </w:t>
      </w:r>
      <w:proofErr w:type="spellStart"/>
      <w:r w:rsidRPr="00F57A32">
        <w:rPr>
          <w:rFonts w:ascii="Times New Roman" w:hAnsi="Times New Roman" w:cs="Times New Roman"/>
        </w:rPr>
        <w:t>review.J</w:t>
      </w:r>
      <w:proofErr w:type="spellEnd"/>
      <w:r w:rsidRPr="00F57A32">
        <w:rPr>
          <w:rFonts w:ascii="Times New Roman" w:hAnsi="Times New Roman" w:cs="Times New Roman"/>
        </w:rPr>
        <w:t xml:space="preserve"> Spinal </w:t>
      </w:r>
      <w:proofErr w:type="spellStart"/>
      <w:r w:rsidRPr="00F57A32">
        <w:rPr>
          <w:rFonts w:ascii="Times New Roman" w:hAnsi="Times New Roman" w:cs="Times New Roman"/>
        </w:rPr>
        <w:t>Disord</w:t>
      </w:r>
      <w:proofErr w:type="spellEnd"/>
      <w:r w:rsidRPr="00F57A32">
        <w:rPr>
          <w:rFonts w:ascii="Times New Roman" w:hAnsi="Times New Roman" w:cs="Times New Roman"/>
        </w:rPr>
        <w:t>. 2000</w:t>
      </w:r>
      <w:proofErr w:type="gramStart"/>
      <w:r w:rsidRPr="00F57A32">
        <w:rPr>
          <w:rFonts w:ascii="Times New Roman" w:hAnsi="Times New Roman" w:cs="Times New Roman"/>
        </w:rPr>
        <w:t>;13:463</w:t>
      </w:r>
      <w:proofErr w:type="gramEnd"/>
      <w:r w:rsidRPr="00F57A32">
        <w:rPr>
          <w:rFonts w:ascii="Times New Roman" w:hAnsi="Times New Roman" w:cs="Times New Roman"/>
        </w:rPr>
        <w:t>-9</w:t>
      </w:r>
    </w:p>
    <w:p w:rsidR="00BC549F" w:rsidRPr="00F57A32" w:rsidRDefault="00BC549F" w:rsidP="004836F5">
      <w:pPr>
        <w:pStyle w:val="NoSpacing"/>
        <w:rPr>
          <w:rFonts w:ascii="Times New Roman" w:hAnsi="Times New Roman" w:cs="Times New Roman"/>
        </w:rPr>
      </w:pPr>
    </w:p>
    <w:p w:rsidR="00592322" w:rsidRPr="00F57A32" w:rsidRDefault="00592322" w:rsidP="004836F5">
      <w:pPr>
        <w:pStyle w:val="NoSpacing"/>
        <w:rPr>
          <w:rFonts w:ascii="Times New Roman" w:hAnsi="Times New Roman" w:cs="Times New Roman"/>
        </w:rPr>
      </w:pPr>
      <w:proofErr w:type="gramStart"/>
      <w:r w:rsidRPr="00F57A32">
        <w:rPr>
          <w:rFonts w:ascii="Times New Roman" w:hAnsi="Times New Roman" w:cs="Times New Roman"/>
          <w:lang w:val="en-US"/>
        </w:rPr>
        <w:t>American Spinal Injury Association.</w:t>
      </w:r>
      <w:proofErr w:type="gramEnd"/>
      <w:r w:rsidRPr="00F57A32">
        <w:rPr>
          <w:rFonts w:ascii="Times New Roman" w:hAnsi="Times New Roman" w:cs="Times New Roman"/>
          <w:lang w:val="en-US"/>
        </w:rPr>
        <w:t xml:space="preserve">  </w:t>
      </w:r>
      <w:proofErr w:type="gramStart"/>
      <w:r w:rsidRPr="00F57A32">
        <w:rPr>
          <w:rFonts w:ascii="Times New Roman" w:hAnsi="Times New Roman" w:cs="Times New Roman"/>
          <w:lang w:val="en-US"/>
        </w:rPr>
        <w:t>Standard neurological classification of spinal cord injury worksheet.</w:t>
      </w:r>
      <w:proofErr w:type="gramEnd"/>
      <w:r w:rsidRPr="00F57A32">
        <w:rPr>
          <w:rFonts w:ascii="Times New Roman" w:hAnsi="Times New Roman" w:cs="Times New Roman"/>
          <w:lang w:val="en-US"/>
        </w:rPr>
        <w:t xml:space="preserve">  www.asia-spinalinjury.org.  </w:t>
      </w:r>
    </w:p>
    <w:sectPr w:rsidR="00592322" w:rsidRPr="00F57A32" w:rsidSect="00D474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440E1"/>
    <w:multiLevelType w:val="hybridMultilevel"/>
    <w:tmpl w:val="65444BB6"/>
    <w:lvl w:ilvl="0" w:tplc="0809000F">
      <w:start w:val="1"/>
      <w:numFmt w:val="decimal"/>
      <w:lvlText w:val="%1."/>
      <w:lvlJc w:val="left"/>
      <w:pPr>
        <w:ind w:left="360" w:hanging="360"/>
      </w:pPr>
    </w:lvl>
    <w:lvl w:ilvl="1" w:tplc="08090019">
      <w:start w:val="1"/>
      <w:numFmt w:val="lowerLetter"/>
      <w:lvlText w:val="%2."/>
      <w:lvlJc w:val="left"/>
      <w:pPr>
        <w:ind w:left="786"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697906E0"/>
    <w:multiLevelType w:val="hybridMultilevel"/>
    <w:tmpl w:val="C682E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characterSpacingControl w:val="doNotCompress"/>
  <w:compat/>
  <w:rsids>
    <w:rsidRoot w:val="004329B5"/>
    <w:rsid w:val="000A14DA"/>
    <w:rsid w:val="000C4FD3"/>
    <w:rsid w:val="00114882"/>
    <w:rsid w:val="001620A2"/>
    <w:rsid w:val="00183B09"/>
    <w:rsid w:val="00386E24"/>
    <w:rsid w:val="004139CA"/>
    <w:rsid w:val="004329B5"/>
    <w:rsid w:val="004836F5"/>
    <w:rsid w:val="00530866"/>
    <w:rsid w:val="00592322"/>
    <w:rsid w:val="005A55AA"/>
    <w:rsid w:val="006C496E"/>
    <w:rsid w:val="007059B0"/>
    <w:rsid w:val="0073438A"/>
    <w:rsid w:val="00762E02"/>
    <w:rsid w:val="0079228B"/>
    <w:rsid w:val="008602BA"/>
    <w:rsid w:val="009D4BF3"/>
    <w:rsid w:val="00AA3DE8"/>
    <w:rsid w:val="00B24448"/>
    <w:rsid w:val="00B8293B"/>
    <w:rsid w:val="00B92063"/>
    <w:rsid w:val="00BC549F"/>
    <w:rsid w:val="00C208AF"/>
    <w:rsid w:val="00C8707A"/>
    <w:rsid w:val="00D4740E"/>
    <w:rsid w:val="00F54C57"/>
    <w:rsid w:val="00F57A32"/>
    <w:rsid w:val="00F91F42"/>
    <w:rsid w:val="00FF31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0E"/>
  </w:style>
  <w:style w:type="paragraph" w:styleId="Heading1">
    <w:name w:val="heading 1"/>
    <w:basedOn w:val="Normal"/>
    <w:link w:val="Heading1Char"/>
    <w:uiPriority w:val="9"/>
    <w:qFormat/>
    <w:rsid w:val="006C49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9B5"/>
    <w:pPr>
      <w:spacing w:after="0" w:line="240" w:lineRule="auto"/>
    </w:pPr>
  </w:style>
  <w:style w:type="character" w:customStyle="1" w:styleId="Heading1Char">
    <w:name w:val="Heading 1 Char"/>
    <w:basedOn w:val="DefaultParagraphFont"/>
    <w:link w:val="Heading1"/>
    <w:uiPriority w:val="9"/>
    <w:rsid w:val="006C496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C496E"/>
    <w:rPr>
      <w:color w:val="0000FF"/>
      <w:u w:val="single"/>
    </w:rPr>
  </w:style>
  <w:style w:type="character" w:customStyle="1" w:styleId="apple-converted-space">
    <w:name w:val="apple-converted-space"/>
    <w:basedOn w:val="DefaultParagraphFont"/>
    <w:rsid w:val="006C496E"/>
  </w:style>
  <w:style w:type="character" w:customStyle="1" w:styleId="highlight">
    <w:name w:val="highlight"/>
    <w:basedOn w:val="DefaultParagraphFont"/>
    <w:rsid w:val="006C496E"/>
  </w:style>
  <w:style w:type="character" w:customStyle="1" w:styleId="apple-style-span">
    <w:name w:val="apple-style-span"/>
    <w:basedOn w:val="DefaultParagraphFont"/>
    <w:rsid w:val="006C496E"/>
  </w:style>
  <w:style w:type="paragraph" w:customStyle="1" w:styleId="DataField11pt-Single">
    <w:name w:val="Data Field 11pt-Single"/>
    <w:basedOn w:val="Normal"/>
    <w:rsid w:val="00B92063"/>
    <w:pPr>
      <w:autoSpaceDE w:val="0"/>
      <w:autoSpaceDN w:val="0"/>
      <w:spacing w:after="0" w:line="240" w:lineRule="auto"/>
    </w:pPr>
    <w:rPr>
      <w:rFonts w:ascii="Arial" w:hAnsi="Arial" w:cs="Arial"/>
      <w:lang w:val="en-US"/>
    </w:rPr>
  </w:style>
  <w:style w:type="paragraph" w:styleId="BalloonText">
    <w:name w:val="Balloon Text"/>
    <w:basedOn w:val="Normal"/>
    <w:link w:val="BalloonTextChar"/>
    <w:uiPriority w:val="99"/>
    <w:semiHidden/>
    <w:unhideWhenUsed/>
    <w:rsid w:val="00F91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F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079946">
      <w:bodyDiv w:val="1"/>
      <w:marLeft w:val="0"/>
      <w:marRight w:val="0"/>
      <w:marTop w:val="0"/>
      <w:marBottom w:val="0"/>
      <w:divBdr>
        <w:top w:val="none" w:sz="0" w:space="0" w:color="auto"/>
        <w:left w:val="none" w:sz="0" w:space="0" w:color="auto"/>
        <w:bottom w:val="none" w:sz="0" w:space="0" w:color="auto"/>
        <w:right w:val="none" w:sz="0" w:space="0" w:color="auto"/>
      </w:divBdr>
    </w:div>
    <w:div w:id="1532258678">
      <w:bodyDiv w:val="1"/>
      <w:marLeft w:val="0"/>
      <w:marRight w:val="0"/>
      <w:marTop w:val="0"/>
      <w:marBottom w:val="0"/>
      <w:divBdr>
        <w:top w:val="none" w:sz="0" w:space="0" w:color="auto"/>
        <w:left w:val="none" w:sz="0" w:space="0" w:color="auto"/>
        <w:bottom w:val="none" w:sz="0" w:space="0" w:color="auto"/>
        <w:right w:val="none" w:sz="0" w:space="0" w:color="auto"/>
      </w:divBdr>
      <w:divsChild>
        <w:div w:id="491876270">
          <w:marLeft w:val="0"/>
          <w:marRight w:val="0"/>
          <w:marTop w:val="0"/>
          <w:marBottom w:val="0"/>
          <w:divBdr>
            <w:top w:val="none" w:sz="0" w:space="0" w:color="auto"/>
            <w:left w:val="none" w:sz="0" w:space="0" w:color="auto"/>
            <w:bottom w:val="none" w:sz="0" w:space="0" w:color="auto"/>
            <w:right w:val="none" w:sz="0" w:space="0" w:color="auto"/>
          </w:divBdr>
        </w:div>
        <w:div w:id="568733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Tans%20JT%5BAuthor%5D&amp;cauthor=true&amp;cauthor_uid=19812130" TargetMode="External"/><Relationship Id="rId3" Type="http://schemas.openxmlformats.org/officeDocument/2006/relationships/settings" Target="settings.xml"/><Relationship Id="rId7" Type="http://schemas.openxmlformats.org/officeDocument/2006/relationships/hyperlink" Target="http://www.ncbi.nlm.nih.gov/pubmed?term=Kuijper%20B%5BAuthor%5D&amp;cauthor=true&amp;cauthor_uid=198121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term=The%20spontaneous%20resorption%20of%20herniated%20cervical%20discs%5BTitle%5D" TargetMode="External"/><Relationship Id="rId11" Type="http://schemas.openxmlformats.org/officeDocument/2006/relationships/fontTable" Target="fontTable.xml"/><Relationship Id="rId5" Type="http://schemas.openxmlformats.org/officeDocument/2006/relationships/hyperlink" Target="http://www.ncbi.nlm.nih.gov/pubmed?term=Vinas%20FC%5BAuthor%5D&amp;cauthor=true&amp;cauthor_uid=11683601" TargetMode="External"/><Relationship Id="rId10" Type="http://schemas.openxmlformats.org/officeDocument/2006/relationships/hyperlink" Target="http://www.ncbi.nlm.nih.gov/pubmed?term=(cervical%20collar%20or%20physiotherapy%5BTitle%5D)%20AND%20Kuijper%5BAuthor%5D" TargetMode="External"/><Relationship Id="rId4" Type="http://schemas.openxmlformats.org/officeDocument/2006/relationships/webSettings" Target="webSettings.xml"/><Relationship Id="rId9" Type="http://schemas.openxmlformats.org/officeDocument/2006/relationships/hyperlink" Target="http://www.ncbi.nlm.nih.gov/pubmed?term=de%20Visser%20M%5BAuthor%5D&amp;cauthor=true&amp;cauthor_uid=19812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bwu2</cp:lastModifiedBy>
  <cp:revision>7</cp:revision>
  <dcterms:created xsi:type="dcterms:W3CDTF">2012-05-27T13:58:00Z</dcterms:created>
  <dcterms:modified xsi:type="dcterms:W3CDTF">2012-06-05T17:14:00Z</dcterms:modified>
</cp:coreProperties>
</file>
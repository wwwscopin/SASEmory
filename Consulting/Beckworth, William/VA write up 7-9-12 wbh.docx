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B10" w:rsidRPr="00507E16" w:rsidRDefault="002D6B10" w:rsidP="002D6B10">
      <w:pPr>
        <w:contextualSpacing/>
        <w:rPr>
          <w:rFonts w:ascii="Bookman Old Style" w:hAnsi="Bookman Old Style" w:cs="Times New Roman"/>
        </w:rPr>
      </w:pPr>
      <w:proofErr w:type="gramStart"/>
      <w:r w:rsidRPr="00507E16">
        <w:rPr>
          <w:rFonts w:ascii="Bookman Old Style" w:hAnsi="Bookman Old Style" w:cs="Times New Roman"/>
          <w:b/>
        </w:rPr>
        <w:t>Anomalous location of the vertebral artery in relation to the neural foramen.</w:t>
      </w:r>
      <w:proofErr w:type="gramEnd"/>
      <w:r w:rsidRPr="00507E16">
        <w:rPr>
          <w:rFonts w:ascii="Bookman Old Style" w:hAnsi="Bookman Old Style" w:cs="Times New Roman"/>
          <w:b/>
        </w:rPr>
        <w:t xml:space="preserve">  </w:t>
      </w:r>
      <w:proofErr w:type="gramStart"/>
      <w:r w:rsidRPr="00507E16">
        <w:rPr>
          <w:rFonts w:ascii="Bookman Old Style" w:hAnsi="Bookman Old Style" w:cs="Times New Roman"/>
          <w:b/>
        </w:rPr>
        <w:t>Implications for cervical transforaminal epidural steroid injections</w:t>
      </w:r>
      <w:r w:rsidRPr="00507E16">
        <w:rPr>
          <w:rFonts w:ascii="Bookman Old Style" w:hAnsi="Bookman Old Style" w:cs="Times New Roman"/>
        </w:rPr>
        <w:t>.</w:t>
      </w:r>
      <w:proofErr w:type="gramEnd"/>
    </w:p>
    <w:p w:rsidR="002D6B10" w:rsidRPr="00507E16" w:rsidRDefault="002D6B10" w:rsidP="002D6B10">
      <w:pPr>
        <w:rPr>
          <w:rFonts w:ascii="Bookman Old Style" w:hAnsi="Bookman Old Style" w:cs="Times New Roman"/>
        </w:rPr>
      </w:pPr>
    </w:p>
    <w:p w:rsidR="002D6B10" w:rsidRPr="00507E16" w:rsidRDefault="002D6B10" w:rsidP="002D6B10">
      <w:pPr>
        <w:rPr>
          <w:rFonts w:ascii="Bookman Old Style" w:hAnsi="Bookman Old Style" w:cs="Times New Roman"/>
        </w:rPr>
      </w:pPr>
      <w:r w:rsidRPr="00507E16">
        <w:rPr>
          <w:rFonts w:ascii="Bookman Old Style" w:hAnsi="Bookman Old Style" w:cs="Times New Roman"/>
        </w:rPr>
        <w:t>Beckworth</w:t>
      </w:r>
      <w:r w:rsidR="00ED55C4" w:rsidRPr="00507E16">
        <w:rPr>
          <w:rFonts w:ascii="Bookman Old Style" w:hAnsi="Bookman Old Style" w:cs="Times New Roman"/>
        </w:rPr>
        <w:t xml:space="preserve"> WJ, Sood R</w:t>
      </w:r>
      <w:r w:rsidR="00F7334F">
        <w:rPr>
          <w:rFonts w:ascii="Bookman Old Style" w:hAnsi="Bookman Old Style" w:cs="Times New Roman"/>
        </w:rPr>
        <w:t>, Wu B</w:t>
      </w:r>
      <w:r w:rsidR="00ED55C4" w:rsidRPr="00507E16">
        <w:rPr>
          <w:rFonts w:ascii="Bookman Old Style" w:hAnsi="Bookman Old Style" w:cs="Times New Roman"/>
        </w:rPr>
        <w:t xml:space="preserve"> </w:t>
      </w:r>
      <w:r w:rsidRPr="00507E16">
        <w:rPr>
          <w:rFonts w:ascii="Bookman Old Style" w:hAnsi="Bookman Old Style" w:cs="Times New Roman"/>
        </w:rPr>
        <w:t>and Katzer AF</w:t>
      </w:r>
    </w:p>
    <w:p w:rsidR="002D6B10" w:rsidRPr="00507E16" w:rsidRDefault="002D6B10" w:rsidP="002D6B10">
      <w:pPr>
        <w:rPr>
          <w:rFonts w:ascii="Bookman Old Style" w:hAnsi="Bookman Old Style" w:cs="Times New Roman"/>
        </w:rPr>
      </w:pPr>
      <w:r w:rsidRPr="00507E16">
        <w:rPr>
          <w:rFonts w:ascii="Bookman Old Style" w:hAnsi="Bookman Old Style" w:cs="Times New Roman"/>
        </w:rPr>
        <w:t>Emory University</w:t>
      </w:r>
    </w:p>
    <w:p w:rsidR="002D6B10" w:rsidRPr="00507E16" w:rsidRDefault="002D6B10" w:rsidP="002D6B10">
      <w:pPr>
        <w:rPr>
          <w:rFonts w:ascii="Bookman Old Style" w:hAnsi="Bookman Old Style" w:cs="Times New Roman"/>
        </w:rPr>
      </w:pPr>
      <w:r w:rsidRPr="00507E16">
        <w:rPr>
          <w:rFonts w:ascii="Bookman Old Style" w:hAnsi="Bookman Old Style" w:cs="Times New Roman"/>
        </w:rPr>
        <w:t>wbeckwo@emory.edu</w:t>
      </w:r>
    </w:p>
    <w:p w:rsidR="002D6B10" w:rsidRPr="00507E16" w:rsidRDefault="002D6B10" w:rsidP="002D6B10">
      <w:pPr>
        <w:rPr>
          <w:rFonts w:ascii="Bookman Old Style" w:hAnsi="Bookman Old Style" w:cs="Times New Roman"/>
          <w:b/>
        </w:rPr>
      </w:pPr>
    </w:p>
    <w:p w:rsidR="002D6B10" w:rsidRPr="00507E16" w:rsidRDefault="002D6B10" w:rsidP="002D6B10">
      <w:pPr>
        <w:rPr>
          <w:rFonts w:ascii="Bookman Old Style" w:hAnsi="Bookman Old Style" w:cs="Times New Roman"/>
          <w:b/>
        </w:rPr>
      </w:pPr>
      <w:r w:rsidRPr="00507E16">
        <w:rPr>
          <w:rFonts w:ascii="Bookman Old Style" w:hAnsi="Bookman Old Style" w:cs="Times New Roman"/>
          <w:b/>
        </w:rPr>
        <w:t>B</w:t>
      </w:r>
      <w:r w:rsidR="00BF1874" w:rsidRPr="00507E16">
        <w:rPr>
          <w:rFonts w:ascii="Bookman Old Style" w:hAnsi="Bookman Old Style" w:cs="Times New Roman"/>
          <w:b/>
        </w:rPr>
        <w:t>ackground</w:t>
      </w:r>
    </w:p>
    <w:p w:rsidR="002D6B10" w:rsidRPr="00507E16" w:rsidRDefault="002D6B10" w:rsidP="002D6B10">
      <w:pPr>
        <w:rPr>
          <w:rFonts w:ascii="Bookman Old Style" w:hAnsi="Bookman Old Style" w:cs="Times New Roman"/>
          <w:vertAlign w:val="superscript"/>
        </w:rPr>
      </w:pPr>
      <w:r w:rsidRPr="00507E16">
        <w:rPr>
          <w:rFonts w:ascii="Bookman Old Style" w:hAnsi="Bookman Old Style" w:cs="Times New Roman"/>
        </w:rPr>
        <w:t>Expert opinion suggests that the vertebral artery (VA) should never be encountered in a cervical transforaminal epidural injection (CTFESI)</w:t>
      </w:r>
      <w:proofErr w:type="gramStart"/>
      <w:r w:rsidRPr="00507E16">
        <w:rPr>
          <w:rFonts w:ascii="Bookman Old Style" w:hAnsi="Bookman Old Style" w:cs="Times New Roman"/>
        </w:rPr>
        <w:t>,</w:t>
      </w:r>
      <w:r w:rsidRPr="00507E16">
        <w:rPr>
          <w:rFonts w:ascii="Bookman Old Style" w:hAnsi="Bookman Old Style" w:cs="Times New Roman"/>
          <w:vertAlign w:val="superscript"/>
        </w:rPr>
        <w:t>1</w:t>
      </w:r>
      <w:proofErr w:type="gramEnd"/>
      <w:r w:rsidRPr="00507E16">
        <w:rPr>
          <w:rFonts w:ascii="Bookman Old Style" w:hAnsi="Bookman Old Style" w:cs="Times New Roman"/>
        </w:rPr>
        <w:t xml:space="preserve"> but Wells in 2010 suggested that the VA can sometimes be located in the posterior foramen.</w:t>
      </w:r>
      <w:r w:rsidRPr="00507E16">
        <w:rPr>
          <w:rFonts w:ascii="Bookman Old Style" w:hAnsi="Bookman Old Style" w:cs="Times New Roman"/>
          <w:vertAlign w:val="superscript"/>
        </w:rPr>
        <w:t>2</w:t>
      </w:r>
    </w:p>
    <w:p w:rsidR="002D6B10" w:rsidRPr="00507E16" w:rsidRDefault="002D6B10" w:rsidP="002D6B10">
      <w:pPr>
        <w:rPr>
          <w:rFonts w:ascii="Bookman Old Style" w:hAnsi="Bookman Old Style" w:cs="Times New Roman"/>
        </w:rPr>
      </w:pPr>
    </w:p>
    <w:p w:rsidR="002D6B10" w:rsidRPr="00507E16" w:rsidRDefault="002D6B10" w:rsidP="002D6B10">
      <w:pPr>
        <w:rPr>
          <w:rFonts w:ascii="Bookman Old Style" w:hAnsi="Bookman Old Style" w:cs="Times New Roman"/>
          <w:b/>
        </w:rPr>
      </w:pPr>
      <w:r w:rsidRPr="00507E16">
        <w:rPr>
          <w:rFonts w:ascii="Bookman Old Style" w:hAnsi="Bookman Old Style" w:cs="Times New Roman"/>
          <w:b/>
        </w:rPr>
        <w:t>O</w:t>
      </w:r>
      <w:r w:rsidR="00BF1874" w:rsidRPr="00507E16">
        <w:rPr>
          <w:rFonts w:ascii="Bookman Old Style" w:hAnsi="Bookman Old Style" w:cs="Times New Roman"/>
          <w:b/>
        </w:rPr>
        <w:t>bjectives</w:t>
      </w:r>
    </w:p>
    <w:p w:rsidR="002D6B10" w:rsidRPr="00507E16" w:rsidRDefault="002D6B10" w:rsidP="002D6B10">
      <w:pPr>
        <w:rPr>
          <w:rFonts w:ascii="Bookman Old Style" w:hAnsi="Bookman Old Style" w:cs="Times New Roman"/>
        </w:rPr>
      </w:pPr>
      <w:r w:rsidRPr="00507E16">
        <w:rPr>
          <w:rFonts w:ascii="Bookman Old Style" w:hAnsi="Bookman Old Style" w:cs="Times New Roman"/>
        </w:rPr>
        <w:t>Evaluate the prevalence of an anomalous posterior VA in the neural foramen and to see if any factors might correlate with proximity of the VA to needle location in a CTFESI.</w:t>
      </w:r>
    </w:p>
    <w:p w:rsidR="002D6B10" w:rsidRPr="00507E16" w:rsidRDefault="002D6B10" w:rsidP="002D6B10">
      <w:pPr>
        <w:rPr>
          <w:rFonts w:ascii="Bookman Old Style" w:hAnsi="Bookman Old Style" w:cs="Times New Roman"/>
          <w:b/>
        </w:rPr>
      </w:pPr>
    </w:p>
    <w:p w:rsidR="002D6B10" w:rsidRPr="00507E16" w:rsidRDefault="00BF1874" w:rsidP="002D6B10">
      <w:pPr>
        <w:rPr>
          <w:rFonts w:ascii="Bookman Old Style" w:hAnsi="Bookman Old Style" w:cs="Times New Roman"/>
          <w:b/>
        </w:rPr>
      </w:pPr>
      <w:r w:rsidRPr="00507E16">
        <w:rPr>
          <w:rFonts w:ascii="Bookman Old Style" w:hAnsi="Bookman Old Style" w:cs="Times New Roman"/>
          <w:b/>
        </w:rPr>
        <w:t>Study Design</w:t>
      </w:r>
      <w:r w:rsidR="002D6B10" w:rsidRPr="00507E16">
        <w:rPr>
          <w:rFonts w:ascii="Bookman Old Style" w:hAnsi="Bookman Old Style" w:cs="Times New Roman"/>
          <w:b/>
        </w:rPr>
        <w:t>:</w:t>
      </w:r>
    </w:p>
    <w:p w:rsidR="002D6B10" w:rsidRPr="00507E16" w:rsidRDefault="00BF1874" w:rsidP="002D6B10">
      <w:pPr>
        <w:rPr>
          <w:rFonts w:ascii="Bookman Old Style" w:hAnsi="Bookman Old Style" w:cs="Times New Roman"/>
        </w:rPr>
      </w:pPr>
      <w:r w:rsidRPr="00507E16">
        <w:rPr>
          <w:rFonts w:ascii="Bookman Old Style" w:hAnsi="Bookman Old Style" w:cs="Times New Roman"/>
        </w:rPr>
        <w:t xml:space="preserve">Retrospective review of CT angiograms done on 198 consecutive patients </w:t>
      </w:r>
    </w:p>
    <w:p w:rsidR="00BF1874" w:rsidRPr="00507E16" w:rsidRDefault="00BF1874" w:rsidP="002D6B10">
      <w:pPr>
        <w:rPr>
          <w:rFonts w:ascii="Bookman Old Style" w:hAnsi="Bookman Old Style" w:cs="Times New Roman"/>
          <w:b/>
        </w:rPr>
      </w:pPr>
    </w:p>
    <w:p w:rsidR="00BF1874" w:rsidRPr="00507E16" w:rsidRDefault="00BF1874" w:rsidP="002D6B10">
      <w:pPr>
        <w:rPr>
          <w:rFonts w:ascii="Bookman Old Style" w:hAnsi="Bookman Old Style" w:cs="Times New Roman"/>
          <w:b/>
        </w:rPr>
      </w:pPr>
      <w:r w:rsidRPr="00507E16">
        <w:rPr>
          <w:rFonts w:ascii="Bookman Old Style" w:hAnsi="Bookman Old Style" w:cs="Times New Roman"/>
          <w:b/>
        </w:rPr>
        <w:t>Setting:</w:t>
      </w:r>
    </w:p>
    <w:p w:rsidR="00BF1874" w:rsidRPr="00507E16" w:rsidRDefault="00BF1874" w:rsidP="002D6B10">
      <w:pPr>
        <w:rPr>
          <w:rFonts w:ascii="Bookman Old Style" w:hAnsi="Bookman Old Style" w:cs="Times New Roman"/>
        </w:rPr>
      </w:pPr>
      <w:r w:rsidRPr="00507E16">
        <w:rPr>
          <w:rFonts w:ascii="Bookman Old Style" w:hAnsi="Bookman Old Style" w:cs="Times New Roman"/>
        </w:rPr>
        <w:t>University hospital</w:t>
      </w:r>
    </w:p>
    <w:p w:rsidR="00BF1874" w:rsidRPr="00507E16" w:rsidRDefault="00BF1874" w:rsidP="002D6B10">
      <w:pPr>
        <w:rPr>
          <w:rFonts w:ascii="Bookman Old Style" w:hAnsi="Bookman Old Style" w:cs="Times New Roman"/>
        </w:rPr>
      </w:pPr>
    </w:p>
    <w:p w:rsidR="00BF1874" w:rsidRPr="00507E16" w:rsidRDefault="00BF1874" w:rsidP="002D6B10">
      <w:pPr>
        <w:rPr>
          <w:rFonts w:ascii="Bookman Old Style" w:hAnsi="Bookman Old Style" w:cs="Times New Roman"/>
          <w:b/>
        </w:rPr>
      </w:pPr>
      <w:r w:rsidRPr="00507E16">
        <w:rPr>
          <w:rFonts w:ascii="Bookman Old Style" w:hAnsi="Bookman Old Style" w:cs="Times New Roman"/>
          <w:b/>
        </w:rPr>
        <w:t>Methods:</w:t>
      </w:r>
    </w:p>
    <w:p w:rsidR="00BF1874" w:rsidRPr="00507E16" w:rsidRDefault="00BF1874" w:rsidP="00BF1874">
      <w:pPr>
        <w:rPr>
          <w:rFonts w:ascii="Bookman Old Style" w:hAnsi="Bookman Old Style" w:cs="Times New Roman"/>
          <w:b/>
        </w:rPr>
      </w:pPr>
      <w:r w:rsidRPr="00507E16">
        <w:rPr>
          <w:rFonts w:ascii="Bookman Old Style" w:hAnsi="Bookman Old Style" w:cs="Times New Roman"/>
        </w:rPr>
        <w:t xml:space="preserve">A Neuroradiologist documented VA location in relation to the neural foramen on axial views of 198 consecutive CT angiograms done for various reasons.  C2-7 </w:t>
      </w:r>
      <w:proofErr w:type="gramStart"/>
      <w:r w:rsidRPr="00507E16">
        <w:rPr>
          <w:rFonts w:ascii="Bookman Old Style" w:hAnsi="Bookman Old Style" w:cs="Times New Roman"/>
        </w:rPr>
        <w:t>were</w:t>
      </w:r>
      <w:proofErr w:type="gramEnd"/>
      <w:r w:rsidRPr="00507E16">
        <w:rPr>
          <w:rFonts w:ascii="Bookman Old Style" w:hAnsi="Bookman Old Style" w:cs="Times New Roman"/>
        </w:rPr>
        <w:t xml:space="preserve"> evaluated, where the VA courses within the foramen, with a focus on commonly injected levels of C4-7.  The distance was measured from VA to ideal needle location for a CTFESI.  Other data was collected including severity of foraminal stenosis, loss of disc height and medical history.  Analysis was done to see if any factor correlated with VA proximity to the ideal needle location with CTFESIs.  </w:t>
      </w:r>
    </w:p>
    <w:p w:rsidR="00BF1874" w:rsidRPr="00507E16" w:rsidRDefault="00BF1874" w:rsidP="002D6B10">
      <w:pPr>
        <w:rPr>
          <w:rFonts w:ascii="Bookman Old Style" w:hAnsi="Bookman Old Style" w:cs="Times New Roman"/>
        </w:rPr>
      </w:pPr>
    </w:p>
    <w:p w:rsidR="002D6B10" w:rsidRPr="00507E16" w:rsidRDefault="002D6B10" w:rsidP="002D6B10">
      <w:pPr>
        <w:rPr>
          <w:rFonts w:ascii="Bookman Old Style" w:hAnsi="Bookman Old Style" w:cs="Times New Roman"/>
          <w:b/>
        </w:rPr>
      </w:pPr>
      <w:r w:rsidRPr="00507E16">
        <w:rPr>
          <w:rFonts w:ascii="Bookman Old Style" w:hAnsi="Bookman Old Style" w:cs="Times New Roman"/>
          <w:b/>
        </w:rPr>
        <w:t>R</w:t>
      </w:r>
      <w:r w:rsidR="00BF1874" w:rsidRPr="00507E16">
        <w:rPr>
          <w:rFonts w:ascii="Bookman Old Style" w:hAnsi="Bookman Old Style" w:cs="Times New Roman"/>
          <w:b/>
        </w:rPr>
        <w:t>esults</w:t>
      </w:r>
      <w:r w:rsidRPr="00507E16">
        <w:rPr>
          <w:rFonts w:ascii="Bookman Old Style" w:hAnsi="Bookman Old Style" w:cs="Times New Roman"/>
          <w:b/>
        </w:rPr>
        <w:t>:</w:t>
      </w:r>
    </w:p>
    <w:p w:rsidR="002D6B10" w:rsidRPr="00507E16" w:rsidRDefault="002D6B10" w:rsidP="002D6B10">
      <w:pPr>
        <w:rPr>
          <w:rFonts w:ascii="Bookman Old Style" w:hAnsi="Bookman Old Style" w:cs="Times New Roman"/>
        </w:rPr>
      </w:pPr>
      <w:r w:rsidRPr="00507E16">
        <w:rPr>
          <w:rFonts w:ascii="Bookman Old Style" w:hAnsi="Bookman Old Style" w:cs="Times New Roman"/>
        </w:rPr>
        <w:t xml:space="preserve">The VA was located in the posterior foramen and within 2mm of ideal needle location in </w:t>
      </w:r>
      <w:del w:id="0" w:author="bwu2" w:date="2012-07-09T11:37:00Z">
        <w:r w:rsidRPr="00507E16" w:rsidDel="00603439">
          <w:rPr>
            <w:rFonts w:ascii="Bookman Old Style" w:hAnsi="Bookman Old Style" w:cs="Times New Roman"/>
          </w:rPr>
          <w:delText>26</w:delText>
        </w:r>
      </w:del>
      <w:ins w:id="1" w:author="bwu2" w:date="2012-07-09T11:37:00Z">
        <w:r w:rsidR="00603439">
          <w:rPr>
            <w:rFonts w:ascii="Bookman Old Style" w:hAnsi="Bookman Old Style" w:cs="Times New Roman"/>
          </w:rPr>
          <w:t>19</w:t>
        </w:r>
      </w:ins>
      <w:r w:rsidRPr="00507E16">
        <w:rPr>
          <w:rFonts w:ascii="Bookman Old Style" w:hAnsi="Bookman Old Style" w:cs="Times New Roman"/>
        </w:rPr>
        <w:t>% of patients in at least one level from C4-7.   Severity of foraminal stenosis correlated with VA proximity to typical needle location (p&lt;0.0001).</w:t>
      </w:r>
    </w:p>
    <w:p w:rsidR="00D7662C" w:rsidRPr="00507E16" w:rsidRDefault="00D7662C" w:rsidP="002D6B10">
      <w:pPr>
        <w:rPr>
          <w:rFonts w:ascii="Bookman Old Style" w:hAnsi="Bookman Old Style" w:cs="Times New Roman"/>
          <w:b/>
        </w:rPr>
      </w:pPr>
    </w:p>
    <w:p w:rsidR="00BF1874" w:rsidRPr="00507E16" w:rsidRDefault="00BF1874" w:rsidP="002D6B10">
      <w:pPr>
        <w:rPr>
          <w:rFonts w:ascii="Bookman Old Style" w:hAnsi="Bookman Old Style" w:cs="Times New Roman"/>
          <w:b/>
        </w:rPr>
      </w:pPr>
      <w:r w:rsidRPr="00507E16">
        <w:rPr>
          <w:rFonts w:ascii="Bookman Old Style" w:hAnsi="Bookman Old Style" w:cs="Times New Roman"/>
          <w:b/>
        </w:rPr>
        <w:t>Limitations:</w:t>
      </w:r>
    </w:p>
    <w:p w:rsidR="00BF1874" w:rsidRPr="00507E16" w:rsidRDefault="00BF1874" w:rsidP="002D6B10">
      <w:pPr>
        <w:rPr>
          <w:rFonts w:ascii="Bookman Old Style" w:hAnsi="Bookman Old Style" w:cs="Times New Roman"/>
        </w:rPr>
      </w:pPr>
      <w:r w:rsidRPr="00507E16">
        <w:rPr>
          <w:rFonts w:ascii="Bookman Old Style" w:hAnsi="Bookman Old Style" w:cs="Times New Roman"/>
        </w:rPr>
        <w:t>This was a retrospective review on previously performed CT angiograms</w:t>
      </w:r>
      <w:r w:rsidR="008F7935" w:rsidRPr="00507E16">
        <w:rPr>
          <w:rFonts w:ascii="Bookman Old Style" w:hAnsi="Bookman Old Style" w:cs="Times New Roman"/>
        </w:rPr>
        <w:t xml:space="preserve"> at a single academic center</w:t>
      </w:r>
      <w:r w:rsidRPr="00507E16">
        <w:rPr>
          <w:rFonts w:ascii="Bookman Old Style" w:hAnsi="Bookman Old Style" w:cs="Times New Roman"/>
        </w:rPr>
        <w:t xml:space="preserve">.  </w:t>
      </w:r>
    </w:p>
    <w:p w:rsidR="00D7662C" w:rsidRPr="00507E16" w:rsidRDefault="00D7662C" w:rsidP="002D6B10">
      <w:pPr>
        <w:rPr>
          <w:rFonts w:ascii="Bookman Old Style" w:hAnsi="Bookman Old Style" w:cs="Times New Roman"/>
          <w:b/>
        </w:rPr>
      </w:pPr>
    </w:p>
    <w:p w:rsidR="002D6B10" w:rsidRPr="00507E16" w:rsidRDefault="008F7935" w:rsidP="002D6B10">
      <w:pPr>
        <w:rPr>
          <w:rFonts w:ascii="Bookman Old Style" w:hAnsi="Bookman Old Style" w:cs="Times New Roman"/>
          <w:b/>
        </w:rPr>
      </w:pPr>
      <w:r w:rsidRPr="00507E16">
        <w:rPr>
          <w:rFonts w:ascii="Bookman Old Style" w:hAnsi="Bookman Old Style" w:cs="Times New Roman"/>
          <w:b/>
        </w:rPr>
        <w:t>Conclusion</w:t>
      </w:r>
      <w:r w:rsidR="002D6B10" w:rsidRPr="00507E16">
        <w:rPr>
          <w:rFonts w:ascii="Bookman Old Style" w:hAnsi="Bookman Old Style" w:cs="Times New Roman"/>
          <w:b/>
        </w:rPr>
        <w:t>:</w:t>
      </w:r>
    </w:p>
    <w:p w:rsidR="002D6B10" w:rsidRPr="00507E16" w:rsidRDefault="002D6B10" w:rsidP="002D6B10">
      <w:pPr>
        <w:rPr>
          <w:rFonts w:ascii="Bookman Old Style" w:hAnsi="Bookman Old Style" w:cs="Times New Roman"/>
        </w:rPr>
      </w:pPr>
      <w:r w:rsidRPr="00507E16">
        <w:rPr>
          <w:rFonts w:ascii="Bookman Old Style" w:hAnsi="Bookman Old Style" w:cs="Times New Roman"/>
        </w:rPr>
        <w:t xml:space="preserve">The VA can sometimes be in close proximity to the typical target location of a CTFESI.  This proximity correlates with the severity of foraminal stenosis.  </w:t>
      </w:r>
      <w:r w:rsidRPr="00507E16">
        <w:rPr>
          <w:rFonts w:ascii="Bookman Old Style" w:hAnsi="Bookman Old Style" w:cs="Times New Roman"/>
        </w:rPr>
        <w:lastRenderedPageBreak/>
        <w:t xml:space="preserve">Physicians should be mindful of this and consider evaluating the T2 axial MRI before doing CFTESIs.  </w:t>
      </w:r>
    </w:p>
    <w:p w:rsidR="002D6B10" w:rsidRPr="00507E16" w:rsidRDefault="002D6B10" w:rsidP="002D6B10">
      <w:pPr>
        <w:rPr>
          <w:rFonts w:ascii="Bookman Old Style" w:hAnsi="Bookman Old Style" w:cs="Times New Roman"/>
        </w:rPr>
      </w:pPr>
    </w:p>
    <w:p w:rsidR="008F7935" w:rsidRPr="00507E16" w:rsidRDefault="008F7935" w:rsidP="002D6B10">
      <w:pPr>
        <w:rPr>
          <w:rFonts w:ascii="Bookman Old Style" w:hAnsi="Bookman Old Style" w:cs="Times New Roman"/>
        </w:rPr>
      </w:pPr>
      <w:r w:rsidRPr="00507E16">
        <w:rPr>
          <w:rFonts w:ascii="Bookman Old Style" w:hAnsi="Bookman Old Style" w:cs="Times New Roman"/>
        </w:rPr>
        <w:t>IRB approval from Emory University was obtained</w:t>
      </w:r>
      <w:r w:rsidR="00DC09D2" w:rsidRPr="00507E16">
        <w:rPr>
          <w:rFonts w:ascii="Bookman Old Style" w:hAnsi="Bookman Old Style" w:cs="Times New Roman"/>
        </w:rPr>
        <w:t>.</w:t>
      </w:r>
    </w:p>
    <w:p w:rsidR="008F7935" w:rsidRPr="00507E16" w:rsidRDefault="008F7935" w:rsidP="002D6B10">
      <w:pPr>
        <w:rPr>
          <w:rFonts w:ascii="Bookman Old Style" w:hAnsi="Bookman Old Style" w:cs="Times New Roman"/>
        </w:rPr>
      </w:pPr>
    </w:p>
    <w:p w:rsidR="008F7935" w:rsidRPr="00507E16" w:rsidRDefault="008F7935" w:rsidP="002D6B10">
      <w:pPr>
        <w:rPr>
          <w:rFonts w:ascii="Bookman Old Style" w:hAnsi="Bookman Old Style" w:cs="Times New Roman"/>
          <w:b/>
        </w:rPr>
      </w:pPr>
    </w:p>
    <w:p w:rsidR="008F7935" w:rsidRPr="00507E16" w:rsidRDefault="008F7935" w:rsidP="002D6B10">
      <w:pPr>
        <w:rPr>
          <w:rFonts w:ascii="Bookman Old Style" w:hAnsi="Bookman Old Style" w:cs="Times New Roman"/>
          <w:b/>
        </w:rPr>
      </w:pPr>
    </w:p>
    <w:p w:rsidR="008F7935" w:rsidRPr="00507E16" w:rsidRDefault="008F7935" w:rsidP="008F7935">
      <w:pPr>
        <w:rPr>
          <w:rFonts w:ascii="Bookman Old Style" w:hAnsi="Bookman Old Style" w:cs="Times New Roman"/>
          <w:b/>
        </w:rPr>
      </w:pPr>
      <w:r w:rsidRPr="00507E16">
        <w:rPr>
          <w:rFonts w:ascii="Bookman Old Style" w:hAnsi="Bookman Old Style" w:cs="Times New Roman"/>
          <w:b/>
        </w:rPr>
        <w:t>Background</w:t>
      </w:r>
    </w:p>
    <w:p w:rsidR="008F7935" w:rsidRPr="00507E16" w:rsidRDefault="008F7935" w:rsidP="008F7935">
      <w:pPr>
        <w:rPr>
          <w:rFonts w:ascii="Bookman Old Style" w:hAnsi="Bookman Old Style" w:cs="Times New Roman"/>
          <w:vertAlign w:val="superscript"/>
        </w:rPr>
      </w:pPr>
    </w:p>
    <w:p w:rsidR="008F7935" w:rsidRPr="00507E16" w:rsidRDefault="008F7935" w:rsidP="008F7935">
      <w:pPr>
        <w:pStyle w:val="Bodytextjustified"/>
        <w:spacing w:line="240" w:lineRule="auto"/>
        <w:ind w:firstLine="0"/>
        <w:rPr>
          <w:rFonts w:ascii="Bookman Old Style" w:hAnsi="Bookman Old Style" w:cs="Calibri"/>
          <w:sz w:val="24"/>
          <w:szCs w:val="24"/>
        </w:rPr>
      </w:pPr>
      <w:r w:rsidRPr="00507E16">
        <w:rPr>
          <w:rFonts w:ascii="Bookman Old Style" w:hAnsi="Bookman Old Style" w:cs="Calibri"/>
          <w:sz w:val="24"/>
          <w:szCs w:val="24"/>
        </w:rPr>
        <w:t>In recent years, significant complications have been reported after cervical transforaminal epidural steroid injections (TFESIs).  These have been catastrophic complications including spin</w:t>
      </w:r>
      <w:r w:rsidR="00ED55C4" w:rsidRPr="00507E16">
        <w:rPr>
          <w:rFonts w:ascii="Bookman Old Style" w:hAnsi="Bookman Old Style" w:cs="Calibri"/>
          <w:sz w:val="24"/>
          <w:szCs w:val="24"/>
        </w:rPr>
        <w:t xml:space="preserve">al cord injury, stroke and death. </w:t>
      </w:r>
      <w:r w:rsidR="00ED27FD" w:rsidRPr="00507E16">
        <w:rPr>
          <w:rFonts w:ascii="Bookman Old Style" w:hAnsi="Bookman Old Style" w:cs="Calibri"/>
          <w:sz w:val="24"/>
          <w:szCs w:val="24"/>
          <w:highlight w:val="yellow"/>
        </w:rPr>
        <w:t>(McMillin</w:t>
      </w:r>
      <w:r w:rsidR="000C39C1" w:rsidRPr="00507E16">
        <w:rPr>
          <w:rFonts w:ascii="Bookman Old Style" w:hAnsi="Bookman Old Style" w:cs="Calibri"/>
          <w:sz w:val="24"/>
          <w:szCs w:val="24"/>
          <w:highlight w:val="yellow"/>
        </w:rPr>
        <w:t>, Rozin, Tiso, Brouwer, B</w:t>
      </w:r>
      <w:r w:rsidR="00ED27FD" w:rsidRPr="00507E16">
        <w:rPr>
          <w:rFonts w:ascii="Bookman Old Style" w:hAnsi="Bookman Old Style" w:cs="Calibri"/>
          <w:sz w:val="24"/>
          <w:szCs w:val="24"/>
          <w:highlight w:val="yellow"/>
        </w:rPr>
        <w:t>aker</w:t>
      </w:r>
      <w:r w:rsidRPr="00507E16">
        <w:rPr>
          <w:rFonts w:ascii="Bookman Old Style" w:hAnsi="Bookman Old Style" w:cs="Calibri"/>
          <w:sz w:val="24"/>
          <w:szCs w:val="24"/>
          <w:highlight w:val="yellow"/>
          <w:vertAlign w:val="superscript"/>
        </w:rPr>
        <w:t>1-5</w:t>
      </w:r>
      <w:r w:rsidR="00ED27FD" w:rsidRPr="00507E16">
        <w:rPr>
          <w:rFonts w:ascii="Bookman Old Style" w:hAnsi="Bookman Old Style" w:cs="Calibri"/>
          <w:sz w:val="24"/>
          <w:szCs w:val="24"/>
          <w:highlight w:val="yellow"/>
          <w:vertAlign w:val="superscript"/>
        </w:rPr>
        <w:t>)</w:t>
      </w:r>
      <w:r w:rsidRPr="00507E16">
        <w:rPr>
          <w:rFonts w:ascii="Bookman Old Style" w:hAnsi="Bookman Old Style" w:cs="Calibri"/>
          <w:sz w:val="24"/>
          <w:szCs w:val="24"/>
        </w:rPr>
        <w:t xml:space="preserve">  These complications are very unfortunate in an elective procedure such as a TFESI.</w:t>
      </w:r>
    </w:p>
    <w:p w:rsidR="008F7935" w:rsidRPr="00507E16" w:rsidRDefault="008F7935" w:rsidP="008F7935">
      <w:pPr>
        <w:contextualSpacing/>
        <w:rPr>
          <w:rFonts w:ascii="Bookman Old Style" w:hAnsi="Bookman Old Style" w:cs="Calibri"/>
        </w:rPr>
      </w:pPr>
    </w:p>
    <w:p w:rsidR="008F7935" w:rsidRPr="00507E16" w:rsidRDefault="008F7935" w:rsidP="008F7935">
      <w:pPr>
        <w:contextualSpacing/>
        <w:rPr>
          <w:rFonts w:ascii="Bookman Old Style" w:hAnsi="Bookman Old Style" w:cs="Calibri"/>
          <w:vertAlign w:val="superscript"/>
        </w:rPr>
      </w:pPr>
      <w:r w:rsidRPr="00507E16">
        <w:rPr>
          <w:rFonts w:ascii="Bookman Old Style" w:hAnsi="Bookman Old Style" w:cs="Calibri"/>
        </w:rPr>
        <w:t>A survey of pain physicians revealed a total of 78 reported neurologic complications following cervical transforaminal injections.  Among these were 16 vertebrobasilar brain infarcts, 12 cervical spinal cord infarcts and two combined brain and spinal cord infarcts.  Thirteen cases resulted in death: five with brain infarcts, one with combined brain and spinal cord infarcts, one following high spinal anesthesia, one associated with seizure and five of unspecified etiology</w:t>
      </w:r>
      <w:r w:rsidR="00ED55C4" w:rsidRPr="00507E16">
        <w:rPr>
          <w:rFonts w:ascii="Bookman Old Style" w:hAnsi="Bookman Old Style" w:cs="Calibri"/>
        </w:rPr>
        <w:t xml:space="preserve"> (</w:t>
      </w:r>
      <w:r w:rsidR="00ED55C4" w:rsidRPr="00507E16">
        <w:rPr>
          <w:rFonts w:ascii="Bookman Old Style" w:hAnsi="Bookman Old Style" w:cs="Calibri"/>
          <w:highlight w:val="yellow"/>
        </w:rPr>
        <w:t>Scanion</w:t>
      </w:r>
      <w:r w:rsidR="00FC3DDF" w:rsidRPr="00507E16">
        <w:rPr>
          <w:rFonts w:ascii="Bookman Old Style" w:hAnsi="Bookman Old Style" w:cs="Calibri"/>
          <w:highlight w:val="yellow"/>
        </w:rPr>
        <w:t xml:space="preserve"> </w:t>
      </w:r>
      <w:r w:rsidR="00ED55C4" w:rsidRPr="00507E16">
        <w:rPr>
          <w:rFonts w:ascii="Bookman Old Style" w:hAnsi="Bookman Old Style" w:cs="Calibri"/>
          <w:highlight w:val="yellow"/>
          <w:vertAlign w:val="superscript"/>
        </w:rPr>
        <w:t>6</w:t>
      </w:r>
      <w:r w:rsidR="00ED55C4" w:rsidRPr="00507E16">
        <w:rPr>
          <w:rFonts w:ascii="Bookman Old Style" w:hAnsi="Bookman Old Style" w:cs="Calibri"/>
          <w:vertAlign w:val="superscript"/>
        </w:rPr>
        <w:t>)</w:t>
      </w:r>
    </w:p>
    <w:p w:rsidR="008F7935" w:rsidRPr="00507E16" w:rsidRDefault="008F7935" w:rsidP="008F7935">
      <w:pPr>
        <w:contextualSpacing/>
        <w:rPr>
          <w:rFonts w:ascii="Bookman Old Style" w:hAnsi="Bookman Old Style" w:cs="Calibri"/>
        </w:rPr>
      </w:pPr>
    </w:p>
    <w:p w:rsidR="008F7935" w:rsidRPr="00507E16" w:rsidRDefault="008F7935" w:rsidP="008F7935">
      <w:pPr>
        <w:contextualSpacing/>
        <w:rPr>
          <w:rFonts w:ascii="Bookman Old Style" w:hAnsi="Bookman Old Style" w:cs="Calibri"/>
        </w:rPr>
      </w:pPr>
      <w:r w:rsidRPr="00507E16">
        <w:rPr>
          <w:rFonts w:ascii="Bookman Old Style" w:hAnsi="Bookman Old Style" w:cs="Calibri"/>
        </w:rPr>
        <w:t>Anatomical studies show that the size of particles in commonly used steroid preparations like triamcinolone (Kenalog), methylprednisilone (Depo-Medorl) and betamethasone (Celestone) equals or exceeds the ca</w:t>
      </w:r>
      <w:r w:rsidR="00ED55C4" w:rsidRPr="00507E16">
        <w:rPr>
          <w:rFonts w:ascii="Bookman Old Style" w:hAnsi="Bookman Old Style" w:cs="Calibri"/>
        </w:rPr>
        <w:t xml:space="preserve">liber of many radicular arteries.  </w:t>
      </w:r>
      <w:r w:rsidR="00ED55C4" w:rsidRPr="00507E16">
        <w:rPr>
          <w:rFonts w:ascii="Bookman Old Style" w:hAnsi="Bookman Old Style" w:cs="Calibri"/>
          <w:highlight w:val="yellow"/>
        </w:rPr>
        <w:t xml:space="preserve">(Tiso, Derby </w:t>
      </w:r>
      <w:r w:rsidR="0008644A" w:rsidRPr="00507E16">
        <w:rPr>
          <w:rFonts w:ascii="Bookman Old Style" w:hAnsi="Bookman Old Style" w:cs="Calibri"/>
          <w:highlight w:val="yellow"/>
          <w:vertAlign w:val="superscript"/>
        </w:rPr>
        <w:t>7-8</w:t>
      </w:r>
      <w:r w:rsidR="00C0237A" w:rsidRPr="00507E16">
        <w:rPr>
          <w:rFonts w:ascii="Bookman Old Style" w:hAnsi="Bookman Old Style" w:cs="Calibri"/>
        </w:rPr>
        <w:t>)</w:t>
      </w:r>
      <w:r w:rsidRPr="00507E16">
        <w:rPr>
          <w:rFonts w:ascii="Bookman Old Style" w:hAnsi="Bookman Old Style" w:cs="Calibri"/>
        </w:rPr>
        <w:t xml:space="preserve">  These particulate steroids are larger in diameter than a red blood cell or tend to form aggregates larger than a red blood cell.  This could lead to the potential for embolic microvascular occlusion.</w:t>
      </w:r>
    </w:p>
    <w:p w:rsidR="008F7935" w:rsidRPr="00507E16" w:rsidRDefault="008F7935" w:rsidP="008F7935">
      <w:pPr>
        <w:contextualSpacing/>
        <w:rPr>
          <w:rFonts w:ascii="Bookman Old Style" w:hAnsi="Bookman Old Style" w:cs="Calibri"/>
        </w:rPr>
      </w:pPr>
    </w:p>
    <w:p w:rsidR="00751B1B" w:rsidRPr="00507E16" w:rsidRDefault="008F7935" w:rsidP="008F7935">
      <w:pPr>
        <w:contextualSpacing/>
        <w:rPr>
          <w:rFonts w:ascii="Bookman Old Style" w:hAnsi="Bookman Old Style" w:cs="Calibri"/>
        </w:rPr>
      </w:pPr>
      <w:r w:rsidRPr="00507E16">
        <w:rPr>
          <w:rFonts w:ascii="Bookman Old Style" w:hAnsi="Bookman Old Style" w:cs="Calibri"/>
        </w:rPr>
        <w:t>Thus, injection of particulate steroids into the VA or spinal radicular arter</w:t>
      </w:r>
      <w:r w:rsidR="00C0237A" w:rsidRPr="00507E16">
        <w:rPr>
          <w:rFonts w:ascii="Bookman Old Style" w:hAnsi="Bookman Old Style" w:cs="Calibri"/>
        </w:rPr>
        <w:t>ies</w:t>
      </w:r>
      <w:r w:rsidRPr="00507E16">
        <w:rPr>
          <w:rFonts w:ascii="Bookman Old Style" w:hAnsi="Bookman Old Style" w:cs="Calibri"/>
        </w:rPr>
        <w:t xml:space="preserve"> and resulting embolic infarcts is suspected to be a major cause of these catastrophic </w:t>
      </w:r>
      <w:proofErr w:type="gramStart"/>
      <w:r w:rsidRPr="00507E16">
        <w:rPr>
          <w:rFonts w:ascii="Bookman Old Style" w:hAnsi="Bookman Old Style" w:cs="Calibri"/>
        </w:rPr>
        <w:t>complications</w:t>
      </w:r>
      <w:r w:rsidR="00FC3DDF" w:rsidRPr="00507E16">
        <w:rPr>
          <w:rFonts w:ascii="Bookman Old Style" w:hAnsi="Bookman Old Style" w:cs="Calibri"/>
        </w:rPr>
        <w:t xml:space="preserve">  (</w:t>
      </w:r>
      <w:proofErr w:type="gramEnd"/>
      <w:r w:rsidR="00FC3DDF" w:rsidRPr="00507E16">
        <w:rPr>
          <w:rFonts w:ascii="Bookman Old Style" w:hAnsi="Bookman Old Style" w:cs="Calibri"/>
          <w:highlight w:val="yellow"/>
        </w:rPr>
        <w:t>Baker</w:t>
      </w:r>
      <w:r w:rsidR="00DC09D2" w:rsidRPr="00507E16">
        <w:rPr>
          <w:rFonts w:ascii="Bookman Old Style" w:hAnsi="Bookman Old Style" w:cs="Calibri"/>
          <w:highlight w:val="yellow"/>
        </w:rPr>
        <w:t xml:space="preserve"> </w:t>
      </w:r>
      <w:r w:rsidR="00DC09D2" w:rsidRPr="00507E16">
        <w:rPr>
          <w:rFonts w:ascii="Bookman Old Style" w:hAnsi="Bookman Old Style" w:cs="Calibri"/>
          <w:highlight w:val="yellow"/>
          <w:vertAlign w:val="superscript"/>
        </w:rPr>
        <w:t>5</w:t>
      </w:r>
      <w:r w:rsidR="00FC3DDF" w:rsidRPr="00507E16">
        <w:rPr>
          <w:rFonts w:ascii="Bookman Old Style" w:hAnsi="Bookman Old Style" w:cs="Calibri"/>
          <w:highlight w:val="yellow"/>
        </w:rPr>
        <w:t xml:space="preserve">, Rathmel </w:t>
      </w:r>
      <w:r w:rsidR="00DC09D2" w:rsidRPr="00507E16">
        <w:rPr>
          <w:rFonts w:ascii="Bookman Old Style" w:hAnsi="Bookman Old Style" w:cs="Calibri"/>
          <w:highlight w:val="yellow"/>
          <w:vertAlign w:val="superscript"/>
        </w:rPr>
        <w:t>9</w:t>
      </w:r>
      <w:r w:rsidR="00FC3DDF" w:rsidRPr="00507E16">
        <w:rPr>
          <w:rFonts w:ascii="Bookman Old Style" w:hAnsi="Bookman Old Style" w:cs="Calibri"/>
        </w:rPr>
        <w:t>).</w:t>
      </w:r>
      <w:r w:rsidRPr="00507E16">
        <w:rPr>
          <w:rFonts w:ascii="Bookman Old Style" w:hAnsi="Bookman Old Style" w:cs="Calibri"/>
        </w:rPr>
        <w:t xml:space="preserve">  </w:t>
      </w:r>
      <w:r w:rsidR="000C39C1" w:rsidRPr="00507E16">
        <w:rPr>
          <w:rFonts w:ascii="Bookman Old Style" w:hAnsi="Bookman Old Style" w:cs="Calibri"/>
        </w:rPr>
        <w:t>Additionally, d</w:t>
      </w:r>
      <w:r w:rsidRPr="00507E16">
        <w:rPr>
          <w:rFonts w:ascii="Bookman Old Style" w:hAnsi="Bookman Old Style" w:cs="Calibri"/>
        </w:rPr>
        <w:t xml:space="preserve">irect needle trauma to the </w:t>
      </w:r>
      <w:r w:rsidR="000C39C1" w:rsidRPr="00507E16">
        <w:rPr>
          <w:rFonts w:ascii="Bookman Old Style" w:hAnsi="Bookman Old Style" w:cs="Calibri"/>
        </w:rPr>
        <w:t xml:space="preserve">VA has been </w:t>
      </w:r>
      <w:r w:rsidRPr="00507E16">
        <w:rPr>
          <w:rFonts w:ascii="Bookman Old Style" w:hAnsi="Bookman Old Style" w:cs="Calibri"/>
        </w:rPr>
        <w:t xml:space="preserve">reported </w:t>
      </w:r>
      <w:r w:rsidR="000C39C1" w:rsidRPr="00507E16">
        <w:rPr>
          <w:rFonts w:ascii="Bookman Old Style" w:hAnsi="Bookman Old Style" w:cs="Calibri"/>
        </w:rPr>
        <w:t xml:space="preserve">as a cause of death with </w:t>
      </w:r>
      <w:r w:rsidRPr="00507E16">
        <w:rPr>
          <w:rFonts w:ascii="Bookman Old Style" w:hAnsi="Bookman Old Style" w:cs="Calibri"/>
        </w:rPr>
        <w:t>perforation of the VA.</w:t>
      </w:r>
      <w:r w:rsidR="00FC3DDF" w:rsidRPr="00507E16">
        <w:rPr>
          <w:rFonts w:ascii="Bookman Old Style" w:hAnsi="Bookman Old Style" w:cs="Calibri"/>
        </w:rPr>
        <w:t xml:space="preserve"> (</w:t>
      </w:r>
      <w:r w:rsidR="00B00CEC" w:rsidRPr="00507E16">
        <w:rPr>
          <w:rFonts w:ascii="Bookman Old Style" w:hAnsi="Bookman Old Style" w:cs="Calibri"/>
          <w:highlight w:val="yellow"/>
        </w:rPr>
        <w:t xml:space="preserve">Rozin </w:t>
      </w:r>
      <w:r w:rsidR="00FC3DDF" w:rsidRPr="00507E16">
        <w:rPr>
          <w:rFonts w:ascii="Bookman Old Style" w:hAnsi="Bookman Old Style" w:cs="Calibri"/>
          <w:highlight w:val="yellow"/>
          <w:vertAlign w:val="superscript"/>
        </w:rPr>
        <w:t>2</w:t>
      </w:r>
      <w:r w:rsidR="00FC3DDF" w:rsidRPr="00507E16">
        <w:rPr>
          <w:rFonts w:ascii="Bookman Old Style" w:hAnsi="Bookman Old Style" w:cs="Calibri"/>
        </w:rPr>
        <w:t>)</w:t>
      </w:r>
    </w:p>
    <w:p w:rsidR="00751B1B" w:rsidRPr="00507E16" w:rsidRDefault="00751B1B" w:rsidP="008F7935">
      <w:pPr>
        <w:contextualSpacing/>
        <w:rPr>
          <w:rFonts w:ascii="Bookman Old Style" w:hAnsi="Bookman Old Style" w:cs="Calibri"/>
        </w:rPr>
      </w:pPr>
    </w:p>
    <w:p w:rsidR="008F7935" w:rsidRPr="00507E16" w:rsidRDefault="008F7935" w:rsidP="008F7935">
      <w:pPr>
        <w:contextualSpacing/>
        <w:rPr>
          <w:rFonts w:ascii="Bookman Old Style" w:hAnsi="Bookman Old Style" w:cs="Calibri"/>
        </w:rPr>
      </w:pPr>
      <w:r w:rsidRPr="00507E16">
        <w:rPr>
          <w:rFonts w:ascii="Bookman Old Style" w:hAnsi="Bookman Old Style" w:cs="Calibri"/>
        </w:rPr>
        <w:t>It has been thought that the VA should not be encountered in cervical TFESIs when the needle is placed in an ideal location in the posterior aspect of the foramen</w:t>
      </w:r>
      <w:r w:rsidR="00751B1B" w:rsidRPr="00507E16">
        <w:rPr>
          <w:rFonts w:ascii="Bookman Old Style" w:hAnsi="Bookman Old Style" w:cs="Calibri"/>
        </w:rPr>
        <w:t>.</w:t>
      </w:r>
      <w:r w:rsidRPr="00507E16">
        <w:rPr>
          <w:rFonts w:ascii="Bookman Old Style" w:hAnsi="Bookman Old Style" w:cs="Calibri"/>
          <w:vertAlign w:val="superscript"/>
        </w:rPr>
        <w:t xml:space="preserve"> </w:t>
      </w:r>
      <w:r w:rsidRPr="00507E16">
        <w:rPr>
          <w:rFonts w:ascii="Bookman Old Style" w:hAnsi="Bookman Old Style" w:cs="Calibri"/>
        </w:rPr>
        <w:t xml:space="preserve"> But</w:t>
      </w:r>
      <w:r w:rsidR="00E84591" w:rsidRPr="00507E16">
        <w:rPr>
          <w:rFonts w:ascii="Bookman Old Style" w:hAnsi="Bookman Old Style" w:cs="Calibri"/>
        </w:rPr>
        <w:t>, findings from (</w:t>
      </w:r>
      <w:r w:rsidR="00E84591" w:rsidRPr="00507E16">
        <w:rPr>
          <w:rFonts w:ascii="Bookman Old Style" w:hAnsi="Bookman Old Style" w:cs="Calibri"/>
          <w:highlight w:val="yellow"/>
        </w:rPr>
        <w:t xml:space="preserve">Wells </w:t>
      </w:r>
      <w:r w:rsidR="00DC09D2" w:rsidRPr="00507E16">
        <w:rPr>
          <w:rFonts w:ascii="Bookman Old Style" w:hAnsi="Bookman Old Style" w:cs="Calibri"/>
          <w:highlight w:val="yellow"/>
          <w:vertAlign w:val="superscript"/>
        </w:rPr>
        <w:t>10</w:t>
      </w:r>
      <w:r w:rsidR="00E84591" w:rsidRPr="00507E16">
        <w:rPr>
          <w:rFonts w:ascii="Bookman Old Style" w:hAnsi="Bookman Old Style" w:cs="Calibri"/>
        </w:rPr>
        <w:t>)</w:t>
      </w:r>
      <w:r w:rsidR="00507E16">
        <w:rPr>
          <w:rFonts w:ascii="Bookman Old Style" w:hAnsi="Bookman Old Style" w:cs="Calibri"/>
        </w:rPr>
        <w:t xml:space="preserve"> </w:t>
      </w:r>
      <w:r w:rsidRPr="00507E16">
        <w:rPr>
          <w:rFonts w:ascii="Bookman Old Style" w:hAnsi="Bookman Old Style" w:cs="Calibri"/>
        </w:rPr>
        <w:t>in 2010 suggest that the VA can sometimes be located in the posterior foramen which is the target point for these injections.</w:t>
      </w:r>
      <w:r w:rsidR="00203FA7" w:rsidRPr="00507E16">
        <w:rPr>
          <w:rFonts w:ascii="Bookman Old Style" w:hAnsi="Bookman Old Style" w:cs="Calibri"/>
        </w:rPr>
        <w:t xml:space="preserve">  This goes against expert opinion of </w:t>
      </w:r>
      <w:r w:rsidR="00FC3DDF" w:rsidRPr="00507E16">
        <w:rPr>
          <w:rFonts w:ascii="Bookman Old Style" w:hAnsi="Bookman Old Style" w:cs="Calibri"/>
        </w:rPr>
        <w:t>(</w:t>
      </w:r>
      <w:r w:rsidR="00203FA7" w:rsidRPr="00507E16">
        <w:rPr>
          <w:rFonts w:ascii="Bookman Old Style" w:hAnsi="Bookman Old Style" w:cs="Calibri"/>
          <w:highlight w:val="yellow"/>
        </w:rPr>
        <w:t>Bogduk</w:t>
      </w:r>
      <w:r w:rsidR="00751B1B" w:rsidRPr="00507E16">
        <w:rPr>
          <w:rFonts w:ascii="Bookman Old Style" w:hAnsi="Bookman Old Style" w:cs="Calibri"/>
          <w:highlight w:val="yellow"/>
        </w:rPr>
        <w:t xml:space="preserve"> et al.</w:t>
      </w:r>
      <w:r w:rsidR="00DC09D2" w:rsidRPr="00507E16">
        <w:rPr>
          <w:rFonts w:ascii="Bookman Old Style" w:hAnsi="Bookman Old Style" w:cs="Calibri"/>
          <w:highlight w:val="yellow"/>
          <w:vertAlign w:val="superscript"/>
        </w:rPr>
        <w:t xml:space="preserve"> 11</w:t>
      </w:r>
      <w:r w:rsidR="00867366" w:rsidRPr="00507E16">
        <w:rPr>
          <w:rFonts w:ascii="Bookman Old Style" w:hAnsi="Bookman Old Style" w:cs="Calibri"/>
        </w:rPr>
        <w:t xml:space="preserve">) </w:t>
      </w:r>
      <w:r w:rsidR="00203FA7" w:rsidRPr="00507E16">
        <w:rPr>
          <w:rFonts w:ascii="Bookman Old Style" w:hAnsi="Bookman Old Style" w:cs="Calibri"/>
        </w:rPr>
        <w:t xml:space="preserve">who have stated, “The vertebral artery lies outside the cervical intervertebral foramina and should not be encountered in </w:t>
      </w:r>
      <w:r w:rsidR="00751B1B" w:rsidRPr="00507E16">
        <w:rPr>
          <w:rFonts w:ascii="Bookman Old Style" w:hAnsi="Bookman Old Style" w:cs="Calibri"/>
        </w:rPr>
        <w:t xml:space="preserve">a </w:t>
      </w:r>
      <w:r w:rsidR="00203FA7" w:rsidRPr="00507E16">
        <w:rPr>
          <w:rFonts w:ascii="Bookman Old Style" w:hAnsi="Bookman Old Style" w:cs="Calibri"/>
        </w:rPr>
        <w:t>carefully executed transforaminal injection.  Yet it has often been implicated in cases of neurological complications.”</w:t>
      </w:r>
    </w:p>
    <w:p w:rsidR="00203FA7" w:rsidRPr="00507E16" w:rsidRDefault="00203FA7" w:rsidP="00203FA7">
      <w:pPr>
        <w:contextualSpacing/>
        <w:rPr>
          <w:rFonts w:ascii="Bookman Old Style" w:hAnsi="Bookman Old Style" w:cs="Calibri"/>
        </w:rPr>
      </w:pPr>
    </w:p>
    <w:p w:rsidR="00507E16" w:rsidRDefault="00507E16" w:rsidP="008F7935">
      <w:pPr>
        <w:rPr>
          <w:rFonts w:ascii="Bookman Old Style" w:hAnsi="Bookman Old Style" w:cs="Times New Roman"/>
          <w:b/>
        </w:rPr>
      </w:pPr>
    </w:p>
    <w:p w:rsidR="00507E16" w:rsidRDefault="00507E16" w:rsidP="008F7935">
      <w:pPr>
        <w:rPr>
          <w:rFonts w:ascii="Bookman Old Style" w:hAnsi="Bookman Old Style" w:cs="Times New Roman"/>
          <w:b/>
        </w:rPr>
      </w:pPr>
    </w:p>
    <w:p w:rsidR="008F7935" w:rsidRPr="00507E16" w:rsidRDefault="008F7935" w:rsidP="008F7935">
      <w:pPr>
        <w:rPr>
          <w:rFonts w:ascii="Bookman Old Style" w:hAnsi="Bookman Old Style" w:cs="Times New Roman"/>
          <w:b/>
        </w:rPr>
      </w:pPr>
      <w:r w:rsidRPr="00507E16">
        <w:rPr>
          <w:rFonts w:ascii="Bookman Old Style" w:hAnsi="Bookman Old Style" w:cs="Times New Roman"/>
          <w:b/>
        </w:rPr>
        <w:lastRenderedPageBreak/>
        <w:t>Objectives</w:t>
      </w:r>
    </w:p>
    <w:p w:rsidR="008F7935" w:rsidRPr="00507E16" w:rsidRDefault="00203FA7" w:rsidP="008F7935">
      <w:pPr>
        <w:rPr>
          <w:rFonts w:ascii="Bookman Old Style" w:hAnsi="Bookman Old Style" w:cs="Times New Roman"/>
        </w:rPr>
      </w:pPr>
      <w:r w:rsidRPr="00507E16">
        <w:rPr>
          <w:rFonts w:ascii="Bookman Old Style" w:hAnsi="Bookman Old Style" w:cs="Times New Roman"/>
        </w:rPr>
        <w:t>The objective of this study is to e</w:t>
      </w:r>
      <w:r w:rsidR="008F7935" w:rsidRPr="00507E16">
        <w:rPr>
          <w:rFonts w:ascii="Bookman Old Style" w:hAnsi="Bookman Old Style" w:cs="Times New Roman"/>
        </w:rPr>
        <w:t xml:space="preserve">valuate </w:t>
      </w:r>
      <w:r w:rsidRPr="00507E16">
        <w:rPr>
          <w:rFonts w:ascii="Bookman Old Style" w:hAnsi="Bookman Old Style" w:cs="Times New Roman"/>
        </w:rPr>
        <w:t xml:space="preserve">and further clarify </w:t>
      </w:r>
      <w:r w:rsidR="008F7935" w:rsidRPr="00507E16">
        <w:rPr>
          <w:rFonts w:ascii="Bookman Old Style" w:hAnsi="Bookman Old Style" w:cs="Times New Roman"/>
        </w:rPr>
        <w:t>the prevalence of an anomalous posterior VA in the neural foramen and to see if any factors might correlate with proximity of the VA to needle location in a CTFESI.</w:t>
      </w:r>
    </w:p>
    <w:p w:rsidR="008F7935" w:rsidRPr="00507E16" w:rsidRDefault="008F7935" w:rsidP="008F7935">
      <w:pPr>
        <w:rPr>
          <w:rFonts w:ascii="Bookman Old Style" w:hAnsi="Bookman Old Style" w:cs="Times New Roman"/>
          <w:b/>
        </w:rPr>
      </w:pPr>
    </w:p>
    <w:p w:rsidR="008F7935" w:rsidRPr="00507E16" w:rsidRDefault="008F7935" w:rsidP="008F7935">
      <w:pPr>
        <w:rPr>
          <w:rFonts w:ascii="Bookman Old Style" w:hAnsi="Bookman Old Style" w:cs="Times New Roman"/>
          <w:b/>
        </w:rPr>
      </w:pPr>
      <w:r w:rsidRPr="00507E16">
        <w:rPr>
          <w:rFonts w:ascii="Bookman Old Style" w:hAnsi="Bookman Old Style" w:cs="Times New Roman"/>
          <w:b/>
        </w:rPr>
        <w:t>Methods:</w:t>
      </w:r>
    </w:p>
    <w:p w:rsidR="00A9239D" w:rsidRPr="00507E16" w:rsidRDefault="008F7935" w:rsidP="008F7935">
      <w:pPr>
        <w:rPr>
          <w:rFonts w:ascii="Bookman Old Style" w:hAnsi="Bookman Old Style" w:cs="Times New Roman"/>
        </w:rPr>
      </w:pPr>
      <w:r w:rsidRPr="00507E16">
        <w:rPr>
          <w:rFonts w:ascii="Bookman Old Style" w:hAnsi="Bookman Old Style" w:cs="Times New Roman"/>
        </w:rPr>
        <w:t>A radiologist</w:t>
      </w:r>
      <w:r w:rsidR="00203FA7" w:rsidRPr="00507E16">
        <w:rPr>
          <w:rFonts w:ascii="Bookman Old Style" w:hAnsi="Bookman Old Style" w:cs="Times New Roman"/>
        </w:rPr>
        <w:t xml:space="preserve"> with subspecialty training in Neuroradiology</w:t>
      </w:r>
      <w:r w:rsidRPr="00507E16">
        <w:rPr>
          <w:rFonts w:ascii="Bookman Old Style" w:hAnsi="Bookman Old Style" w:cs="Times New Roman"/>
        </w:rPr>
        <w:t xml:space="preserve"> documented VA location in relation to the neural foramen on axial views of 198 consecutive CT angiograms done for various reasons at a university hospital.  C2-7 </w:t>
      </w:r>
      <w:proofErr w:type="gramStart"/>
      <w:r w:rsidRPr="00507E16">
        <w:rPr>
          <w:rFonts w:ascii="Bookman Old Style" w:hAnsi="Bookman Old Style" w:cs="Times New Roman"/>
        </w:rPr>
        <w:t>were</w:t>
      </w:r>
      <w:proofErr w:type="gramEnd"/>
      <w:r w:rsidRPr="00507E16">
        <w:rPr>
          <w:rFonts w:ascii="Bookman Old Style" w:hAnsi="Bookman Old Style" w:cs="Times New Roman"/>
        </w:rPr>
        <w:t xml:space="preserve"> evaluated, where the VA courses within the foramen, with a focus on commonly injected levels of C4-7.  </w:t>
      </w:r>
      <w:r w:rsidR="00203FA7" w:rsidRPr="00507E16">
        <w:rPr>
          <w:rFonts w:ascii="Bookman Old Style" w:hAnsi="Bookman Old Style" w:cs="Times New Roman"/>
        </w:rPr>
        <w:t xml:space="preserve">If the VA was found to be in the mid to posterior aspect of the foramen, a distance was measured to the </w:t>
      </w:r>
      <w:r w:rsidRPr="00507E16">
        <w:rPr>
          <w:rFonts w:ascii="Bookman Old Style" w:hAnsi="Bookman Old Style" w:cs="Times New Roman"/>
        </w:rPr>
        <w:t xml:space="preserve">ideal needle location for a CTFESI.  </w:t>
      </w:r>
      <w:r w:rsidR="00A9239D" w:rsidRPr="00507E16">
        <w:rPr>
          <w:rFonts w:ascii="Bookman Old Style" w:hAnsi="Bookman Old Style" w:cs="Times New Roman"/>
        </w:rPr>
        <w:t>The ideal location for a CTFESI is defined by the International Spine Intervention Society (ISIS) Guidelines</w:t>
      </w:r>
      <w:r w:rsidR="00867366" w:rsidRPr="00507E16">
        <w:rPr>
          <w:rFonts w:ascii="Bookman Old Style" w:hAnsi="Bookman Old Style" w:cs="Times New Roman"/>
        </w:rPr>
        <w:t xml:space="preserve"> (</w:t>
      </w:r>
      <w:r w:rsidR="00867366" w:rsidRPr="00507E16">
        <w:rPr>
          <w:rFonts w:ascii="Bookman Old Style" w:hAnsi="Bookman Old Style" w:cs="Times New Roman"/>
          <w:highlight w:val="yellow"/>
        </w:rPr>
        <w:t xml:space="preserve">Bodguk </w:t>
      </w:r>
      <w:r w:rsidR="00DC09D2" w:rsidRPr="00507E16">
        <w:rPr>
          <w:rFonts w:ascii="Bookman Old Style" w:hAnsi="Bookman Old Style" w:cs="Times New Roman"/>
          <w:highlight w:val="yellow"/>
          <w:vertAlign w:val="superscript"/>
        </w:rPr>
        <w:t>12</w:t>
      </w:r>
      <w:r w:rsidR="00867366" w:rsidRPr="00507E16">
        <w:rPr>
          <w:rFonts w:ascii="Bookman Old Style" w:hAnsi="Bookman Old Style" w:cs="Times New Roman"/>
        </w:rPr>
        <w:t>) i</w:t>
      </w:r>
      <w:r w:rsidR="00A9239D" w:rsidRPr="00507E16">
        <w:rPr>
          <w:rFonts w:ascii="Bookman Old Style" w:hAnsi="Bookman Old Style" w:cs="Times New Roman"/>
        </w:rPr>
        <w:t xml:space="preserve">s in the posterior foramen and “the tip of the needle should lie opposite the sagittal midline of the silhouettes of the articular pillars.”  </w:t>
      </w:r>
    </w:p>
    <w:p w:rsidR="00A9239D" w:rsidRPr="00507E16" w:rsidRDefault="00A9239D" w:rsidP="008F7935">
      <w:pPr>
        <w:rPr>
          <w:rFonts w:ascii="Bookman Old Style" w:hAnsi="Bookman Old Style" w:cs="Times New Roman"/>
        </w:rPr>
      </w:pPr>
    </w:p>
    <w:p w:rsidR="008F7935" w:rsidRPr="00507E16" w:rsidRDefault="008F7935" w:rsidP="008F7935">
      <w:pPr>
        <w:rPr>
          <w:rFonts w:ascii="Bookman Old Style" w:hAnsi="Bookman Old Style" w:cs="Times New Roman"/>
          <w:b/>
        </w:rPr>
      </w:pPr>
      <w:r w:rsidRPr="00507E16">
        <w:rPr>
          <w:rFonts w:ascii="Bookman Old Style" w:hAnsi="Bookman Old Style" w:cs="Times New Roman"/>
        </w:rPr>
        <w:t>Other data was collected including severity of foraminal stenosis, loss of disc height</w:t>
      </w:r>
      <w:r w:rsidR="002C1E7D" w:rsidRPr="00507E16">
        <w:rPr>
          <w:rFonts w:ascii="Bookman Old Style" w:hAnsi="Bookman Old Style" w:cs="Times New Roman"/>
        </w:rPr>
        <w:t>, side of VA dominance</w:t>
      </w:r>
      <w:r w:rsidRPr="00507E16">
        <w:rPr>
          <w:rFonts w:ascii="Bookman Old Style" w:hAnsi="Bookman Old Style" w:cs="Times New Roman"/>
        </w:rPr>
        <w:t xml:space="preserve"> and medical history.  </w:t>
      </w:r>
      <w:ins w:id="2" w:author="bwu2" w:date="2012-07-09T11:45:00Z">
        <w:r w:rsidR="00846FBA">
          <w:rPr>
            <w:rFonts w:ascii="Bookman Old Style" w:hAnsi="Bookman Old Style" w:cs="Times New Roman"/>
          </w:rPr>
          <w:t xml:space="preserve">Chi-square test </w:t>
        </w:r>
      </w:ins>
      <w:ins w:id="3" w:author="bwu2" w:date="2012-07-09T11:46:00Z">
        <w:r w:rsidR="00846FBA">
          <w:rPr>
            <w:rFonts w:ascii="Bookman Old Style" w:hAnsi="Bookman Old Style" w:cs="Times New Roman"/>
          </w:rPr>
          <w:t xml:space="preserve">was used to check the association between </w:t>
        </w:r>
      </w:ins>
      <w:ins w:id="4" w:author="bwu2" w:date="2012-07-09T11:55:00Z">
        <w:r w:rsidR="00FE324C">
          <w:rPr>
            <w:rFonts w:ascii="Bookman Old Style" w:hAnsi="Bookman Old Style" w:cs="Times New Roman"/>
          </w:rPr>
          <w:t xml:space="preserve">any two </w:t>
        </w:r>
      </w:ins>
      <w:ins w:id="5" w:author="bwu2" w:date="2012-07-09T11:48:00Z">
        <w:r w:rsidR="00846FBA">
          <w:rPr>
            <w:rFonts w:ascii="Bookman Old Style" w:hAnsi="Bookman Old Style" w:cs="Times New Roman"/>
          </w:rPr>
          <w:t>categorical variables</w:t>
        </w:r>
      </w:ins>
      <w:ins w:id="6" w:author="bwu2" w:date="2012-07-09T11:51:00Z">
        <w:r w:rsidR="00846FBA">
          <w:rPr>
            <w:rFonts w:ascii="Bookman Old Style" w:hAnsi="Bookman Old Style" w:cs="Times New Roman"/>
          </w:rPr>
          <w:t xml:space="preserve">. </w:t>
        </w:r>
      </w:ins>
      <w:proofErr w:type="spellStart"/>
      <w:ins w:id="7" w:author="bwu2" w:date="2012-07-09T11:45:00Z">
        <w:r w:rsidR="00846FBA">
          <w:rPr>
            <w:rFonts w:ascii="Bookman Old Style" w:hAnsi="Bookman Old Style" w:cs="Times New Roman"/>
          </w:rPr>
          <w:t>Wilcoxon</w:t>
        </w:r>
        <w:proofErr w:type="spellEnd"/>
        <w:r w:rsidR="00846FBA">
          <w:rPr>
            <w:rFonts w:ascii="Bookman Old Style" w:hAnsi="Bookman Old Style" w:cs="Times New Roman"/>
          </w:rPr>
          <w:t xml:space="preserve"> signed-rank test (or </w:t>
        </w:r>
        <w:proofErr w:type="spellStart"/>
        <w:r w:rsidR="00846FBA">
          <w:rPr>
            <w:rFonts w:ascii="Bookman Old Style" w:hAnsi="Bookman Old Style" w:cs="Times New Roman"/>
          </w:rPr>
          <w:t>Kruskal</w:t>
        </w:r>
        <w:proofErr w:type="spellEnd"/>
        <w:r w:rsidR="00846FBA">
          <w:rPr>
            <w:rFonts w:ascii="Bookman Old Style" w:hAnsi="Bookman Old Style" w:cs="Times New Roman"/>
          </w:rPr>
          <w:t>-Wallis test)</w:t>
        </w:r>
      </w:ins>
      <w:ins w:id="8" w:author="bwu2" w:date="2012-07-09T11:53:00Z">
        <w:r w:rsidR="003160FB">
          <w:rPr>
            <w:rFonts w:ascii="Bookman Old Style" w:hAnsi="Bookman Old Style" w:cs="Times New Roman"/>
          </w:rPr>
          <w:t xml:space="preserve"> </w:t>
        </w:r>
      </w:ins>
      <w:del w:id="9" w:author="bwu2" w:date="2012-07-09T11:53:00Z">
        <w:r w:rsidRPr="00507E16" w:rsidDel="003160FB">
          <w:rPr>
            <w:rFonts w:ascii="Bookman Old Style" w:hAnsi="Bookman Old Style" w:cs="Times New Roman"/>
          </w:rPr>
          <w:delText xml:space="preserve">Analysis </w:delText>
        </w:r>
      </w:del>
      <w:proofErr w:type="spellStart"/>
      <w:r w:rsidRPr="00507E16">
        <w:rPr>
          <w:rFonts w:ascii="Bookman Old Style" w:hAnsi="Bookman Old Style" w:cs="Times New Roman"/>
        </w:rPr>
        <w:t>was</w:t>
      </w:r>
      <w:proofErr w:type="spellEnd"/>
      <w:r w:rsidRPr="00507E16">
        <w:rPr>
          <w:rFonts w:ascii="Bookman Old Style" w:hAnsi="Bookman Old Style" w:cs="Times New Roman"/>
        </w:rPr>
        <w:t xml:space="preserve"> done to see if any </w:t>
      </w:r>
      <w:ins w:id="10" w:author="bwu2" w:date="2012-07-09T11:54:00Z">
        <w:r w:rsidR="003160FB">
          <w:rPr>
            <w:rFonts w:ascii="Bookman Old Style" w:hAnsi="Bookman Old Style" w:cs="Times New Roman"/>
          </w:rPr>
          <w:t xml:space="preserve">numerical </w:t>
        </w:r>
      </w:ins>
      <w:r w:rsidRPr="00507E16">
        <w:rPr>
          <w:rFonts w:ascii="Bookman Old Style" w:hAnsi="Bookman Old Style" w:cs="Times New Roman"/>
        </w:rPr>
        <w:t xml:space="preserve">factor correlated with VA proximity to the ideal needle location with CTFESIs.  </w:t>
      </w:r>
    </w:p>
    <w:p w:rsidR="008F7935" w:rsidRPr="00507E16" w:rsidRDefault="008F7935" w:rsidP="008F7935">
      <w:pPr>
        <w:rPr>
          <w:rFonts w:ascii="Bookman Old Style" w:hAnsi="Bookman Old Style" w:cs="Times New Roman"/>
        </w:rPr>
      </w:pPr>
    </w:p>
    <w:p w:rsidR="008F7935" w:rsidRPr="00507E16" w:rsidRDefault="008F7935" w:rsidP="008F7935">
      <w:pPr>
        <w:rPr>
          <w:rFonts w:ascii="Bookman Old Style" w:hAnsi="Bookman Old Style" w:cs="Times New Roman"/>
          <w:b/>
        </w:rPr>
      </w:pPr>
      <w:r w:rsidRPr="00507E16">
        <w:rPr>
          <w:rFonts w:ascii="Bookman Old Style" w:hAnsi="Bookman Old Style" w:cs="Times New Roman"/>
          <w:b/>
        </w:rPr>
        <w:t>Results:</w:t>
      </w:r>
    </w:p>
    <w:p w:rsidR="00EA7A1E" w:rsidRPr="00507E16" w:rsidRDefault="008F7935" w:rsidP="008F7935">
      <w:pPr>
        <w:rPr>
          <w:rFonts w:ascii="Bookman Old Style" w:hAnsi="Bookman Old Style" w:cs="Times New Roman"/>
        </w:rPr>
      </w:pPr>
      <w:r w:rsidRPr="00507E16">
        <w:rPr>
          <w:rFonts w:ascii="Bookman Old Style" w:hAnsi="Bookman Old Style" w:cs="Times New Roman"/>
        </w:rPr>
        <w:t xml:space="preserve">The VA was located in </w:t>
      </w:r>
      <w:r w:rsidR="00A9239D" w:rsidRPr="00507E16">
        <w:rPr>
          <w:rFonts w:ascii="Bookman Old Style" w:hAnsi="Bookman Old Style" w:cs="Times New Roman"/>
        </w:rPr>
        <w:t xml:space="preserve">the posterior foramen and </w:t>
      </w:r>
      <w:r w:rsidRPr="00507E16">
        <w:rPr>
          <w:rFonts w:ascii="Bookman Old Style" w:hAnsi="Bookman Old Style" w:cs="Times New Roman"/>
        </w:rPr>
        <w:t xml:space="preserve">within 2mm of ideal needle location in </w:t>
      </w:r>
      <w:ins w:id="11" w:author="bwu2" w:date="2012-07-09T11:56:00Z">
        <w:r w:rsidR="007F48BE">
          <w:rPr>
            <w:rFonts w:ascii="Bookman Old Style" w:hAnsi="Bookman Old Style" w:cs="Times New Roman"/>
          </w:rPr>
          <w:t>19</w:t>
        </w:r>
      </w:ins>
      <w:del w:id="12" w:author="bwu2" w:date="2012-07-09T11:56:00Z">
        <w:r w:rsidRPr="00507E16" w:rsidDel="007F48BE">
          <w:rPr>
            <w:rFonts w:ascii="Bookman Old Style" w:hAnsi="Bookman Old Style" w:cs="Times New Roman"/>
          </w:rPr>
          <w:delText>2</w:delText>
        </w:r>
        <w:r w:rsidR="00A9239D" w:rsidRPr="00507E16" w:rsidDel="007F48BE">
          <w:rPr>
            <w:rFonts w:ascii="Bookman Old Style" w:hAnsi="Bookman Old Style" w:cs="Times New Roman"/>
          </w:rPr>
          <w:delText>7</w:delText>
        </w:r>
      </w:del>
      <w:r w:rsidRPr="00507E16">
        <w:rPr>
          <w:rFonts w:ascii="Bookman Old Style" w:hAnsi="Bookman Old Style" w:cs="Times New Roman"/>
        </w:rPr>
        <w:t xml:space="preserve">% of patients in at least one level from C4-7.  </w:t>
      </w:r>
      <w:r w:rsidR="00A9239D" w:rsidRPr="00507E16">
        <w:rPr>
          <w:rFonts w:ascii="Bookman Old Style" w:hAnsi="Bookman Old Style" w:cs="Times New Roman"/>
        </w:rPr>
        <w:t xml:space="preserve"> If looking at all levels where the VA courses through the foramen (C2-7) the VA was found </w:t>
      </w:r>
      <w:ins w:id="13" w:author="bwu2" w:date="2012-07-09T11:57:00Z">
        <w:r w:rsidR="007F48BE">
          <w:rPr>
            <w:rFonts w:ascii="Bookman Old Style" w:hAnsi="Bookman Old Style" w:cs="Times New Roman"/>
          </w:rPr>
          <w:t xml:space="preserve">in the posterior foramen and </w:t>
        </w:r>
      </w:ins>
      <w:r w:rsidR="00A9239D" w:rsidRPr="00507E16">
        <w:rPr>
          <w:rFonts w:ascii="Bookman Old Style" w:hAnsi="Bookman Old Style" w:cs="Times New Roman"/>
        </w:rPr>
        <w:t xml:space="preserve">within 2mm of ideal needle location in </w:t>
      </w:r>
      <w:ins w:id="14" w:author="bwu2" w:date="2012-07-09T11:58:00Z">
        <w:r w:rsidR="000D7369">
          <w:rPr>
            <w:rFonts w:ascii="Bookman Old Style" w:hAnsi="Bookman Old Style" w:cs="Times New Roman"/>
          </w:rPr>
          <w:t>30</w:t>
        </w:r>
      </w:ins>
      <w:del w:id="15" w:author="bwu2" w:date="2012-07-09T11:58:00Z">
        <w:r w:rsidR="00A9239D" w:rsidRPr="00507E16" w:rsidDel="007F48BE">
          <w:rPr>
            <w:rFonts w:ascii="Bookman Old Style" w:hAnsi="Bookman Old Style" w:cs="Times New Roman"/>
          </w:rPr>
          <w:delText>38.5</w:delText>
        </w:r>
      </w:del>
      <w:r w:rsidR="00A9239D" w:rsidRPr="00507E16">
        <w:rPr>
          <w:rFonts w:ascii="Bookman Old Style" w:hAnsi="Bookman Old Style" w:cs="Times New Roman"/>
        </w:rPr>
        <w:t xml:space="preserve">% of subjects in at least one level.  The most common levels for VA to be located </w:t>
      </w:r>
      <w:proofErr w:type="spellStart"/>
      <w:r w:rsidR="00A9239D" w:rsidRPr="00507E16">
        <w:rPr>
          <w:rFonts w:ascii="Bookman Old Style" w:hAnsi="Bookman Old Style" w:cs="Times New Roman"/>
        </w:rPr>
        <w:t>posteriorly</w:t>
      </w:r>
      <w:proofErr w:type="spellEnd"/>
      <w:r w:rsidR="00A9239D" w:rsidRPr="00507E16">
        <w:rPr>
          <w:rFonts w:ascii="Bookman Old Style" w:hAnsi="Bookman Old Style" w:cs="Times New Roman"/>
        </w:rPr>
        <w:t xml:space="preserve"> were C4-5</w:t>
      </w:r>
      <w:ins w:id="16" w:author="bwu2" w:date="2012-07-09T12:39:00Z">
        <w:r w:rsidR="00745789">
          <w:rPr>
            <w:rFonts w:ascii="Bookman Old Style" w:hAnsi="Bookman Old Style" w:cs="Times New Roman"/>
          </w:rPr>
          <w:t>(10%)</w:t>
        </w:r>
      </w:ins>
      <w:r w:rsidR="00A9239D" w:rsidRPr="00507E16">
        <w:rPr>
          <w:rFonts w:ascii="Bookman Old Style" w:hAnsi="Bookman Old Style" w:cs="Times New Roman"/>
        </w:rPr>
        <w:t>, C3-4</w:t>
      </w:r>
      <w:ins w:id="17" w:author="bwu2" w:date="2012-07-09T12:39:00Z">
        <w:r w:rsidR="00745789">
          <w:rPr>
            <w:rFonts w:ascii="Bookman Old Style" w:hAnsi="Bookman Old Style" w:cs="Times New Roman"/>
          </w:rPr>
          <w:t>(8</w:t>
        </w:r>
      </w:ins>
      <w:ins w:id="18" w:author="bwu2" w:date="2012-07-09T12:48:00Z">
        <w:r w:rsidR="007C6C2B">
          <w:rPr>
            <w:rFonts w:ascii="Bookman Old Style" w:hAnsi="Bookman Old Style" w:cs="Times New Roman"/>
          </w:rPr>
          <w:t>.0</w:t>
        </w:r>
      </w:ins>
      <w:ins w:id="19" w:author="bwu2" w:date="2012-07-09T12:39:00Z">
        <w:r w:rsidR="00745789">
          <w:rPr>
            <w:rFonts w:ascii="Bookman Old Style" w:hAnsi="Bookman Old Style" w:cs="Times New Roman"/>
          </w:rPr>
          <w:t>%)</w:t>
        </w:r>
      </w:ins>
      <w:r w:rsidR="00A9239D" w:rsidRPr="00507E16">
        <w:rPr>
          <w:rFonts w:ascii="Bookman Old Style" w:hAnsi="Bookman Old Style" w:cs="Times New Roman"/>
        </w:rPr>
        <w:t xml:space="preserve"> and C5-6</w:t>
      </w:r>
      <w:ins w:id="20" w:author="bwu2" w:date="2012-07-09T12:39:00Z">
        <w:r w:rsidR="00745789">
          <w:rPr>
            <w:rFonts w:ascii="Bookman Old Style" w:hAnsi="Bookman Old Style" w:cs="Times New Roman"/>
          </w:rPr>
          <w:t>(8</w:t>
        </w:r>
      </w:ins>
      <w:ins w:id="21" w:author="bwu2" w:date="2012-07-09T12:48:00Z">
        <w:r w:rsidR="007C6C2B">
          <w:rPr>
            <w:rFonts w:ascii="Bookman Old Style" w:hAnsi="Bookman Old Style" w:cs="Times New Roman"/>
          </w:rPr>
          <w:t>.0</w:t>
        </w:r>
      </w:ins>
      <w:ins w:id="22" w:author="bwu2" w:date="2012-07-09T12:39:00Z">
        <w:r w:rsidR="00745789">
          <w:rPr>
            <w:rFonts w:ascii="Bookman Old Style" w:hAnsi="Bookman Old Style" w:cs="Times New Roman"/>
          </w:rPr>
          <w:t>%)</w:t>
        </w:r>
      </w:ins>
      <w:r w:rsidR="00A9239D" w:rsidRPr="00507E16">
        <w:rPr>
          <w:rFonts w:ascii="Bookman Old Style" w:hAnsi="Bookman Old Style" w:cs="Times New Roman"/>
        </w:rPr>
        <w:t xml:space="preserve">.  The least common level was C6-7 where only </w:t>
      </w:r>
      <w:del w:id="23" w:author="bwu2" w:date="2012-07-09T12:48:00Z">
        <w:r w:rsidR="00EA7A1E" w:rsidRPr="00507E16" w:rsidDel="007C6C2B">
          <w:rPr>
            <w:rFonts w:ascii="Bookman Old Style" w:hAnsi="Bookman Old Style" w:cs="Times New Roman"/>
          </w:rPr>
          <w:delText>1.</w:delText>
        </w:r>
      </w:del>
      <w:del w:id="24" w:author="bwu2" w:date="2012-07-09T12:13:00Z">
        <w:r w:rsidR="00EA7A1E" w:rsidRPr="00507E16" w:rsidDel="00D81821">
          <w:rPr>
            <w:rFonts w:ascii="Bookman Old Style" w:hAnsi="Bookman Old Style" w:cs="Times New Roman"/>
          </w:rPr>
          <w:delText>6</w:delText>
        </w:r>
      </w:del>
      <w:ins w:id="25" w:author="bwu2" w:date="2012-07-09T12:13:00Z">
        <w:r w:rsidR="00D81821">
          <w:rPr>
            <w:rFonts w:ascii="Bookman Old Style" w:hAnsi="Bookman Old Style" w:cs="Times New Roman"/>
          </w:rPr>
          <w:t>1</w:t>
        </w:r>
      </w:ins>
      <w:ins w:id="26" w:author="bwu2" w:date="2012-07-09T12:48:00Z">
        <w:r w:rsidR="007C6C2B">
          <w:rPr>
            <w:rFonts w:ascii="Bookman Old Style" w:hAnsi="Bookman Old Style" w:cs="Times New Roman"/>
          </w:rPr>
          <w:t>.1</w:t>
        </w:r>
      </w:ins>
      <w:r w:rsidR="00EA7A1E" w:rsidRPr="00507E16">
        <w:rPr>
          <w:rFonts w:ascii="Bookman Old Style" w:hAnsi="Bookman Old Style" w:cs="Times New Roman"/>
        </w:rPr>
        <w:t xml:space="preserve">% of patients were found to have the VA in the posterior foramen within 2mm of needle target location.  </w:t>
      </w:r>
    </w:p>
    <w:p w:rsidR="00EA7A1E" w:rsidRPr="00507E16" w:rsidRDefault="00EA7A1E" w:rsidP="008F7935">
      <w:pPr>
        <w:rPr>
          <w:rFonts w:ascii="Bookman Old Style" w:hAnsi="Bookman Old Style" w:cs="Times New Roman"/>
        </w:rPr>
      </w:pPr>
    </w:p>
    <w:p w:rsidR="00E31276" w:rsidRDefault="00A9239D" w:rsidP="008F7935">
      <w:pPr>
        <w:rPr>
          <w:ins w:id="27" w:author="bwu2" w:date="2012-07-09T12:50:00Z"/>
          <w:rFonts w:ascii="Bookman Old Style" w:hAnsi="Bookman Old Style" w:cs="Times New Roman"/>
        </w:rPr>
      </w:pPr>
      <w:r w:rsidRPr="00507E16">
        <w:rPr>
          <w:rFonts w:ascii="Bookman Old Style" w:hAnsi="Bookman Old Style" w:cs="Times New Roman"/>
        </w:rPr>
        <w:t>S</w:t>
      </w:r>
      <w:r w:rsidR="008F7935" w:rsidRPr="00507E16">
        <w:rPr>
          <w:rFonts w:ascii="Bookman Old Style" w:hAnsi="Bookman Old Style" w:cs="Times New Roman"/>
        </w:rPr>
        <w:t>everity of foraminal stenosis correlated with VA proximity to typical needle location (p&lt;0.0001).</w:t>
      </w:r>
      <w:r w:rsidR="00EA7A1E" w:rsidRPr="00507E16">
        <w:rPr>
          <w:rFonts w:ascii="Bookman Old Style" w:hAnsi="Bookman Old Style" w:cs="Times New Roman"/>
        </w:rPr>
        <w:t xml:space="preserve">  Looking at all levels without </w:t>
      </w:r>
      <w:proofErr w:type="spellStart"/>
      <w:r w:rsidR="00EA7A1E" w:rsidRPr="00507E16">
        <w:rPr>
          <w:rFonts w:ascii="Bookman Old Style" w:hAnsi="Bookman Old Style" w:cs="Times New Roman"/>
        </w:rPr>
        <w:t>foraminal</w:t>
      </w:r>
      <w:proofErr w:type="spellEnd"/>
      <w:r w:rsidR="00EA7A1E" w:rsidRPr="00507E16">
        <w:rPr>
          <w:rFonts w:ascii="Bookman Old Style" w:hAnsi="Bookman Old Style" w:cs="Times New Roman"/>
        </w:rPr>
        <w:t xml:space="preserve"> </w:t>
      </w:r>
      <w:proofErr w:type="spellStart"/>
      <w:r w:rsidR="00EA7A1E" w:rsidRPr="00507E16">
        <w:rPr>
          <w:rFonts w:ascii="Bookman Old Style" w:hAnsi="Bookman Old Style" w:cs="Times New Roman"/>
        </w:rPr>
        <w:t>stenosis</w:t>
      </w:r>
      <w:proofErr w:type="spellEnd"/>
      <w:r w:rsidR="00EA7A1E" w:rsidRPr="00507E16">
        <w:rPr>
          <w:rFonts w:ascii="Bookman Old Style" w:hAnsi="Bookman Old Style" w:cs="Times New Roman"/>
        </w:rPr>
        <w:t xml:space="preserve">, only </w:t>
      </w:r>
      <w:proofErr w:type="gramStart"/>
      <w:r w:rsidR="00EA7A1E" w:rsidRPr="00507E16">
        <w:rPr>
          <w:rFonts w:ascii="Bookman Old Style" w:hAnsi="Bookman Old Style" w:cs="Times New Roman"/>
        </w:rPr>
        <w:t>4.4%</w:t>
      </w:r>
      <w:proofErr w:type="gramEnd"/>
      <w:ins w:id="28" w:author="bwu2" w:date="2012-07-09T12:47:00Z">
        <w:r w:rsidR="00745789">
          <w:rPr>
            <w:rFonts w:ascii="Bookman Old Style" w:hAnsi="Bookman Old Style" w:cs="Times New Roman"/>
          </w:rPr>
          <w:t>(2.9% with a distance &lt;2mm)</w:t>
        </w:r>
      </w:ins>
      <w:r w:rsidR="00EA7A1E" w:rsidRPr="00507E16">
        <w:rPr>
          <w:rFonts w:ascii="Bookman Old Style" w:hAnsi="Bookman Old Style" w:cs="Times New Roman"/>
        </w:rPr>
        <w:t xml:space="preserve"> of the time was the VA found posteriorly.  If there was severe </w:t>
      </w:r>
      <w:proofErr w:type="spellStart"/>
      <w:r w:rsidR="00EA7A1E" w:rsidRPr="00507E16">
        <w:rPr>
          <w:rFonts w:ascii="Bookman Old Style" w:hAnsi="Bookman Old Style" w:cs="Times New Roman"/>
        </w:rPr>
        <w:t>foraminal</w:t>
      </w:r>
      <w:proofErr w:type="spellEnd"/>
      <w:r w:rsidR="00EA7A1E" w:rsidRPr="00507E16">
        <w:rPr>
          <w:rFonts w:ascii="Bookman Old Style" w:hAnsi="Bookman Old Style" w:cs="Times New Roman"/>
        </w:rPr>
        <w:t xml:space="preserve"> </w:t>
      </w:r>
      <w:proofErr w:type="spellStart"/>
      <w:r w:rsidR="00EA7A1E" w:rsidRPr="00507E16">
        <w:rPr>
          <w:rFonts w:ascii="Bookman Old Style" w:hAnsi="Bookman Old Style" w:cs="Times New Roman"/>
        </w:rPr>
        <w:t>stenosis</w:t>
      </w:r>
      <w:proofErr w:type="spellEnd"/>
      <w:r w:rsidR="00EA7A1E" w:rsidRPr="00507E16">
        <w:rPr>
          <w:rFonts w:ascii="Bookman Old Style" w:hAnsi="Bookman Old Style" w:cs="Times New Roman"/>
        </w:rPr>
        <w:t xml:space="preserve">, </w:t>
      </w:r>
      <w:proofErr w:type="gramStart"/>
      <w:r w:rsidR="00EA7A1E" w:rsidRPr="00507E16">
        <w:rPr>
          <w:rFonts w:ascii="Bookman Old Style" w:hAnsi="Bookman Old Style" w:cs="Times New Roman"/>
        </w:rPr>
        <w:t>31%</w:t>
      </w:r>
      <w:proofErr w:type="gramEnd"/>
      <w:ins w:id="29" w:author="bwu2" w:date="2012-07-09T12:49:00Z">
        <w:r w:rsidR="007C6C2B">
          <w:rPr>
            <w:rFonts w:ascii="Bookman Old Style" w:hAnsi="Bookman Old Style" w:cs="Times New Roman"/>
          </w:rPr>
          <w:t>(27% with a distance &lt;2mm)</w:t>
        </w:r>
      </w:ins>
      <w:r w:rsidR="00EA7A1E" w:rsidRPr="00507E16">
        <w:rPr>
          <w:rFonts w:ascii="Bookman Old Style" w:hAnsi="Bookman Old Style" w:cs="Times New Roman"/>
        </w:rPr>
        <w:t xml:space="preserve"> of the time the VA would be located posteriorly. </w:t>
      </w:r>
    </w:p>
    <w:p w:rsidR="00E31276" w:rsidRDefault="00E31276" w:rsidP="008F7935">
      <w:pPr>
        <w:rPr>
          <w:ins w:id="30" w:author="bwu2" w:date="2012-07-09T12:50:00Z"/>
          <w:rFonts w:ascii="Bookman Old Style" w:hAnsi="Bookman Old Style" w:cs="Times New Roman"/>
        </w:rPr>
      </w:pPr>
    </w:p>
    <w:p w:rsidR="00E31276" w:rsidRDefault="00695E06" w:rsidP="008F7935">
      <w:pPr>
        <w:rPr>
          <w:ins w:id="31" w:author="bwu2" w:date="2012-07-09T12:50:00Z"/>
          <w:rFonts w:ascii="Bookman Old Style" w:hAnsi="Bookman Old Style" w:cs="Times New Roman"/>
        </w:rPr>
      </w:pPr>
      <w:ins w:id="32" w:author="bwu2" w:date="2012-07-09T12:59:00Z">
        <w:r>
          <w:rPr>
            <w:rFonts w:ascii="Bookman Old Style" w:hAnsi="Bookman Old Style" w:cs="Times New Roman"/>
          </w:rPr>
          <w:t xml:space="preserve">Furthermore, </w:t>
        </w:r>
      </w:ins>
      <w:ins w:id="33" w:author="bwu2" w:date="2012-07-09T12:50:00Z">
        <w:r w:rsidR="00E31276">
          <w:rPr>
            <w:rFonts w:ascii="Bookman Old Style" w:hAnsi="Bookman Old Style" w:cs="Times New Roman"/>
          </w:rPr>
          <w:t>Loss of disc height (DDD score)</w:t>
        </w:r>
      </w:ins>
      <w:ins w:id="34" w:author="bwu2" w:date="2012-07-09T12:51:00Z">
        <w:r w:rsidR="00E31276">
          <w:rPr>
            <w:rFonts w:ascii="Bookman Old Style" w:hAnsi="Bookman Old Style" w:cs="Times New Roman"/>
          </w:rPr>
          <w:t xml:space="preserve"> is significantly correlated to </w:t>
        </w:r>
        <w:r w:rsidR="00E31276">
          <w:rPr>
            <w:rFonts w:ascii="Bookman Old Style" w:hAnsi="Bookman Old Style" w:cs="Times New Roman"/>
          </w:rPr>
          <w:t xml:space="preserve">posterior </w:t>
        </w:r>
      </w:ins>
      <w:ins w:id="35" w:author="bwu2" w:date="2012-07-09T13:04:00Z">
        <w:r w:rsidR="007B4ECA">
          <w:rPr>
            <w:rFonts w:ascii="Bookman Old Style" w:hAnsi="Bookman Old Style" w:cs="Times New Roman"/>
          </w:rPr>
          <w:t>foramen (</w:t>
        </w:r>
      </w:ins>
      <w:ins w:id="36" w:author="bwu2" w:date="2012-07-09T12:54:00Z">
        <w:r w:rsidR="00E31276">
          <w:rPr>
            <w:rFonts w:ascii="Bookman Old Style" w:hAnsi="Bookman Old Style" w:cs="Times New Roman"/>
          </w:rPr>
          <w:t>p=0.05</w:t>
        </w:r>
      </w:ins>
      <w:ins w:id="37" w:author="bwu2" w:date="2012-07-09T13:01:00Z">
        <w:r>
          <w:rPr>
            <w:rFonts w:ascii="Bookman Old Style" w:hAnsi="Bookman Old Style" w:cs="Times New Roman"/>
          </w:rPr>
          <w:t xml:space="preserve">, for </w:t>
        </w:r>
      </w:ins>
      <w:ins w:id="38" w:author="bwu2" w:date="2012-07-09T13:03:00Z">
        <w:r>
          <w:rPr>
            <w:rFonts w:ascii="Bookman Old Style" w:hAnsi="Bookman Old Style" w:cs="Times New Roman"/>
          </w:rPr>
          <w:t xml:space="preserve">patients with </w:t>
        </w:r>
        <w:r>
          <w:rPr>
            <w:rFonts w:ascii="Bookman Old Style" w:hAnsi="Bookman Old Style" w:cs="Times New Roman"/>
          </w:rPr>
          <w:t>posterior foramen</w:t>
        </w:r>
      </w:ins>
      <w:ins w:id="39" w:author="bwu2" w:date="2012-07-09T13:01:00Z">
        <w:r>
          <w:rPr>
            <w:rFonts w:ascii="Bookman Old Style" w:hAnsi="Bookman Old Style" w:cs="Times New Roman"/>
          </w:rPr>
          <w:t>, the DDD score=</w:t>
        </w:r>
      </w:ins>
      <w:ins w:id="40" w:author="bwu2" w:date="2012-07-09T13:02:00Z">
        <w:r>
          <w:rPr>
            <w:rFonts w:ascii="Bookman Old Style" w:hAnsi="Bookman Old Style" w:cs="Times New Roman"/>
          </w:rPr>
          <w:t>4.8±3.4, while for patients</w:t>
        </w:r>
      </w:ins>
      <w:ins w:id="41" w:author="bwu2" w:date="2012-07-09T13:03:00Z">
        <w:r>
          <w:rPr>
            <w:rFonts w:ascii="Bookman Old Style" w:hAnsi="Bookman Old Style" w:cs="Times New Roman"/>
          </w:rPr>
          <w:t xml:space="preserve"> without </w:t>
        </w:r>
        <w:r>
          <w:rPr>
            <w:rFonts w:ascii="Bookman Old Style" w:hAnsi="Bookman Old Style" w:cs="Times New Roman"/>
          </w:rPr>
          <w:t>non-posterior foramen</w:t>
        </w:r>
        <w:r>
          <w:rPr>
            <w:rFonts w:ascii="Bookman Old Style" w:hAnsi="Bookman Old Style" w:cs="Times New Roman"/>
          </w:rPr>
          <w:t xml:space="preserve"> DDD=</w:t>
        </w:r>
      </w:ins>
      <w:ins w:id="42" w:author="bwu2" w:date="2012-07-09T13:04:00Z">
        <w:r>
          <w:rPr>
            <w:rFonts w:ascii="Bookman Old Style" w:hAnsi="Bookman Old Style" w:cs="Times New Roman"/>
          </w:rPr>
          <w:t>3.8±3.4</w:t>
        </w:r>
      </w:ins>
      <w:ins w:id="43" w:author="bwu2" w:date="2012-07-09T12:54:00Z">
        <w:r w:rsidR="00E31276">
          <w:rPr>
            <w:rFonts w:ascii="Bookman Old Style" w:hAnsi="Bookman Old Style" w:cs="Times New Roman"/>
          </w:rPr>
          <w:t>)</w:t>
        </w:r>
      </w:ins>
      <w:ins w:id="44" w:author="bwu2" w:date="2012-07-09T12:52:00Z">
        <w:r w:rsidR="00E31276">
          <w:rPr>
            <w:rFonts w:ascii="Bookman Old Style" w:hAnsi="Bookman Old Style" w:cs="Times New Roman"/>
          </w:rPr>
          <w:t xml:space="preserve"> as well as the </w:t>
        </w:r>
      </w:ins>
      <w:ins w:id="45" w:author="bwu2" w:date="2012-07-09T13:04:00Z">
        <w:r w:rsidR="007B4ECA">
          <w:rPr>
            <w:rFonts w:ascii="Bookman Old Style" w:hAnsi="Bookman Old Style" w:cs="Times New Roman"/>
          </w:rPr>
          <w:t>distance (</w:t>
        </w:r>
      </w:ins>
      <w:ins w:id="46" w:author="bwu2" w:date="2012-07-09T12:54:00Z">
        <w:r w:rsidR="00E31276">
          <w:rPr>
            <w:rFonts w:ascii="Bookman Old Style" w:hAnsi="Bookman Old Style" w:cs="Times New Roman"/>
          </w:rPr>
          <w:t>p=0.0002</w:t>
        </w:r>
      </w:ins>
      <w:ins w:id="47" w:author="bwu2" w:date="2012-07-09T13:05:00Z">
        <w:r w:rsidR="007B4ECA">
          <w:rPr>
            <w:rFonts w:ascii="Bookman Old Style" w:hAnsi="Bookman Old Style" w:cs="Times New Roman"/>
          </w:rPr>
          <w:t xml:space="preserve">, </w:t>
        </w:r>
        <w:r w:rsidR="007B4ECA">
          <w:rPr>
            <w:rFonts w:ascii="Bookman Old Style" w:hAnsi="Bookman Old Style" w:cs="Times New Roman"/>
          </w:rPr>
          <w:t xml:space="preserve">for patients with </w:t>
        </w:r>
        <w:r w:rsidR="007B4ECA">
          <w:rPr>
            <w:rFonts w:ascii="Bookman Old Style" w:hAnsi="Bookman Old Style" w:cs="Times New Roman"/>
          </w:rPr>
          <w:t>distance&lt;2mm</w:t>
        </w:r>
        <w:r w:rsidR="007B4ECA">
          <w:rPr>
            <w:rFonts w:ascii="Bookman Old Style" w:hAnsi="Bookman Old Style" w:cs="Times New Roman"/>
          </w:rPr>
          <w:t>, the DDD score=</w:t>
        </w:r>
        <w:r w:rsidR="007B4ECA">
          <w:rPr>
            <w:rFonts w:ascii="Bookman Old Style" w:hAnsi="Bookman Old Style" w:cs="Times New Roman"/>
          </w:rPr>
          <w:t>5.5</w:t>
        </w:r>
        <w:r w:rsidR="007B4ECA">
          <w:rPr>
            <w:rFonts w:ascii="Bookman Old Style" w:hAnsi="Bookman Old Style" w:cs="Times New Roman"/>
          </w:rPr>
          <w:t>±3.</w:t>
        </w:r>
        <w:r w:rsidR="007B4ECA">
          <w:rPr>
            <w:rFonts w:ascii="Bookman Old Style" w:hAnsi="Bookman Old Style" w:cs="Times New Roman"/>
          </w:rPr>
          <w:t>3</w:t>
        </w:r>
        <w:r w:rsidR="007B4ECA">
          <w:rPr>
            <w:rFonts w:ascii="Bookman Old Style" w:hAnsi="Bookman Old Style" w:cs="Times New Roman"/>
          </w:rPr>
          <w:t xml:space="preserve">, while for patients with </w:t>
        </w:r>
        <w:r w:rsidR="007B4ECA">
          <w:rPr>
            <w:rFonts w:ascii="Bookman Old Style" w:hAnsi="Bookman Old Style" w:cs="Times New Roman"/>
          </w:rPr>
          <w:t>distance</w:t>
        </w:r>
      </w:ins>
      <w:ins w:id="48" w:author="bwu2" w:date="2012-07-09T13:06:00Z">
        <w:r w:rsidR="007B4ECA">
          <w:rPr>
            <w:rFonts w:ascii="Bookman Old Style" w:hAnsi="Bookman Old Style" w:cs="Times New Roman"/>
          </w:rPr>
          <w:t>≥</w:t>
        </w:r>
      </w:ins>
      <w:ins w:id="49" w:author="bwu2" w:date="2012-07-09T13:05:00Z">
        <w:r w:rsidR="007B4ECA">
          <w:rPr>
            <w:rFonts w:ascii="Bookman Old Style" w:hAnsi="Bookman Old Style" w:cs="Times New Roman"/>
          </w:rPr>
          <w:t>2mm</w:t>
        </w:r>
      </w:ins>
      <w:ins w:id="50" w:author="bwu2" w:date="2012-07-09T13:06:00Z">
        <w:r w:rsidR="007B4ECA">
          <w:rPr>
            <w:rFonts w:ascii="Bookman Old Style" w:hAnsi="Bookman Old Style" w:cs="Times New Roman"/>
          </w:rPr>
          <w:t>,</w:t>
        </w:r>
      </w:ins>
      <w:ins w:id="51" w:author="bwu2" w:date="2012-07-09T13:05:00Z">
        <w:r w:rsidR="007B4ECA">
          <w:rPr>
            <w:rFonts w:ascii="Bookman Old Style" w:hAnsi="Bookman Old Style" w:cs="Times New Roman"/>
          </w:rPr>
          <w:t xml:space="preserve"> DDD=3.</w:t>
        </w:r>
        <w:r w:rsidR="007B4ECA">
          <w:rPr>
            <w:rFonts w:ascii="Bookman Old Style" w:hAnsi="Bookman Old Style" w:cs="Times New Roman"/>
          </w:rPr>
          <w:t>5</w:t>
        </w:r>
        <w:r w:rsidR="007B4ECA">
          <w:rPr>
            <w:rFonts w:ascii="Bookman Old Style" w:hAnsi="Bookman Old Style" w:cs="Times New Roman"/>
          </w:rPr>
          <w:t>±3.</w:t>
        </w:r>
        <w:r w:rsidR="007B4ECA">
          <w:rPr>
            <w:rFonts w:ascii="Bookman Old Style" w:hAnsi="Bookman Old Style" w:cs="Times New Roman"/>
          </w:rPr>
          <w:t>3</w:t>
        </w:r>
      </w:ins>
      <w:ins w:id="52" w:author="bwu2" w:date="2012-07-09T12:54:00Z">
        <w:r w:rsidR="00E31276">
          <w:rPr>
            <w:rFonts w:ascii="Bookman Old Style" w:hAnsi="Bookman Old Style" w:cs="Times New Roman"/>
          </w:rPr>
          <w:t>)</w:t>
        </w:r>
      </w:ins>
      <w:ins w:id="53" w:author="bwu2" w:date="2012-07-09T12:52:00Z">
        <w:r w:rsidR="00E31276">
          <w:rPr>
            <w:rFonts w:ascii="Bookman Old Style" w:hAnsi="Bookman Old Style" w:cs="Times New Roman"/>
          </w:rPr>
          <w:t>.</w:t>
        </w:r>
      </w:ins>
      <w:ins w:id="54" w:author="bwu2" w:date="2012-07-09T12:53:00Z">
        <w:r w:rsidR="00E31276">
          <w:rPr>
            <w:rFonts w:ascii="Bookman Old Style" w:hAnsi="Bookman Old Style" w:cs="Times New Roman"/>
          </w:rPr>
          <w:t xml:space="preserve"> HTN is significantly correlated to the </w:t>
        </w:r>
      </w:ins>
      <w:ins w:id="55" w:author="bwu2" w:date="2012-07-09T12:55:00Z">
        <w:r w:rsidR="00E31276">
          <w:rPr>
            <w:rFonts w:ascii="Bookman Old Style" w:hAnsi="Bookman Old Style" w:cs="Times New Roman"/>
          </w:rPr>
          <w:t>distance (</w:t>
        </w:r>
      </w:ins>
      <w:ins w:id="56" w:author="bwu2" w:date="2012-07-09T12:53:00Z">
        <w:r w:rsidR="00E31276">
          <w:rPr>
            <w:rFonts w:ascii="Bookman Old Style" w:hAnsi="Bookman Old Style" w:cs="Times New Roman"/>
          </w:rPr>
          <w:t>p=0.0</w:t>
        </w:r>
      </w:ins>
      <w:ins w:id="57" w:author="bwu2" w:date="2012-07-09T12:54:00Z">
        <w:r w:rsidR="00E31276">
          <w:rPr>
            <w:rFonts w:ascii="Bookman Old Style" w:hAnsi="Bookman Old Style" w:cs="Times New Roman"/>
          </w:rPr>
          <w:t>3</w:t>
        </w:r>
      </w:ins>
      <w:ins w:id="58" w:author="bwu2" w:date="2012-07-09T13:07:00Z">
        <w:r w:rsidR="00267037">
          <w:rPr>
            <w:rFonts w:ascii="Bookman Old Style" w:hAnsi="Bookman Old Style" w:cs="Times New Roman"/>
          </w:rPr>
          <w:t>,</w:t>
        </w:r>
      </w:ins>
      <w:ins w:id="59" w:author="bwu2" w:date="2012-07-09T13:08:00Z">
        <w:r w:rsidR="00267037">
          <w:rPr>
            <w:rFonts w:ascii="Bookman Old Style" w:hAnsi="Bookman Old Style" w:cs="Times New Roman"/>
          </w:rPr>
          <w:t xml:space="preserve"> </w:t>
        </w:r>
      </w:ins>
      <w:ins w:id="60" w:author="bwu2" w:date="2012-07-09T13:12:00Z">
        <w:r w:rsidR="00267037">
          <w:rPr>
            <w:rFonts w:ascii="Bookman Old Style" w:hAnsi="Bookman Old Style" w:cs="Times New Roman"/>
          </w:rPr>
          <w:t>30</w:t>
        </w:r>
      </w:ins>
      <w:ins w:id="61" w:author="bwu2" w:date="2012-07-09T13:08:00Z">
        <w:r w:rsidR="006D7D9D">
          <w:rPr>
            <w:rFonts w:ascii="Bookman Old Style" w:hAnsi="Bookman Old Style" w:cs="Times New Roman"/>
          </w:rPr>
          <w:t xml:space="preserve">% HTN patients </w:t>
        </w:r>
      </w:ins>
      <w:ins w:id="62" w:author="bwu2" w:date="2012-07-09T13:16:00Z">
        <w:r w:rsidR="006D7D9D">
          <w:rPr>
            <w:rFonts w:ascii="Bookman Old Style" w:hAnsi="Bookman Old Style" w:cs="Times New Roman"/>
          </w:rPr>
          <w:t>have</w:t>
        </w:r>
      </w:ins>
      <w:ins w:id="63" w:author="bwu2" w:date="2012-07-09T13:08:00Z">
        <w:r w:rsidR="00267037">
          <w:rPr>
            <w:rFonts w:ascii="Bookman Old Style" w:hAnsi="Bookman Old Style" w:cs="Times New Roman"/>
          </w:rPr>
          <w:t xml:space="preserve"> distance&lt;2mm, while only </w:t>
        </w:r>
      </w:ins>
      <w:ins w:id="64" w:author="bwu2" w:date="2012-07-09T13:12:00Z">
        <w:r w:rsidR="00267037">
          <w:rPr>
            <w:rFonts w:ascii="Bookman Old Style" w:hAnsi="Bookman Old Style" w:cs="Times New Roman"/>
          </w:rPr>
          <w:t>12</w:t>
        </w:r>
      </w:ins>
      <w:ins w:id="65" w:author="bwu2" w:date="2012-07-09T13:08:00Z">
        <w:r w:rsidR="00267037">
          <w:rPr>
            <w:rFonts w:ascii="Bookman Old Style" w:hAnsi="Bookman Old Style" w:cs="Times New Roman"/>
          </w:rPr>
          <w:t>%</w:t>
        </w:r>
      </w:ins>
      <w:ins w:id="66" w:author="bwu2" w:date="2012-07-09T13:12:00Z">
        <w:r w:rsidR="006D7D9D">
          <w:rPr>
            <w:rFonts w:ascii="Bookman Old Style" w:hAnsi="Bookman Old Style" w:cs="Times New Roman"/>
          </w:rPr>
          <w:t xml:space="preserve"> non-HTN patients </w:t>
        </w:r>
      </w:ins>
      <w:ins w:id="67" w:author="bwu2" w:date="2012-07-09T13:16:00Z">
        <w:r w:rsidR="006D7D9D">
          <w:rPr>
            <w:rFonts w:ascii="Bookman Old Style" w:hAnsi="Bookman Old Style" w:cs="Times New Roman"/>
          </w:rPr>
          <w:t>have</w:t>
        </w:r>
      </w:ins>
      <w:ins w:id="68" w:author="bwu2" w:date="2012-07-09T13:12:00Z">
        <w:r w:rsidR="00267037">
          <w:rPr>
            <w:rFonts w:ascii="Bookman Old Style" w:hAnsi="Bookman Old Style" w:cs="Times New Roman"/>
          </w:rPr>
          <w:t xml:space="preserve"> distance&lt;2mm</w:t>
        </w:r>
      </w:ins>
      <w:ins w:id="69" w:author="bwu2" w:date="2012-07-09T12:53:00Z">
        <w:r w:rsidR="00E31276">
          <w:rPr>
            <w:rFonts w:ascii="Bookman Old Style" w:hAnsi="Bookman Old Style" w:cs="Times New Roman"/>
          </w:rPr>
          <w:t>).</w:t>
        </w:r>
      </w:ins>
    </w:p>
    <w:p w:rsidR="008F7935" w:rsidRPr="00507E16" w:rsidRDefault="00EA7A1E" w:rsidP="008F7935">
      <w:pPr>
        <w:rPr>
          <w:rFonts w:ascii="Bookman Old Style" w:hAnsi="Bookman Old Style" w:cs="Times New Roman"/>
        </w:rPr>
      </w:pPr>
      <w:r w:rsidRPr="00507E16">
        <w:rPr>
          <w:rFonts w:ascii="Bookman Old Style" w:hAnsi="Bookman Old Style" w:cs="Times New Roman"/>
        </w:rPr>
        <w:t>Other factors that were not associated with anomalous VA location include</w:t>
      </w:r>
      <w:del w:id="70" w:author="bwu2" w:date="2012-07-09T12:43:00Z">
        <w:r w:rsidRPr="00507E16" w:rsidDel="00745789">
          <w:rPr>
            <w:rFonts w:ascii="Bookman Old Style" w:hAnsi="Bookman Old Style" w:cs="Times New Roman"/>
          </w:rPr>
          <w:delText xml:space="preserve"> loss of disc height</w:delText>
        </w:r>
      </w:del>
      <w:r w:rsidRPr="00507E16">
        <w:rPr>
          <w:rFonts w:ascii="Bookman Old Style" w:hAnsi="Bookman Old Style" w:cs="Times New Roman"/>
        </w:rPr>
        <w:t xml:space="preserve">, body mass index, smoking status (pack years of smoking), diabetes, </w:t>
      </w:r>
      <w:del w:id="71" w:author="bwu2" w:date="2012-07-09T12:43:00Z">
        <w:r w:rsidRPr="00507E16" w:rsidDel="00745789">
          <w:rPr>
            <w:rFonts w:ascii="Bookman Old Style" w:hAnsi="Bookman Old Style" w:cs="Times New Roman"/>
          </w:rPr>
          <w:delText xml:space="preserve">hypertension </w:delText>
        </w:r>
      </w:del>
      <w:r w:rsidRPr="00507E16">
        <w:rPr>
          <w:rFonts w:ascii="Bookman Old Style" w:hAnsi="Bookman Old Style" w:cs="Times New Roman"/>
        </w:rPr>
        <w:t xml:space="preserve">and side of vertebral artery dominance. </w:t>
      </w:r>
    </w:p>
    <w:p w:rsidR="008F7935" w:rsidRPr="00507E16" w:rsidRDefault="008F7935" w:rsidP="008F7935">
      <w:pPr>
        <w:rPr>
          <w:rFonts w:ascii="Bookman Old Style" w:hAnsi="Bookman Old Style" w:cs="Times New Roman"/>
        </w:rPr>
      </w:pPr>
    </w:p>
    <w:p w:rsidR="008F7935" w:rsidRPr="00507E16" w:rsidRDefault="008F7935" w:rsidP="008F7935">
      <w:pPr>
        <w:rPr>
          <w:rFonts w:ascii="Bookman Old Style" w:hAnsi="Bookman Old Style" w:cs="Times New Roman"/>
          <w:b/>
        </w:rPr>
      </w:pPr>
    </w:p>
    <w:p w:rsidR="008F7935" w:rsidRPr="00507E16" w:rsidRDefault="008F7935" w:rsidP="008F7935">
      <w:pPr>
        <w:rPr>
          <w:rFonts w:ascii="Bookman Old Style" w:hAnsi="Bookman Old Style" w:cs="Times New Roman"/>
          <w:b/>
        </w:rPr>
      </w:pPr>
      <w:r w:rsidRPr="00507E16">
        <w:rPr>
          <w:rFonts w:ascii="Bookman Old Style" w:hAnsi="Bookman Old Style" w:cs="Times New Roman"/>
          <w:b/>
        </w:rPr>
        <w:t>Discussion:</w:t>
      </w:r>
    </w:p>
    <w:p w:rsidR="00AC7339" w:rsidRPr="00507E16" w:rsidRDefault="008F7935" w:rsidP="008F7935">
      <w:pPr>
        <w:rPr>
          <w:rFonts w:ascii="Bookman Old Style" w:hAnsi="Bookman Old Style" w:cs="Times New Roman"/>
        </w:rPr>
      </w:pPr>
      <w:r w:rsidRPr="00507E16">
        <w:rPr>
          <w:rFonts w:ascii="Bookman Old Style" w:hAnsi="Bookman Old Style" w:cs="Times New Roman"/>
        </w:rPr>
        <w:t>The VA can sometimes be in close proximity to the typical target location of a CTFESI.</w:t>
      </w:r>
      <w:r w:rsidR="006F1E1E" w:rsidRPr="00507E16">
        <w:rPr>
          <w:rFonts w:ascii="Bookman Old Style" w:hAnsi="Bookman Old Style" w:cs="Times New Roman"/>
        </w:rPr>
        <w:t xml:space="preserve">  These findings are si</w:t>
      </w:r>
      <w:r w:rsidR="00867366" w:rsidRPr="00507E16">
        <w:rPr>
          <w:rFonts w:ascii="Bookman Old Style" w:hAnsi="Bookman Old Style" w:cs="Times New Roman"/>
        </w:rPr>
        <w:t>milar to prior findings of Wells (</w:t>
      </w:r>
      <w:r w:rsidR="00867366" w:rsidRPr="00507E16">
        <w:rPr>
          <w:rFonts w:ascii="Bookman Old Style" w:hAnsi="Bookman Old Style" w:cs="Times New Roman"/>
          <w:highlight w:val="yellow"/>
        </w:rPr>
        <w:t xml:space="preserve">Wells </w:t>
      </w:r>
      <w:r w:rsidR="00DC09D2" w:rsidRPr="00507E16">
        <w:rPr>
          <w:rFonts w:ascii="Bookman Old Style" w:hAnsi="Bookman Old Style" w:cs="Times New Roman"/>
          <w:highlight w:val="yellow"/>
          <w:vertAlign w:val="superscript"/>
        </w:rPr>
        <w:t>10</w:t>
      </w:r>
      <w:r w:rsidR="00867366" w:rsidRPr="00507E16">
        <w:rPr>
          <w:rFonts w:ascii="Bookman Old Style" w:hAnsi="Bookman Old Style" w:cs="Times New Roman"/>
        </w:rPr>
        <w:t>)</w:t>
      </w:r>
      <w:r w:rsidR="00B47A41" w:rsidRPr="00507E16">
        <w:rPr>
          <w:rFonts w:ascii="Bookman Old Style" w:hAnsi="Bookman Old Style" w:cs="Times New Roman"/>
        </w:rPr>
        <w:t xml:space="preserve"> </w:t>
      </w:r>
      <w:r w:rsidR="006F1E1E" w:rsidRPr="00507E16">
        <w:rPr>
          <w:rFonts w:ascii="Bookman Old Style" w:hAnsi="Bookman Old Style" w:cs="Times New Roman"/>
        </w:rPr>
        <w:t xml:space="preserve">and warrant caution when doing CTFESIs.  </w:t>
      </w:r>
      <w:r w:rsidR="00AC7339" w:rsidRPr="00507E16">
        <w:rPr>
          <w:rFonts w:ascii="Bookman Old Style" w:hAnsi="Bookman Old Style" w:cs="Times New Roman"/>
        </w:rPr>
        <w:t xml:space="preserve">Expert opinion in the past has said that </w:t>
      </w:r>
      <w:r w:rsidR="00751B1B" w:rsidRPr="00507E16">
        <w:rPr>
          <w:rFonts w:ascii="Bookman Old Style" w:hAnsi="Bookman Old Style" w:cs="Times New Roman"/>
        </w:rPr>
        <w:t>“</w:t>
      </w:r>
      <w:r w:rsidR="00AC7339" w:rsidRPr="00507E16">
        <w:rPr>
          <w:rFonts w:ascii="Bookman Old Style" w:hAnsi="Bookman Old Style" w:cs="Calibri"/>
        </w:rPr>
        <w:t>t</w:t>
      </w:r>
      <w:r w:rsidR="00751B1B" w:rsidRPr="00507E16">
        <w:rPr>
          <w:rFonts w:ascii="Bookman Old Style" w:hAnsi="Bookman Old Style" w:cs="Calibri"/>
        </w:rPr>
        <w:t>he vertebral artery . . .</w:t>
      </w:r>
      <w:r w:rsidR="00AC7339" w:rsidRPr="00507E16">
        <w:rPr>
          <w:rFonts w:ascii="Bookman Old Style" w:hAnsi="Bookman Old Style" w:cs="Calibri"/>
        </w:rPr>
        <w:t xml:space="preserve"> should not be encountered in carefully executed transforaminal injection</w:t>
      </w:r>
      <w:r w:rsidR="00751B1B" w:rsidRPr="00507E16">
        <w:rPr>
          <w:rFonts w:ascii="Bookman Old Style" w:hAnsi="Bookman Old Style" w:cs="Calibri"/>
        </w:rPr>
        <w:t>s</w:t>
      </w:r>
      <w:r w:rsidR="00AC7339" w:rsidRPr="00507E16">
        <w:rPr>
          <w:rFonts w:ascii="Bookman Old Style" w:hAnsi="Bookman Old Style" w:cs="Calibri"/>
        </w:rPr>
        <w:t>.  Yet it has often been implicated in cases of neurological complications.”</w:t>
      </w:r>
      <w:r w:rsidR="006F1E1E" w:rsidRPr="00507E16">
        <w:rPr>
          <w:rFonts w:ascii="Bookman Old Style" w:hAnsi="Bookman Old Style" w:cs="Calibri"/>
        </w:rPr>
        <w:t>(</w:t>
      </w:r>
      <w:r w:rsidR="00B47A41" w:rsidRPr="00507E16">
        <w:rPr>
          <w:rFonts w:ascii="Bookman Old Style" w:hAnsi="Bookman Old Style" w:cs="Calibri"/>
          <w:highlight w:val="yellow"/>
        </w:rPr>
        <w:t xml:space="preserve">Bogduk </w:t>
      </w:r>
      <w:r w:rsidR="00DC09D2" w:rsidRPr="00507E16">
        <w:rPr>
          <w:rFonts w:ascii="Bookman Old Style" w:hAnsi="Bookman Old Style" w:cs="Calibri"/>
          <w:highlight w:val="yellow"/>
          <w:vertAlign w:val="superscript"/>
        </w:rPr>
        <w:t>11</w:t>
      </w:r>
      <w:r w:rsidR="006F1E1E" w:rsidRPr="00507E16">
        <w:rPr>
          <w:rFonts w:ascii="Bookman Old Style" w:hAnsi="Bookman Old Style" w:cs="Calibri"/>
        </w:rPr>
        <w:t>)</w:t>
      </w:r>
      <w:r w:rsidR="00AC7339" w:rsidRPr="00507E16">
        <w:rPr>
          <w:rFonts w:ascii="Bookman Old Style" w:hAnsi="Bookman Old Style" w:cs="Calibri"/>
        </w:rPr>
        <w:t xml:space="preserve">  This is appears to be incorrect and clinicians should be mindful of this.  </w:t>
      </w:r>
    </w:p>
    <w:p w:rsidR="00AC7339" w:rsidRPr="00507E16" w:rsidRDefault="00AC7339" w:rsidP="008F7935">
      <w:pPr>
        <w:rPr>
          <w:rFonts w:ascii="Bookman Old Style" w:hAnsi="Bookman Old Style" w:cs="Times New Roman"/>
        </w:rPr>
      </w:pPr>
    </w:p>
    <w:p w:rsidR="008F7935" w:rsidRPr="00507E16" w:rsidRDefault="008F7935" w:rsidP="008F7935">
      <w:pPr>
        <w:rPr>
          <w:rFonts w:ascii="Bookman Old Style" w:hAnsi="Bookman Old Style" w:cs="Times New Roman"/>
        </w:rPr>
      </w:pPr>
      <w:r w:rsidRPr="00507E16">
        <w:rPr>
          <w:rFonts w:ascii="Bookman Old Style" w:hAnsi="Bookman Old Style" w:cs="Times New Roman"/>
        </w:rPr>
        <w:t>Th</w:t>
      </w:r>
      <w:r w:rsidR="006F1E1E" w:rsidRPr="00507E16">
        <w:rPr>
          <w:rFonts w:ascii="Bookman Old Style" w:hAnsi="Bookman Old Style" w:cs="Times New Roman"/>
        </w:rPr>
        <w:t>e</w:t>
      </w:r>
      <w:r w:rsidRPr="00507E16">
        <w:rPr>
          <w:rFonts w:ascii="Bookman Old Style" w:hAnsi="Bookman Old Style" w:cs="Times New Roman"/>
        </w:rPr>
        <w:t xml:space="preserve"> </w:t>
      </w:r>
      <w:r w:rsidR="00751B1B" w:rsidRPr="00507E16">
        <w:rPr>
          <w:rFonts w:ascii="Bookman Old Style" w:hAnsi="Bookman Old Style" w:cs="Times New Roman"/>
        </w:rPr>
        <w:t xml:space="preserve">VA </w:t>
      </w:r>
      <w:r w:rsidR="006F1E1E" w:rsidRPr="00507E16">
        <w:rPr>
          <w:rFonts w:ascii="Bookman Old Style" w:hAnsi="Bookman Old Style" w:cs="Times New Roman"/>
        </w:rPr>
        <w:t xml:space="preserve">proximity </w:t>
      </w:r>
      <w:r w:rsidR="00751B1B" w:rsidRPr="00507E16">
        <w:rPr>
          <w:rFonts w:ascii="Bookman Old Style" w:hAnsi="Bookman Old Style" w:cs="Times New Roman"/>
        </w:rPr>
        <w:t xml:space="preserve">to </w:t>
      </w:r>
      <w:r w:rsidR="006F1E1E" w:rsidRPr="00507E16">
        <w:rPr>
          <w:rFonts w:ascii="Bookman Old Style" w:hAnsi="Bookman Old Style" w:cs="Times New Roman"/>
        </w:rPr>
        <w:t xml:space="preserve">the </w:t>
      </w:r>
      <w:r w:rsidR="00751B1B" w:rsidRPr="00507E16">
        <w:rPr>
          <w:rFonts w:ascii="Bookman Old Style" w:hAnsi="Bookman Old Style" w:cs="Times New Roman"/>
        </w:rPr>
        <w:t xml:space="preserve">typical target location for a CTFESI </w:t>
      </w:r>
      <w:r w:rsidRPr="00507E16">
        <w:rPr>
          <w:rFonts w:ascii="Bookman Old Style" w:hAnsi="Bookman Old Style" w:cs="Times New Roman"/>
        </w:rPr>
        <w:t xml:space="preserve">correlates with the severity of foraminal stenosis.  </w:t>
      </w:r>
      <w:r w:rsidR="00751B1B" w:rsidRPr="00507E16">
        <w:rPr>
          <w:rFonts w:ascii="Bookman Old Style" w:hAnsi="Bookman Old Style" w:cs="Times New Roman"/>
        </w:rPr>
        <w:t>It should be noted that this study looked at bony foraminal stenosis seen on CT scans.  This did not evaluate disc herniations t</w:t>
      </w:r>
      <w:r w:rsidR="006F1E1E" w:rsidRPr="00507E16">
        <w:rPr>
          <w:rFonts w:ascii="Bookman Old Style" w:hAnsi="Bookman Old Style" w:cs="Times New Roman"/>
        </w:rPr>
        <w:t xml:space="preserve">hat lead to foraminal stenosis.  Foraminal stenosis often correlates with the symptomatic level that is often injected by </w:t>
      </w:r>
      <w:proofErr w:type="gramStart"/>
      <w:r w:rsidR="006F1E1E" w:rsidRPr="00507E16">
        <w:rPr>
          <w:rFonts w:ascii="Bookman Old Style" w:hAnsi="Bookman Old Style" w:cs="Times New Roman"/>
        </w:rPr>
        <w:t xml:space="preserve">the </w:t>
      </w:r>
      <w:r w:rsidR="00751B1B" w:rsidRPr="00507E16">
        <w:rPr>
          <w:rFonts w:ascii="Bookman Old Style" w:hAnsi="Bookman Old Style" w:cs="Times New Roman"/>
        </w:rPr>
        <w:t xml:space="preserve"> </w:t>
      </w:r>
      <w:r w:rsidR="006F1E1E" w:rsidRPr="00507E16">
        <w:rPr>
          <w:rFonts w:ascii="Bookman Old Style" w:hAnsi="Bookman Old Style" w:cs="Times New Roman"/>
        </w:rPr>
        <w:t>i</w:t>
      </w:r>
      <w:r w:rsidR="00751B1B" w:rsidRPr="00507E16">
        <w:rPr>
          <w:rFonts w:ascii="Bookman Old Style" w:hAnsi="Bookman Old Style" w:cs="Times New Roman"/>
        </w:rPr>
        <w:t>nterventionalist</w:t>
      </w:r>
      <w:proofErr w:type="gramEnd"/>
      <w:r w:rsidR="006F1E1E" w:rsidRPr="00507E16">
        <w:rPr>
          <w:rFonts w:ascii="Bookman Old Style" w:hAnsi="Bookman Old Style" w:cs="Times New Roman"/>
        </w:rPr>
        <w:t>.</w:t>
      </w:r>
      <w:r w:rsidR="00751B1B" w:rsidRPr="00507E16">
        <w:rPr>
          <w:rFonts w:ascii="Bookman Old Style" w:hAnsi="Bookman Old Style" w:cs="Times New Roman"/>
        </w:rPr>
        <w:t xml:space="preserve">  </w:t>
      </w:r>
      <w:r w:rsidRPr="00507E16">
        <w:rPr>
          <w:rFonts w:ascii="Bookman Old Style" w:hAnsi="Bookman Old Style" w:cs="Times New Roman"/>
        </w:rPr>
        <w:t xml:space="preserve">Physicians should be </w:t>
      </w:r>
      <w:r w:rsidR="00751B1B" w:rsidRPr="00507E16">
        <w:rPr>
          <w:rFonts w:ascii="Bookman Old Style" w:hAnsi="Bookman Old Style" w:cs="Times New Roman"/>
        </w:rPr>
        <w:t>aware</w:t>
      </w:r>
      <w:r w:rsidRPr="00507E16">
        <w:rPr>
          <w:rFonts w:ascii="Bookman Old Style" w:hAnsi="Bookman Old Style" w:cs="Times New Roman"/>
        </w:rPr>
        <w:t xml:space="preserve"> of this and consider evaluating the T2 axial MRI </w:t>
      </w:r>
      <w:r w:rsidR="00751B1B" w:rsidRPr="00507E16">
        <w:rPr>
          <w:rFonts w:ascii="Bookman Old Style" w:hAnsi="Bookman Old Style" w:cs="Times New Roman"/>
        </w:rPr>
        <w:t xml:space="preserve">to see the location of the VA </w:t>
      </w:r>
      <w:r w:rsidRPr="00507E16">
        <w:rPr>
          <w:rFonts w:ascii="Bookman Old Style" w:hAnsi="Bookman Old Style" w:cs="Times New Roman"/>
        </w:rPr>
        <w:t xml:space="preserve">before doing CFTESIs.  </w:t>
      </w:r>
    </w:p>
    <w:p w:rsidR="00751B1B" w:rsidRPr="00507E16" w:rsidRDefault="00751B1B" w:rsidP="008F7935">
      <w:pPr>
        <w:rPr>
          <w:rFonts w:ascii="Bookman Old Style" w:hAnsi="Bookman Old Style" w:cs="Times New Roman"/>
        </w:rPr>
      </w:pPr>
    </w:p>
    <w:p w:rsidR="00731581" w:rsidRPr="00507E16" w:rsidRDefault="006F1E1E" w:rsidP="008F7935">
      <w:pPr>
        <w:rPr>
          <w:rFonts w:ascii="Bookman Old Style" w:hAnsi="Bookman Old Style"/>
        </w:rPr>
      </w:pPr>
      <w:r w:rsidRPr="00507E16">
        <w:rPr>
          <w:rFonts w:ascii="Bookman Old Style" w:hAnsi="Bookman Old Style" w:cs="Times New Roman"/>
        </w:rPr>
        <w:t xml:space="preserve">Other standard safety measure should still be employed.  First, </w:t>
      </w:r>
      <w:r w:rsidR="00731581" w:rsidRPr="00507E16">
        <w:rPr>
          <w:rFonts w:ascii="Bookman Old Style" w:hAnsi="Bookman Old Style" w:cs="Times New Roman"/>
        </w:rPr>
        <w:t xml:space="preserve">utilizing live fluoroscopy with contrast administration is </w:t>
      </w:r>
      <w:proofErr w:type="gramStart"/>
      <w:r w:rsidR="00731581" w:rsidRPr="00507E16">
        <w:rPr>
          <w:rFonts w:ascii="Bookman Old Style" w:hAnsi="Bookman Old Style" w:cs="Times New Roman"/>
        </w:rPr>
        <w:t>key</w:t>
      </w:r>
      <w:proofErr w:type="gramEnd"/>
      <w:r w:rsidR="00731581" w:rsidRPr="00507E16">
        <w:rPr>
          <w:rFonts w:ascii="Bookman Old Style" w:hAnsi="Bookman Old Style" w:cs="Times New Roman"/>
        </w:rPr>
        <w:t xml:space="preserve"> in picking up vascular uptake.  </w:t>
      </w:r>
      <w:r w:rsidR="00D82A6B" w:rsidRPr="00507E16">
        <w:rPr>
          <w:rFonts w:ascii="Bookman Old Style" w:hAnsi="Bookman Old Style" w:cs="Times New Roman"/>
        </w:rPr>
        <w:t xml:space="preserve">Contrast should be administered in the AP view and keeping target area in the center of the screen.  </w:t>
      </w:r>
      <w:r w:rsidR="00D82A6B" w:rsidRPr="00507E16">
        <w:rPr>
          <w:rFonts w:ascii="Bookman Old Style" w:hAnsi="Bookman Old Style"/>
        </w:rPr>
        <w:t>There has been more than one case of paraplegia after transforaminal injections when the needle was at the upper end of the screen making it difficult to pick up vascular flow (</w:t>
      </w:r>
      <w:r w:rsidR="00D82A6B" w:rsidRPr="00507E16">
        <w:rPr>
          <w:rFonts w:ascii="Bookman Old Style" w:hAnsi="Bookman Old Style"/>
          <w:highlight w:val="yellow"/>
        </w:rPr>
        <w:t>Glaser</w:t>
      </w:r>
      <w:r w:rsidR="00D82A6B" w:rsidRPr="00507E16">
        <w:rPr>
          <w:rFonts w:ascii="Bookman Old Style" w:hAnsi="Bookman Old Style"/>
        </w:rPr>
        <w:t xml:space="preserve">, </w:t>
      </w:r>
      <w:r w:rsidR="00D82A6B" w:rsidRPr="00507E16">
        <w:rPr>
          <w:rFonts w:ascii="Bookman Old Style" w:hAnsi="Bookman Old Style"/>
          <w:highlight w:val="yellow"/>
        </w:rPr>
        <w:t>Aprill</w:t>
      </w:r>
      <w:r w:rsidR="00DC09D2" w:rsidRPr="00507E16">
        <w:rPr>
          <w:rFonts w:ascii="Bookman Old Style" w:hAnsi="Bookman Old Style"/>
          <w:highlight w:val="yellow"/>
          <w:vertAlign w:val="superscript"/>
        </w:rPr>
        <w:t xml:space="preserve"> 13, 14</w:t>
      </w:r>
      <w:r w:rsidR="00D82A6B" w:rsidRPr="00507E16">
        <w:rPr>
          <w:rFonts w:ascii="Bookman Old Style" w:hAnsi="Bookman Old Style"/>
          <w:highlight w:val="yellow"/>
        </w:rPr>
        <w:t>)</w:t>
      </w:r>
      <w:r w:rsidR="00D82A6B" w:rsidRPr="00507E16">
        <w:rPr>
          <w:rFonts w:ascii="Bookman Old Style" w:hAnsi="Bookman Old Style"/>
        </w:rPr>
        <w:t xml:space="preserve">. </w:t>
      </w:r>
      <w:r w:rsidR="00E857EC" w:rsidRPr="00507E16">
        <w:rPr>
          <w:rFonts w:ascii="Bookman Old Style" w:hAnsi="Bookman Old Style"/>
        </w:rPr>
        <w:t xml:space="preserve"> </w:t>
      </w:r>
      <w:r w:rsidR="00731581" w:rsidRPr="00507E16">
        <w:rPr>
          <w:rFonts w:ascii="Bookman Old Style" w:hAnsi="Bookman Old Style" w:cs="Times New Roman"/>
        </w:rPr>
        <w:t>Digital subtraction angiography has been shown to be more sensitive at picking up vascular flow of the small rad</w:t>
      </w:r>
      <w:r w:rsidR="00B00CEC" w:rsidRPr="00507E16">
        <w:rPr>
          <w:rFonts w:ascii="Bookman Old Style" w:hAnsi="Bookman Old Style" w:cs="Times New Roman"/>
        </w:rPr>
        <w:t>icular arteries (</w:t>
      </w:r>
      <w:r w:rsidR="00B00CEC" w:rsidRPr="00507E16">
        <w:rPr>
          <w:rFonts w:ascii="Bookman Old Style" w:hAnsi="Bookman Old Style" w:cs="Times New Roman"/>
          <w:highlight w:val="yellow"/>
        </w:rPr>
        <w:t xml:space="preserve">Smuck </w:t>
      </w:r>
      <w:r w:rsidR="00DC09D2" w:rsidRPr="00507E16">
        <w:rPr>
          <w:rFonts w:ascii="Bookman Old Style" w:hAnsi="Bookman Old Style" w:cs="Times New Roman"/>
          <w:highlight w:val="yellow"/>
          <w:vertAlign w:val="superscript"/>
        </w:rPr>
        <w:t>15</w:t>
      </w:r>
      <w:r w:rsidR="00731581" w:rsidRPr="00507E16">
        <w:rPr>
          <w:rFonts w:ascii="Bookman Old Style" w:hAnsi="Bookman Old Style" w:cs="Times New Roman"/>
        </w:rPr>
        <w:t xml:space="preserve">), but the VA is large enough that it should be apparent on live fluoroscopy.  Test doses of local anesthetics have been recommended.  </w:t>
      </w:r>
      <w:r w:rsidR="00731581" w:rsidRPr="00507E16">
        <w:rPr>
          <w:rFonts w:ascii="Bookman Old Style" w:hAnsi="Bookman Old Style"/>
        </w:rPr>
        <w:t>In one case report, a patient developed temporary quadriparesis following the injection of a test dose of local anesthetic despite appropriate needle placement. The injection was aborted and</w:t>
      </w:r>
      <w:r w:rsidR="00B00CEC" w:rsidRPr="00507E16">
        <w:rPr>
          <w:rFonts w:ascii="Bookman Old Style" w:hAnsi="Bookman Old Style"/>
        </w:rPr>
        <w:t xml:space="preserve"> no permanent injuries occurred.  </w:t>
      </w:r>
      <w:proofErr w:type="gramStart"/>
      <w:r w:rsidR="00B00CEC" w:rsidRPr="00507E16">
        <w:rPr>
          <w:rFonts w:ascii="Bookman Old Style" w:hAnsi="Bookman Old Style"/>
          <w:highlight w:val="yellow"/>
        </w:rPr>
        <w:t xml:space="preserve">(Karasek </w:t>
      </w:r>
      <w:r w:rsidR="00DC09D2" w:rsidRPr="00507E16">
        <w:rPr>
          <w:rFonts w:ascii="Bookman Old Style" w:hAnsi="Bookman Old Style"/>
          <w:highlight w:val="yellow"/>
          <w:vertAlign w:val="superscript"/>
        </w:rPr>
        <w:t>16</w:t>
      </w:r>
      <w:r w:rsidR="00D82A6B" w:rsidRPr="00507E16">
        <w:rPr>
          <w:rFonts w:ascii="Bookman Old Style" w:hAnsi="Bookman Old Style"/>
        </w:rPr>
        <w:t>)</w:t>
      </w:r>
      <w:r w:rsidR="00E857EC" w:rsidRPr="00507E16">
        <w:rPr>
          <w:rFonts w:ascii="Bookman Old Style" w:hAnsi="Bookman Old Style"/>
        </w:rPr>
        <w:t>.</w:t>
      </w:r>
      <w:proofErr w:type="gramEnd"/>
    </w:p>
    <w:p w:rsidR="00E857EC" w:rsidRPr="00507E16" w:rsidRDefault="00E857EC" w:rsidP="008F7935">
      <w:pPr>
        <w:rPr>
          <w:rFonts w:ascii="Bookman Old Style" w:hAnsi="Bookman Old Style"/>
        </w:rPr>
      </w:pPr>
    </w:p>
    <w:p w:rsidR="00751B1B" w:rsidRPr="00507E16" w:rsidRDefault="00E857EC" w:rsidP="00E857EC">
      <w:pPr>
        <w:rPr>
          <w:rFonts w:ascii="Bookman Old Style" w:hAnsi="Bookman Old Style" w:cs="Calibri"/>
        </w:rPr>
      </w:pPr>
      <w:r w:rsidRPr="00507E16">
        <w:rPr>
          <w:rFonts w:ascii="Bookman Old Style" w:hAnsi="Bookman Old Style"/>
        </w:rPr>
        <w:t xml:space="preserve">Use of a non-particulate steroid is probably the most important thing that can be done to prevent complications.  </w:t>
      </w:r>
      <w:r w:rsidRPr="00507E16">
        <w:rPr>
          <w:rFonts w:ascii="Bookman Old Style" w:hAnsi="Bookman Old Style" w:cs="Calibri"/>
        </w:rPr>
        <w:t xml:space="preserve"> This is supported by an animal study </w:t>
      </w:r>
      <w:r w:rsidR="00751B1B" w:rsidRPr="00507E16">
        <w:rPr>
          <w:rFonts w:ascii="Bookman Old Style" w:hAnsi="Bookman Old Style" w:cs="Calibri"/>
        </w:rPr>
        <w:t>compared particulate and nonparticulate steroid injections into the vertebral arteries (VA) of pigs under general anesthesia.  Those injected with particulate steroids never regained consciousness.  Subsequent MRIs revealed upper cervical cord and brain stem edema and histological analyses showed ischemic changes.  The animals injected with nonparticulate steroids did not have ischemic events and recovered without apparent adverse effects.  MRIs and subsequent histological analysis were later normal in this group.</w:t>
      </w:r>
      <w:r w:rsidR="00B00CEC" w:rsidRPr="00507E16">
        <w:rPr>
          <w:rFonts w:ascii="Bookman Old Style" w:hAnsi="Bookman Old Style" w:cs="Calibri"/>
        </w:rPr>
        <w:t xml:space="preserve"> (</w:t>
      </w:r>
      <w:r w:rsidR="00B00CEC" w:rsidRPr="00507E16">
        <w:rPr>
          <w:rFonts w:ascii="Bookman Old Style" w:hAnsi="Bookman Old Style" w:cs="Calibri"/>
          <w:highlight w:val="yellow"/>
        </w:rPr>
        <w:t xml:space="preserve">Okubadejo </w:t>
      </w:r>
      <w:r w:rsidR="00DC09D2" w:rsidRPr="00507E16">
        <w:rPr>
          <w:rFonts w:ascii="Bookman Old Style" w:hAnsi="Bookman Old Style" w:cs="Calibri"/>
          <w:highlight w:val="yellow"/>
          <w:vertAlign w:val="superscript"/>
        </w:rPr>
        <w:t>17</w:t>
      </w:r>
      <w:r w:rsidR="00B00CEC" w:rsidRPr="00507E16">
        <w:rPr>
          <w:rFonts w:ascii="Bookman Old Style" w:hAnsi="Bookman Old Style" w:cs="Calibri"/>
        </w:rPr>
        <w:t>)</w:t>
      </w:r>
    </w:p>
    <w:p w:rsidR="008F7935" w:rsidRPr="00507E16" w:rsidRDefault="008F7935" w:rsidP="002D6B10">
      <w:pPr>
        <w:rPr>
          <w:rFonts w:ascii="Bookman Old Style" w:hAnsi="Bookman Old Style" w:cs="Times New Roman"/>
          <w:b/>
        </w:rPr>
      </w:pPr>
    </w:p>
    <w:p w:rsidR="00E857EC" w:rsidRPr="00507E16" w:rsidRDefault="00E857EC" w:rsidP="002D6B10">
      <w:pPr>
        <w:rPr>
          <w:rFonts w:ascii="Bookman Old Style" w:hAnsi="Bookman Old Style" w:cs="Times New Roman"/>
        </w:rPr>
      </w:pPr>
      <w:r w:rsidRPr="00507E16">
        <w:rPr>
          <w:rFonts w:ascii="Bookman Old Style" w:hAnsi="Bookman Old Style" w:cs="Times New Roman"/>
        </w:rPr>
        <w:t>Limitations of this study includes that this is a retrospective study from a single academic center.  These CT angiograms of the neck were done for various reasons, but primarily</w:t>
      </w:r>
      <w:r w:rsidR="004E0837" w:rsidRPr="00507E16">
        <w:rPr>
          <w:rFonts w:ascii="Bookman Old Style" w:hAnsi="Bookman Old Style" w:cs="Times New Roman"/>
        </w:rPr>
        <w:t xml:space="preserve"> </w:t>
      </w:r>
      <w:r w:rsidRPr="00507E16">
        <w:rPr>
          <w:rFonts w:ascii="Bookman Old Style" w:hAnsi="Bookman Old Style" w:cs="Times New Roman"/>
        </w:rPr>
        <w:t>for patients who were being evaluated for a stroke.</w:t>
      </w:r>
      <w:r w:rsidR="004E0837" w:rsidRPr="00507E16">
        <w:rPr>
          <w:rFonts w:ascii="Bookman Old Style" w:hAnsi="Bookman Old Style" w:cs="Times New Roman"/>
        </w:rPr>
        <w:t xml:space="preserve">  It is unknown if stroke patients may have a higher prevalence of anomalous VA locations.  </w:t>
      </w:r>
    </w:p>
    <w:p w:rsidR="004E0837" w:rsidRPr="00507E16" w:rsidRDefault="004E0837" w:rsidP="002D6B10">
      <w:pPr>
        <w:rPr>
          <w:rFonts w:ascii="Bookman Old Style" w:hAnsi="Bookman Old Style" w:cs="Times New Roman"/>
        </w:rPr>
      </w:pPr>
    </w:p>
    <w:p w:rsidR="004E0837" w:rsidRPr="00507E16" w:rsidRDefault="004E0837" w:rsidP="002D6B10">
      <w:pPr>
        <w:rPr>
          <w:rFonts w:ascii="Bookman Old Style" w:hAnsi="Bookman Old Style" w:cs="Times New Roman"/>
          <w:b/>
        </w:rPr>
      </w:pPr>
      <w:r w:rsidRPr="00507E16">
        <w:rPr>
          <w:rFonts w:ascii="Bookman Old Style" w:hAnsi="Bookman Old Style" w:cs="Times New Roman"/>
          <w:b/>
        </w:rPr>
        <w:t>Summary</w:t>
      </w:r>
    </w:p>
    <w:p w:rsidR="004E0837" w:rsidRPr="00507E16" w:rsidRDefault="004E0837" w:rsidP="004E0837">
      <w:pPr>
        <w:rPr>
          <w:rFonts w:ascii="Bookman Old Style" w:hAnsi="Bookman Old Style" w:cs="Times New Roman"/>
        </w:rPr>
      </w:pPr>
      <w:r w:rsidRPr="00507E16">
        <w:rPr>
          <w:rFonts w:ascii="Bookman Old Style" w:hAnsi="Bookman Old Style" w:cs="Times New Roman"/>
        </w:rPr>
        <w:t xml:space="preserve">The VA can sometimes be in close proximity to the typical target location of a CTFESI.  This proximity correlates with the severity of foraminal stenosis.  Physicians should be mindful of this and consider evaluating the T2 axial MRI before doing CFTESIs.  </w:t>
      </w:r>
    </w:p>
    <w:p w:rsidR="004E0837" w:rsidRPr="00E857EC" w:rsidRDefault="004E0837" w:rsidP="002D6B10">
      <w:pPr>
        <w:rPr>
          <w:rFonts w:ascii="Times New Roman" w:hAnsi="Times New Roman" w:cs="Times New Roman"/>
        </w:rPr>
      </w:pPr>
    </w:p>
    <w:p w:rsidR="00E857EC" w:rsidRDefault="00E857EC" w:rsidP="002D6B10">
      <w:pPr>
        <w:rPr>
          <w:rFonts w:ascii="Times New Roman" w:hAnsi="Times New Roman" w:cs="Times New Roman"/>
          <w:b/>
        </w:rPr>
      </w:pPr>
    </w:p>
    <w:p w:rsidR="008F7935" w:rsidRDefault="008F7935" w:rsidP="002D6B10">
      <w:pPr>
        <w:rPr>
          <w:rFonts w:ascii="Times New Roman" w:hAnsi="Times New Roman" w:cs="Times New Roman"/>
          <w:b/>
        </w:rPr>
      </w:pPr>
    </w:p>
    <w:p w:rsidR="002D6B10" w:rsidRPr="009604B8" w:rsidRDefault="002D6B10" w:rsidP="002D6B10">
      <w:pPr>
        <w:rPr>
          <w:rFonts w:ascii="Times New Roman" w:hAnsi="Times New Roman" w:cs="Times New Roman"/>
          <w:b/>
        </w:rPr>
      </w:pPr>
      <w:r w:rsidRPr="009604B8">
        <w:rPr>
          <w:rFonts w:ascii="Times New Roman" w:hAnsi="Times New Roman" w:cs="Times New Roman"/>
          <w:b/>
        </w:rPr>
        <w:lastRenderedPageBreak/>
        <w:t>R</w:t>
      </w:r>
      <w:r w:rsidR="008F7935">
        <w:rPr>
          <w:rFonts w:ascii="Times New Roman" w:hAnsi="Times New Roman" w:cs="Times New Roman"/>
          <w:b/>
        </w:rPr>
        <w:t>eferences</w:t>
      </w:r>
      <w:r w:rsidRPr="009604B8">
        <w:rPr>
          <w:rFonts w:ascii="Times New Roman" w:hAnsi="Times New Roman" w:cs="Times New Roman"/>
          <w:b/>
        </w:rPr>
        <w:t>:</w:t>
      </w:r>
    </w:p>
    <w:p w:rsidR="00ED27FD" w:rsidRPr="00DC09D2" w:rsidRDefault="00ED27FD" w:rsidP="00ED27FD">
      <w:pPr>
        <w:pStyle w:val="References"/>
        <w:rPr>
          <w:rFonts w:ascii="Bookman Old Style" w:hAnsi="Bookman Old Style"/>
        </w:rPr>
      </w:pPr>
      <w:r w:rsidRPr="00DC09D2">
        <w:rPr>
          <w:rFonts w:ascii="Bookman Old Style" w:hAnsi="Bookman Old Style"/>
        </w:rPr>
        <w:t xml:space="preserve">1. McMillan MR, Crumpton C. Cortical blindness and neurologic injury complicating cervical transforaminal injection for cervical radiculopathy. </w:t>
      </w:r>
      <w:proofErr w:type="gramStart"/>
      <w:r w:rsidRPr="003B12D9">
        <w:rPr>
          <w:rFonts w:ascii="Bookman Old Style" w:hAnsi="Bookman Old Style" w:cs="StempelGaramondLTStd-Italic"/>
          <w:i/>
          <w:iCs/>
        </w:rPr>
        <w:t>Anesthesiology</w:t>
      </w:r>
      <w:r w:rsidRPr="00DC09D2">
        <w:rPr>
          <w:rFonts w:ascii="Bookman Old Style" w:hAnsi="Bookman Old Style"/>
        </w:rPr>
        <w:t>.</w:t>
      </w:r>
      <w:proofErr w:type="gramEnd"/>
      <w:r w:rsidRPr="00DC09D2">
        <w:rPr>
          <w:rFonts w:ascii="Bookman Old Style" w:hAnsi="Bookman Old Style"/>
        </w:rPr>
        <w:t xml:space="preserve"> 2003</w:t>
      </w:r>
      <w:proofErr w:type="gramStart"/>
      <w:r w:rsidRPr="00DC09D2">
        <w:rPr>
          <w:rFonts w:ascii="Bookman Old Style" w:hAnsi="Bookman Old Style"/>
        </w:rPr>
        <w:t>;99:509</w:t>
      </w:r>
      <w:proofErr w:type="gramEnd"/>
      <w:r w:rsidRPr="00DC09D2">
        <w:rPr>
          <w:rFonts w:ascii="Bookman Old Style" w:hAnsi="Bookman Old Style"/>
        </w:rPr>
        <w:t>–511.</w:t>
      </w:r>
    </w:p>
    <w:p w:rsidR="00ED27FD" w:rsidRPr="00DC09D2" w:rsidRDefault="00ED27FD" w:rsidP="00ED27FD">
      <w:pPr>
        <w:pStyle w:val="References"/>
        <w:rPr>
          <w:rFonts w:ascii="Bookman Old Style" w:hAnsi="Bookman Old Style"/>
        </w:rPr>
      </w:pPr>
      <w:r w:rsidRPr="00DC09D2">
        <w:rPr>
          <w:rFonts w:ascii="Bookman Old Style" w:hAnsi="Bookman Old Style"/>
        </w:rPr>
        <w:t>2.</w:t>
      </w:r>
      <w:r w:rsidRPr="00DC09D2">
        <w:rPr>
          <w:rFonts w:ascii="Bookman Old Style" w:hAnsi="Bookman Old Style"/>
        </w:rPr>
        <w:tab/>
        <w:t xml:space="preserve">Rozin L, Rozin R, Koehler SA, et al. Death during a transforaminal epidural steroid nerve root </w:t>
      </w:r>
      <w:proofErr w:type="gramStart"/>
      <w:r w:rsidRPr="00DC09D2">
        <w:rPr>
          <w:rFonts w:ascii="Bookman Old Style" w:hAnsi="Bookman Old Style"/>
        </w:rPr>
        <w:t>block(</w:t>
      </w:r>
      <w:proofErr w:type="gramEnd"/>
      <w:r w:rsidRPr="00DC09D2">
        <w:rPr>
          <w:rFonts w:ascii="Bookman Old Style" w:hAnsi="Bookman Old Style"/>
        </w:rPr>
        <w:t xml:space="preserve">C7) due to perforation of the left vertebral artery. </w:t>
      </w:r>
      <w:proofErr w:type="gramStart"/>
      <w:r w:rsidRPr="003B12D9">
        <w:rPr>
          <w:rFonts w:ascii="Bookman Old Style" w:hAnsi="Bookman Old Style" w:cs="StempelGaramondLTStd-Italic"/>
          <w:i/>
          <w:iCs/>
        </w:rPr>
        <w:t>Am J Forensic Med Path</w:t>
      </w:r>
      <w:r w:rsidRPr="00DC09D2">
        <w:rPr>
          <w:rFonts w:ascii="Bookman Old Style" w:hAnsi="Bookman Old Style" w:cs="StempelGaramondLTStd-Italic"/>
          <w:iCs/>
        </w:rPr>
        <w:t>.</w:t>
      </w:r>
      <w:proofErr w:type="gramEnd"/>
      <w:r w:rsidRPr="00DC09D2">
        <w:rPr>
          <w:rFonts w:ascii="Bookman Old Style" w:hAnsi="Bookman Old Style"/>
        </w:rPr>
        <w:t xml:space="preserve"> 2003</w:t>
      </w:r>
      <w:proofErr w:type="gramStart"/>
      <w:r w:rsidRPr="00DC09D2">
        <w:rPr>
          <w:rFonts w:ascii="Bookman Old Style" w:hAnsi="Bookman Old Style"/>
        </w:rPr>
        <w:t>;24:351</w:t>
      </w:r>
      <w:proofErr w:type="gramEnd"/>
      <w:r w:rsidRPr="00DC09D2">
        <w:rPr>
          <w:rFonts w:ascii="Bookman Old Style" w:hAnsi="Bookman Old Style"/>
        </w:rPr>
        <w:t>–355.</w:t>
      </w:r>
    </w:p>
    <w:p w:rsidR="00ED27FD" w:rsidRPr="00DC09D2" w:rsidRDefault="00ED27FD" w:rsidP="00ED27FD">
      <w:pPr>
        <w:pStyle w:val="References"/>
        <w:rPr>
          <w:rFonts w:ascii="Bookman Old Style" w:hAnsi="Bookman Old Style"/>
        </w:rPr>
      </w:pPr>
      <w:r w:rsidRPr="00DC09D2">
        <w:rPr>
          <w:rFonts w:ascii="Bookman Old Style" w:hAnsi="Bookman Old Style"/>
        </w:rPr>
        <w:t>3.</w:t>
      </w:r>
      <w:r w:rsidRPr="00DC09D2">
        <w:rPr>
          <w:rFonts w:ascii="Bookman Old Style" w:hAnsi="Bookman Old Style"/>
        </w:rPr>
        <w:tab/>
        <w:t xml:space="preserve">Tiso RL, Cutler T, Catania JA, Whalen K. Adverse central nervous system sequelae after selective transforaminal block: The role of corticosteroids. </w:t>
      </w:r>
      <w:r w:rsidRPr="00DC09D2">
        <w:rPr>
          <w:rFonts w:ascii="Bookman Old Style" w:hAnsi="Bookman Old Style" w:cs="StempelGaramondLTStd-Italic"/>
          <w:iCs/>
        </w:rPr>
        <w:t xml:space="preserve"> </w:t>
      </w:r>
      <w:r w:rsidRPr="003B12D9">
        <w:rPr>
          <w:rFonts w:ascii="Bookman Old Style" w:hAnsi="Bookman Old Style" w:cs="StempelGaramondLTStd-Italic"/>
          <w:i/>
          <w:iCs/>
        </w:rPr>
        <w:t>Spine J</w:t>
      </w:r>
      <w:r w:rsidRPr="00DC09D2">
        <w:rPr>
          <w:rFonts w:ascii="Bookman Old Style" w:hAnsi="Bookman Old Style" w:cs="StempelGaramondLTStd-Italic"/>
          <w:iCs/>
        </w:rPr>
        <w:t>.</w:t>
      </w:r>
      <w:r w:rsidRPr="00DC09D2">
        <w:rPr>
          <w:rFonts w:ascii="Bookman Old Style" w:hAnsi="Bookman Old Style"/>
        </w:rPr>
        <w:t xml:space="preserve"> 2004</w:t>
      </w:r>
      <w:proofErr w:type="gramStart"/>
      <w:r w:rsidRPr="00DC09D2">
        <w:rPr>
          <w:rFonts w:ascii="Bookman Old Style" w:hAnsi="Bookman Old Style"/>
        </w:rPr>
        <w:t>;4:468</w:t>
      </w:r>
      <w:proofErr w:type="gramEnd"/>
      <w:r w:rsidRPr="00DC09D2">
        <w:rPr>
          <w:rFonts w:ascii="Bookman Old Style" w:hAnsi="Bookman Old Style"/>
        </w:rPr>
        <w:t>–474.</w:t>
      </w:r>
    </w:p>
    <w:p w:rsidR="00ED27FD" w:rsidRPr="00DC09D2" w:rsidRDefault="00ED27FD" w:rsidP="00ED27FD">
      <w:pPr>
        <w:pStyle w:val="References"/>
        <w:rPr>
          <w:rFonts w:ascii="Bookman Old Style" w:hAnsi="Bookman Old Style"/>
        </w:rPr>
      </w:pPr>
      <w:r w:rsidRPr="00DC09D2">
        <w:rPr>
          <w:rFonts w:ascii="Bookman Old Style" w:hAnsi="Bookman Old Style"/>
        </w:rPr>
        <w:t>4.</w:t>
      </w:r>
      <w:r w:rsidRPr="00DC09D2">
        <w:rPr>
          <w:rFonts w:ascii="Bookman Old Style" w:hAnsi="Bookman Old Style"/>
        </w:rPr>
        <w:tab/>
        <w:t xml:space="preserve">Brouwers PJAM, Kottnik EJBL, Simon MAM, Prevo RL. </w:t>
      </w:r>
      <w:proofErr w:type="gramStart"/>
      <w:r w:rsidRPr="00DC09D2">
        <w:rPr>
          <w:rFonts w:ascii="Bookman Old Style" w:hAnsi="Bookman Old Style"/>
        </w:rPr>
        <w:t>A cervical anterior spinal artery syndrome after diagnostic blockade of the right C6-nerve root.</w:t>
      </w:r>
      <w:proofErr w:type="gramEnd"/>
      <w:r w:rsidRPr="00DC09D2">
        <w:rPr>
          <w:rFonts w:ascii="Bookman Old Style" w:hAnsi="Bookman Old Style"/>
        </w:rPr>
        <w:t xml:space="preserve"> </w:t>
      </w:r>
      <w:proofErr w:type="gramStart"/>
      <w:r w:rsidRPr="003B12D9">
        <w:rPr>
          <w:rFonts w:ascii="Bookman Old Style" w:hAnsi="Bookman Old Style" w:cs="StempelGaramondLTStd-Italic"/>
          <w:i/>
          <w:iCs/>
        </w:rPr>
        <w:t>Pain</w:t>
      </w:r>
      <w:r w:rsidRPr="00DC09D2">
        <w:rPr>
          <w:rFonts w:ascii="Bookman Old Style" w:hAnsi="Bookman Old Style" w:cs="StempelGaramondLTStd-Italic"/>
          <w:iCs/>
        </w:rPr>
        <w:t>.</w:t>
      </w:r>
      <w:proofErr w:type="gramEnd"/>
      <w:r w:rsidRPr="00DC09D2">
        <w:rPr>
          <w:rFonts w:ascii="Bookman Old Style" w:hAnsi="Bookman Old Style"/>
        </w:rPr>
        <w:t xml:space="preserve"> 2001</w:t>
      </w:r>
      <w:proofErr w:type="gramStart"/>
      <w:r w:rsidRPr="00DC09D2">
        <w:rPr>
          <w:rFonts w:ascii="Bookman Old Style" w:hAnsi="Bookman Old Style"/>
        </w:rPr>
        <w:t>;91:397</w:t>
      </w:r>
      <w:proofErr w:type="gramEnd"/>
      <w:r w:rsidRPr="00DC09D2">
        <w:rPr>
          <w:rFonts w:ascii="Bookman Old Style" w:hAnsi="Bookman Old Style"/>
        </w:rPr>
        <w:t>–399.</w:t>
      </w:r>
    </w:p>
    <w:p w:rsidR="00ED55C4" w:rsidRPr="00DC09D2" w:rsidRDefault="00ED27FD" w:rsidP="00ED55C4">
      <w:pPr>
        <w:pStyle w:val="References"/>
        <w:rPr>
          <w:rFonts w:ascii="Bookman Old Style" w:hAnsi="Bookman Old Style"/>
        </w:rPr>
      </w:pPr>
      <w:r w:rsidRPr="00DC09D2">
        <w:rPr>
          <w:rFonts w:ascii="Bookman Old Style" w:hAnsi="Bookman Old Style"/>
        </w:rPr>
        <w:t>5.</w:t>
      </w:r>
      <w:r w:rsidRPr="00DC09D2">
        <w:rPr>
          <w:rFonts w:ascii="Bookman Old Style" w:hAnsi="Bookman Old Style"/>
        </w:rPr>
        <w:tab/>
        <w:t xml:space="preserve">Baker R, Dreyfuss P, Mercer S, Bogduk N. Cervical transforaminal injection of corticosteroids into a radicular artery: A possible mechanism for spinal cord injury. </w:t>
      </w:r>
      <w:proofErr w:type="gramStart"/>
      <w:r w:rsidRPr="003B12D9">
        <w:rPr>
          <w:rFonts w:ascii="Bookman Old Style" w:hAnsi="Bookman Old Style" w:cs="StempelGaramondLTStd-Italic"/>
          <w:i/>
          <w:iCs/>
        </w:rPr>
        <w:t>Pain</w:t>
      </w:r>
      <w:r w:rsidRPr="00DC09D2">
        <w:rPr>
          <w:rFonts w:ascii="Bookman Old Style" w:hAnsi="Bookman Old Style" w:cs="StempelGaramondLTStd-Italic"/>
          <w:iCs/>
        </w:rPr>
        <w:t>.</w:t>
      </w:r>
      <w:proofErr w:type="gramEnd"/>
      <w:r w:rsidRPr="00DC09D2">
        <w:rPr>
          <w:rFonts w:ascii="Bookman Old Style" w:hAnsi="Bookman Old Style"/>
        </w:rPr>
        <w:t xml:space="preserve"> 2003</w:t>
      </w:r>
      <w:proofErr w:type="gramStart"/>
      <w:r w:rsidRPr="00DC09D2">
        <w:rPr>
          <w:rFonts w:ascii="Bookman Old Style" w:hAnsi="Bookman Old Style"/>
        </w:rPr>
        <w:t>;103:211</w:t>
      </w:r>
      <w:proofErr w:type="gramEnd"/>
      <w:r w:rsidRPr="00DC09D2">
        <w:rPr>
          <w:rFonts w:ascii="Bookman Old Style" w:hAnsi="Bookman Old Style"/>
        </w:rPr>
        <w:t>–215.</w:t>
      </w:r>
    </w:p>
    <w:p w:rsidR="00ED55C4" w:rsidRPr="00DC09D2" w:rsidRDefault="00ED55C4" w:rsidP="00ED55C4">
      <w:pPr>
        <w:pStyle w:val="References"/>
        <w:rPr>
          <w:rFonts w:ascii="Bookman Old Style" w:hAnsi="Bookman Old Style"/>
        </w:rPr>
      </w:pPr>
      <w:r w:rsidRPr="00DC09D2">
        <w:rPr>
          <w:rFonts w:ascii="Bookman Old Style" w:hAnsi="Bookman Old Style"/>
        </w:rPr>
        <w:t xml:space="preserve">6.  </w:t>
      </w:r>
      <w:r w:rsidR="00ED27FD" w:rsidRPr="00DC09D2">
        <w:rPr>
          <w:rFonts w:ascii="Bookman Old Style" w:hAnsi="Bookman Old Style"/>
        </w:rPr>
        <w:t xml:space="preserve">Scanlon GC, Moeller-Bertram T, Romanowsky SM, Wallace MS.  Cervical transforaminal epidural steroid injections: more dangerous than we think?  </w:t>
      </w:r>
      <w:proofErr w:type="gramStart"/>
      <w:r w:rsidR="00ED27FD" w:rsidRPr="003B12D9">
        <w:rPr>
          <w:rFonts w:ascii="Bookman Old Style" w:hAnsi="Bookman Old Style" w:cs="StempelGaramondLTStd-Italic"/>
          <w:i/>
          <w:iCs/>
        </w:rPr>
        <w:t>Spine</w:t>
      </w:r>
      <w:r w:rsidR="00ED27FD" w:rsidRPr="00DC09D2">
        <w:rPr>
          <w:rFonts w:ascii="Bookman Old Style" w:hAnsi="Bookman Old Style" w:cs="StempelGaramondLTStd-Italic"/>
          <w:iCs/>
        </w:rPr>
        <w:t>.</w:t>
      </w:r>
      <w:proofErr w:type="gramEnd"/>
      <w:r w:rsidR="00ED27FD" w:rsidRPr="00DC09D2">
        <w:rPr>
          <w:rFonts w:ascii="Bookman Old Style" w:hAnsi="Bookman Old Style"/>
        </w:rPr>
        <w:t xml:space="preserve"> 2007</w:t>
      </w:r>
      <w:proofErr w:type="gramStart"/>
      <w:r w:rsidR="00ED27FD" w:rsidRPr="00DC09D2">
        <w:rPr>
          <w:rFonts w:ascii="Bookman Old Style" w:hAnsi="Bookman Old Style"/>
        </w:rPr>
        <w:t>;32:1249</w:t>
      </w:r>
      <w:proofErr w:type="gramEnd"/>
      <w:r w:rsidR="00ED27FD" w:rsidRPr="00DC09D2">
        <w:rPr>
          <w:rFonts w:ascii="Bookman Old Style" w:hAnsi="Bookman Old Style"/>
        </w:rPr>
        <w:t>-1256.</w:t>
      </w:r>
    </w:p>
    <w:p w:rsidR="00ED55C4" w:rsidRPr="00DC09D2" w:rsidRDefault="00FC3DDF" w:rsidP="00ED55C4">
      <w:pPr>
        <w:pStyle w:val="References"/>
        <w:rPr>
          <w:rFonts w:ascii="Bookman Old Style" w:hAnsi="Bookman Old Style"/>
        </w:rPr>
      </w:pPr>
      <w:r w:rsidRPr="00DC09D2">
        <w:rPr>
          <w:rFonts w:ascii="Bookman Old Style" w:hAnsi="Bookman Old Style"/>
        </w:rPr>
        <w:t xml:space="preserve">7.  </w:t>
      </w:r>
      <w:r w:rsidR="000C39C1" w:rsidRPr="00DC09D2">
        <w:rPr>
          <w:rFonts w:ascii="Bookman Old Style" w:hAnsi="Bookman Old Style"/>
        </w:rPr>
        <w:t xml:space="preserve">Tiso RL, Cutler T, Catania JA, Whalen K. Adverse central nervous system sequelae after selective transforaminal block: the role of corticosteroids.  </w:t>
      </w:r>
      <w:r w:rsidR="000C39C1" w:rsidRPr="003B12D9">
        <w:rPr>
          <w:rFonts w:ascii="Bookman Old Style" w:hAnsi="Bookman Old Style" w:cs="StempelGaramondLTStd-Italic"/>
          <w:i/>
          <w:iCs/>
        </w:rPr>
        <w:t>Spine J</w:t>
      </w:r>
      <w:r w:rsidR="000C39C1" w:rsidRPr="00DC09D2">
        <w:rPr>
          <w:rFonts w:ascii="Bookman Old Style" w:hAnsi="Bookman Old Style" w:cs="StempelGaramondLTStd-Italic"/>
          <w:iCs/>
        </w:rPr>
        <w:t>.</w:t>
      </w:r>
      <w:r w:rsidR="000C39C1" w:rsidRPr="00DC09D2">
        <w:rPr>
          <w:rFonts w:ascii="Bookman Old Style" w:hAnsi="Bookman Old Style"/>
        </w:rPr>
        <w:t xml:space="preserve"> 2004</w:t>
      </w:r>
      <w:proofErr w:type="gramStart"/>
      <w:r w:rsidR="000C39C1" w:rsidRPr="00DC09D2">
        <w:rPr>
          <w:rFonts w:ascii="Bookman Old Style" w:hAnsi="Bookman Old Style"/>
        </w:rPr>
        <w:t>;4:468</w:t>
      </w:r>
      <w:proofErr w:type="gramEnd"/>
      <w:r w:rsidR="000C39C1" w:rsidRPr="00DC09D2">
        <w:rPr>
          <w:rFonts w:ascii="Bookman Old Style" w:hAnsi="Bookman Old Style"/>
        </w:rPr>
        <w:t>–474.</w:t>
      </w:r>
    </w:p>
    <w:p w:rsidR="00FC3DDF" w:rsidRPr="00DC09D2" w:rsidRDefault="00FC3DDF" w:rsidP="00DC09D2">
      <w:pPr>
        <w:pStyle w:val="References"/>
        <w:rPr>
          <w:rFonts w:ascii="Bookman Old Style" w:hAnsi="Bookman Old Style"/>
        </w:rPr>
      </w:pPr>
      <w:r w:rsidRPr="00DC09D2">
        <w:rPr>
          <w:rFonts w:ascii="Bookman Old Style" w:hAnsi="Bookman Old Style"/>
        </w:rPr>
        <w:t xml:space="preserve">8.  </w:t>
      </w:r>
      <w:r w:rsidR="000C39C1" w:rsidRPr="00DC09D2">
        <w:rPr>
          <w:rFonts w:ascii="Bookman Old Style" w:hAnsi="Bookman Old Style"/>
        </w:rPr>
        <w:t xml:space="preserve">Derby, R, Date E, Lee CH, Lee JH, Lee SH.  Size and aggregation of corticosteroids used for epidural injections. </w:t>
      </w:r>
      <w:r w:rsidR="000C39C1" w:rsidRPr="00DC09D2">
        <w:rPr>
          <w:rFonts w:ascii="Bookman Old Style" w:hAnsi="Bookman Old Style" w:cs="StempelGaramondLTStd-Italic"/>
          <w:iCs/>
        </w:rPr>
        <w:t>Interventional Spine, ISIS Newsletter.</w:t>
      </w:r>
      <w:r w:rsidR="000C39C1" w:rsidRPr="00DC09D2">
        <w:rPr>
          <w:rFonts w:ascii="Bookman Old Style" w:hAnsi="Bookman Old Style"/>
        </w:rPr>
        <w:t xml:space="preserve"> 2005 5(4):30-37.</w:t>
      </w:r>
    </w:p>
    <w:p w:rsidR="00E84591" w:rsidRPr="00DC09D2" w:rsidRDefault="00DC09D2" w:rsidP="00FC3DDF">
      <w:pPr>
        <w:pStyle w:val="References"/>
        <w:rPr>
          <w:rFonts w:ascii="Bookman Old Style" w:hAnsi="Bookman Old Style"/>
        </w:rPr>
      </w:pPr>
      <w:r w:rsidRPr="00DC09D2">
        <w:rPr>
          <w:rFonts w:ascii="Bookman Old Style" w:hAnsi="Bookman Old Style"/>
        </w:rPr>
        <w:t>9</w:t>
      </w:r>
      <w:r w:rsidR="00FC3DDF" w:rsidRPr="00DC09D2">
        <w:rPr>
          <w:rFonts w:ascii="Bookman Old Style" w:hAnsi="Bookman Old Style"/>
        </w:rPr>
        <w:t xml:space="preserve">.  </w:t>
      </w:r>
      <w:r w:rsidR="000C39C1" w:rsidRPr="00DC09D2">
        <w:rPr>
          <w:rFonts w:ascii="Bookman Old Style" w:hAnsi="Bookman Old Style"/>
        </w:rPr>
        <w:t xml:space="preserve">Rathmell JR, Aprill C, Bogduk N. Cervical transforaminal injection of steroids. </w:t>
      </w:r>
      <w:proofErr w:type="gramStart"/>
      <w:r w:rsidR="000C39C1" w:rsidRPr="003B12D9">
        <w:rPr>
          <w:rFonts w:ascii="Bookman Old Style" w:hAnsi="Bookman Old Style" w:cs="StempelGaramondLTStd-Italic"/>
          <w:i/>
          <w:iCs/>
        </w:rPr>
        <w:t>Anesthesiology</w:t>
      </w:r>
      <w:r w:rsidR="000C39C1" w:rsidRPr="00DC09D2">
        <w:rPr>
          <w:rFonts w:ascii="Bookman Old Style" w:hAnsi="Bookman Old Style" w:cs="StempelGaramondLTStd-Italic"/>
          <w:iCs/>
        </w:rPr>
        <w:t>.</w:t>
      </w:r>
      <w:proofErr w:type="gramEnd"/>
      <w:r w:rsidR="000C39C1" w:rsidRPr="00DC09D2">
        <w:rPr>
          <w:rFonts w:ascii="Bookman Old Style" w:hAnsi="Bookman Old Style"/>
        </w:rPr>
        <w:t xml:space="preserve"> 2004</w:t>
      </w:r>
      <w:proofErr w:type="gramStart"/>
      <w:r w:rsidR="000C39C1" w:rsidRPr="00DC09D2">
        <w:rPr>
          <w:rFonts w:ascii="Bookman Old Style" w:hAnsi="Bookman Old Style"/>
        </w:rPr>
        <w:t>;100:1595</w:t>
      </w:r>
      <w:proofErr w:type="gramEnd"/>
      <w:r w:rsidR="000C39C1" w:rsidRPr="00DC09D2">
        <w:rPr>
          <w:rFonts w:ascii="Bookman Old Style" w:hAnsi="Bookman Old Style"/>
        </w:rPr>
        <w:t>–1600.</w:t>
      </w:r>
    </w:p>
    <w:p w:rsidR="004B6E57" w:rsidRPr="00DC09D2" w:rsidRDefault="00DC09D2" w:rsidP="004B6E57">
      <w:pPr>
        <w:rPr>
          <w:rFonts w:ascii="Bookman Old Style" w:hAnsi="Bookman Old Style" w:cs="Times New Roman"/>
          <w:sz w:val="18"/>
        </w:rPr>
      </w:pPr>
      <w:r w:rsidRPr="00DC09D2">
        <w:rPr>
          <w:rFonts w:ascii="Bookman Old Style" w:hAnsi="Bookman Old Style" w:cs="Times New Roman"/>
          <w:sz w:val="18"/>
        </w:rPr>
        <w:t>10</w:t>
      </w:r>
      <w:r w:rsidR="00E84591" w:rsidRPr="00DC09D2">
        <w:rPr>
          <w:rFonts w:ascii="Bookman Old Style" w:hAnsi="Bookman Old Style" w:cs="Times New Roman"/>
          <w:sz w:val="18"/>
        </w:rPr>
        <w:t xml:space="preserve">. </w:t>
      </w:r>
      <w:r w:rsidR="00867366" w:rsidRPr="00DC09D2">
        <w:rPr>
          <w:rFonts w:ascii="Bookman Old Style" w:hAnsi="Bookman Old Style" w:cs="Times New Roman"/>
          <w:sz w:val="18"/>
        </w:rPr>
        <w:t xml:space="preserve"> </w:t>
      </w:r>
      <w:r w:rsidR="00E84591" w:rsidRPr="00DC09D2">
        <w:rPr>
          <w:rFonts w:ascii="Bookman Old Style" w:hAnsi="Bookman Old Style"/>
          <w:sz w:val="18"/>
        </w:rPr>
        <w:t xml:space="preserve">Wells D, Petersen B.  Prevalence of intraforaminal vertebral artery loops.  </w:t>
      </w:r>
      <w:proofErr w:type="gramStart"/>
      <w:r w:rsidR="00E84591" w:rsidRPr="003B12D9">
        <w:rPr>
          <w:rFonts w:ascii="Bookman Old Style" w:hAnsi="Bookman Old Style"/>
          <w:i/>
          <w:sz w:val="18"/>
        </w:rPr>
        <w:t>The Spine Journal</w:t>
      </w:r>
      <w:r w:rsidR="00E84591" w:rsidRPr="00DC09D2">
        <w:rPr>
          <w:rFonts w:ascii="Bookman Old Style" w:hAnsi="Bookman Old Style"/>
          <w:sz w:val="18"/>
        </w:rPr>
        <w:t>.</w:t>
      </w:r>
      <w:proofErr w:type="gramEnd"/>
      <w:r w:rsidR="00E84591" w:rsidRPr="00DC09D2">
        <w:rPr>
          <w:rFonts w:ascii="Bookman Old Style" w:hAnsi="Bookman Old Style"/>
          <w:sz w:val="18"/>
        </w:rPr>
        <w:t xml:space="preserve">  2010</w:t>
      </w:r>
      <w:proofErr w:type="gramStart"/>
      <w:r w:rsidR="00E84591" w:rsidRPr="00DC09D2">
        <w:rPr>
          <w:rFonts w:ascii="Bookman Old Style" w:hAnsi="Bookman Old Style"/>
          <w:sz w:val="18"/>
        </w:rPr>
        <w:t>;10:69S</w:t>
      </w:r>
      <w:proofErr w:type="gramEnd"/>
      <w:r w:rsidR="00E84591" w:rsidRPr="00DC09D2">
        <w:rPr>
          <w:rFonts w:ascii="Bookman Old Style" w:hAnsi="Bookman Old Style"/>
          <w:sz w:val="18"/>
        </w:rPr>
        <w:t>-70S.</w:t>
      </w:r>
    </w:p>
    <w:p w:rsidR="00867366" w:rsidRPr="00DC09D2" w:rsidRDefault="00DC09D2" w:rsidP="00867366">
      <w:pPr>
        <w:rPr>
          <w:rFonts w:ascii="Bookman Old Style" w:hAnsi="Bookman Old Style" w:cs="Times New Roman"/>
          <w:sz w:val="18"/>
        </w:rPr>
      </w:pPr>
      <w:r w:rsidRPr="00DC09D2">
        <w:rPr>
          <w:rFonts w:ascii="Bookman Old Style" w:hAnsi="Bookman Old Style" w:cs="Times New Roman"/>
          <w:sz w:val="18"/>
        </w:rPr>
        <w:t>11</w:t>
      </w:r>
      <w:r w:rsidR="004B6E57" w:rsidRPr="00DC09D2">
        <w:rPr>
          <w:rFonts w:ascii="Bookman Old Style" w:hAnsi="Bookman Old Style" w:cs="Times New Roman"/>
          <w:sz w:val="18"/>
        </w:rPr>
        <w:t xml:space="preserve">.  </w:t>
      </w:r>
      <w:r w:rsidR="002D6B10" w:rsidRPr="00DC09D2">
        <w:rPr>
          <w:rFonts w:ascii="Bookman Old Style" w:eastAsia="Cambria" w:hAnsi="Bookman Old Style" w:cs="Times New Roman"/>
          <w:sz w:val="18"/>
        </w:rPr>
        <w:t xml:space="preserve">Bogduk N, Dreyfuss P, et al.  </w:t>
      </w:r>
      <w:proofErr w:type="gramStart"/>
      <w:r w:rsidR="002D6B10" w:rsidRPr="00DC09D2">
        <w:rPr>
          <w:rFonts w:ascii="Bookman Old Style" w:eastAsia="Cambria" w:hAnsi="Bookman Old Style" w:cs="Times New Roman"/>
          <w:sz w:val="18"/>
        </w:rPr>
        <w:t>Complications of spinal diagnostic and treatment procedures.</w:t>
      </w:r>
      <w:proofErr w:type="gramEnd"/>
      <w:r w:rsidR="002D6B10" w:rsidRPr="00DC09D2">
        <w:rPr>
          <w:rFonts w:ascii="Bookman Old Style" w:eastAsia="Cambria" w:hAnsi="Bookman Old Style" w:cs="Times New Roman"/>
          <w:sz w:val="18"/>
        </w:rPr>
        <w:t xml:space="preserve">  </w:t>
      </w:r>
      <w:r w:rsidR="002D6B10" w:rsidRPr="00DC09D2">
        <w:rPr>
          <w:rFonts w:ascii="Bookman Old Style" w:eastAsia="Cambria" w:hAnsi="Bookman Old Style" w:cs="StempelGaramondLTStd-Italic"/>
          <w:iCs/>
          <w:sz w:val="18"/>
        </w:rPr>
        <w:t>Pain Med.</w:t>
      </w:r>
      <w:r w:rsidR="002D6B10" w:rsidRPr="00DC09D2">
        <w:rPr>
          <w:rFonts w:ascii="Bookman Old Style" w:eastAsia="Cambria" w:hAnsi="Bookman Old Style" w:cs="Times New Roman"/>
          <w:sz w:val="18"/>
        </w:rPr>
        <w:t xml:space="preserve"> 2008</w:t>
      </w:r>
      <w:proofErr w:type="gramStart"/>
      <w:r w:rsidR="002D6B10" w:rsidRPr="00DC09D2">
        <w:rPr>
          <w:rFonts w:ascii="Bookman Old Style" w:eastAsia="Cambria" w:hAnsi="Bookman Old Style" w:cs="Times New Roman"/>
          <w:sz w:val="18"/>
        </w:rPr>
        <w:t>;9:S11</w:t>
      </w:r>
      <w:proofErr w:type="gramEnd"/>
      <w:r w:rsidR="002D6B10" w:rsidRPr="00DC09D2">
        <w:rPr>
          <w:rFonts w:ascii="Bookman Old Style" w:eastAsia="Cambria" w:hAnsi="Bookman Old Style" w:cs="Times New Roman"/>
          <w:sz w:val="18"/>
        </w:rPr>
        <w:t>-34</w:t>
      </w:r>
    </w:p>
    <w:p w:rsidR="00867366" w:rsidRPr="00DC09D2" w:rsidRDefault="00DC09D2" w:rsidP="00867366">
      <w:pPr>
        <w:rPr>
          <w:rFonts w:ascii="Bookman Old Style" w:hAnsi="Bookman Old Style"/>
          <w:sz w:val="18"/>
        </w:rPr>
      </w:pPr>
      <w:r w:rsidRPr="00DC09D2">
        <w:rPr>
          <w:rFonts w:ascii="Bookman Old Style" w:hAnsi="Bookman Old Style"/>
          <w:sz w:val="18"/>
        </w:rPr>
        <w:t>12</w:t>
      </w:r>
      <w:r w:rsidR="00867366" w:rsidRPr="00DC09D2">
        <w:rPr>
          <w:rFonts w:ascii="Bookman Old Style" w:hAnsi="Bookman Old Style"/>
          <w:sz w:val="18"/>
        </w:rPr>
        <w:t xml:space="preserve">. </w:t>
      </w:r>
      <w:r w:rsidR="00B00CEC" w:rsidRPr="00DC09D2">
        <w:rPr>
          <w:rFonts w:ascii="Bookman Old Style" w:hAnsi="Bookman Old Style"/>
          <w:sz w:val="18"/>
        </w:rPr>
        <w:t xml:space="preserve"> </w:t>
      </w:r>
      <w:r w:rsidR="00A9239D" w:rsidRPr="00DC09D2">
        <w:rPr>
          <w:rFonts w:ascii="Bookman Old Style" w:hAnsi="Bookman Old Style"/>
          <w:sz w:val="18"/>
        </w:rPr>
        <w:t xml:space="preserve">Bogduk N.  </w:t>
      </w:r>
      <w:proofErr w:type="gramStart"/>
      <w:r w:rsidR="00A9239D" w:rsidRPr="00DC09D2">
        <w:rPr>
          <w:rFonts w:ascii="Bookman Old Style" w:hAnsi="Bookman Old Style"/>
          <w:sz w:val="18"/>
        </w:rPr>
        <w:t>International Spine Intervention Society Practice Guidelines for Spinal Diagnostic and Treatment Procedures.</w:t>
      </w:r>
      <w:proofErr w:type="gramEnd"/>
      <w:r w:rsidR="00A9239D" w:rsidRPr="00DC09D2">
        <w:rPr>
          <w:rFonts w:ascii="Bookman Old Style" w:hAnsi="Bookman Old Style"/>
          <w:sz w:val="18"/>
        </w:rPr>
        <w:t xml:space="preserve">  2004:243-247.</w:t>
      </w:r>
    </w:p>
    <w:p w:rsidR="00B47A41" w:rsidRPr="00DC09D2" w:rsidRDefault="00DC09D2" w:rsidP="00B47A41">
      <w:pPr>
        <w:rPr>
          <w:rFonts w:ascii="Bookman Old Style" w:hAnsi="Bookman Old Style"/>
          <w:sz w:val="18"/>
        </w:rPr>
      </w:pPr>
      <w:r w:rsidRPr="00DC09D2">
        <w:rPr>
          <w:rFonts w:ascii="Bookman Old Style" w:hAnsi="Bookman Old Style"/>
          <w:sz w:val="18"/>
        </w:rPr>
        <w:t>13</w:t>
      </w:r>
      <w:r w:rsidR="00867366" w:rsidRPr="00DC09D2">
        <w:rPr>
          <w:rFonts w:ascii="Bookman Old Style" w:hAnsi="Bookman Old Style"/>
          <w:sz w:val="18"/>
        </w:rPr>
        <w:t xml:space="preserve">. </w:t>
      </w:r>
      <w:r w:rsidR="00B00CEC" w:rsidRPr="00DC09D2">
        <w:rPr>
          <w:rFonts w:ascii="Bookman Old Style" w:hAnsi="Bookman Old Style"/>
          <w:sz w:val="18"/>
        </w:rPr>
        <w:t xml:space="preserve"> </w:t>
      </w:r>
      <w:r w:rsidR="00D82A6B" w:rsidRPr="00DC09D2">
        <w:rPr>
          <w:rFonts w:ascii="Bookman Old Style" w:hAnsi="Bookman Old Style"/>
          <w:sz w:val="18"/>
        </w:rPr>
        <w:t xml:space="preserve">Glaser SE, Falco F.  </w:t>
      </w:r>
      <w:proofErr w:type="gramStart"/>
      <w:r w:rsidR="00D82A6B" w:rsidRPr="00DC09D2">
        <w:rPr>
          <w:rFonts w:ascii="Bookman Old Style" w:hAnsi="Bookman Old Style"/>
          <w:sz w:val="18"/>
        </w:rPr>
        <w:t>Paraplegia following a thoracolumbar transforaminal epidural steroid injection.</w:t>
      </w:r>
      <w:proofErr w:type="gramEnd"/>
      <w:r w:rsidR="00D82A6B" w:rsidRPr="00DC09D2">
        <w:rPr>
          <w:rFonts w:ascii="Bookman Old Style" w:hAnsi="Bookman Old Style"/>
          <w:sz w:val="18"/>
        </w:rPr>
        <w:t xml:space="preserve">  </w:t>
      </w:r>
      <w:proofErr w:type="gramStart"/>
      <w:r w:rsidR="00D82A6B" w:rsidRPr="003B12D9">
        <w:rPr>
          <w:rFonts w:ascii="Bookman Old Style" w:hAnsi="Bookman Old Style" w:cs="StempelGaramondLTStd-Italic"/>
          <w:i/>
          <w:iCs/>
          <w:sz w:val="18"/>
        </w:rPr>
        <w:t>Pain Physician</w:t>
      </w:r>
      <w:r w:rsidR="00D82A6B" w:rsidRPr="00DC09D2">
        <w:rPr>
          <w:rFonts w:ascii="Bookman Old Style" w:hAnsi="Bookman Old Style" w:cs="StempelGaramondLTStd-Italic"/>
          <w:iCs/>
          <w:sz w:val="18"/>
        </w:rPr>
        <w:t>.</w:t>
      </w:r>
      <w:proofErr w:type="gramEnd"/>
      <w:r w:rsidR="00D82A6B" w:rsidRPr="00DC09D2">
        <w:rPr>
          <w:rFonts w:ascii="Bookman Old Style" w:hAnsi="Bookman Old Style"/>
          <w:sz w:val="18"/>
        </w:rPr>
        <w:t xml:space="preserve"> 2005</w:t>
      </w:r>
      <w:proofErr w:type="gramStart"/>
      <w:r w:rsidR="00D82A6B" w:rsidRPr="00DC09D2">
        <w:rPr>
          <w:rFonts w:ascii="Bookman Old Style" w:hAnsi="Bookman Old Style"/>
          <w:sz w:val="18"/>
        </w:rPr>
        <w:t>;8:309</w:t>
      </w:r>
      <w:proofErr w:type="gramEnd"/>
      <w:r w:rsidR="00D82A6B" w:rsidRPr="00DC09D2">
        <w:rPr>
          <w:rFonts w:ascii="Bookman Old Style" w:hAnsi="Bookman Old Style"/>
          <w:sz w:val="18"/>
        </w:rPr>
        <w:t>-314.</w:t>
      </w:r>
      <w:r w:rsidR="00B47A41" w:rsidRPr="00DC09D2">
        <w:rPr>
          <w:rFonts w:ascii="Bookman Old Style" w:hAnsi="Bookman Old Style" w:cs="Times New Roman"/>
          <w:sz w:val="18"/>
        </w:rPr>
        <w:t xml:space="preserve"> </w:t>
      </w:r>
    </w:p>
    <w:p w:rsidR="00D82A6B" w:rsidRPr="00DC09D2" w:rsidRDefault="00DC09D2" w:rsidP="00B47A41">
      <w:pPr>
        <w:rPr>
          <w:rFonts w:ascii="Bookman Old Style" w:hAnsi="Bookman Old Style" w:cs="Times New Roman"/>
          <w:sz w:val="18"/>
        </w:rPr>
      </w:pPr>
      <w:r w:rsidRPr="00DC09D2">
        <w:rPr>
          <w:rFonts w:ascii="Bookman Old Style" w:hAnsi="Bookman Old Style"/>
          <w:sz w:val="18"/>
        </w:rPr>
        <w:t>14</w:t>
      </w:r>
      <w:r w:rsidR="00B47A41" w:rsidRPr="00DC09D2">
        <w:rPr>
          <w:rFonts w:ascii="Bookman Old Style" w:hAnsi="Bookman Old Style"/>
          <w:sz w:val="18"/>
        </w:rPr>
        <w:t xml:space="preserve">. </w:t>
      </w:r>
      <w:r w:rsidR="00B00CEC" w:rsidRPr="00DC09D2">
        <w:rPr>
          <w:rFonts w:ascii="Bookman Old Style" w:hAnsi="Bookman Old Style"/>
          <w:sz w:val="18"/>
        </w:rPr>
        <w:t xml:space="preserve"> </w:t>
      </w:r>
      <w:r w:rsidR="00B47A41" w:rsidRPr="00DC09D2">
        <w:rPr>
          <w:rFonts w:ascii="Bookman Old Style" w:hAnsi="Bookman Old Style"/>
          <w:sz w:val="18"/>
        </w:rPr>
        <w:t>A</w:t>
      </w:r>
      <w:r w:rsidR="00D82A6B" w:rsidRPr="00DC09D2">
        <w:rPr>
          <w:rFonts w:ascii="Bookman Old Style" w:hAnsi="Bookman Old Style"/>
          <w:sz w:val="18"/>
        </w:rPr>
        <w:t xml:space="preserve">prill C.  </w:t>
      </w:r>
      <w:proofErr w:type="gramStart"/>
      <w:r w:rsidR="00D82A6B" w:rsidRPr="00DC09D2">
        <w:rPr>
          <w:rFonts w:ascii="Bookman Old Style" w:hAnsi="Bookman Old Style"/>
          <w:sz w:val="18"/>
        </w:rPr>
        <w:t>Catastrophic neurological complications of transforaminal epidural injections.</w:t>
      </w:r>
      <w:proofErr w:type="gramEnd"/>
      <w:r w:rsidR="00D82A6B" w:rsidRPr="00DC09D2">
        <w:rPr>
          <w:rFonts w:ascii="Bookman Old Style" w:hAnsi="Bookman Old Style"/>
          <w:sz w:val="18"/>
        </w:rPr>
        <w:t xml:space="preserve">  </w:t>
      </w:r>
      <w:proofErr w:type="gramStart"/>
      <w:r w:rsidR="00D82A6B" w:rsidRPr="00DC09D2">
        <w:rPr>
          <w:rFonts w:ascii="Bookman Old Style" w:hAnsi="Bookman Old Style"/>
          <w:sz w:val="18"/>
        </w:rPr>
        <w:t>ISIS 19</w:t>
      </w:r>
      <w:r w:rsidR="00D82A6B" w:rsidRPr="00DC09D2">
        <w:rPr>
          <w:rFonts w:ascii="Bookman Old Style" w:hAnsi="Bookman Old Style"/>
          <w:sz w:val="18"/>
          <w:vertAlign w:val="superscript"/>
        </w:rPr>
        <w:t>th</w:t>
      </w:r>
      <w:r w:rsidR="00D82A6B" w:rsidRPr="00DC09D2">
        <w:rPr>
          <w:rFonts w:ascii="Bookman Old Style" w:hAnsi="Bookman Old Style"/>
          <w:sz w:val="18"/>
        </w:rPr>
        <w:t xml:space="preserve"> Annual Scientific Meeting presentation.</w:t>
      </w:r>
      <w:proofErr w:type="gramEnd"/>
      <w:r w:rsidR="00D82A6B" w:rsidRPr="00DC09D2">
        <w:rPr>
          <w:rFonts w:ascii="Bookman Old Style" w:hAnsi="Bookman Old Style"/>
          <w:sz w:val="18"/>
        </w:rPr>
        <w:t xml:space="preserve">  August 11, 2011.</w:t>
      </w:r>
    </w:p>
    <w:p w:rsidR="00B00CEC" w:rsidRPr="00DC09D2" w:rsidRDefault="00DC09D2" w:rsidP="00B00CEC">
      <w:pPr>
        <w:rPr>
          <w:rFonts w:ascii="Bookman Old Style" w:hAnsi="Bookman Old Style" w:cs="Verdana"/>
          <w:sz w:val="18"/>
          <w:szCs w:val="22"/>
        </w:rPr>
      </w:pPr>
      <w:r w:rsidRPr="00DC09D2">
        <w:rPr>
          <w:rFonts w:ascii="Bookman Old Style" w:hAnsi="Bookman Old Style"/>
          <w:sz w:val="18"/>
        </w:rPr>
        <w:t>15</w:t>
      </w:r>
      <w:r w:rsidR="00B00CEC" w:rsidRPr="00DC09D2">
        <w:rPr>
          <w:rFonts w:ascii="Bookman Old Style" w:hAnsi="Bookman Old Style"/>
          <w:sz w:val="18"/>
        </w:rPr>
        <w:t xml:space="preserve">.  </w:t>
      </w:r>
      <w:r w:rsidR="00B00CEC" w:rsidRPr="00DC09D2">
        <w:rPr>
          <w:rFonts w:ascii="Bookman Old Style" w:hAnsi="Bookman Old Style" w:cs="Verdana"/>
          <w:sz w:val="18"/>
          <w:szCs w:val="22"/>
        </w:rPr>
        <w:t xml:space="preserve">Smuck M, Leung D. </w:t>
      </w:r>
      <w:r w:rsidR="00B00CEC" w:rsidRPr="00DC09D2">
        <w:rPr>
          <w:rFonts w:ascii="Bookman Old Style" w:hAnsi="Bookman Old Style" w:cs="Verdana"/>
          <w:bCs/>
          <w:sz w:val="18"/>
          <w:szCs w:val="22"/>
        </w:rPr>
        <w:t>Inadvertent injection of a cervical radicular artery using an atraumatic pencil-point needle</w:t>
      </w:r>
      <w:r w:rsidR="00B00CEC" w:rsidRPr="00DC09D2">
        <w:rPr>
          <w:rFonts w:ascii="Bookman Old Style" w:hAnsi="Bookman Old Style" w:cs="Verdana"/>
          <w:sz w:val="18"/>
          <w:szCs w:val="22"/>
        </w:rPr>
        <w:t xml:space="preserve">. </w:t>
      </w:r>
      <w:proofErr w:type="gramStart"/>
      <w:r w:rsidR="00B00CEC" w:rsidRPr="003B12D9">
        <w:rPr>
          <w:rFonts w:ascii="Bookman Old Style" w:hAnsi="Bookman Old Style" w:cs="Verdana"/>
          <w:i/>
          <w:iCs/>
          <w:sz w:val="18"/>
          <w:szCs w:val="22"/>
        </w:rPr>
        <w:t xml:space="preserve">Spine </w:t>
      </w:r>
      <w:r w:rsidR="00B00CEC" w:rsidRPr="00DC09D2">
        <w:rPr>
          <w:rFonts w:ascii="Bookman Old Style" w:hAnsi="Bookman Old Style" w:cs="Verdana"/>
          <w:iCs/>
          <w:sz w:val="18"/>
          <w:szCs w:val="22"/>
        </w:rPr>
        <w:t>(Phila Pa 1976)</w:t>
      </w:r>
      <w:r w:rsidR="00B00CEC" w:rsidRPr="00DC09D2">
        <w:rPr>
          <w:rFonts w:ascii="Bookman Old Style" w:hAnsi="Bookman Old Style" w:cs="Verdana"/>
          <w:sz w:val="18"/>
          <w:szCs w:val="22"/>
        </w:rPr>
        <w:t>.</w:t>
      </w:r>
      <w:proofErr w:type="gramEnd"/>
      <w:r w:rsidR="00B00CEC" w:rsidRPr="00DC09D2">
        <w:rPr>
          <w:rFonts w:ascii="Bookman Old Style" w:hAnsi="Bookman Old Style" w:cs="Verdana"/>
          <w:sz w:val="18"/>
          <w:szCs w:val="22"/>
        </w:rPr>
        <w:t xml:space="preserve"> 2011; 36 (3): E220-3</w:t>
      </w:r>
    </w:p>
    <w:p w:rsidR="00D82A6B" w:rsidRPr="00DC09D2" w:rsidRDefault="00DC09D2" w:rsidP="00B00CEC">
      <w:pPr>
        <w:rPr>
          <w:rFonts w:ascii="Bookman Old Style" w:hAnsi="Bookman Old Style"/>
          <w:sz w:val="18"/>
        </w:rPr>
      </w:pPr>
      <w:r w:rsidRPr="00DC09D2">
        <w:rPr>
          <w:rFonts w:ascii="Bookman Old Style" w:hAnsi="Bookman Old Style"/>
          <w:sz w:val="18"/>
        </w:rPr>
        <w:t>16</w:t>
      </w:r>
      <w:r w:rsidR="00B00CEC" w:rsidRPr="00DC09D2">
        <w:rPr>
          <w:rFonts w:ascii="Bookman Old Style" w:hAnsi="Bookman Old Style"/>
          <w:sz w:val="18"/>
        </w:rPr>
        <w:t xml:space="preserve">. </w:t>
      </w:r>
      <w:r w:rsidR="00D82A6B" w:rsidRPr="00DC09D2">
        <w:rPr>
          <w:rFonts w:ascii="Bookman Old Style" w:hAnsi="Bookman Old Style"/>
          <w:sz w:val="18"/>
        </w:rPr>
        <w:t xml:space="preserve">Karasek M, Bogduk N.  </w:t>
      </w:r>
      <w:proofErr w:type="gramStart"/>
      <w:r w:rsidR="00D82A6B" w:rsidRPr="00DC09D2">
        <w:rPr>
          <w:rFonts w:ascii="Bookman Old Style" w:hAnsi="Bookman Old Style"/>
          <w:sz w:val="18"/>
        </w:rPr>
        <w:t>Temporary neurologic deficit after cervical transforaminal injection of local anesthetic.</w:t>
      </w:r>
      <w:proofErr w:type="gramEnd"/>
      <w:r w:rsidR="00D82A6B" w:rsidRPr="00DC09D2">
        <w:rPr>
          <w:rFonts w:ascii="Bookman Old Style" w:hAnsi="Bookman Old Style"/>
          <w:sz w:val="18"/>
        </w:rPr>
        <w:t xml:space="preserve"> </w:t>
      </w:r>
      <w:r w:rsidR="00D82A6B" w:rsidRPr="00DC09D2">
        <w:rPr>
          <w:rFonts w:ascii="Bookman Old Style" w:hAnsi="Bookman Old Style" w:cs="StempelGaramondLTStd-Italic"/>
          <w:iCs/>
          <w:sz w:val="18"/>
        </w:rPr>
        <w:t xml:space="preserve"> </w:t>
      </w:r>
      <w:r w:rsidR="00D82A6B" w:rsidRPr="003B12D9">
        <w:rPr>
          <w:rFonts w:ascii="Bookman Old Style" w:hAnsi="Bookman Old Style" w:cs="StempelGaramondLTStd-Italic"/>
          <w:i/>
          <w:iCs/>
          <w:sz w:val="18"/>
        </w:rPr>
        <w:t>Pain Med</w:t>
      </w:r>
      <w:r w:rsidR="00D82A6B" w:rsidRPr="00DC09D2">
        <w:rPr>
          <w:rFonts w:ascii="Bookman Old Style" w:hAnsi="Bookman Old Style" w:cs="StempelGaramondLTStd-Italic"/>
          <w:iCs/>
          <w:sz w:val="18"/>
        </w:rPr>
        <w:t xml:space="preserve">. </w:t>
      </w:r>
      <w:r w:rsidR="00D82A6B" w:rsidRPr="00DC09D2">
        <w:rPr>
          <w:rFonts w:ascii="Bookman Old Style" w:hAnsi="Bookman Old Style"/>
          <w:sz w:val="18"/>
        </w:rPr>
        <w:t>2004</w:t>
      </w:r>
      <w:proofErr w:type="gramStart"/>
      <w:r w:rsidR="00D82A6B" w:rsidRPr="00DC09D2">
        <w:rPr>
          <w:rFonts w:ascii="Bookman Old Style" w:hAnsi="Bookman Old Style"/>
          <w:sz w:val="18"/>
        </w:rPr>
        <w:t>;5:202</w:t>
      </w:r>
      <w:proofErr w:type="gramEnd"/>
      <w:r w:rsidR="00D82A6B" w:rsidRPr="00DC09D2">
        <w:rPr>
          <w:rFonts w:ascii="Bookman Old Style" w:hAnsi="Bookman Old Style"/>
          <w:sz w:val="18"/>
        </w:rPr>
        <w:t>-205.</w:t>
      </w:r>
    </w:p>
    <w:p w:rsidR="00E857EC" w:rsidRPr="00DC09D2" w:rsidRDefault="00DC09D2" w:rsidP="00B00CEC">
      <w:pPr>
        <w:rPr>
          <w:rFonts w:ascii="Bookman Old Style" w:hAnsi="Bookman Old Style"/>
          <w:sz w:val="18"/>
        </w:rPr>
      </w:pPr>
      <w:proofErr w:type="gramStart"/>
      <w:r w:rsidRPr="00DC09D2">
        <w:rPr>
          <w:rFonts w:ascii="Bookman Old Style" w:hAnsi="Bookman Old Style"/>
          <w:sz w:val="18"/>
        </w:rPr>
        <w:t>17</w:t>
      </w:r>
      <w:r w:rsidR="00B00CEC" w:rsidRPr="00DC09D2">
        <w:rPr>
          <w:rFonts w:ascii="Bookman Old Style" w:hAnsi="Bookman Old Style"/>
          <w:sz w:val="18"/>
        </w:rPr>
        <w:t xml:space="preserve">.  </w:t>
      </w:r>
      <w:r w:rsidR="00E857EC" w:rsidRPr="00DC09D2">
        <w:rPr>
          <w:rFonts w:ascii="Bookman Old Style" w:hAnsi="Bookman Old Style"/>
          <w:sz w:val="18"/>
        </w:rPr>
        <w:t>Okubadejo GO, Talcott MR, Schmidt RE, et al.</w:t>
      </w:r>
      <w:proofErr w:type="gramEnd"/>
      <w:r w:rsidR="00E857EC" w:rsidRPr="00DC09D2">
        <w:rPr>
          <w:rFonts w:ascii="Bookman Old Style" w:hAnsi="Bookman Old Style"/>
          <w:sz w:val="18"/>
        </w:rPr>
        <w:t xml:space="preserve">  Perils of intravascular methylprednisolone injection into the vertebral artery: an animal study.  </w:t>
      </w:r>
      <w:r w:rsidR="00E857EC" w:rsidRPr="003B12D9">
        <w:rPr>
          <w:rFonts w:ascii="Bookman Old Style" w:hAnsi="Bookman Old Style" w:cs="StempelGaramondLTStd-Italic"/>
          <w:i/>
          <w:iCs/>
          <w:sz w:val="18"/>
        </w:rPr>
        <w:t>J Bone Joint Surg Am</w:t>
      </w:r>
      <w:r w:rsidR="00E857EC" w:rsidRPr="00DC09D2">
        <w:rPr>
          <w:rFonts w:ascii="Bookman Old Style" w:hAnsi="Bookman Old Style" w:cs="StempelGaramondLTStd-Italic"/>
          <w:iCs/>
          <w:sz w:val="18"/>
        </w:rPr>
        <w:t>.</w:t>
      </w:r>
      <w:r w:rsidR="00E857EC" w:rsidRPr="00DC09D2">
        <w:rPr>
          <w:rFonts w:ascii="Bookman Old Style" w:hAnsi="Bookman Old Style"/>
          <w:sz w:val="18"/>
        </w:rPr>
        <w:t xml:space="preserve"> 2008</w:t>
      </w:r>
      <w:proofErr w:type="gramStart"/>
      <w:r w:rsidR="00E857EC" w:rsidRPr="00DC09D2">
        <w:rPr>
          <w:rFonts w:ascii="Bookman Old Style" w:hAnsi="Bookman Old Style"/>
          <w:sz w:val="18"/>
        </w:rPr>
        <w:t>;90:1932</w:t>
      </w:r>
      <w:proofErr w:type="gramEnd"/>
      <w:r w:rsidR="00E857EC" w:rsidRPr="00DC09D2">
        <w:rPr>
          <w:rFonts w:ascii="Bookman Old Style" w:hAnsi="Bookman Old Style"/>
          <w:sz w:val="18"/>
        </w:rPr>
        <w:t>-1938.</w:t>
      </w:r>
    </w:p>
    <w:p w:rsidR="00D82A6B" w:rsidRPr="00FD39E7" w:rsidRDefault="00D82A6B" w:rsidP="00A9239D">
      <w:pPr>
        <w:ind w:left="360"/>
        <w:rPr>
          <w:rFonts w:ascii="Garamond" w:hAnsi="Garamond"/>
          <w:sz w:val="18"/>
        </w:rPr>
      </w:pPr>
    </w:p>
    <w:sectPr w:rsidR="00D82A6B" w:rsidRPr="00FD39E7" w:rsidSect="00D474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tempelGaramondLTStd-Roman">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StempelGaramondLTStd-Italic">
    <w:altName w:val="Plantagenet Cheroke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A117A5"/>
    <w:multiLevelType w:val="hybridMultilevel"/>
    <w:tmpl w:val="AE080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trackRevisions/>
  <w:doNotTrackMoves/>
  <w:defaultTabStop w:val="720"/>
  <w:characterSpacingControl w:val="doNotCompress"/>
  <w:compat/>
  <w:rsids>
    <w:rsidRoot w:val="002D6B10"/>
    <w:rsid w:val="00066043"/>
    <w:rsid w:val="0008644A"/>
    <w:rsid w:val="000C39C1"/>
    <w:rsid w:val="000D7369"/>
    <w:rsid w:val="00102450"/>
    <w:rsid w:val="00176E0B"/>
    <w:rsid w:val="00203FA7"/>
    <w:rsid w:val="00267037"/>
    <w:rsid w:val="002C1E7D"/>
    <w:rsid w:val="002D6B10"/>
    <w:rsid w:val="003160FB"/>
    <w:rsid w:val="0038008B"/>
    <w:rsid w:val="003B12D9"/>
    <w:rsid w:val="003F04FB"/>
    <w:rsid w:val="003F32EC"/>
    <w:rsid w:val="0049397F"/>
    <w:rsid w:val="004B6E57"/>
    <w:rsid w:val="004E0837"/>
    <w:rsid w:val="00507E16"/>
    <w:rsid w:val="005E2D8A"/>
    <w:rsid w:val="00603439"/>
    <w:rsid w:val="00694A7D"/>
    <w:rsid w:val="00695E06"/>
    <w:rsid w:val="006D7D9D"/>
    <w:rsid w:val="006F1E1E"/>
    <w:rsid w:val="00731581"/>
    <w:rsid w:val="00745789"/>
    <w:rsid w:val="00751B1B"/>
    <w:rsid w:val="007635C6"/>
    <w:rsid w:val="007B4ECA"/>
    <w:rsid w:val="007C6C2B"/>
    <w:rsid w:val="007F48BE"/>
    <w:rsid w:val="00846FBA"/>
    <w:rsid w:val="00867366"/>
    <w:rsid w:val="008F7935"/>
    <w:rsid w:val="00A9239D"/>
    <w:rsid w:val="00AC7339"/>
    <w:rsid w:val="00AF7326"/>
    <w:rsid w:val="00AF7E00"/>
    <w:rsid w:val="00B00CEC"/>
    <w:rsid w:val="00B47A41"/>
    <w:rsid w:val="00B87383"/>
    <w:rsid w:val="00BF1874"/>
    <w:rsid w:val="00C0237A"/>
    <w:rsid w:val="00D4740E"/>
    <w:rsid w:val="00D7662C"/>
    <w:rsid w:val="00D81821"/>
    <w:rsid w:val="00D82A6B"/>
    <w:rsid w:val="00DC09D2"/>
    <w:rsid w:val="00E31276"/>
    <w:rsid w:val="00E33310"/>
    <w:rsid w:val="00E362BE"/>
    <w:rsid w:val="00E84591"/>
    <w:rsid w:val="00E857EC"/>
    <w:rsid w:val="00EA7A1E"/>
    <w:rsid w:val="00ED27FD"/>
    <w:rsid w:val="00ED55C4"/>
    <w:rsid w:val="00F7334F"/>
    <w:rsid w:val="00FC3DDF"/>
    <w:rsid w:val="00FD39E7"/>
    <w:rsid w:val="00FE324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B10"/>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B10"/>
    <w:pPr>
      <w:ind w:left="720"/>
      <w:contextualSpacing/>
    </w:pPr>
  </w:style>
  <w:style w:type="paragraph" w:customStyle="1" w:styleId="Bodytextjustified">
    <w:name w:val="Body text justified"/>
    <w:basedOn w:val="Normal"/>
    <w:rsid w:val="008F7935"/>
    <w:pPr>
      <w:autoSpaceDE w:val="0"/>
      <w:autoSpaceDN w:val="0"/>
      <w:adjustRightInd w:val="0"/>
      <w:spacing w:line="288" w:lineRule="auto"/>
      <w:ind w:firstLine="271"/>
      <w:jc w:val="both"/>
      <w:textAlignment w:val="center"/>
    </w:pPr>
    <w:rPr>
      <w:rFonts w:ascii="StempelGaramondLTStd-Roman" w:eastAsia="Times New Roman" w:hAnsi="StempelGaramondLTStd-Roman" w:cs="StempelGaramondLTStd-Roman"/>
      <w:color w:val="000000"/>
      <w:sz w:val="20"/>
      <w:szCs w:val="20"/>
    </w:rPr>
  </w:style>
  <w:style w:type="paragraph" w:customStyle="1" w:styleId="References">
    <w:name w:val="References"/>
    <w:basedOn w:val="Bodytextjustified"/>
    <w:rsid w:val="00ED27FD"/>
    <w:pPr>
      <w:tabs>
        <w:tab w:val="left" w:pos="260"/>
      </w:tabs>
      <w:ind w:left="260" w:hanging="260"/>
    </w:pPr>
    <w:rPr>
      <w:sz w:val="18"/>
      <w:szCs w:val="18"/>
    </w:rPr>
  </w:style>
  <w:style w:type="paragraph" w:styleId="BalloonText">
    <w:name w:val="Balloon Text"/>
    <w:basedOn w:val="Normal"/>
    <w:link w:val="BalloonTextChar"/>
    <w:uiPriority w:val="99"/>
    <w:semiHidden/>
    <w:unhideWhenUsed/>
    <w:rsid w:val="003160FB"/>
    <w:rPr>
      <w:rFonts w:ascii="Tahoma" w:hAnsi="Tahoma" w:cs="Tahoma"/>
      <w:sz w:val="16"/>
      <w:szCs w:val="16"/>
    </w:rPr>
  </w:style>
  <w:style w:type="character" w:customStyle="1" w:styleId="BalloonTextChar">
    <w:name w:val="Balloon Text Char"/>
    <w:basedOn w:val="DefaultParagraphFont"/>
    <w:link w:val="BalloonText"/>
    <w:uiPriority w:val="99"/>
    <w:semiHidden/>
    <w:rsid w:val="003160FB"/>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2000</Words>
  <Characters>11401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bwu2</cp:lastModifiedBy>
  <cp:revision>28</cp:revision>
  <dcterms:created xsi:type="dcterms:W3CDTF">2012-07-06T01:57:00Z</dcterms:created>
  <dcterms:modified xsi:type="dcterms:W3CDTF">2012-07-09T17:16:00Z</dcterms:modified>
</cp:coreProperties>
</file>
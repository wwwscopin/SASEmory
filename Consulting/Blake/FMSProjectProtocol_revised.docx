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3B" w:rsidRPr="00765BE1" w:rsidRDefault="00905A3B" w:rsidP="00905A3B">
      <w:pPr>
        <w:outlineLvl w:val="0"/>
        <w:rPr>
          <w:b/>
        </w:rPr>
      </w:pPr>
      <w:r w:rsidRPr="00765BE1">
        <w:rPr>
          <w:b/>
        </w:rPr>
        <w:t>Protocol</w:t>
      </w:r>
    </w:p>
    <w:p w:rsidR="00905A3B" w:rsidRDefault="00905A3B" w:rsidP="00905A3B"/>
    <w:p w:rsidR="00905A3B" w:rsidRPr="00F8227A" w:rsidRDefault="00905A3B" w:rsidP="00905A3B">
      <w:pPr>
        <w:outlineLvl w:val="0"/>
        <w:rPr>
          <w:b/>
        </w:rPr>
      </w:pPr>
      <w:r>
        <w:t xml:space="preserve">1) </w:t>
      </w:r>
      <w:r w:rsidRPr="00DF28F5">
        <w:rPr>
          <w:b/>
        </w:rPr>
        <w:t xml:space="preserve"> </w:t>
      </w:r>
      <w:r>
        <w:rPr>
          <w:b/>
        </w:rPr>
        <w:t xml:space="preserve">Title: </w:t>
      </w:r>
      <w:r w:rsidR="007622A2">
        <w:rPr>
          <w:rFonts w:ascii="Calibri" w:hAnsi="Calibri"/>
        </w:rPr>
        <w:t>Correlation of Functional Movement Screen™</w:t>
      </w:r>
      <w:r w:rsidR="00190578" w:rsidRPr="00F8227A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>Score and Injury History</w:t>
      </w:r>
      <w:r w:rsidR="00190578" w:rsidRPr="00F8227A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 xml:space="preserve">in </w:t>
      </w:r>
      <w:r w:rsidR="00190578" w:rsidRPr="00F8227A">
        <w:rPr>
          <w:rFonts w:ascii="Calibri" w:hAnsi="Calibri"/>
        </w:rPr>
        <w:t xml:space="preserve">National Football League Scouting Combine Attendees </w:t>
      </w:r>
    </w:p>
    <w:p w:rsidR="00905A3B" w:rsidRDefault="00905A3B" w:rsidP="00905A3B"/>
    <w:p w:rsidR="00905A3B" w:rsidRDefault="00905A3B" w:rsidP="00905A3B">
      <w:pPr>
        <w:outlineLvl w:val="0"/>
      </w:pPr>
      <w:r w:rsidRPr="00765BE1">
        <w:rPr>
          <w:b/>
        </w:rPr>
        <w:t>Investigators:</w:t>
      </w:r>
      <w:r>
        <w:t xml:space="preserve"> </w:t>
      </w:r>
      <w:r w:rsidR="007E0B46">
        <w:t>Blake Shock</w:t>
      </w:r>
      <w:r w:rsidR="00F8227A">
        <w:t xml:space="preserve">ley M.D, Marty </w:t>
      </w:r>
      <w:proofErr w:type="spellStart"/>
      <w:r w:rsidR="00F8227A">
        <w:t>Lauzon</w:t>
      </w:r>
      <w:proofErr w:type="spellEnd"/>
      <w:r w:rsidR="00F8227A">
        <w:t xml:space="preserve"> AT</w:t>
      </w:r>
      <w:r w:rsidR="00AD6606">
        <w:t>C PT</w:t>
      </w:r>
      <w:r w:rsidR="00F8227A">
        <w:t>, Jeff Fish,</w:t>
      </w:r>
      <w:r w:rsidR="00932977">
        <w:t xml:space="preserve"> and </w:t>
      </w:r>
      <w:proofErr w:type="spellStart"/>
      <w:r>
        <w:t>Spero</w:t>
      </w:r>
      <w:proofErr w:type="spellEnd"/>
      <w:r>
        <w:t xml:space="preserve"> </w:t>
      </w:r>
      <w:proofErr w:type="spellStart"/>
      <w:r>
        <w:t>Karas</w:t>
      </w:r>
      <w:proofErr w:type="spellEnd"/>
      <w:r>
        <w:t xml:space="preserve"> M.D. (PI)</w:t>
      </w:r>
    </w:p>
    <w:p w:rsidR="00905A3B" w:rsidRDefault="00905A3B" w:rsidP="00905A3B"/>
    <w:p w:rsidR="00905A3B" w:rsidRDefault="00905A3B" w:rsidP="00905A3B">
      <w:pPr>
        <w:outlineLvl w:val="0"/>
      </w:pPr>
      <w:r w:rsidRPr="00765BE1">
        <w:rPr>
          <w:b/>
        </w:rPr>
        <w:t>Draft Date</w:t>
      </w:r>
      <w:r>
        <w:t xml:space="preserve">: </w:t>
      </w:r>
      <w:r w:rsidR="002B4F75">
        <w:t>-</w:t>
      </w:r>
    </w:p>
    <w:p w:rsidR="00905A3B" w:rsidRDefault="00905A3B" w:rsidP="00905A3B"/>
    <w:p w:rsidR="00905A3B" w:rsidRDefault="00905A3B" w:rsidP="00905A3B">
      <w:pPr>
        <w:outlineLvl w:val="0"/>
        <w:rPr>
          <w:b/>
        </w:rPr>
      </w:pPr>
      <w:r>
        <w:t>2)</w:t>
      </w:r>
      <w:r w:rsidRPr="00765BE1">
        <w:rPr>
          <w:b/>
        </w:rPr>
        <w:t xml:space="preserve"> </w:t>
      </w:r>
      <w:r>
        <w:rPr>
          <w:b/>
        </w:rPr>
        <w:t>Abstract:</w:t>
      </w:r>
    </w:p>
    <w:p w:rsidR="00905A3B" w:rsidRPr="007E0B46" w:rsidRDefault="00932977" w:rsidP="00905A3B">
      <w:pPr>
        <w:rPr>
          <w:rFonts w:ascii="Calibri" w:hAnsi="Calibri"/>
        </w:rPr>
      </w:pPr>
      <w:r w:rsidRPr="007E0B46">
        <w:rPr>
          <w:rFonts w:ascii="Times New Roman" w:hAnsi="Times New Roman"/>
        </w:rPr>
        <w:t xml:space="preserve">The </w:t>
      </w:r>
      <w:r w:rsidRPr="007E0B46">
        <w:rPr>
          <w:rFonts w:ascii="Calibri" w:hAnsi="Calibri"/>
        </w:rPr>
        <w:t xml:space="preserve">Functional Movement Screen™ </w:t>
      </w:r>
      <w:r w:rsidR="007622A2">
        <w:rPr>
          <w:rFonts w:ascii="Calibri" w:hAnsi="Calibri"/>
        </w:rPr>
        <w:t xml:space="preserve">(FMS) </w:t>
      </w:r>
      <w:r w:rsidR="002A1BA1">
        <w:rPr>
          <w:rFonts w:ascii="Calibri" w:hAnsi="Calibri"/>
        </w:rPr>
        <w:t>is an increasingly used</w:t>
      </w:r>
      <w:r w:rsidR="007622A2">
        <w:rPr>
          <w:rFonts w:ascii="Calibri" w:hAnsi="Calibri"/>
        </w:rPr>
        <w:t xml:space="preserve"> screening tool that aids the clinician in </w:t>
      </w:r>
      <w:r w:rsidRPr="007E0B46">
        <w:rPr>
          <w:rFonts w:ascii="Calibri" w:hAnsi="Calibri"/>
        </w:rPr>
        <w:t>assess</w:t>
      </w:r>
      <w:r w:rsidR="007622A2">
        <w:rPr>
          <w:rFonts w:ascii="Calibri" w:hAnsi="Calibri"/>
        </w:rPr>
        <w:t>ing</w:t>
      </w:r>
      <w:r w:rsidRPr="007E0B46">
        <w:rPr>
          <w:rFonts w:ascii="Calibri" w:hAnsi="Calibri"/>
        </w:rPr>
        <w:t xml:space="preserve"> the fundamental movement patterns of an individual.  </w:t>
      </w:r>
      <w:r w:rsidR="00E06B07" w:rsidRPr="007E0B46">
        <w:rPr>
          <w:rFonts w:ascii="Calibri" w:hAnsi="Calibri"/>
        </w:rPr>
        <w:t xml:space="preserve">This assessment tool </w:t>
      </w:r>
      <w:r w:rsidR="002677FD">
        <w:rPr>
          <w:rFonts w:ascii="Calibri" w:hAnsi="Calibri"/>
        </w:rPr>
        <w:t xml:space="preserve">consists of seven basic movements used to generate a “screen score” and to discern asymmetries in motion between the participant’s left and right sides. The test </w:t>
      </w:r>
      <w:r w:rsidR="00E06B07" w:rsidRPr="007E0B46">
        <w:rPr>
          <w:rFonts w:ascii="Calibri" w:hAnsi="Calibri"/>
        </w:rPr>
        <w:t>is often used in pre-participation screenings to evaluate individuals in a dynamic and functional capacity.  It seeks to identify</w:t>
      </w:r>
      <w:r w:rsidR="007622A2">
        <w:rPr>
          <w:rFonts w:ascii="Calibri" w:hAnsi="Calibri"/>
        </w:rPr>
        <w:t xml:space="preserve"> compensatory movement patterns- or movement “asymmetries”- </w:t>
      </w:r>
      <w:r w:rsidR="00E06B07" w:rsidRPr="007E0B46">
        <w:rPr>
          <w:rFonts w:ascii="Calibri" w:hAnsi="Calibri"/>
        </w:rPr>
        <w:t>that may lead to an incre</w:t>
      </w:r>
      <w:r w:rsidR="007622A2">
        <w:rPr>
          <w:rFonts w:ascii="Calibri" w:hAnsi="Calibri"/>
        </w:rPr>
        <w:t xml:space="preserve">ased risk of future injury.  </w:t>
      </w:r>
      <w:r w:rsidR="00E06B07" w:rsidRPr="007E0B46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>The FMS</w:t>
      </w:r>
      <w:r w:rsidR="00E06B07" w:rsidRPr="007E0B46">
        <w:rPr>
          <w:rFonts w:ascii="Calibri" w:hAnsi="Calibri"/>
        </w:rPr>
        <w:t xml:space="preserve"> </w:t>
      </w:r>
      <w:r w:rsidR="007622A2">
        <w:rPr>
          <w:rFonts w:ascii="Calibri" w:hAnsi="Calibri"/>
        </w:rPr>
        <w:t xml:space="preserve">is used to assess all athletes at the </w:t>
      </w:r>
      <w:r w:rsidR="002677FD">
        <w:rPr>
          <w:rFonts w:ascii="Calibri" w:hAnsi="Calibri"/>
        </w:rPr>
        <w:t>National Football League (</w:t>
      </w:r>
      <w:r w:rsidR="007622A2">
        <w:rPr>
          <w:rFonts w:ascii="Calibri" w:hAnsi="Calibri"/>
        </w:rPr>
        <w:t>NFL</w:t>
      </w:r>
      <w:r w:rsidR="002677FD">
        <w:rPr>
          <w:rFonts w:ascii="Calibri" w:hAnsi="Calibri"/>
        </w:rPr>
        <w:t xml:space="preserve">) Invitational Scouting Combine </w:t>
      </w:r>
      <w:r w:rsidR="007622A2">
        <w:rPr>
          <w:rFonts w:ascii="Calibri" w:hAnsi="Calibri"/>
        </w:rPr>
        <w:t>and is currently used</w:t>
      </w:r>
      <w:r w:rsidR="00E06B07" w:rsidRPr="007E0B46">
        <w:rPr>
          <w:rFonts w:ascii="Calibri" w:hAnsi="Calibri"/>
        </w:rPr>
        <w:t xml:space="preserve"> </w:t>
      </w:r>
      <w:r w:rsidR="002677FD">
        <w:rPr>
          <w:rFonts w:ascii="Calibri" w:hAnsi="Calibri"/>
        </w:rPr>
        <w:t xml:space="preserve">by </w:t>
      </w:r>
      <w:r w:rsidR="000B397D">
        <w:rPr>
          <w:rFonts w:ascii="Calibri" w:hAnsi="Calibri"/>
        </w:rPr>
        <w:t>several</w:t>
      </w:r>
      <w:r w:rsidR="007622A2">
        <w:rPr>
          <w:rFonts w:ascii="Calibri" w:hAnsi="Calibri"/>
        </w:rPr>
        <w:t xml:space="preserve"> NFL teams to track individual movement patterns </w:t>
      </w:r>
      <w:r w:rsidR="000B397D">
        <w:rPr>
          <w:rFonts w:ascii="Calibri" w:hAnsi="Calibri"/>
        </w:rPr>
        <w:t xml:space="preserve">and asymmetries </w:t>
      </w:r>
      <w:r w:rsidR="007622A2">
        <w:rPr>
          <w:rFonts w:ascii="Calibri" w:hAnsi="Calibri"/>
        </w:rPr>
        <w:t xml:space="preserve">in </w:t>
      </w:r>
      <w:r w:rsidR="000B397D">
        <w:rPr>
          <w:rFonts w:ascii="Calibri" w:hAnsi="Calibri"/>
        </w:rPr>
        <w:t xml:space="preserve">their </w:t>
      </w:r>
      <w:r w:rsidR="007622A2">
        <w:rPr>
          <w:rFonts w:ascii="Calibri" w:hAnsi="Calibri"/>
        </w:rPr>
        <w:t>athletes.</w:t>
      </w:r>
    </w:p>
    <w:p w:rsidR="00E06B07" w:rsidRPr="007E0B46" w:rsidRDefault="00E06B07" w:rsidP="00905A3B">
      <w:pPr>
        <w:rPr>
          <w:rFonts w:ascii="Calibri" w:hAnsi="Calibri"/>
        </w:rPr>
      </w:pPr>
    </w:p>
    <w:p w:rsidR="00E06B07" w:rsidRPr="007E0B46" w:rsidRDefault="002A1BA1" w:rsidP="00905A3B">
      <w:pPr>
        <w:rPr>
          <w:rFonts w:ascii="Times New Roman" w:hAnsi="Times New Roman"/>
        </w:rPr>
      </w:pPr>
      <w:r>
        <w:rPr>
          <w:rFonts w:ascii="Calibri" w:hAnsi="Calibri"/>
        </w:rPr>
        <w:t>We plan to retrospectively review the FMS scores and injury histories of all attendees of the NFL National Invitational Scouting Combine from 2008-2012. A statistical analysis of these data will attempt to discern</w:t>
      </w:r>
      <w:r w:rsidR="002677FD">
        <w:rPr>
          <w:rFonts w:ascii="Calibri" w:hAnsi="Calibri"/>
        </w:rPr>
        <w:t xml:space="preserve"> correlations between certain FMS asymmetries</w:t>
      </w:r>
      <w:r w:rsidR="000B397D">
        <w:rPr>
          <w:rFonts w:ascii="Calibri" w:hAnsi="Calibri"/>
        </w:rPr>
        <w:t xml:space="preserve"> and injury.</w:t>
      </w:r>
    </w:p>
    <w:p w:rsidR="00905A3B" w:rsidRDefault="00905A3B" w:rsidP="00905A3B"/>
    <w:p w:rsidR="00905A3B" w:rsidRDefault="00905A3B" w:rsidP="00905A3B">
      <w:r>
        <w:t>3)</w:t>
      </w:r>
      <w:r w:rsidR="00E06B07">
        <w:t xml:space="preserve"> </w:t>
      </w:r>
      <w:r w:rsidRPr="00682914">
        <w:rPr>
          <w:b/>
        </w:rPr>
        <w:t>Introduction and Background:</w:t>
      </w:r>
      <w:r>
        <w:t xml:space="preserve"> </w:t>
      </w:r>
    </w:p>
    <w:p w:rsidR="00AA3C58" w:rsidRPr="00570DB5" w:rsidRDefault="00932977" w:rsidP="00AA3C58">
      <w:r w:rsidRPr="00570DB5">
        <w:t xml:space="preserve">The </w:t>
      </w:r>
      <w:r w:rsidR="000B397D">
        <w:rPr>
          <w:rFonts w:ascii="Calibri" w:hAnsi="Calibri"/>
        </w:rPr>
        <w:t>FMS</w:t>
      </w:r>
      <w:r w:rsidRPr="00570DB5">
        <w:rPr>
          <w:rFonts w:ascii="Calibri" w:hAnsi="Calibri"/>
        </w:rPr>
        <w:t xml:space="preserve"> is an evaluation tool that is used to assess the fundamental movement patterns of individuals.  </w:t>
      </w:r>
      <w:r w:rsidR="000B397D">
        <w:rPr>
          <w:rFonts w:ascii="Calibri" w:hAnsi="Calibri"/>
        </w:rPr>
        <w:t>It</w:t>
      </w:r>
      <w:r w:rsidRPr="00570DB5">
        <w:rPr>
          <w:rFonts w:ascii="Calibri" w:hAnsi="Calibri"/>
        </w:rPr>
        <w:t xml:space="preserve"> is comprised of seven fundamental movement patterns that require a balance of mobility, stability, and </w:t>
      </w:r>
      <w:proofErr w:type="spellStart"/>
      <w:r w:rsidRPr="00570DB5">
        <w:rPr>
          <w:rFonts w:ascii="Calibri" w:hAnsi="Calibri"/>
        </w:rPr>
        <w:t>proprioceptive</w:t>
      </w:r>
      <w:proofErr w:type="spellEnd"/>
      <w:r w:rsidRPr="00570DB5">
        <w:rPr>
          <w:rFonts w:ascii="Calibri" w:hAnsi="Calibri"/>
        </w:rPr>
        <w:t xml:space="preserve"> abilities.  This assessment tool is used to identify any compensatory movement patterns</w:t>
      </w:r>
      <w:r w:rsidR="000B397D">
        <w:rPr>
          <w:rFonts w:ascii="Calibri" w:hAnsi="Calibri"/>
        </w:rPr>
        <w:t xml:space="preserve"> or asymmetries</w:t>
      </w:r>
      <w:r w:rsidRPr="00570DB5">
        <w:rPr>
          <w:rFonts w:ascii="Calibri" w:hAnsi="Calibri"/>
        </w:rPr>
        <w:t xml:space="preserve"> during pre-participation screenings.  T</w:t>
      </w:r>
      <w:r w:rsidR="000B397D">
        <w:rPr>
          <w:rFonts w:ascii="Calibri" w:hAnsi="Calibri"/>
        </w:rPr>
        <w:t xml:space="preserve">hese asymmetries can result in biomechanically disadvantageous movement </w:t>
      </w:r>
      <w:r w:rsidR="00CA3D85">
        <w:rPr>
          <w:rFonts w:ascii="Calibri" w:hAnsi="Calibri"/>
        </w:rPr>
        <w:t>patterns</w:t>
      </w:r>
      <w:r w:rsidRPr="00570DB5">
        <w:rPr>
          <w:rFonts w:ascii="Calibri" w:hAnsi="Calibri"/>
        </w:rPr>
        <w:t xml:space="preserve"> and ultimately the potential for injury.</w:t>
      </w:r>
      <w:r w:rsidR="00570DB5" w:rsidRPr="00570DB5">
        <w:rPr>
          <w:rFonts w:ascii="Calibri" w:hAnsi="Calibri"/>
        </w:rPr>
        <w:t xml:space="preserve">  The </w:t>
      </w:r>
      <w:r w:rsidR="00CA7195">
        <w:rPr>
          <w:rFonts w:ascii="Calibri" w:hAnsi="Calibri"/>
        </w:rPr>
        <w:t>FMS</w:t>
      </w:r>
      <w:r w:rsidR="00570DB5" w:rsidRPr="00570DB5">
        <w:rPr>
          <w:rFonts w:ascii="Calibri" w:hAnsi="Calibri"/>
        </w:rPr>
        <w:t xml:space="preserve"> may be an effective screening tool to quickly identify any deficits in mobility and stability that can lead to injury.  Once these deficits are identified, prevention strategies can be initiated </w:t>
      </w:r>
      <w:r w:rsidR="00D2576B">
        <w:rPr>
          <w:rFonts w:ascii="Calibri" w:hAnsi="Calibri"/>
        </w:rPr>
        <w:t xml:space="preserve">to optimize movement patterns and potentially reduce the risk of </w:t>
      </w:r>
      <w:r w:rsidR="00570DB5" w:rsidRPr="00570DB5">
        <w:rPr>
          <w:rFonts w:ascii="Calibri" w:hAnsi="Calibri"/>
        </w:rPr>
        <w:t>injury.</w:t>
      </w:r>
    </w:p>
    <w:p w:rsidR="00905A3B" w:rsidRDefault="00905A3B" w:rsidP="00905A3B"/>
    <w:p w:rsidR="00905A3B" w:rsidRDefault="00905A3B" w:rsidP="00905A3B">
      <w:r>
        <w:t>4)</w:t>
      </w:r>
      <w:r w:rsidR="00E06B07">
        <w:t xml:space="preserve"> </w:t>
      </w:r>
      <w:r w:rsidRPr="00682914">
        <w:rPr>
          <w:b/>
        </w:rPr>
        <w:t>Objectives:</w:t>
      </w:r>
      <w:r>
        <w:t xml:space="preserve">  </w:t>
      </w:r>
    </w:p>
    <w:p w:rsidR="00AA3C58" w:rsidRPr="007E0B46" w:rsidRDefault="00AA3C58" w:rsidP="00AA3C58">
      <w:r w:rsidRPr="007E0B46">
        <w:t xml:space="preserve">The aim of this study is to determine </w:t>
      </w:r>
      <w:r w:rsidR="00E06B07" w:rsidRPr="007E0B46">
        <w:t xml:space="preserve">the effectiveness of the </w:t>
      </w:r>
      <w:r w:rsidR="00CA7195">
        <w:rPr>
          <w:rFonts w:ascii="Calibri" w:hAnsi="Calibri"/>
        </w:rPr>
        <w:t>FMS</w:t>
      </w:r>
      <w:r w:rsidR="00E06B07" w:rsidRPr="007E0B46">
        <w:rPr>
          <w:rFonts w:ascii="Calibri" w:hAnsi="Calibri"/>
        </w:rPr>
        <w:t xml:space="preserve"> is identifying injury susceptibilities from NFL</w:t>
      </w:r>
      <w:r w:rsidR="00CA3D85">
        <w:rPr>
          <w:rFonts w:ascii="Calibri" w:hAnsi="Calibri"/>
        </w:rPr>
        <w:t xml:space="preserve"> Scouting Combine attendees over a four year period</w:t>
      </w:r>
      <w:r w:rsidR="00E06B07" w:rsidRPr="007E0B46">
        <w:rPr>
          <w:rFonts w:ascii="Calibri" w:hAnsi="Calibri"/>
        </w:rPr>
        <w:t xml:space="preserve">. </w:t>
      </w:r>
    </w:p>
    <w:p w:rsidR="00AA3C58" w:rsidRDefault="00AA3C58" w:rsidP="00905A3B"/>
    <w:p w:rsidR="00AA3C58" w:rsidRDefault="00905A3B" w:rsidP="00905A3B">
      <w:r>
        <w:t>5</w:t>
      </w:r>
      <w:r w:rsidRPr="00AA3C58">
        <w:rPr>
          <w:b/>
        </w:rPr>
        <w:t>) Study Design and Methods</w:t>
      </w:r>
      <w:r>
        <w:t xml:space="preserve">: </w:t>
      </w:r>
    </w:p>
    <w:p w:rsidR="00E06B07" w:rsidRDefault="00E06B07" w:rsidP="00905A3B">
      <w:pPr>
        <w:rPr>
          <w:rFonts w:ascii="Calibri" w:hAnsi="Calibri"/>
        </w:rPr>
      </w:pPr>
      <w:r w:rsidRPr="007E0B46">
        <w:t>The study will be a retrospective review.  The screening tool is u</w:t>
      </w:r>
      <w:r w:rsidR="002A1BA1">
        <w:t>sed routinely to evaluate all attendees</w:t>
      </w:r>
      <w:r w:rsidRPr="007E0B46">
        <w:t xml:space="preserve"> at the NFL </w:t>
      </w:r>
      <w:r w:rsidR="00E2703E">
        <w:t xml:space="preserve">National Invitational </w:t>
      </w:r>
      <w:r w:rsidRPr="007E0B46">
        <w:t xml:space="preserve">Scouting Combine.  </w:t>
      </w:r>
      <w:r w:rsidR="004C14F5" w:rsidRPr="007E0B46">
        <w:t xml:space="preserve">All subjects have previously undergone baseline testing.  We will then evaluate whether the </w:t>
      </w:r>
      <w:r w:rsidR="00CA7195">
        <w:rPr>
          <w:rFonts w:ascii="Calibri" w:hAnsi="Calibri"/>
        </w:rPr>
        <w:t>FMS</w:t>
      </w:r>
      <w:r w:rsidR="004C14F5" w:rsidRPr="007E0B46">
        <w:rPr>
          <w:rFonts w:ascii="Calibri" w:hAnsi="Calibri"/>
        </w:rPr>
        <w:t xml:space="preserve"> is an effective screening tool for identifying injury susceptibilities.  </w:t>
      </w:r>
      <w:r w:rsidR="00E2703E">
        <w:rPr>
          <w:rFonts w:ascii="Calibri" w:hAnsi="Calibri"/>
        </w:rPr>
        <w:t xml:space="preserve">There will be a </w:t>
      </w:r>
      <w:r w:rsidR="00D90FC6">
        <w:rPr>
          <w:rFonts w:ascii="Calibri" w:hAnsi="Calibri"/>
        </w:rPr>
        <w:t xml:space="preserve">potential </w:t>
      </w:r>
      <w:r w:rsidR="00E2703E">
        <w:rPr>
          <w:rFonts w:ascii="Calibri" w:hAnsi="Calibri"/>
        </w:rPr>
        <w:t>benefit</w:t>
      </w:r>
      <w:r w:rsidR="004C14F5" w:rsidRPr="007E0B46">
        <w:rPr>
          <w:rFonts w:ascii="Calibri" w:hAnsi="Calibri"/>
        </w:rPr>
        <w:t xml:space="preserve"> as we </w:t>
      </w:r>
      <w:r w:rsidR="002E5752">
        <w:rPr>
          <w:rFonts w:ascii="Calibri" w:hAnsi="Calibri"/>
        </w:rPr>
        <w:t xml:space="preserve">will know if </w:t>
      </w:r>
      <w:r w:rsidR="002E5752">
        <w:rPr>
          <w:rFonts w:ascii="Calibri" w:hAnsi="Calibri"/>
        </w:rPr>
        <w:lastRenderedPageBreak/>
        <w:t>asymmetries identified in the screening leads to an increased risk of injury</w:t>
      </w:r>
      <w:r w:rsidR="004C14F5" w:rsidRPr="007E0B46">
        <w:rPr>
          <w:rFonts w:ascii="Calibri" w:hAnsi="Calibri"/>
        </w:rPr>
        <w:t xml:space="preserve">.  Information we will collect will include age, </w:t>
      </w:r>
      <w:r w:rsidR="00CA7195">
        <w:rPr>
          <w:rFonts w:ascii="Calibri" w:hAnsi="Calibri"/>
        </w:rPr>
        <w:t>FMS</w:t>
      </w:r>
      <w:r w:rsidR="004C14F5" w:rsidRPr="007E0B46">
        <w:rPr>
          <w:rFonts w:ascii="Calibri" w:hAnsi="Calibri"/>
        </w:rPr>
        <w:t xml:space="preserve"> score, number and type of injuries, and length of time missed due to injury.  There will be no specimens collected, no randomization, and no blinding.  The data will be saved in a spreadsheet document on a password protected computer.  The data will be stored in a de-indentified format.</w:t>
      </w:r>
    </w:p>
    <w:p w:rsidR="0090587D" w:rsidRDefault="0090587D" w:rsidP="00905A3B">
      <w:pPr>
        <w:rPr>
          <w:rFonts w:ascii="Calibri" w:hAnsi="Calibri"/>
        </w:rPr>
      </w:pPr>
    </w:p>
    <w:p w:rsidR="00347F39" w:rsidRPr="007E0B46" w:rsidRDefault="00347F39" w:rsidP="00347F39">
      <w:pPr>
        <w:rPr>
          <w:ins w:id="0" w:author="bwu2" w:date="2012-06-12T10:54:00Z"/>
        </w:rPr>
      </w:pPr>
      <w:ins w:id="1" w:author="bwu2" w:date="2012-06-12T10:54:00Z">
        <w:r w:rsidRPr="0090587D">
          <w:rPr>
            <w:rFonts w:ascii="Calibri" w:hAnsi="Calibri"/>
          </w:rPr>
          <w:t>Descriptive statistics (mean ± SD</w:t>
        </w:r>
        <w:r>
          <w:rPr>
            <w:rFonts w:ascii="Calibri" w:hAnsi="Calibri"/>
          </w:rPr>
          <w:t xml:space="preserve"> or median</w:t>
        </w:r>
        <w:r w:rsidRPr="0090587D">
          <w:rPr>
            <w:rFonts w:ascii="Calibri" w:hAnsi="Calibri"/>
          </w:rPr>
          <w:t xml:space="preserve"> or percentage) will be given for all variables. Mann-Whitney test will be used to compare </w:t>
        </w:r>
        <w:r>
          <w:rPr>
            <w:rFonts w:ascii="Calibri" w:hAnsi="Calibri"/>
          </w:rPr>
          <w:t>FMS score</w:t>
        </w:r>
        <w:r w:rsidRPr="0090587D">
          <w:rPr>
            <w:rFonts w:ascii="Calibri" w:hAnsi="Calibri"/>
          </w:rPr>
          <w:t xml:space="preserve"> betw</w:t>
        </w:r>
        <w:r>
          <w:rPr>
            <w:rFonts w:ascii="Calibri" w:hAnsi="Calibri"/>
          </w:rPr>
          <w:t xml:space="preserve">een the injured group and non-injured group for each of specific injuries or any type of injury. </w:t>
        </w:r>
        <w:r w:rsidRPr="0090587D">
          <w:rPr>
            <w:rFonts w:ascii="Calibri" w:hAnsi="Calibri"/>
          </w:rPr>
          <w:t xml:space="preserve">Chi-square/Fisher exact test will be used to test whether a significant relationship between </w:t>
        </w:r>
        <w:r w:rsidR="000B0C69">
          <w:rPr>
            <w:rFonts w:ascii="Calibri" w:hAnsi="Calibri"/>
          </w:rPr>
          <w:t>asymmetr</w:t>
        </w:r>
      </w:ins>
      <w:ins w:id="2" w:author="bwu2" w:date="2012-06-12T10:56:00Z">
        <w:r w:rsidR="000B0C69">
          <w:rPr>
            <w:rFonts w:ascii="Calibri" w:hAnsi="Calibri"/>
          </w:rPr>
          <w:t>y</w:t>
        </w:r>
      </w:ins>
      <w:ins w:id="3" w:author="bwu2" w:date="2012-06-12T10:54:00Z">
        <w:r w:rsidRPr="00827E37">
          <w:rPr>
            <w:rFonts w:ascii="Calibri" w:hAnsi="Calibri"/>
          </w:rPr>
          <w:t xml:space="preserve"> and </w:t>
        </w:r>
      </w:ins>
      <w:ins w:id="4" w:author="bwu2" w:date="2012-06-12T11:03:00Z">
        <w:r w:rsidR="006F7CC8">
          <w:rPr>
            <w:rFonts w:ascii="Calibri" w:hAnsi="Calibri"/>
          </w:rPr>
          <w:t xml:space="preserve">any specific </w:t>
        </w:r>
      </w:ins>
      <w:ins w:id="5" w:author="bwu2" w:date="2012-06-12T10:54:00Z">
        <w:r w:rsidRPr="00827E37">
          <w:rPr>
            <w:rFonts w:ascii="Calibri" w:hAnsi="Calibri"/>
          </w:rPr>
          <w:t>injury</w:t>
        </w:r>
      </w:ins>
      <w:ins w:id="6" w:author="bwu2" w:date="2012-06-12T11:03:00Z">
        <w:r w:rsidR="006F7CC8">
          <w:rPr>
            <w:rFonts w:ascii="Calibri" w:hAnsi="Calibri"/>
          </w:rPr>
          <w:t xml:space="preserve"> or any type </w:t>
        </w:r>
      </w:ins>
      <w:ins w:id="7" w:author="bwu2" w:date="2012-06-12T11:17:00Z">
        <w:r w:rsidR="00CE74FA">
          <w:rPr>
            <w:rFonts w:ascii="Calibri" w:hAnsi="Calibri"/>
          </w:rPr>
          <w:t xml:space="preserve">of </w:t>
        </w:r>
      </w:ins>
      <w:ins w:id="8" w:author="bwu2" w:date="2012-06-12T11:03:00Z">
        <w:r w:rsidR="006F7CC8">
          <w:rPr>
            <w:rFonts w:ascii="Calibri" w:hAnsi="Calibri"/>
          </w:rPr>
          <w:t>injury</w:t>
        </w:r>
      </w:ins>
      <w:ins w:id="9" w:author="bwu2" w:date="2012-06-12T10:54:00Z">
        <w:r w:rsidRPr="00827E37">
          <w:rPr>
            <w:rFonts w:ascii="Calibri" w:hAnsi="Calibri"/>
          </w:rPr>
          <w:t>.</w:t>
        </w:r>
        <w:r w:rsidRPr="0090587D">
          <w:rPr>
            <w:rFonts w:ascii="Calibri" w:hAnsi="Calibri"/>
          </w:rPr>
          <w:t xml:space="preserve"> </w:t>
        </w:r>
      </w:ins>
      <w:ins w:id="10" w:author="bwu2" w:date="2012-06-12T11:37:00Z">
        <w:r w:rsidR="000D455E">
          <w:rPr>
            <w:rFonts w:ascii="Calibri" w:hAnsi="Calibri"/>
          </w:rPr>
          <w:t>A l</w:t>
        </w:r>
      </w:ins>
      <w:ins w:id="11" w:author="bwu2" w:date="2012-06-12T11:17:00Z">
        <w:r w:rsidR="00CE74FA">
          <w:rPr>
            <w:rFonts w:ascii="Calibri" w:hAnsi="Calibri"/>
          </w:rPr>
          <w:t xml:space="preserve">ogistic </w:t>
        </w:r>
      </w:ins>
      <w:ins w:id="12" w:author="bwu2" w:date="2012-06-12T11:37:00Z">
        <w:r w:rsidR="000D455E">
          <w:rPr>
            <w:rFonts w:ascii="Calibri" w:hAnsi="Calibri"/>
          </w:rPr>
          <w:t>model</w:t>
        </w:r>
      </w:ins>
      <w:ins w:id="13" w:author="bwu2" w:date="2012-06-12T11:17:00Z">
        <w:r w:rsidR="00CE74FA">
          <w:rPr>
            <w:rFonts w:ascii="Calibri" w:hAnsi="Calibri"/>
          </w:rPr>
          <w:t xml:space="preserve"> </w:t>
        </w:r>
      </w:ins>
      <w:ins w:id="14" w:author="bwu2" w:date="2012-06-12T11:23:00Z">
        <w:r w:rsidR="00CE74FA">
          <w:rPr>
            <w:rFonts w:ascii="Calibri" w:hAnsi="Calibri"/>
          </w:rPr>
          <w:t xml:space="preserve">with </w:t>
        </w:r>
      </w:ins>
      <w:ins w:id="15" w:author="bwu2" w:date="2012-06-12T11:33:00Z">
        <w:r w:rsidR="00D9050F">
          <w:rPr>
            <w:rFonts w:ascii="Calibri" w:hAnsi="Calibri"/>
          </w:rPr>
          <w:t xml:space="preserve">variables like </w:t>
        </w:r>
      </w:ins>
      <w:ins w:id="16" w:author="bwu2" w:date="2012-06-12T11:23:00Z">
        <w:r w:rsidR="00CE74FA">
          <w:rPr>
            <w:rFonts w:ascii="Calibri" w:hAnsi="Calibri"/>
          </w:rPr>
          <w:t>FMS</w:t>
        </w:r>
      </w:ins>
      <w:ins w:id="17" w:author="bwu2" w:date="2012-06-12T11:17:00Z">
        <w:r w:rsidR="00CE74FA">
          <w:rPr>
            <w:rFonts w:ascii="Calibri" w:hAnsi="Calibri"/>
          </w:rPr>
          <w:t xml:space="preserve"> score</w:t>
        </w:r>
      </w:ins>
      <w:ins w:id="18" w:author="bwu2" w:date="2012-06-12T11:23:00Z">
        <w:r w:rsidR="00CE74FA">
          <w:rPr>
            <w:rFonts w:ascii="Calibri" w:hAnsi="Calibri"/>
          </w:rPr>
          <w:t>, asymmetry</w:t>
        </w:r>
      </w:ins>
      <w:ins w:id="19" w:author="bwu2" w:date="2012-06-12T11:18:00Z">
        <w:r w:rsidR="00CE74FA">
          <w:rPr>
            <w:rFonts w:ascii="Calibri" w:hAnsi="Calibri"/>
          </w:rPr>
          <w:t>,</w:t>
        </w:r>
      </w:ins>
      <w:ins w:id="20" w:author="bwu2" w:date="2012-06-12T11:17:00Z">
        <w:r w:rsidR="00CE74FA">
          <w:rPr>
            <w:rFonts w:ascii="Calibri" w:hAnsi="Calibri"/>
          </w:rPr>
          <w:t xml:space="preserve"> </w:t>
        </w:r>
      </w:ins>
      <w:ins w:id="21" w:author="bwu2" w:date="2012-06-12T11:33:00Z">
        <w:r w:rsidR="00D9050F">
          <w:rPr>
            <w:rFonts w:ascii="Calibri" w:hAnsi="Calibri"/>
          </w:rPr>
          <w:t>or</w:t>
        </w:r>
      </w:ins>
      <w:ins w:id="22" w:author="bwu2" w:date="2012-06-12T10:54:00Z">
        <w:r w:rsidRPr="0090587D">
          <w:rPr>
            <w:rFonts w:ascii="Calibri" w:hAnsi="Calibri"/>
          </w:rPr>
          <w:t xml:space="preserve"> </w:t>
        </w:r>
      </w:ins>
      <w:ins w:id="23" w:author="bwu2" w:date="2012-06-12T11:18:00Z">
        <w:r w:rsidR="00CE74FA">
          <w:rPr>
            <w:rFonts w:ascii="Calibri" w:hAnsi="Calibri"/>
          </w:rPr>
          <w:t>age</w:t>
        </w:r>
      </w:ins>
      <w:ins w:id="24" w:author="bwu2" w:date="2012-06-12T11:26:00Z">
        <w:r w:rsidR="00561B11">
          <w:rPr>
            <w:rFonts w:ascii="Calibri" w:hAnsi="Calibri"/>
          </w:rPr>
          <w:t xml:space="preserve"> </w:t>
        </w:r>
        <w:r w:rsidR="00C22907">
          <w:rPr>
            <w:rFonts w:ascii="Calibri" w:hAnsi="Calibri"/>
          </w:rPr>
          <w:t xml:space="preserve">as the predictors </w:t>
        </w:r>
      </w:ins>
      <w:ins w:id="25" w:author="bwu2" w:date="2012-06-12T11:34:00Z">
        <w:r w:rsidR="00C22907">
          <w:rPr>
            <w:rFonts w:ascii="Calibri" w:hAnsi="Calibri"/>
          </w:rPr>
          <w:t>may be</w:t>
        </w:r>
      </w:ins>
      <w:ins w:id="26" w:author="bwu2" w:date="2012-06-12T11:26:00Z">
        <w:r w:rsidR="00561B11">
          <w:rPr>
            <w:rFonts w:ascii="Calibri" w:hAnsi="Calibri"/>
          </w:rPr>
          <w:t xml:space="preserve"> use</w:t>
        </w:r>
      </w:ins>
      <w:ins w:id="27" w:author="bwu2" w:date="2012-06-12T11:34:00Z">
        <w:r w:rsidR="00C22907">
          <w:rPr>
            <w:rFonts w:ascii="Calibri" w:hAnsi="Calibri"/>
          </w:rPr>
          <w:t>d</w:t>
        </w:r>
      </w:ins>
      <w:ins w:id="28" w:author="bwu2" w:date="2012-06-12T11:26:00Z">
        <w:r w:rsidR="00561B11">
          <w:rPr>
            <w:rFonts w:ascii="Calibri" w:hAnsi="Calibri"/>
          </w:rPr>
          <w:t xml:space="preserve"> </w:t>
        </w:r>
      </w:ins>
      <w:ins w:id="29" w:author="bwu2" w:date="2012-06-12T11:31:00Z">
        <w:r w:rsidR="00561B11">
          <w:rPr>
            <w:rFonts w:ascii="Calibri" w:hAnsi="Calibri"/>
          </w:rPr>
          <w:t>for the prediction of injury.</w:t>
        </w:r>
      </w:ins>
      <w:ins w:id="30" w:author="bwu2" w:date="2012-06-12T11:26:00Z">
        <w:r w:rsidR="00561B11">
          <w:rPr>
            <w:rFonts w:ascii="Calibri" w:hAnsi="Calibri"/>
          </w:rPr>
          <w:t xml:space="preserve"> </w:t>
        </w:r>
      </w:ins>
      <w:ins w:id="31" w:author="bwu2" w:date="2012-06-12T11:18:00Z">
        <w:r w:rsidR="00CE74FA">
          <w:rPr>
            <w:rFonts w:ascii="Calibri" w:hAnsi="Calibri"/>
          </w:rPr>
          <w:t xml:space="preserve"> </w:t>
        </w:r>
      </w:ins>
      <w:ins w:id="32" w:author="bwu2" w:date="2012-06-12T10:54:00Z">
        <w:r w:rsidRPr="0090587D">
          <w:rPr>
            <w:rFonts w:ascii="Calibri" w:hAnsi="Calibri"/>
          </w:rPr>
          <w:t>Comparisons were considered significant at a p level of less than 0.05</w:t>
        </w:r>
      </w:ins>
      <w:ins w:id="33" w:author="bwu2" w:date="2012-06-12T11:32:00Z">
        <w:r w:rsidR="007E41D3">
          <w:rPr>
            <w:rFonts w:ascii="Calibri" w:hAnsi="Calibri"/>
          </w:rPr>
          <w:t>.</w:t>
        </w:r>
      </w:ins>
    </w:p>
    <w:p w:rsidR="00347F39" w:rsidRDefault="00347F39" w:rsidP="00905A3B"/>
    <w:p w:rsidR="00402A00" w:rsidRDefault="00905A3B" w:rsidP="00905A3B">
      <w:r>
        <w:t xml:space="preserve">6)  </w:t>
      </w:r>
      <w:r w:rsidRPr="00402A00">
        <w:rPr>
          <w:b/>
        </w:rPr>
        <w:t>Participant Selection</w:t>
      </w:r>
      <w:r>
        <w:t xml:space="preserve">: </w:t>
      </w:r>
    </w:p>
    <w:p w:rsidR="00905A3B" w:rsidRDefault="007E3D44" w:rsidP="00905A3B">
      <w:r>
        <w:t>All athletes who attended the NFL National Invitational Combine from 2008-2012 (approximately 1,</w:t>
      </w:r>
      <w:r w:rsidR="002A1BA1">
        <w:t>30</w:t>
      </w:r>
      <w:r>
        <w:t xml:space="preserve">0 athletes) and received a FMS score will be evaluated. </w:t>
      </w:r>
    </w:p>
    <w:p w:rsidR="007E3D44" w:rsidRDefault="007E3D44" w:rsidP="00905A3B"/>
    <w:p w:rsidR="007E3D44" w:rsidDel="0090587D" w:rsidRDefault="007E3D44" w:rsidP="00905A3B">
      <w:pPr>
        <w:rPr>
          <w:del w:id="34" w:author="bwu2" w:date="2012-06-08T11:27:00Z"/>
        </w:rPr>
      </w:pPr>
      <w:del w:id="35" w:author="bwu2" w:date="2012-06-08T11:27:00Z">
        <w:r w:rsidDel="0090587D">
          <w:delText>7) Data will be evaluated with (</w:delText>
        </w:r>
        <w:r w:rsidR="002A1BA1" w:rsidDel="0090587D">
          <w:delText>insert statistical analysis here)</w:delText>
        </w:r>
      </w:del>
    </w:p>
    <w:p w:rsidR="00905A3B" w:rsidRDefault="00905A3B" w:rsidP="00905A3B"/>
    <w:p w:rsidR="00905A3B" w:rsidRDefault="007E3D44" w:rsidP="00905A3B">
      <w:r>
        <w:t>8</w:t>
      </w:r>
      <w:r w:rsidR="00905A3B">
        <w:t>) We are not performing any interventions th</w:t>
      </w:r>
      <w:r w:rsidR="002A1BA1">
        <w:t xml:space="preserve">us </w:t>
      </w:r>
      <w:r w:rsidR="00905A3B">
        <w:t>adverse event reporting</w:t>
      </w:r>
      <w:r w:rsidR="002A1BA1">
        <w:t xml:space="preserve"> is not required</w:t>
      </w:r>
      <w:r w:rsidR="00905A3B">
        <w:t>.</w:t>
      </w:r>
    </w:p>
    <w:p w:rsidR="00CA46C1" w:rsidRDefault="00CA46C1"/>
    <w:p w:rsidR="000B397D" w:rsidRDefault="000B397D">
      <w:r>
        <w:t>References:</w:t>
      </w:r>
    </w:p>
    <w:p w:rsidR="000B397D" w:rsidRDefault="000B397D"/>
    <w:p w:rsidR="000B397D" w:rsidRDefault="00D2576B" w:rsidP="00E90F61">
      <w:pPr>
        <w:pStyle w:val="ListParagraph"/>
        <w:numPr>
          <w:ilvl w:val="0"/>
          <w:numId w:val="1"/>
        </w:numPr>
        <w:rPr>
          <w:rStyle w:val="citation-flpages"/>
        </w:rPr>
      </w:pPr>
      <w:proofErr w:type="spellStart"/>
      <w:r>
        <w:t>Kiesel</w:t>
      </w:r>
      <w:proofErr w:type="spellEnd"/>
      <w:r w:rsidR="000B397D" w:rsidRPr="000B397D">
        <w:t xml:space="preserve"> K, </w:t>
      </w:r>
      <w:proofErr w:type="spellStart"/>
      <w:r>
        <w:t>Plisky</w:t>
      </w:r>
      <w:proofErr w:type="spellEnd"/>
      <w:r>
        <w:t xml:space="preserve"> PJ, </w:t>
      </w:r>
      <w:proofErr w:type="spellStart"/>
      <w:r>
        <w:t>Voight</w:t>
      </w:r>
      <w:proofErr w:type="spellEnd"/>
      <w:r>
        <w:t xml:space="preserve"> ML</w:t>
      </w:r>
      <w:r w:rsidR="000B397D" w:rsidRPr="000B397D">
        <w:t xml:space="preserve">. </w:t>
      </w:r>
      <w:r w:rsidR="000B397D" w:rsidRPr="00E90F61">
        <w:rPr>
          <w:bCs/>
        </w:rPr>
        <w:t xml:space="preserve">Can Serious Injury in Professional Football be </w:t>
      </w:r>
      <w:proofErr w:type="gramStart"/>
      <w:r w:rsidR="000B397D" w:rsidRPr="00E90F61">
        <w:rPr>
          <w:bCs/>
        </w:rPr>
        <w:t>Predicted</w:t>
      </w:r>
      <w:proofErr w:type="gramEnd"/>
      <w:r w:rsidR="000B397D" w:rsidRPr="00E90F61">
        <w:rPr>
          <w:bCs/>
        </w:rPr>
        <w:t xml:space="preserve"> by a Preseason Functional Movement Screen? </w:t>
      </w:r>
      <w:r w:rsidR="000B397D" w:rsidRPr="00E90F61">
        <w:rPr>
          <w:rStyle w:val="citation-abbreviation2"/>
          <w:i/>
        </w:rPr>
        <w:t xml:space="preserve">N Am J Sports Phys </w:t>
      </w:r>
      <w:proofErr w:type="spellStart"/>
      <w:r w:rsidR="000B397D" w:rsidRPr="00E90F61">
        <w:rPr>
          <w:rStyle w:val="citation-abbreviation2"/>
          <w:i/>
        </w:rPr>
        <w:t>Ther</w:t>
      </w:r>
      <w:proofErr w:type="spellEnd"/>
      <w:r w:rsidR="000B397D" w:rsidRPr="00E90F61">
        <w:rPr>
          <w:rStyle w:val="citation-abbreviation2"/>
          <w:i/>
        </w:rPr>
        <w:t>.</w:t>
      </w:r>
      <w:r w:rsidR="000B397D" w:rsidRPr="000B397D">
        <w:rPr>
          <w:rStyle w:val="citation-abbreviation2"/>
        </w:rPr>
        <w:t xml:space="preserve"> </w:t>
      </w:r>
      <w:r w:rsidR="000B397D" w:rsidRPr="000B397D">
        <w:rPr>
          <w:rStyle w:val="citation-publication-date"/>
        </w:rPr>
        <w:t xml:space="preserve">2007 August; </w:t>
      </w:r>
      <w:r w:rsidR="000B397D" w:rsidRPr="000B397D">
        <w:rPr>
          <w:rStyle w:val="citation-volume"/>
        </w:rPr>
        <w:t>2</w:t>
      </w:r>
      <w:r w:rsidR="000B397D" w:rsidRPr="000B397D">
        <w:rPr>
          <w:rStyle w:val="citation-issue"/>
        </w:rPr>
        <w:t>(3)</w:t>
      </w:r>
      <w:r w:rsidR="000B397D" w:rsidRPr="000B397D">
        <w:rPr>
          <w:rStyle w:val="citation-flpages"/>
        </w:rPr>
        <w:t>: 147–158.</w:t>
      </w:r>
    </w:p>
    <w:p w:rsidR="00E90F61" w:rsidRDefault="00E90F61" w:rsidP="00E90F61">
      <w:pPr>
        <w:pStyle w:val="ListParagraph"/>
        <w:numPr>
          <w:ilvl w:val="0"/>
          <w:numId w:val="1"/>
        </w:numPr>
      </w:pPr>
      <w:r>
        <w:t xml:space="preserve">Cook G, Burton L, </w:t>
      </w:r>
      <w:proofErr w:type="spellStart"/>
      <w:r>
        <w:t>Hoogenboom</w:t>
      </w:r>
      <w:proofErr w:type="spellEnd"/>
      <w:r>
        <w:t xml:space="preserve"> B.  Pre-participation Screening: The Use of Fundamental Movements as an Assessment of Function- Part 1. </w:t>
      </w:r>
      <w:r>
        <w:rPr>
          <w:i/>
        </w:rPr>
        <w:t xml:space="preserve">N Am J Sports </w:t>
      </w:r>
      <w:proofErr w:type="spellStart"/>
      <w:r>
        <w:rPr>
          <w:i/>
        </w:rPr>
        <w:t>Ther</w:t>
      </w:r>
      <w:proofErr w:type="spellEnd"/>
      <w:r>
        <w:rPr>
          <w:i/>
        </w:rPr>
        <w:t>.</w:t>
      </w:r>
      <w:r>
        <w:t xml:space="preserve">  2006 May; 1(2): 62-72.</w:t>
      </w:r>
    </w:p>
    <w:p w:rsidR="00E90F61" w:rsidRDefault="00E90F61" w:rsidP="00E90F61">
      <w:pPr>
        <w:pStyle w:val="ListParagraph"/>
        <w:numPr>
          <w:ilvl w:val="0"/>
          <w:numId w:val="1"/>
        </w:numPr>
      </w:pPr>
      <w:r>
        <w:t xml:space="preserve">Cook G, Burton L, </w:t>
      </w:r>
      <w:proofErr w:type="spellStart"/>
      <w:r>
        <w:t>Hoogenboom</w:t>
      </w:r>
      <w:proofErr w:type="spellEnd"/>
      <w:r>
        <w:t xml:space="preserve"> B.  Pre-participation Screening: The Use of Fundamental Movements as an Assessment of Function- Part 2. </w:t>
      </w:r>
      <w:r>
        <w:rPr>
          <w:i/>
        </w:rPr>
        <w:t xml:space="preserve">N Am J Sports </w:t>
      </w:r>
      <w:proofErr w:type="spellStart"/>
      <w:r>
        <w:rPr>
          <w:i/>
        </w:rPr>
        <w:t>Ther</w:t>
      </w:r>
      <w:proofErr w:type="spellEnd"/>
      <w:r>
        <w:rPr>
          <w:i/>
        </w:rPr>
        <w:t>.</w:t>
      </w:r>
      <w:r>
        <w:t xml:space="preserve">  2006 August; 1(3) 132-139.</w:t>
      </w:r>
    </w:p>
    <w:p w:rsidR="00E90F61" w:rsidRDefault="00E90F61" w:rsidP="00E90F61">
      <w:pPr>
        <w:pStyle w:val="ListParagraph"/>
        <w:numPr>
          <w:ilvl w:val="0"/>
          <w:numId w:val="1"/>
        </w:numPr>
      </w:pPr>
      <w:r>
        <w:t xml:space="preserve">Onate JA, Dewey T, </w:t>
      </w:r>
      <w:proofErr w:type="spellStart"/>
      <w:r>
        <w:t>Kollock</w:t>
      </w:r>
      <w:proofErr w:type="spellEnd"/>
      <w:r>
        <w:t xml:space="preserve"> RO, Thomas KS, Van Lunen BL, </w:t>
      </w:r>
      <w:proofErr w:type="spellStart"/>
      <w:r>
        <w:t>DeMaio</w:t>
      </w:r>
      <w:proofErr w:type="spellEnd"/>
      <w:r>
        <w:t xml:space="preserve"> M, </w:t>
      </w:r>
      <w:proofErr w:type="spellStart"/>
      <w:r>
        <w:t>Ringleib</w:t>
      </w:r>
      <w:proofErr w:type="spellEnd"/>
      <w:r>
        <w:t xml:space="preserve"> SI.  Real-Time Intersession and </w:t>
      </w:r>
      <w:proofErr w:type="spellStart"/>
      <w:r>
        <w:t>Interrater</w:t>
      </w:r>
      <w:proofErr w:type="spellEnd"/>
      <w:r>
        <w:t xml:space="preserve"> Reliability of the Functional Movement Screen.  </w:t>
      </w:r>
      <w:r>
        <w:rPr>
          <w:i/>
        </w:rPr>
        <w:t>J Strength Conditioning Research</w:t>
      </w:r>
      <w:r w:rsidR="00E37F52">
        <w:t>.  2012 February; 26(2): 408-415.</w:t>
      </w:r>
    </w:p>
    <w:p w:rsidR="00E37F52" w:rsidRDefault="00E37F52" w:rsidP="00E90F61">
      <w:pPr>
        <w:pStyle w:val="ListParagraph"/>
        <w:numPr>
          <w:ilvl w:val="0"/>
          <w:numId w:val="1"/>
        </w:numPr>
      </w:pPr>
      <w:proofErr w:type="spellStart"/>
      <w:r>
        <w:t>Schneiders</w:t>
      </w:r>
      <w:proofErr w:type="spellEnd"/>
      <w:r>
        <w:t xml:space="preserve"> AG, </w:t>
      </w:r>
      <w:proofErr w:type="spellStart"/>
      <w:r>
        <w:t>Davidsson</w:t>
      </w:r>
      <w:proofErr w:type="spellEnd"/>
      <w:r>
        <w:t xml:space="preserve"> A, </w:t>
      </w:r>
      <w:proofErr w:type="spellStart"/>
      <w:r>
        <w:t>Horman</w:t>
      </w:r>
      <w:proofErr w:type="spellEnd"/>
      <w:r>
        <w:t xml:space="preserve"> E, Sullivan SJ.  Functional Movement Screen™ Normative Values in a Young, Active Population. 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J Sports Phys Therapy</w:t>
      </w:r>
      <w:r>
        <w:t>.  2011 June; 6(2): 75-82.</w:t>
      </w:r>
    </w:p>
    <w:p w:rsidR="00E37F52" w:rsidRDefault="00E37F52" w:rsidP="00E90F61">
      <w:pPr>
        <w:pStyle w:val="ListParagraph"/>
        <w:numPr>
          <w:ilvl w:val="0"/>
          <w:numId w:val="1"/>
        </w:numPr>
      </w:pPr>
      <w:proofErr w:type="spellStart"/>
      <w:r>
        <w:t>Knapik</w:t>
      </w:r>
      <w:proofErr w:type="spellEnd"/>
      <w:r>
        <w:t xml:space="preserve"> JJ, Bauman CL, Jones BH, Harris JM, Vaughn L.  Preseason Strength and Flexibility Imbalances Associated with Athletic Injuries in Female Collegiate Athletes.  </w:t>
      </w:r>
      <w:r>
        <w:rPr>
          <w:i/>
        </w:rPr>
        <w:t>AJSM</w:t>
      </w:r>
      <w:r w:rsidR="00661216">
        <w:t>.  1991; 19(1): 76-81.</w:t>
      </w:r>
    </w:p>
    <w:p w:rsidR="00661216" w:rsidRPr="000B397D" w:rsidRDefault="00661216" w:rsidP="00E90F61">
      <w:pPr>
        <w:pStyle w:val="ListParagraph"/>
        <w:numPr>
          <w:ilvl w:val="0"/>
          <w:numId w:val="1"/>
        </w:numPr>
      </w:pPr>
      <w:proofErr w:type="spellStart"/>
      <w:r>
        <w:t>Lephart</w:t>
      </w:r>
      <w:proofErr w:type="spellEnd"/>
      <w:r>
        <w:t xml:space="preserve"> SM, </w:t>
      </w:r>
      <w:proofErr w:type="spellStart"/>
      <w:r>
        <w:t>Pincivero</w:t>
      </w:r>
      <w:proofErr w:type="spellEnd"/>
      <w:r>
        <w:t xml:space="preserve"> DM, </w:t>
      </w:r>
      <w:proofErr w:type="spellStart"/>
      <w:r>
        <w:t>Giraldo</w:t>
      </w:r>
      <w:proofErr w:type="spellEnd"/>
      <w:r>
        <w:t xml:space="preserve"> JL, Fu FH.  The Role of </w:t>
      </w:r>
      <w:proofErr w:type="spellStart"/>
      <w:r>
        <w:t>Proprioception</w:t>
      </w:r>
      <w:proofErr w:type="spellEnd"/>
      <w:r>
        <w:t xml:space="preserve"> in the Management and Rehabilitation of Athletic Injuries.  </w:t>
      </w:r>
      <w:r>
        <w:rPr>
          <w:i/>
        </w:rPr>
        <w:t>AJSM</w:t>
      </w:r>
      <w:r>
        <w:t>.  1997; 25(1): 130-137.</w:t>
      </w:r>
    </w:p>
    <w:sectPr w:rsidR="00661216" w:rsidRPr="000B397D" w:rsidSect="00C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62A6B"/>
    <w:multiLevelType w:val="hybridMultilevel"/>
    <w:tmpl w:val="C040F4B2"/>
    <w:lvl w:ilvl="0" w:tplc="96FCC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oNotTrackMoves/>
  <w:defaultTabStop w:val="720"/>
  <w:characterSpacingControl w:val="doNotCompress"/>
  <w:compat/>
  <w:rsids>
    <w:rsidRoot w:val="00905A3B"/>
    <w:rsid w:val="00053DD7"/>
    <w:rsid w:val="000B0C69"/>
    <w:rsid w:val="000B397D"/>
    <w:rsid w:val="000D1D21"/>
    <w:rsid w:val="000D455E"/>
    <w:rsid w:val="00190578"/>
    <w:rsid w:val="001C00AD"/>
    <w:rsid w:val="001F201E"/>
    <w:rsid w:val="002677FD"/>
    <w:rsid w:val="002A1BA1"/>
    <w:rsid w:val="002B1D54"/>
    <w:rsid w:val="002B4F75"/>
    <w:rsid w:val="002E5752"/>
    <w:rsid w:val="00316D47"/>
    <w:rsid w:val="00347F39"/>
    <w:rsid w:val="00370AD1"/>
    <w:rsid w:val="003919C2"/>
    <w:rsid w:val="0039468F"/>
    <w:rsid w:val="003D5F85"/>
    <w:rsid w:val="00402A00"/>
    <w:rsid w:val="004C14F5"/>
    <w:rsid w:val="00534737"/>
    <w:rsid w:val="00561B11"/>
    <w:rsid w:val="00570DB5"/>
    <w:rsid w:val="00587205"/>
    <w:rsid w:val="00596067"/>
    <w:rsid w:val="005B7189"/>
    <w:rsid w:val="005F7584"/>
    <w:rsid w:val="00661216"/>
    <w:rsid w:val="006C2941"/>
    <w:rsid w:val="006F7CC8"/>
    <w:rsid w:val="007544C3"/>
    <w:rsid w:val="007622A2"/>
    <w:rsid w:val="007E0B46"/>
    <w:rsid w:val="007E3D44"/>
    <w:rsid w:val="007E41D3"/>
    <w:rsid w:val="00827E37"/>
    <w:rsid w:val="00856D61"/>
    <w:rsid w:val="008A0938"/>
    <w:rsid w:val="008A7427"/>
    <w:rsid w:val="009029E9"/>
    <w:rsid w:val="0090587D"/>
    <w:rsid w:val="00905A3B"/>
    <w:rsid w:val="0092501D"/>
    <w:rsid w:val="00932977"/>
    <w:rsid w:val="00AA3C58"/>
    <w:rsid w:val="00AD6606"/>
    <w:rsid w:val="00C22907"/>
    <w:rsid w:val="00CA3D85"/>
    <w:rsid w:val="00CA46C1"/>
    <w:rsid w:val="00CA4F9C"/>
    <w:rsid w:val="00CA7195"/>
    <w:rsid w:val="00CE74FA"/>
    <w:rsid w:val="00D01F31"/>
    <w:rsid w:val="00D23D7C"/>
    <w:rsid w:val="00D2576B"/>
    <w:rsid w:val="00D5790E"/>
    <w:rsid w:val="00D71B13"/>
    <w:rsid w:val="00D9050F"/>
    <w:rsid w:val="00D90FC6"/>
    <w:rsid w:val="00DB6027"/>
    <w:rsid w:val="00E06B07"/>
    <w:rsid w:val="00E2703E"/>
    <w:rsid w:val="00E37F52"/>
    <w:rsid w:val="00E46560"/>
    <w:rsid w:val="00E612CD"/>
    <w:rsid w:val="00E90F61"/>
    <w:rsid w:val="00F8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1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B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A1"/>
    <w:rPr>
      <w:rFonts w:ascii="Tahoma" w:hAnsi="Tahoma" w:cs="Tahoma"/>
      <w:sz w:val="16"/>
      <w:szCs w:val="16"/>
    </w:rPr>
  </w:style>
  <w:style w:type="character" w:customStyle="1" w:styleId="citation-abbreviation2">
    <w:name w:val="citation-abbreviation2"/>
    <w:basedOn w:val="DefaultParagraphFont"/>
    <w:rsid w:val="000B397D"/>
  </w:style>
  <w:style w:type="character" w:customStyle="1" w:styleId="citation-publication-date">
    <w:name w:val="citation-publication-date"/>
    <w:basedOn w:val="DefaultParagraphFont"/>
    <w:rsid w:val="000B397D"/>
  </w:style>
  <w:style w:type="character" w:customStyle="1" w:styleId="citation-volume">
    <w:name w:val="citation-volume"/>
    <w:basedOn w:val="DefaultParagraphFont"/>
    <w:rsid w:val="000B397D"/>
  </w:style>
  <w:style w:type="character" w:customStyle="1" w:styleId="citation-issue">
    <w:name w:val="citation-issue"/>
    <w:basedOn w:val="DefaultParagraphFont"/>
    <w:rsid w:val="000B397D"/>
  </w:style>
  <w:style w:type="character" w:customStyle="1" w:styleId="citation-flpages">
    <w:name w:val="citation-flpages"/>
    <w:basedOn w:val="DefaultParagraphFont"/>
    <w:rsid w:val="000B397D"/>
  </w:style>
  <w:style w:type="paragraph" w:styleId="ListParagraph">
    <w:name w:val="List Paragraph"/>
    <w:basedOn w:val="Normal"/>
    <w:uiPriority w:val="34"/>
    <w:qFormat/>
    <w:rsid w:val="00E90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72620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bwu2</cp:lastModifiedBy>
  <cp:revision>22</cp:revision>
  <dcterms:created xsi:type="dcterms:W3CDTF">2012-05-21T02:33:00Z</dcterms:created>
  <dcterms:modified xsi:type="dcterms:W3CDTF">2012-06-12T15:37:00Z</dcterms:modified>
</cp:coreProperties>
</file>
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0C65" w:rsidRPr="00BA70DC" w:rsidRDefault="003A0C65" w:rsidP="003A0C65">
      <w:pPr>
        <w:spacing w:line="480" w:lineRule="auto"/>
        <w:jc w:val="center"/>
        <w:rPr>
          <w:rFonts w:ascii="Times New Roman" w:hAnsi="Times New Roman" w:cs="Times New Roman"/>
          <w:bCs/>
          <w:sz w:val="28"/>
          <w:szCs w:val="28"/>
        </w:rPr>
      </w:pPr>
      <w:r w:rsidRPr="00BA70DC">
        <w:rPr>
          <w:rFonts w:ascii="Times New Roman" w:hAnsi="Times New Roman" w:cs="Times New Roman"/>
          <w:bCs/>
          <w:sz w:val="28"/>
          <w:szCs w:val="28"/>
        </w:rPr>
        <w:t>A Biomechanical Analysis of Point of Failure during Lateral-Row Tensioning in the Transosseous-Equivalent Rotator Cuff Repair Model</w:t>
      </w:r>
    </w:p>
    <w:p w:rsidR="003A0C65" w:rsidRDefault="003A0C65">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54791C" w:rsidRPr="00BA70DC" w:rsidRDefault="00457634" w:rsidP="00BA70DC">
      <w:pPr>
        <w:spacing w:line="480" w:lineRule="auto"/>
        <w:rPr>
          <w:rFonts w:ascii="Times New Roman" w:hAnsi="Times New Roman" w:cs="Times New Roman"/>
          <w:sz w:val="32"/>
          <w:szCs w:val="32"/>
        </w:rPr>
      </w:pPr>
      <w:r w:rsidRPr="00BA70DC">
        <w:rPr>
          <w:rFonts w:ascii="Times New Roman" w:hAnsi="Times New Roman" w:cs="Times New Roman"/>
          <w:sz w:val="32"/>
          <w:szCs w:val="32"/>
        </w:rPr>
        <w:lastRenderedPageBreak/>
        <w:t>ABSTRACT</w:t>
      </w:r>
    </w:p>
    <w:p w:rsidR="003A0C65" w:rsidRDefault="003A0C65" w:rsidP="00DF6767">
      <w:pPr>
        <w:spacing w:line="480" w:lineRule="auto"/>
        <w:rPr>
          <w:rFonts w:ascii="Times New Roman" w:hAnsi="Times New Roman" w:cs="Times New Roman"/>
          <w:b/>
          <w:bCs/>
          <w:sz w:val="28"/>
          <w:szCs w:val="28"/>
          <w:u w:val="single"/>
        </w:rPr>
      </w:pPr>
    </w:p>
    <w:p w:rsidR="003A0C65" w:rsidRPr="000A6885" w:rsidRDefault="003A0C65" w:rsidP="00DF6767">
      <w:pPr>
        <w:spacing w:line="480" w:lineRule="auto"/>
        <w:rPr>
          <w:rFonts w:ascii="Times New Roman" w:hAnsi="Times New Roman" w:cs="Times New Roman"/>
          <w:sz w:val="24"/>
          <w:szCs w:val="24"/>
        </w:rPr>
      </w:pPr>
      <w:r w:rsidRPr="00BA70DC">
        <w:rPr>
          <w:rFonts w:ascii="Times New Roman" w:hAnsi="Times New Roman" w:cs="Times New Roman"/>
          <w:bCs/>
          <w:sz w:val="28"/>
          <w:szCs w:val="28"/>
        </w:rPr>
        <w:t>Purpose</w:t>
      </w:r>
      <w:r w:rsidR="00DF6767" w:rsidRPr="00BA70DC">
        <w:rPr>
          <w:rFonts w:ascii="Times New Roman" w:hAnsi="Times New Roman" w:cs="Times New Roman"/>
          <w:bCs/>
          <w:sz w:val="28"/>
          <w:szCs w:val="28"/>
        </w:rPr>
        <w:t>:</w:t>
      </w:r>
      <w:r w:rsidR="00DF6767" w:rsidRPr="000A6885">
        <w:rPr>
          <w:rFonts w:ascii="Times New Roman" w:hAnsi="Times New Roman" w:cs="Times New Roman"/>
          <w:sz w:val="24"/>
          <w:szCs w:val="24"/>
        </w:rPr>
        <w:t xml:space="preserve"> </w:t>
      </w:r>
      <w:r w:rsidR="00643BC7">
        <w:rPr>
          <w:rFonts w:ascii="Times New Roman" w:hAnsi="Times New Roman" w:cs="Times New Roman"/>
          <w:sz w:val="24"/>
          <w:szCs w:val="24"/>
        </w:rPr>
        <w:t xml:space="preserve"> </w:t>
      </w:r>
      <w:r w:rsidR="00DF6767">
        <w:rPr>
          <w:rFonts w:ascii="Times New Roman" w:hAnsi="Times New Roman" w:cs="Times New Roman"/>
          <w:sz w:val="24"/>
          <w:szCs w:val="24"/>
        </w:rPr>
        <w:t>The purpose of this study is to determine the m</w:t>
      </w:r>
      <w:r w:rsidR="00643BC7">
        <w:rPr>
          <w:rFonts w:ascii="Times New Roman" w:hAnsi="Times New Roman" w:cs="Times New Roman"/>
          <w:sz w:val="24"/>
          <w:szCs w:val="24"/>
        </w:rPr>
        <w:t>aximum load to failure of the construct</w:t>
      </w:r>
      <w:r w:rsidR="00DF6767">
        <w:rPr>
          <w:rFonts w:ascii="Times New Roman" w:hAnsi="Times New Roman" w:cs="Times New Roman"/>
          <w:sz w:val="24"/>
          <w:szCs w:val="24"/>
        </w:rPr>
        <w:t xml:space="preserve"> while tensioning th</w:t>
      </w:r>
      <w:r w:rsidR="00643BC7">
        <w:rPr>
          <w:rFonts w:ascii="Times New Roman" w:hAnsi="Times New Roman" w:cs="Times New Roman"/>
          <w:sz w:val="24"/>
          <w:szCs w:val="24"/>
        </w:rPr>
        <w:t>e lateral row of a TOE repair model</w:t>
      </w:r>
      <w:r w:rsidR="00DF6767">
        <w:rPr>
          <w:rFonts w:ascii="Times New Roman" w:hAnsi="Times New Roman" w:cs="Times New Roman"/>
          <w:sz w:val="24"/>
          <w:szCs w:val="24"/>
        </w:rPr>
        <w:t>.</w:t>
      </w:r>
      <w:r w:rsidR="009E5768">
        <w:rPr>
          <w:rFonts w:ascii="Times New Roman" w:hAnsi="Times New Roman" w:cs="Times New Roman"/>
          <w:sz w:val="24"/>
          <w:szCs w:val="24"/>
        </w:rPr>
        <w:t xml:space="preserve"> </w:t>
      </w:r>
    </w:p>
    <w:p w:rsidR="00DF6767" w:rsidRDefault="00DF6767" w:rsidP="00DF6767">
      <w:pPr>
        <w:spacing w:line="480" w:lineRule="auto"/>
        <w:rPr>
          <w:rFonts w:ascii="Times New Roman" w:hAnsi="Times New Roman" w:cs="Times New Roman"/>
          <w:sz w:val="24"/>
          <w:szCs w:val="24"/>
        </w:rPr>
      </w:pPr>
      <w:r w:rsidRPr="00BA70DC">
        <w:rPr>
          <w:rFonts w:ascii="Times New Roman" w:hAnsi="Times New Roman" w:cs="Times New Roman"/>
          <w:bCs/>
          <w:sz w:val="28"/>
          <w:szCs w:val="28"/>
        </w:rPr>
        <w:t>Methods</w:t>
      </w:r>
      <w:r w:rsidRPr="00BA70DC">
        <w:rPr>
          <w:rFonts w:ascii="Times New Roman" w:hAnsi="Times New Roman" w:cs="Times New Roman"/>
          <w:sz w:val="24"/>
          <w:szCs w:val="24"/>
        </w:rPr>
        <w:t>:</w:t>
      </w:r>
      <w:r w:rsidRPr="000A688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A6885">
        <w:rPr>
          <w:rFonts w:ascii="Times New Roman" w:hAnsi="Times New Roman" w:cs="Times New Roman"/>
          <w:sz w:val="24"/>
          <w:szCs w:val="24"/>
        </w:rPr>
        <w:t xml:space="preserve">In 6 fresh-frozen human shoulders, a TOE rotator cuff repair was performed, with one suture limb from each of two medial anchors pulled laterally across the tendon. After preparing the lateral bone for anchor placement, the two limbs were passed through the </w:t>
      </w:r>
      <w:r>
        <w:rPr>
          <w:rFonts w:ascii="Times New Roman" w:hAnsi="Times New Roman" w:cs="Times New Roman"/>
          <w:sz w:val="24"/>
          <w:szCs w:val="24"/>
        </w:rPr>
        <w:t xml:space="preserve">PEEK </w:t>
      </w:r>
      <w:r w:rsidRPr="000A6885">
        <w:rPr>
          <w:rFonts w:ascii="Times New Roman" w:hAnsi="Times New Roman" w:cs="Times New Roman"/>
          <w:sz w:val="24"/>
          <w:szCs w:val="24"/>
        </w:rPr>
        <w:t xml:space="preserve">eyelet of a </w:t>
      </w:r>
      <w:r>
        <w:rPr>
          <w:rFonts w:ascii="Times New Roman" w:hAnsi="Times New Roman" w:cs="Times New Roman"/>
          <w:sz w:val="24"/>
          <w:szCs w:val="24"/>
        </w:rPr>
        <w:t xml:space="preserve">bioabsorbable </w:t>
      </w:r>
      <w:r w:rsidRPr="000A6885">
        <w:rPr>
          <w:rFonts w:ascii="Times New Roman" w:hAnsi="Times New Roman" w:cs="Times New Roman"/>
          <w:sz w:val="24"/>
          <w:szCs w:val="24"/>
        </w:rPr>
        <w:t xml:space="preserve">knotless anchor and tied to a tensiometer.  The lateral anchor was placed into the </w:t>
      </w:r>
      <w:r>
        <w:rPr>
          <w:rFonts w:ascii="Times New Roman" w:hAnsi="Times New Roman" w:cs="Times New Roman"/>
          <w:sz w:val="24"/>
          <w:szCs w:val="24"/>
        </w:rPr>
        <w:t>prepared</w:t>
      </w:r>
      <w:r w:rsidRPr="000A6885">
        <w:rPr>
          <w:rFonts w:ascii="Times New Roman" w:hAnsi="Times New Roman" w:cs="Times New Roman"/>
          <w:sz w:val="24"/>
          <w:szCs w:val="24"/>
        </w:rPr>
        <w:t xml:space="preserve"> bone tunnel but not fully seated.  Tensioning of the </w:t>
      </w:r>
      <w:r>
        <w:rPr>
          <w:rFonts w:ascii="Times New Roman" w:hAnsi="Times New Roman" w:cs="Times New Roman"/>
          <w:sz w:val="24"/>
          <w:szCs w:val="24"/>
        </w:rPr>
        <w:t>lateral row repair was simulated by pulling</w:t>
      </w:r>
      <w:r w:rsidRPr="000A6885">
        <w:rPr>
          <w:rFonts w:ascii="Times New Roman" w:hAnsi="Times New Roman" w:cs="Times New Roman"/>
          <w:sz w:val="24"/>
          <w:szCs w:val="24"/>
        </w:rPr>
        <w:t xml:space="preserve"> the tensiometer</w:t>
      </w:r>
      <w:r>
        <w:rPr>
          <w:rFonts w:ascii="Times New Roman" w:hAnsi="Times New Roman" w:cs="Times New Roman"/>
          <w:sz w:val="24"/>
          <w:szCs w:val="24"/>
        </w:rPr>
        <w:t xml:space="preserve"> to tighten the suture limbs as they passed through the eyelet of the knotless anchor.</w:t>
      </w:r>
      <w:r w:rsidRPr="000A6885">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A6885">
        <w:rPr>
          <w:rFonts w:ascii="Times New Roman" w:hAnsi="Times New Roman" w:cs="Times New Roman"/>
          <w:sz w:val="24"/>
          <w:szCs w:val="24"/>
        </w:rPr>
        <w:t xml:space="preserve">mode of failure and maximum tension were recorded. </w:t>
      </w:r>
      <w:r w:rsidR="00156DDE">
        <w:rPr>
          <w:rFonts w:ascii="Times New Roman" w:hAnsi="Times New Roman" w:cs="Times New Roman"/>
          <w:sz w:val="24"/>
          <w:szCs w:val="24"/>
        </w:rPr>
        <w:t>The procedure was then repeated for the second lateral row anchor.</w:t>
      </w:r>
    </w:p>
    <w:p w:rsidR="003A0C65" w:rsidRDefault="003A0C65" w:rsidP="00DF6767">
      <w:pPr>
        <w:spacing w:line="480" w:lineRule="auto"/>
        <w:rPr>
          <w:rFonts w:ascii="Times New Roman" w:hAnsi="Times New Roman" w:cs="Times New Roman"/>
          <w:sz w:val="24"/>
          <w:szCs w:val="24"/>
        </w:rPr>
      </w:pPr>
    </w:p>
    <w:p w:rsidR="00DF6767" w:rsidRPr="000A6885" w:rsidRDefault="00DF6767" w:rsidP="00DF6767">
      <w:pPr>
        <w:spacing w:line="480" w:lineRule="auto"/>
        <w:rPr>
          <w:rFonts w:ascii="Times New Roman" w:hAnsi="Times New Roman" w:cs="Times New Roman"/>
          <w:sz w:val="24"/>
          <w:szCs w:val="24"/>
        </w:rPr>
      </w:pPr>
      <w:r w:rsidRPr="00BA70DC">
        <w:rPr>
          <w:rFonts w:ascii="Times New Roman" w:hAnsi="Times New Roman" w:cs="Times New Roman"/>
          <w:bCs/>
          <w:sz w:val="28"/>
          <w:szCs w:val="28"/>
        </w:rPr>
        <w:t>Results:</w:t>
      </w:r>
      <w:r w:rsidRPr="000A6885">
        <w:rPr>
          <w:rFonts w:ascii="Times New Roman" w:hAnsi="Times New Roman" w:cs="Times New Roman"/>
          <w:sz w:val="24"/>
          <w:szCs w:val="24"/>
        </w:rPr>
        <w:t xml:space="preserve"> </w:t>
      </w:r>
      <w:r>
        <w:rPr>
          <w:rFonts w:ascii="Times New Roman" w:hAnsi="Times New Roman" w:cs="Times New Roman"/>
          <w:sz w:val="24"/>
          <w:szCs w:val="24"/>
        </w:rPr>
        <w:t xml:space="preserve"> </w:t>
      </w:r>
      <w:r w:rsidR="00156DDE">
        <w:rPr>
          <w:rFonts w:ascii="Times New Roman" w:hAnsi="Times New Roman" w:cs="Times New Roman"/>
          <w:sz w:val="24"/>
          <w:szCs w:val="24"/>
        </w:rPr>
        <w:t>Each of the twelve</w:t>
      </w:r>
      <w:r w:rsidRPr="000A6885">
        <w:rPr>
          <w:rFonts w:ascii="Times New Roman" w:hAnsi="Times New Roman" w:cs="Times New Roman"/>
          <w:sz w:val="24"/>
          <w:szCs w:val="24"/>
        </w:rPr>
        <w:t xml:space="preserve"> constructs failed at the eyelet of the lateral anchor</w:t>
      </w:r>
      <w:r>
        <w:rPr>
          <w:rFonts w:ascii="Times New Roman" w:hAnsi="Times New Roman" w:cs="Times New Roman"/>
          <w:sz w:val="24"/>
          <w:szCs w:val="24"/>
        </w:rPr>
        <w:t xml:space="preserve"> prior to any failure at the medial row</w:t>
      </w:r>
      <w:r w:rsidRPr="000A6885">
        <w:rPr>
          <w:rFonts w:ascii="Times New Roman" w:hAnsi="Times New Roman" w:cs="Times New Roman"/>
          <w:sz w:val="24"/>
          <w:szCs w:val="24"/>
        </w:rPr>
        <w:t xml:space="preserve">. The average load to failure </w:t>
      </w:r>
      <w:r>
        <w:rPr>
          <w:rFonts w:ascii="Times New Roman" w:hAnsi="Times New Roman" w:cs="Times New Roman"/>
          <w:sz w:val="24"/>
          <w:szCs w:val="24"/>
        </w:rPr>
        <w:t>during</w:t>
      </w:r>
      <w:r w:rsidRPr="000A6885">
        <w:rPr>
          <w:rFonts w:ascii="Times New Roman" w:hAnsi="Times New Roman" w:cs="Times New Roman"/>
          <w:sz w:val="24"/>
          <w:szCs w:val="24"/>
        </w:rPr>
        <w:t xml:space="preserve"> lateral row placement in </w:t>
      </w:r>
      <w:r>
        <w:rPr>
          <w:rFonts w:ascii="Times New Roman" w:hAnsi="Times New Roman" w:cs="Times New Roman"/>
          <w:sz w:val="24"/>
          <w:szCs w:val="24"/>
        </w:rPr>
        <w:t xml:space="preserve">the TOE model was 80.8 ± 21.0 N (median= 83N, range= 27.2N – 115.8N).  </w:t>
      </w:r>
    </w:p>
    <w:p w:rsidR="00DF6767" w:rsidRDefault="00DF6767" w:rsidP="00DF6767">
      <w:pPr>
        <w:spacing w:line="480" w:lineRule="auto"/>
        <w:rPr>
          <w:rFonts w:ascii="Times New Roman" w:hAnsi="Times New Roman" w:cs="Times New Roman"/>
          <w:sz w:val="24"/>
          <w:szCs w:val="24"/>
        </w:rPr>
      </w:pPr>
      <w:r w:rsidRPr="00BA70DC">
        <w:rPr>
          <w:rFonts w:ascii="Times New Roman" w:hAnsi="Times New Roman" w:cs="Times New Roman"/>
          <w:bCs/>
          <w:sz w:val="28"/>
          <w:szCs w:val="28"/>
        </w:rPr>
        <w:t>Conclusions</w:t>
      </w:r>
      <w:r w:rsidRPr="00BA70DC">
        <w:rPr>
          <w:rFonts w:ascii="Times New Roman" w:hAnsi="Times New Roman" w:cs="Times New Roman"/>
          <w:sz w:val="24"/>
          <w:szCs w:val="24"/>
        </w:rPr>
        <w:t>:</w:t>
      </w:r>
      <w:r w:rsidRPr="000A6885">
        <w:rPr>
          <w:rFonts w:ascii="Times New Roman" w:hAnsi="Times New Roman" w:cs="Times New Roman"/>
          <w:sz w:val="24"/>
          <w:szCs w:val="24"/>
        </w:rPr>
        <w:t xml:space="preserve"> </w:t>
      </w:r>
      <w:r>
        <w:rPr>
          <w:rFonts w:ascii="Times New Roman" w:hAnsi="Times New Roman" w:cs="Times New Roman"/>
          <w:sz w:val="24"/>
          <w:szCs w:val="24"/>
        </w:rPr>
        <w:t xml:space="preserve"> Our results suggest the medial row repair does not appear “at risk” when tensioning the lateral row of</w:t>
      </w:r>
      <w:r w:rsidRPr="000A6885">
        <w:rPr>
          <w:rFonts w:ascii="Times New Roman" w:hAnsi="Times New Roman" w:cs="Times New Roman"/>
          <w:sz w:val="24"/>
          <w:szCs w:val="24"/>
        </w:rPr>
        <w:t xml:space="preserve"> </w:t>
      </w:r>
      <w:r>
        <w:rPr>
          <w:rFonts w:ascii="Times New Roman" w:hAnsi="Times New Roman" w:cs="Times New Roman"/>
          <w:sz w:val="24"/>
          <w:szCs w:val="24"/>
        </w:rPr>
        <w:t>a TOE rotator cuff repair. However, surgeons should exercise caution when tensioning the lateral row, especially when utilizing lateral row anchors with PEEK eyelets.</w:t>
      </w:r>
    </w:p>
    <w:p w:rsidR="00B4730D" w:rsidRPr="00AE59EE" w:rsidRDefault="00461F79" w:rsidP="00A3571F">
      <w:pPr>
        <w:spacing w:line="480" w:lineRule="auto"/>
        <w:rPr>
          <w:rFonts w:ascii="Times New Roman" w:hAnsi="Times New Roman" w:cs="Times New Roman"/>
          <w:bCs/>
          <w:sz w:val="24"/>
          <w:szCs w:val="24"/>
        </w:rPr>
      </w:pPr>
      <w:r>
        <w:rPr>
          <w:rFonts w:ascii="Times New Roman" w:hAnsi="Times New Roman" w:cs="Times New Roman"/>
          <w:sz w:val="28"/>
          <w:szCs w:val="28"/>
        </w:rPr>
        <w:lastRenderedPageBreak/>
        <w:t>C</w:t>
      </w:r>
      <w:r w:rsidR="003A0C65" w:rsidRPr="00BA70DC">
        <w:rPr>
          <w:rFonts w:ascii="Times New Roman" w:hAnsi="Times New Roman" w:cs="Times New Roman"/>
          <w:bCs/>
          <w:sz w:val="28"/>
          <w:szCs w:val="28"/>
        </w:rPr>
        <w:t>linical Relevance</w:t>
      </w:r>
      <w:r w:rsidR="00923B7A" w:rsidRPr="00BA70DC">
        <w:rPr>
          <w:rFonts w:ascii="Times New Roman" w:hAnsi="Times New Roman" w:cs="Times New Roman"/>
          <w:bCs/>
          <w:sz w:val="28"/>
          <w:szCs w:val="28"/>
        </w:rPr>
        <w:t>:</w:t>
      </w:r>
      <w:r>
        <w:rPr>
          <w:rFonts w:ascii="Times New Roman" w:hAnsi="Times New Roman" w:cs="Times New Roman"/>
          <w:bCs/>
          <w:sz w:val="28"/>
          <w:szCs w:val="28"/>
        </w:rPr>
        <w:t xml:space="preserve"> </w:t>
      </w:r>
      <w:r w:rsidR="00AE59EE">
        <w:rPr>
          <w:rFonts w:ascii="Times New Roman" w:hAnsi="Times New Roman" w:cs="Times New Roman"/>
          <w:bCs/>
          <w:sz w:val="24"/>
          <w:szCs w:val="24"/>
        </w:rPr>
        <w:t>Although the medial row is not at risk during lateral row tensioning of a TOE rotator cuff repair, PEEK eyelets appear to be at risk for early failure.</w:t>
      </w:r>
    </w:p>
    <w:p w:rsidR="000A4BA0" w:rsidRPr="00BA70DC" w:rsidRDefault="002A7D28" w:rsidP="000A4BA0">
      <w:pPr>
        <w:spacing w:line="480" w:lineRule="auto"/>
        <w:rPr>
          <w:rFonts w:ascii="Times New Roman" w:hAnsi="Times New Roman" w:cs="Times New Roman"/>
          <w:sz w:val="28"/>
          <w:szCs w:val="28"/>
        </w:rPr>
      </w:pPr>
      <w:r>
        <w:rPr>
          <w:rFonts w:ascii="Times New Roman" w:hAnsi="Times New Roman" w:cs="Times New Roman"/>
          <w:bCs/>
          <w:sz w:val="24"/>
          <w:szCs w:val="24"/>
        </w:rPr>
        <w:br w:type="page"/>
      </w:r>
      <w:r w:rsidR="002324E2" w:rsidRPr="00BA70DC">
        <w:rPr>
          <w:rFonts w:ascii="Times New Roman" w:hAnsi="Times New Roman" w:cs="Times New Roman"/>
          <w:sz w:val="28"/>
          <w:szCs w:val="28"/>
        </w:rPr>
        <w:t>Introduction:</w:t>
      </w:r>
    </w:p>
    <w:p w:rsidR="000A4BA0" w:rsidRDefault="000A4BA0" w:rsidP="000A4BA0">
      <w:pPr>
        <w:spacing w:line="480" w:lineRule="auto"/>
        <w:rPr>
          <w:rFonts w:ascii="Times New Roman" w:hAnsi="Times New Roman" w:cs="Times New Roman"/>
          <w:b/>
          <w:sz w:val="28"/>
          <w:szCs w:val="28"/>
          <w:u w:val="single"/>
        </w:rPr>
      </w:pPr>
    </w:p>
    <w:p w:rsidR="000A4BA0" w:rsidRDefault="002324E2" w:rsidP="000A4BA0">
      <w:pPr>
        <w:spacing w:line="480" w:lineRule="auto"/>
        <w:rPr>
          <w:rFonts w:ascii="Times New Roman" w:hAnsi="Times New Roman" w:cs="Times New Roman"/>
          <w:b/>
          <w:sz w:val="28"/>
          <w:szCs w:val="28"/>
          <w:u w:val="single"/>
        </w:rPr>
      </w:pPr>
      <w:r w:rsidRPr="00D52605">
        <w:rPr>
          <w:rFonts w:ascii="Times New Roman" w:hAnsi="Times New Roman" w:cs="Times New Roman"/>
          <w:sz w:val="24"/>
          <w:szCs w:val="24"/>
        </w:rPr>
        <w:t xml:space="preserve">Arthroscopic rotator cuff repair </w:t>
      </w:r>
      <w:r w:rsidR="009E5768">
        <w:rPr>
          <w:rFonts w:ascii="Times New Roman" w:hAnsi="Times New Roman" w:cs="Times New Roman"/>
          <w:sz w:val="24"/>
          <w:szCs w:val="24"/>
        </w:rPr>
        <w:t>has been successful in</w:t>
      </w:r>
      <w:r w:rsidRPr="00D52605">
        <w:rPr>
          <w:rFonts w:ascii="Times New Roman" w:hAnsi="Times New Roman" w:cs="Times New Roman"/>
          <w:sz w:val="24"/>
          <w:szCs w:val="24"/>
        </w:rPr>
        <w:t xml:space="preserve"> improving function and decreasing pai</w:t>
      </w:r>
      <w:r w:rsidR="009E5768">
        <w:rPr>
          <w:rFonts w:ascii="Times New Roman" w:hAnsi="Times New Roman" w:cs="Times New Roman"/>
          <w:sz w:val="24"/>
          <w:szCs w:val="24"/>
        </w:rPr>
        <w:t>n in patients with full thickness rotator cuff tears. However,</w:t>
      </w:r>
      <w:r w:rsidRPr="00D52605">
        <w:rPr>
          <w:rFonts w:ascii="Times New Roman" w:hAnsi="Times New Roman" w:cs="Times New Roman"/>
          <w:sz w:val="24"/>
          <w:szCs w:val="24"/>
        </w:rPr>
        <w:t xml:space="preserve"> some patients continue</w:t>
      </w:r>
      <w:r w:rsidR="00643BC7">
        <w:rPr>
          <w:rFonts w:ascii="Times New Roman" w:hAnsi="Times New Roman" w:cs="Times New Roman"/>
          <w:sz w:val="24"/>
          <w:szCs w:val="24"/>
        </w:rPr>
        <w:t xml:space="preserve"> to have inferior results, </w:t>
      </w:r>
      <w:r w:rsidR="009E5768">
        <w:rPr>
          <w:rFonts w:ascii="Times New Roman" w:hAnsi="Times New Roman" w:cs="Times New Roman"/>
          <w:sz w:val="24"/>
          <w:szCs w:val="24"/>
        </w:rPr>
        <w:t>typically</w:t>
      </w:r>
      <w:r w:rsidRPr="00D52605">
        <w:rPr>
          <w:rFonts w:ascii="Times New Roman" w:hAnsi="Times New Roman" w:cs="Times New Roman"/>
          <w:sz w:val="24"/>
          <w:szCs w:val="24"/>
        </w:rPr>
        <w:t xml:space="preserve"> due to </w:t>
      </w:r>
      <w:r w:rsidR="00260E52" w:rsidRPr="00D52605">
        <w:rPr>
          <w:rFonts w:ascii="Times New Roman" w:hAnsi="Times New Roman" w:cs="Times New Roman"/>
          <w:sz w:val="24"/>
          <w:szCs w:val="24"/>
        </w:rPr>
        <w:t>failure of</w:t>
      </w:r>
      <w:r w:rsidR="009E5768">
        <w:rPr>
          <w:rFonts w:ascii="Times New Roman" w:hAnsi="Times New Roman" w:cs="Times New Roman"/>
          <w:sz w:val="24"/>
          <w:szCs w:val="24"/>
        </w:rPr>
        <w:t xml:space="preserve"> the repair</w:t>
      </w:r>
      <w:r w:rsidRPr="00D52605">
        <w:rPr>
          <w:rFonts w:ascii="Times New Roman" w:hAnsi="Times New Roman" w:cs="Times New Roman"/>
          <w:sz w:val="24"/>
          <w:szCs w:val="24"/>
        </w:rPr>
        <w:t>.</w:t>
      </w:r>
      <w:r w:rsidR="006B5CB8">
        <w:rPr>
          <w:rFonts w:ascii="Times New Roman" w:hAnsi="Times New Roman" w:cs="Times New Roman"/>
          <w:sz w:val="24"/>
          <w:szCs w:val="24"/>
          <w:vertAlign w:val="superscript"/>
        </w:rPr>
        <w:t>1,</w:t>
      </w:r>
      <w:r w:rsidR="00DE0AEB">
        <w:rPr>
          <w:rFonts w:ascii="Times New Roman" w:hAnsi="Times New Roman" w:cs="Times New Roman"/>
          <w:sz w:val="24"/>
          <w:szCs w:val="24"/>
          <w:vertAlign w:val="superscript"/>
        </w:rPr>
        <w:t>2,3,4,5,6,7,8</w:t>
      </w:r>
      <w:r w:rsidRPr="00D52605">
        <w:rPr>
          <w:rFonts w:ascii="Times New Roman" w:hAnsi="Times New Roman" w:cs="Times New Roman"/>
          <w:sz w:val="24"/>
          <w:szCs w:val="24"/>
          <w:vertAlign w:val="superscript"/>
        </w:rPr>
        <w:t xml:space="preserve"> </w:t>
      </w:r>
      <w:r w:rsidR="002A7D28">
        <w:rPr>
          <w:rFonts w:ascii="Times New Roman" w:hAnsi="Times New Roman" w:cs="Times New Roman"/>
          <w:sz w:val="24"/>
          <w:szCs w:val="24"/>
        </w:rPr>
        <w:t xml:space="preserve"> T</w:t>
      </w:r>
      <w:r w:rsidRPr="00D52605">
        <w:rPr>
          <w:rFonts w:ascii="Times New Roman" w:hAnsi="Times New Roman" w:cs="Times New Roman"/>
          <w:sz w:val="24"/>
          <w:szCs w:val="24"/>
        </w:rPr>
        <w:t>o improve clinical outcomes by decreasing re</w:t>
      </w:r>
      <w:r w:rsidR="00CD2290" w:rsidRPr="00D52605">
        <w:rPr>
          <w:rFonts w:ascii="Times New Roman" w:hAnsi="Times New Roman" w:cs="Times New Roman"/>
          <w:sz w:val="24"/>
          <w:szCs w:val="24"/>
        </w:rPr>
        <w:t>-</w:t>
      </w:r>
      <w:r w:rsidRPr="00D52605">
        <w:rPr>
          <w:rFonts w:ascii="Times New Roman" w:hAnsi="Times New Roman" w:cs="Times New Roman"/>
          <w:sz w:val="24"/>
          <w:szCs w:val="24"/>
        </w:rPr>
        <w:t xml:space="preserve">tear rates, recent </w:t>
      </w:r>
      <w:r w:rsidR="00CD2290" w:rsidRPr="00D52605">
        <w:rPr>
          <w:rFonts w:ascii="Times New Roman" w:hAnsi="Times New Roman" w:cs="Times New Roman"/>
          <w:sz w:val="24"/>
          <w:szCs w:val="24"/>
        </w:rPr>
        <w:t>efforts have</w:t>
      </w:r>
      <w:r w:rsidRPr="00D52605">
        <w:rPr>
          <w:rFonts w:ascii="Times New Roman" w:hAnsi="Times New Roman" w:cs="Times New Roman"/>
          <w:sz w:val="24"/>
          <w:szCs w:val="24"/>
        </w:rPr>
        <w:t xml:space="preserve"> focused on improving the biomechanics and biology of tendon-to-bone healing</w:t>
      </w:r>
      <w:r w:rsidR="00CD2290" w:rsidRPr="00D52605">
        <w:rPr>
          <w:rFonts w:ascii="Times New Roman" w:hAnsi="Times New Roman" w:cs="Times New Roman"/>
          <w:sz w:val="24"/>
          <w:szCs w:val="24"/>
        </w:rPr>
        <w:t>.</w:t>
      </w:r>
      <w:r w:rsidR="00AB3133">
        <w:rPr>
          <w:rFonts w:ascii="Times New Roman" w:hAnsi="Times New Roman" w:cs="Times New Roman"/>
          <w:sz w:val="24"/>
          <w:szCs w:val="24"/>
          <w:vertAlign w:val="superscript"/>
        </w:rPr>
        <w:t>1,</w:t>
      </w:r>
      <w:r w:rsidR="00DE0AEB">
        <w:rPr>
          <w:rFonts w:ascii="Times New Roman" w:hAnsi="Times New Roman" w:cs="Times New Roman"/>
          <w:sz w:val="24"/>
          <w:szCs w:val="24"/>
          <w:vertAlign w:val="superscript"/>
        </w:rPr>
        <w:t>9,10,11</w:t>
      </w:r>
      <w:r w:rsidR="008417BB">
        <w:rPr>
          <w:rFonts w:ascii="Times New Roman" w:hAnsi="Times New Roman" w:cs="Times New Roman"/>
          <w:sz w:val="24"/>
          <w:szCs w:val="24"/>
        </w:rPr>
        <w:t xml:space="preserve"> </w:t>
      </w:r>
      <w:r w:rsidRPr="00D52605">
        <w:rPr>
          <w:rFonts w:ascii="Times New Roman" w:hAnsi="Times New Roman" w:cs="Times New Roman"/>
          <w:sz w:val="24"/>
          <w:szCs w:val="24"/>
        </w:rPr>
        <w:t>Differing anchor and suture repair techniques, including transosseous</w:t>
      </w:r>
      <w:r w:rsidR="00296A4E" w:rsidRPr="00D52605">
        <w:rPr>
          <w:rFonts w:ascii="Times New Roman" w:hAnsi="Times New Roman" w:cs="Times New Roman"/>
          <w:sz w:val="24"/>
          <w:szCs w:val="24"/>
        </w:rPr>
        <w:t xml:space="preserve"> repair</w:t>
      </w:r>
      <w:r w:rsidR="00643BC7">
        <w:rPr>
          <w:rFonts w:ascii="Times New Roman" w:hAnsi="Times New Roman" w:cs="Times New Roman"/>
          <w:sz w:val="24"/>
          <w:szCs w:val="24"/>
        </w:rPr>
        <w:t>, single</w:t>
      </w:r>
      <w:r w:rsidRPr="00D52605">
        <w:rPr>
          <w:rFonts w:ascii="Times New Roman" w:hAnsi="Times New Roman" w:cs="Times New Roman"/>
          <w:sz w:val="24"/>
          <w:szCs w:val="24"/>
        </w:rPr>
        <w:t xml:space="preserve"> and double row</w:t>
      </w:r>
      <w:r w:rsidR="00296A4E" w:rsidRPr="00D52605">
        <w:rPr>
          <w:rFonts w:ascii="Times New Roman" w:hAnsi="Times New Roman" w:cs="Times New Roman"/>
          <w:sz w:val="24"/>
          <w:szCs w:val="24"/>
        </w:rPr>
        <w:t xml:space="preserve"> constructs</w:t>
      </w:r>
      <w:r w:rsidRPr="00D52605">
        <w:rPr>
          <w:rFonts w:ascii="Times New Roman" w:hAnsi="Times New Roman" w:cs="Times New Roman"/>
          <w:sz w:val="24"/>
          <w:szCs w:val="24"/>
        </w:rPr>
        <w:t xml:space="preserve">, </w:t>
      </w:r>
      <w:r w:rsidR="00643BC7">
        <w:rPr>
          <w:rFonts w:ascii="Times New Roman" w:hAnsi="Times New Roman" w:cs="Times New Roman"/>
          <w:sz w:val="24"/>
          <w:szCs w:val="24"/>
        </w:rPr>
        <w:t xml:space="preserve">and the transosseous-equivalent (TOE) repair </w:t>
      </w:r>
      <w:r w:rsidRPr="00D52605">
        <w:rPr>
          <w:rFonts w:ascii="Times New Roman" w:hAnsi="Times New Roman" w:cs="Times New Roman"/>
          <w:sz w:val="24"/>
          <w:szCs w:val="24"/>
        </w:rPr>
        <w:t>have been studied to determine which of these best re</w:t>
      </w:r>
      <w:r w:rsidR="009E5768">
        <w:rPr>
          <w:rFonts w:ascii="Times New Roman" w:hAnsi="Times New Roman" w:cs="Times New Roman"/>
          <w:sz w:val="24"/>
          <w:szCs w:val="24"/>
        </w:rPr>
        <w:t>creates a biomechanically superior</w:t>
      </w:r>
      <w:r w:rsidRPr="00D52605">
        <w:rPr>
          <w:rFonts w:ascii="Times New Roman" w:hAnsi="Times New Roman" w:cs="Times New Roman"/>
          <w:sz w:val="24"/>
          <w:szCs w:val="24"/>
        </w:rPr>
        <w:t xml:space="preserve"> footprint.</w:t>
      </w:r>
      <w:r w:rsidR="00DE0AEB">
        <w:rPr>
          <w:rFonts w:ascii="Times New Roman" w:hAnsi="Times New Roman" w:cs="Times New Roman"/>
          <w:sz w:val="24"/>
          <w:szCs w:val="24"/>
          <w:vertAlign w:val="superscript"/>
        </w:rPr>
        <w:t>12,13,14,15,16,17</w:t>
      </w:r>
      <w:r w:rsidR="00AB3133">
        <w:rPr>
          <w:rFonts w:ascii="Times New Roman" w:hAnsi="Times New Roman" w:cs="Times New Roman"/>
          <w:sz w:val="24"/>
          <w:szCs w:val="24"/>
          <w:vertAlign w:val="superscript"/>
        </w:rPr>
        <w:t xml:space="preserve"> </w:t>
      </w:r>
      <w:r w:rsidR="00643BC7">
        <w:rPr>
          <w:rFonts w:ascii="Times New Roman" w:hAnsi="Times New Roman" w:cs="Times New Roman"/>
          <w:sz w:val="24"/>
          <w:szCs w:val="24"/>
        </w:rPr>
        <w:t xml:space="preserve"> </w:t>
      </w:r>
      <w:r w:rsidR="00643BC7" w:rsidRPr="00D52605">
        <w:rPr>
          <w:rFonts w:ascii="Times New Roman" w:hAnsi="Times New Roman" w:cs="Times New Roman"/>
          <w:sz w:val="24"/>
          <w:szCs w:val="24"/>
        </w:rPr>
        <w:t xml:space="preserve">Park and colleagues have shown that the arthroscopic TOE repair technique provides the highest pressurized coverage footprint area and is biomechanically superior to the double row repair. In their study, 77.6% of the </w:t>
      </w:r>
      <w:r w:rsidR="009E5768">
        <w:rPr>
          <w:rFonts w:ascii="Times New Roman" w:hAnsi="Times New Roman" w:cs="Times New Roman"/>
          <w:sz w:val="24"/>
          <w:szCs w:val="24"/>
        </w:rPr>
        <w:t xml:space="preserve">anatomic </w:t>
      </w:r>
      <w:r w:rsidR="00643BC7" w:rsidRPr="00D52605">
        <w:rPr>
          <w:rFonts w:ascii="Times New Roman" w:hAnsi="Times New Roman" w:cs="Times New Roman"/>
          <w:sz w:val="24"/>
          <w:szCs w:val="24"/>
        </w:rPr>
        <w:t>footprint had pressurized coverage with the 4-strand TOE repair model in comparison to 39.6% of the footprint for the double-row construct. The mean load-to-failure of the TOE repair was 443N, which was significantly greater than the mean load-to-failure of the double-row repair, 299N.</w:t>
      </w:r>
      <w:r w:rsidR="00643BC7">
        <w:rPr>
          <w:rFonts w:ascii="Times New Roman" w:hAnsi="Times New Roman" w:cs="Times New Roman"/>
          <w:sz w:val="24"/>
          <w:szCs w:val="24"/>
          <w:vertAlign w:val="superscript"/>
        </w:rPr>
        <w:t>1</w:t>
      </w:r>
      <w:r w:rsidR="00DE0AEB">
        <w:rPr>
          <w:rFonts w:ascii="Times New Roman" w:hAnsi="Times New Roman" w:cs="Times New Roman"/>
          <w:sz w:val="24"/>
          <w:szCs w:val="24"/>
          <w:vertAlign w:val="superscript"/>
        </w:rPr>
        <w:t>8,19</w:t>
      </w:r>
      <w:r w:rsidR="00643BC7" w:rsidRPr="00D52605">
        <w:rPr>
          <w:rFonts w:ascii="Times New Roman" w:hAnsi="Times New Roman" w:cs="Times New Roman"/>
          <w:sz w:val="24"/>
          <w:szCs w:val="24"/>
        </w:rPr>
        <w:t xml:space="preserve">  </w:t>
      </w:r>
    </w:p>
    <w:p w:rsidR="000A4BA0" w:rsidRDefault="000A4BA0" w:rsidP="000A4BA0">
      <w:pPr>
        <w:spacing w:line="480" w:lineRule="auto"/>
        <w:rPr>
          <w:rFonts w:ascii="Times New Roman" w:hAnsi="Times New Roman" w:cs="Times New Roman"/>
          <w:b/>
          <w:sz w:val="28"/>
          <w:szCs w:val="28"/>
          <w:u w:val="single"/>
        </w:rPr>
      </w:pPr>
    </w:p>
    <w:p w:rsidR="000A4BA0" w:rsidRDefault="002324E2" w:rsidP="000A4BA0">
      <w:pPr>
        <w:spacing w:line="480" w:lineRule="auto"/>
        <w:rPr>
          <w:rFonts w:ascii="Times New Roman" w:hAnsi="Times New Roman" w:cs="Times New Roman"/>
          <w:b/>
          <w:sz w:val="28"/>
          <w:szCs w:val="28"/>
          <w:u w:val="single"/>
        </w:rPr>
      </w:pPr>
      <w:r w:rsidRPr="00D52605">
        <w:rPr>
          <w:rFonts w:ascii="Times New Roman" w:hAnsi="Times New Roman" w:cs="Times New Roman"/>
          <w:sz w:val="24"/>
          <w:szCs w:val="24"/>
        </w:rPr>
        <w:t xml:space="preserve">The </w:t>
      </w:r>
      <w:r w:rsidR="00BA573E" w:rsidRPr="00D52605">
        <w:rPr>
          <w:rFonts w:ascii="Times New Roman" w:hAnsi="Times New Roman" w:cs="Times New Roman"/>
          <w:sz w:val="24"/>
          <w:szCs w:val="24"/>
        </w:rPr>
        <w:t xml:space="preserve">arthroscopic </w:t>
      </w:r>
      <w:r w:rsidRPr="00D52605">
        <w:rPr>
          <w:rFonts w:ascii="Times New Roman" w:hAnsi="Times New Roman" w:cs="Times New Roman"/>
          <w:sz w:val="24"/>
          <w:szCs w:val="24"/>
        </w:rPr>
        <w:t xml:space="preserve">transosseous-equivalent (TOE) </w:t>
      </w:r>
      <w:r w:rsidR="001C3D25" w:rsidRPr="00D52605">
        <w:rPr>
          <w:rFonts w:ascii="Times New Roman" w:hAnsi="Times New Roman" w:cs="Times New Roman"/>
          <w:sz w:val="24"/>
          <w:szCs w:val="24"/>
        </w:rPr>
        <w:t xml:space="preserve">rotator cuff repair technique </w:t>
      </w:r>
      <w:r w:rsidRPr="00D52605">
        <w:rPr>
          <w:rFonts w:ascii="Times New Roman" w:hAnsi="Times New Roman" w:cs="Times New Roman"/>
          <w:sz w:val="24"/>
          <w:szCs w:val="24"/>
        </w:rPr>
        <w:t xml:space="preserve">was developed in an attempt to optimize the potential for healing of rotator cuff </w:t>
      </w:r>
      <w:r w:rsidR="001C3D25" w:rsidRPr="00D52605">
        <w:rPr>
          <w:rFonts w:ascii="Times New Roman" w:hAnsi="Times New Roman" w:cs="Times New Roman"/>
          <w:sz w:val="24"/>
          <w:szCs w:val="24"/>
        </w:rPr>
        <w:t xml:space="preserve">repairs </w:t>
      </w:r>
      <w:r w:rsidR="00B50B07" w:rsidRPr="00D52605">
        <w:rPr>
          <w:rFonts w:ascii="Times New Roman" w:hAnsi="Times New Roman" w:cs="Times New Roman"/>
          <w:sz w:val="24"/>
          <w:szCs w:val="24"/>
        </w:rPr>
        <w:t>by improving contact area dimensions and footprint pressures between the tendon and tuberosity.  T</w:t>
      </w:r>
      <w:r w:rsidRPr="00D52605">
        <w:rPr>
          <w:rFonts w:ascii="Times New Roman" w:hAnsi="Times New Roman" w:cs="Times New Roman"/>
          <w:sz w:val="24"/>
          <w:szCs w:val="24"/>
        </w:rPr>
        <w:t>his is especially important for larger tears with poor tissue</w:t>
      </w:r>
      <w:r w:rsidR="009E5768">
        <w:rPr>
          <w:rFonts w:ascii="Times New Roman" w:hAnsi="Times New Roman" w:cs="Times New Roman"/>
          <w:sz w:val="24"/>
          <w:szCs w:val="24"/>
        </w:rPr>
        <w:t xml:space="preserve"> quality</w:t>
      </w:r>
      <w:r w:rsidRPr="00D52605">
        <w:rPr>
          <w:rFonts w:ascii="Times New Roman" w:hAnsi="Times New Roman" w:cs="Times New Roman"/>
          <w:sz w:val="24"/>
          <w:szCs w:val="24"/>
        </w:rPr>
        <w:t xml:space="preserve"> and tendon retraction.</w:t>
      </w:r>
      <w:r w:rsidR="00DE0AEB">
        <w:rPr>
          <w:rFonts w:ascii="Times New Roman" w:hAnsi="Times New Roman" w:cs="Times New Roman"/>
          <w:sz w:val="24"/>
          <w:szCs w:val="24"/>
          <w:vertAlign w:val="superscript"/>
        </w:rPr>
        <w:t>3,18,19</w:t>
      </w:r>
      <w:r w:rsidR="00B50B07" w:rsidRPr="00D52605">
        <w:rPr>
          <w:rFonts w:ascii="Times New Roman" w:hAnsi="Times New Roman" w:cs="Times New Roman"/>
          <w:sz w:val="24"/>
          <w:szCs w:val="24"/>
        </w:rPr>
        <w:t xml:space="preserve">  One version</w:t>
      </w:r>
      <w:r w:rsidR="009E5768">
        <w:rPr>
          <w:rFonts w:ascii="Times New Roman" w:hAnsi="Times New Roman" w:cs="Times New Roman"/>
          <w:sz w:val="24"/>
          <w:szCs w:val="24"/>
        </w:rPr>
        <w:t xml:space="preserve"> of the TOE construct- </w:t>
      </w:r>
      <w:r w:rsidR="00B50B07" w:rsidRPr="00D52605">
        <w:rPr>
          <w:rFonts w:ascii="Times New Roman" w:hAnsi="Times New Roman" w:cs="Times New Roman"/>
          <w:sz w:val="24"/>
          <w:szCs w:val="24"/>
        </w:rPr>
        <w:t>the Suture Bridge</w:t>
      </w:r>
      <w:r w:rsidR="00B50B07" w:rsidRPr="00D52605">
        <w:rPr>
          <w:rFonts w:ascii="Times New Roman" w:hAnsi="Times New Roman" w:cs="Times New Roman"/>
          <w:sz w:val="24"/>
          <w:szCs w:val="24"/>
          <w:vertAlign w:val="superscript"/>
        </w:rPr>
        <w:t>TM</w:t>
      </w:r>
      <w:r w:rsidR="009E5768">
        <w:rPr>
          <w:rFonts w:ascii="Times New Roman" w:hAnsi="Times New Roman" w:cs="Times New Roman"/>
          <w:sz w:val="24"/>
          <w:szCs w:val="24"/>
        </w:rPr>
        <w:t>-</w:t>
      </w:r>
      <w:r w:rsidRPr="00D52605">
        <w:rPr>
          <w:rFonts w:ascii="Times New Roman" w:hAnsi="Times New Roman" w:cs="Times New Roman"/>
          <w:sz w:val="24"/>
          <w:szCs w:val="24"/>
        </w:rPr>
        <w:t xml:space="preserve"> consists </w:t>
      </w:r>
      <w:r w:rsidR="00B10C61">
        <w:rPr>
          <w:rFonts w:ascii="Times New Roman" w:hAnsi="Times New Roman" w:cs="Times New Roman"/>
          <w:sz w:val="24"/>
          <w:szCs w:val="24"/>
        </w:rPr>
        <w:t>of two medial row anchor</w:t>
      </w:r>
      <w:r w:rsidRPr="00D52605">
        <w:rPr>
          <w:rFonts w:ascii="Times New Roman" w:hAnsi="Times New Roman" w:cs="Times New Roman"/>
          <w:sz w:val="24"/>
          <w:szCs w:val="24"/>
        </w:rPr>
        <w:t xml:space="preserve"> s</w:t>
      </w:r>
      <w:r w:rsidR="00B10C61">
        <w:rPr>
          <w:rFonts w:ascii="Times New Roman" w:hAnsi="Times New Roman" w:cs="Times New Roman"/>
          <w:sz w:val="24"/>
          <w:szCs w:val="24"/>
        </w:rPr>
        <w:t>utures tied</w:t>
      </w:r>
      <w:r w:rsidRPr="00D52605">
        <w:rPr>
          <w:rFonts w:ascii="Times New Roman" w:hAnsi="Times New Roman" w:cs="Times New Roman"/>
          <w:sz w:val="24"/>
          <w:szCs w:val="24"/>
        </w:rPr>
        <w:t xml:space="preserve"> in a ho</w:t>
      </w:r>
      <w:r w:rsidR="00B10C61">
        <w:rPr>
          <w:rFonts w:ascii="Times New Roman" w:hAnsi="Times New Roman" w:cs="Times New Roman"/>
          <w:sz w:val="24"/>
          <w:szCs w:val="24"/>
        </w:rPr>
        <w:t>rizontal mattress pattern,</w:t>
      </w:r>
      <w:r w:rsidRPr="00D52605">
        <w:rPr>
          <w:rFonts w:ascii="Times New Roman" w:hAnsi="Times New Roman" w:cs="Times New Roman"/>
          <w:sz w:val="24"/>
          <w:szCs w:val="24"/>
        </w:rPr>
        <w:t xml:space="preserve"> and then “bridged” across the tendon by pulling the sutures over the tendon laterally</w:t>
      </w:r>
      <w:r w:rsidR="00B10C61">
        <w:rPr>
          <w:rFonts w:ascii="Times New Roman" w:hAnsi="Times New Roman" w:cs="Times New Roman"/>
          <w:sz w:val="24"/>
          <w:szCs w:val="24"/>
        </w:rPr>
        <w:t>.  The</w:t>
      </w:r>
      <w:r w:rsidR="00B50B07" w:rsidRPr="00D52605">
        <w:rPr>
          <w:rFonts w:ascii="Times New Roman" w:hAnsi="Times New Roman" w:cs="Times New Roman"/>
          <w:sz w:val="24"/>
          <w:szCs w:val="24"/>
        </w:rPr>
        <w:t xml:space="preserve"> sutures are</w:t>
      </w:r>
      <w:r w:rsidRPr="00D52605">
        <w:rPr>
          <w:rFonts w:ascii="Times New Roman" w:hAnsi="Times New Roman" w:cs="Times New Roman"/>
          <w:sz w:val="24"/>
          <w:szCs w:val="24"/>
        </w:rPr>
        <w:t xml:space="preserve"> then anchored into the bone</w:t>
      </w:r>
      <w:r w:rsidR="00B50B07" w:rsidRPr="00D52605">
        <w:rPr>
          <w:rFonts w:ascii="Times New Roman" w:hAnsi="Times New Roman" w:cs="Times New Roman"/>
          <w:sz w:val="24"/>
          <w:szCs w:val="24"/>
        </w:rPr>
        <w:t xml:space="preserve"> with </w:t>
      </w:r>
      <w:r w:rsidR="00B10C61">
        <w:rPr>
          <w:rFonts w:ascii="Times New Roman" w:hAnsi="Times New Roman" w:cs="Times New Roman"/>
          <w:sz w:val="24"/>
          <w:szCs w:val="24"/>
        </w:rPr>
        <w:t xml:space="preserve">a second row of lateral, </w:t>
      </w:r>
      <w:r w:rsidR="00B50B07" w:rsidRPr="00D52605">
        <w:rPr>
          <w:rFonts w:ascii="Times New Roman" w:hAnsi="Times New Roman" w:cs="Times New Roman"/>
          <w:sz w:val="24"/>
          <w:szCs w:val="24"/>
        </w:rPr>
        <w:t xml:space="preserve">knotless anchors.  </w:t>
      </w:r>
    </w:p>
    <w:p w:rsidR="000A4BA0" w:rsidRDefault="000A4BA0" w:rsidP="000A4BA0">
      <w:pPr>
        <w:spacing w:line="480" w:lineRule="auto"/>
        <w:rPr>
          <w:rFonts w:ascii="Times New Roman" w:hAnsi="Times New Roman" w:cs="Times New Roman"/>
          <w:b/>
          <w:sz w:val="28"/>
          <w:szCs w:val="28"/>
          <w:u w:val="single"/>
        </w:rPr>
      </w:pPr>
    </w:p>
    <w:p w:rsidR="000A4BA0" w:rsidRDefault="002324E2" w:rsidP="000A4BA0">
      <w:pPr>
        <w:spacing w:line="480" w:lineRule="auto"/>
        <w:rPr>
          <w:rFonts w:ascii="Times New Roman" w:hAnsi="Times New Roman" w:cs="Times New Roman"/>
          <w:b/>
          <w:sz w:val="28"/>
          <w:szCs w:val="28"/>
          <w:u w:val="single"/>
        </w:rPr>
      </w:pPr>
      <w:r w:rsidRPr="00D52605">
        <w:rPr>
          <w:rFonts w:ascii="Times New Roman" w:hAnsi="Times New Roman" w:cs="Times New Roman"/>
          <w:sz w:val="24"/>
          <w:szCs w:val="24"/>
        </w:rPr>
        <w:t xml:space="preserve">Despite the proven biomechanical and </w:t>
      </w:r>
      <w:r w:rsidR="001C3D25" w:rsidRPr="00D52605">
        <w:rPr>
          <w:rFonts w:ascii="Times New Roman" w:hAnsi="Times New Roman" w:cs="Times New Roman"/>
          <w:sz w:val="24"/>
          <w:szCs w:val="24"/>
        </w:rPr>
        <w:t xml:space="preserve">potential </w:t>
      </w:r>
      <w:r w:rsidRPr="00D52605">
        <w:rPr>
          <w:rFonts w:ascii="Times New Roman" w:hAnsi="Times New Roman" w:cs="Times New Roman"/>
          <w:sz w:val="24"/>
          <w:szCs w:val="24"/>
        </w:rPr>
        <w:t xml:space="preserve">clinical benefits of the TOE repair model, it is unknown whether excessive strain occurs at the medial row </w:t>
      </w:r>
      <w:r w:rsidR="00F4159D" w:rsidRPr="00D52605">
        <w:rPr>
          <w:rFonts w:ascii="Times New Roman" w:hAnsi="Times New Roman" w:cs="Times New Roman"/>
          <w:sz w:val="24"/>
          <w:szCs w:val="24"/>
        </w:rPr>
        <w:t xml:space="preserve">construct </w:t>
      </w:r>
      <w:r w:rsidRPr="00D52605">
        <w:rPr>
          <w:rFonts w:ascii="Times New Roman" w:hAnsi="Times New Roman" w:cs="Times New Roman"/>
          <w:sz w:val="24"/>
          <w:szCs w:val="24"/>
        </w:rPr>
        <w:t xml:space="preserve">during </w:t>
      </w:r>
      <w:r w:rsidR="0094056B" w:rsidRPr="00D52605">
        <w:rPr>
          <w:rFonts w:ascii="Times New Roman" w:hAnsi="Times New Roman" w:cs="Times New Roman"/>
          <w:sz w:val="24"/>
          <w:szCs w:val="24"/>
        </w:rPr>
        <w:t>tensioning of the lateral row sutures.  Possibilities for failu</w:t>
      </w:r>
      <w:r w:rsidR="002A7D28">
        <w:rPr>
          <w:rFonts w:ascii="Times New Roman" w:hAnsi="Times New Roman" w:cs="Times New Roman"/>
          <w:sz w:val="24"/>
          <w:szCs w:val="24"/>
        </w:rPr>
        <w:t>re include medial anchor pullout</w:t>
      </w:r>
      <w:r w:rsidR="0094056B" w:rsidRPr="00D52605">
        <w:rPr>
          <w:rFonts w:ascii="Times New Roman" w:hAnsi="Times New Roman" w:cs="Times New Roman"/>
          <w:sz w:val="24"/>
          <w:szCs w:val="24"/>
        </w:rPr>
        <w:t>, suture cut-out through</w:t>
      </w:r>
      <w:r w:rsidR="00B10C61">
        <w:rPr>
          <w:rFonts w:ascii="Times New Roman" w:hAnsi="Times New Roman" w:cs="Times New Roman"/>
          <w:sz w:val="24"/>
          <w:szCs w:val="24"/>
        </w:rPr>
        <w:t xml:space="preserve"> the</w:t>
      </w:r>
      <w:r w:rsidR="0094056B" w:rsidRPr="00D52605">
        <w:rPr>
          <w:rFonts w:ascii="Times New Roman" w:hAnsi="Times New Roman" w:cs="Times New Roman"/>
          <w:sz w:val="24"/>
          <w:szCs w:val="24"/>
        </w:rPr>
        <w:t xml:space="preserve"> tendon, and suture cut-out through </w:t>
      </w:r>
      <w:r w:rsidR="00B10C61">
        <w:rPr>
          <w:rFonts w:ascii="Times New Roman" w:hAnsi="Times New Roman" w:cs="Times New Roman"/>
          <w:sz w:val="24"/>
          <w:szCs w:val="24"/>
        </w:rPr>
        <w:t xml:space="preserve">the </w:t>
      </w:r>
      <w:r w:rsidR="0094056B" w:rsidRPr="00D52605">
        <w:rPr>
          <w:rFonts w:ascii="Times New Roman" w:hAnsi="Times New Roman" w:cs="Times New Roman"/>
          <w:sz w:val="24"/>
          <w:szCs w:val="24"/>
        </w:rPr>
        <w:t>anchor.</w:t>
      </w:r>
      <w:r w:rsidR="004452B4">
        <w:rPr>
          <w:rFonts w:ascii="Times New Roman" w:hAnsi="Times New Roman" w:cs="Times New Roman"/>
          <w:sz w:val="24"/>
          <w:szCs w:val="24"/>
        </w:rPr>
        <w:t xml:space="preserve"> </w:t>
      </w:r>
      <w:r w:rsidR="0094056B" w:rsidRPr="00D52605">
        <w:rPr>
          <w:rFonts w:ascii="Times New Roman" w:hAnsi="Times New Roman" w:cs="Times New Roman"/>
          <w:sz w:val="24"/>
          <w:szCs w:val="24"/>
        </w:rPr>
        <w:t xml:space="preserve">Moreover, there is </w:t>
      </w:r>
      <w:r w:rsidR="001C3D25" w:rsidRPr="00D52605">
        <w:rPr>
          <w:rFonts w:ascii="Times New Roman" w:hAnsi="Times New Roman" w:cs="Times New Roman"/>
          <w:sz w:val="24"/>
          <w:szCs w:val="24"/>
        </w:rPr>
        <w:t xml:space="preserve">also </w:t>
      </w:r>
      <w:r w:rsidR="0094056B" w:rsidRPr="00D52605">
        <w:rPr>
          <w:rFonts w:ascii="Times New Roman" w:hAnsi="Times New Roman" w:cs="Times New Roman"/>
          <w:sz w:val="24"/>
          <w:szCs w:val="24"/>
        </w:rPr>
        <w:t xml:space="preserve">the potential for lateral anchor failure </w:t>
      </w:r>
      <w:r w:rsidRPr="00D52605">
        <w:rPr>
          <w:rFonts w:ascii="Times New Roman" w:hAnsi="Times New Roman" w:cs="Times New Roman"/>
          <w:sz w:val="24"/>
          <w:szCs w:val="24"/>
        </w:rPr>
        <w:t>during lateral row te</w:t>
      </w:r>
      <w:r w:rsidR="0094056B" w:rsidRPr="00D52605">
        <w:rPr>
          <w:rFonts w:ascii="Times New Roman" w:hAnsi="Times New Roman" w:cs="Times New Roman"/>
          <w:sz w:val="24"/>
          <w:szCs w:val="24"/>
        </w:rPr>
        <w:t xml:space="preserve">nsioning.  </w:t>
      </w:r>
      <w:r w:rsidRPr="00D52605">
        <w:rPr>
          <w:rFonts w:ascii="Times New Roman" w:hAnsi="Times New Roman" w:cs="Times New Roman"/>
          <w:sz w:val="24"/>
          <w:szCs w:val="24"/>
        </w:rPr>
        <w:t>Studies have estimated the force applied to the sutures during placement of the lateral anchor of the TOE repair</w:t>
      </w:r>
      <w:r w:rsidRPr="00D52605">
        <w:rPr>
          <w:rFonts w:ascii="Times New Roman" w:hAnsi="Times New Roman" w:cs="Times New Roman"/>
          <w:sz w:val="24"/>
          <w:szCs w:val="24"/>
          <w:vertAlign w:val="superscript"/>
        </w:rPr>
        <w:t>1</w:t>
      </w:r>
      <w:r w:rsidR="00DE0AEB">
        <w:rPr>
          <w:rFonts w:ascii="Times New Roman" w:hAnsi="Times New Roman" w:cs="Times New Roman"/>
          <w:sz w:val="24"/>
          <w:szCs w:val="24"/>
          <w:vertAlign w:val="superscript"/>
        </w:rPr>
        <w:t>9</w:t>
      </w:r>
      <w:r w:rsidRPr="00D52605">
        <w:rPr>
          <w:rFonts w:ascii="Times New Roman" w:hAnsi="Times New Roman" w:cs="Times New Roman"/>
          <w:sz w:val="24"/>
          <w:szCs w:val="24"/>
        </w:rPr>
        <w:t>, but</w:t>
      </w:r>
      <w:r w:rsidR="00B10C61">
        <w:rPr>
          <w:rFonts w:ascii="Times New Roman" w:hAnsi="Times New Roman" w:cs="Times New Roman"/>
          <w:sz w:val="24"/>
          <w:szCs w:val="24"/>
        </w:rPr>
        <w:t xml:space="preserve"> to our knowledge,</w:t>
      </w:r>
      <w:r w:rsidRPr="00D52605">
        <w:rPr>
          <w:rFonts w:ascii="Times New Roman" w:hAnsi="Times New Roman" w:cs="Times New Roman"/>
          <w:sz w:val="24"/>
          <w:szCs w:val="24"/>
        </w:rPr>
        <w:t xml:space="preserve"> n</w:t>
      </w:r>
      <w:r w:rsidR="00B10C61">
        <w:rPr>
          <w:rFonts w:ascii="Times New Roman" w:hAnsi="Times New Roman" w:cs="Times New Roman"/>
          <w:sz w:val="24"/>
          <w:szCs w:val="24"/>
        </w:rPr>
        <w:t>o studies currently document</w:t>
      </w:r>
      <w:r w:rsidRPr="00D52605">
        <w:rPr>
          <w:rFonts w:ascii="Times New Roman" w:hAnsi="Times New Roman" w:cs="Times New Roman"/>
          <w:sz w:val="24"/>
          <w:szCs w:val="24"/>
        </w:rPr>
        <w:t xml:space="preserve"> the maximal manual tens</w:t>
      </w:r>
      <w:r w:rsidR="00B10C61">
        <w:rPr>
          <w:rFonts w:ascii="Times New Roman" w:hAnsi="Times New Roman" w:cs="Times New Roman"/>
          <w:sz w:val="24"/>
          <w:szCs w:val="24"/>
        </w:rPr>
        <w:t>ion to failure or the failure mechanism</w:t>
      </w:r>
      <w:r w:rsidRPr="00D52605">
        <w:rPr>
          <w:rFonts w:ascii="Times New Roman" w:hAnsi="Times New Roman" w:cs="Times New Roman"/>
          <w:sz w:val="24"/>
          <w:szCs w:val="24"/>
        </w:rPr>
        <w:t xml:space="preserve"> during </w:t>
      </w:r>
      <w:r w:rsidR="0094056B" w:rsidRPr="00D52605">
        <w:rPr>
          <w:rFonts w:ascii="Times New Roman" w:hAnsi="Times New Roman" w:cs="Times New Roman"/>
          <w:sz w:val="24"/>
          <w:szCs w:val="24"/>
        </w:rPr>
        <w:t xml:space="preserve">tensioning of the </w:t>
      </w:r>
      <w:r w:rsidRPr="00D52605">
        <w:rPr>
          <w:rFonts w:ascii="Times New Roman" w:hAnsi="Times New Roman" w:cs="Times New Roman"/>
          <w:sz w:val="24"/>
          <w:szCs w:val="24"/>
        </w:rPr>
        <w:t xml:space="preserve">lateral row </w:t>
      </w:r>
      <w:r w:rsidR="0094056B" w:rsidRPr="00D52605">
        <w:rPr>
          <w:rFonts w:ascii="Times New Roman" w:hAnsi="Times New Roman" w:cs="Times New Roman"/>
          <w:sz w:val="24"/>
          <w:szCs w:val="24"/>
        </w:rPr>
        <w:t>sutures</w:t>
      </w:r>
      <w:r w:rsidRPr="00D52605">
        <w:rPr>
          <w:rFonts w:ascii="Times New Roman" w:hAnsi="Times New Roman" w:cs="Times New Roman"/>
          <w:sz w:val="24"/>
          <w:szCs w:val="24"/>
        </w:rPr>
        <w:t>.</w:t>
      </w:r>
    </w:p>
    <w:p w:rsidR="000A4BA0" w:rsidRDefault="000A4BA0" w:rsidP="000A4BA0">
      <w:pPr>
        <w:spacing w:line="480" w:lineRule="auto"/>
        <w:rPr>
          <w:rFonts w:ascii="Times New Roman" w:hAnsi="Times New Roman" w:cs="Times New Roman"/>
          <w:b/>
          <w:sz w:val="28"/>
          <w:szCs w:val="28"/>
          <w:u w:val="single"/>
        </w:rPr>
      </w:pPr>
    </w:p>
    <w:p w:rsidR="002A7D28" w:rsidRPr="000A4BA0" w:rsidRDefault="00885331" w:rsidP="000A4BA0">
      <w:pPr>
        <w:spacing w:line="480" w:lineRule="auto"/>
        <w:rPr>
          <w:rFonts w:ascii="Times New Roman" w:hAnsi="Times New Roman" w:cs="Times New Roman"/>
          <w:b/>
          <w:sz w:val="28"/>
          <w:szCs w:val="28"/>
          <w:u w:val="single"/>
        </w:rPr>
      </w:pPr>
      <w:r w:rsidRPr="00D52605">
        <w:rPr>
          <w:rFonts w:ascii="Times New Roman" w:hAnsi="Times New Roman" w:cs="Times New Roman"/>
          <w:sz w:val="24"/>
          <w:szCs w:val="24"/>
        </w:rPr>
        <w:t>The purpose of</w:t>
      </w:r>
      <w:r w:rsidR="002324E2" w:rsidRPr="00D52605">
        <w:rPr>
          <w:rFonts w:ascii="Times New Roman" w:hAnsi="Times New Roman" w:cs="Times New Roman"/>
          <w:sz w:val="24"/>
          <w:szCs w:val="24"/>
        </w:rPr>
        <w:t xml:space="preserve"> this study </w:t>
      </w:r>
      <w:r w:rsidRPr="00D52605">
        <w:rPr>
          <w:rFonts w:ascii="Times New Roman" w:hAnsi="Times New Roman" w:cs="Times New Roman"/>
          <w:sz w:val="24"/>
          <w:szCs w:val="24"/>
        </w:rPr>
        <w:t xml:space="preserve">is </w:t>
      </w:r>
      <w:r w:rsidR="002324E2" w:rsidRPr="00D52605">
        <w:rPr>
          <w:rFonts w:ascii="Times New Roman" w:hAnsi="Times New Roman" w:cs="Times New Roman"/>
          <w:sz w:val="24"/>
          <w:szCs w:val="24"/>
        </w:rPr>
        <w:t xml:space="preserve">to determine the real-time maximal manual load-to-failure </w:t>
      </w:r>
      <w:r w:rsidRPr="00D52605">
        <w:rPr>
          <w:rFonts w:ascii="Times New Roman" w:hAnsi="Times New Roman" w:cs="Times New Roman"/>
          <w:sz w:val="24"/>
          <w:szCs w:val="24"/>
        </w:rPr>
        <w:t>as well as</w:t>
      </w:r>
      <w:r w:rsidR="002324E2" w:rsidRPr="00D52605">
        <w:rPr>
          <w:rFonts w:ascii="Times New Roman" w:hAnsi="Times New Roman" w:cs="Times New Roman"/>
          <w:sz w:val="24"/>
          <w:szCs w:val="24"/>
        </w:rPr>
        <w:t xml:space="preserve"> </w:t>
      </w:r>
      <w:r w:rsidRPr="00D52605">
        <w:rPr>
          <w:rFonts w:ascii="Times New Roman" w:hAnsi="Times New Roman" w:cs="Times New Roman"/>
          <w:sz w:val="24"/>
          <w:szCs w:val="24"/>
        </w:rPr>
        <w:t xml:space="preserve">the mechanism of failure </w:t>
      </w:r>
      <w:r w:rsidR="005B2C81" w:rsidRPr="00D52605">
        <w:rPr>
          <w:rFonts w:ascii="Times New Roman" w:hAnsi="Times New Roman" w:cs="Times New Roman"/>
          <w:sz w:val="24"/>
          <w:szCs w:val="24"/>
        </w:rPr>
        <w:t>during</w:t>
      </w:r>
      <w:r w:rsidRPr="00D52605">
        <w:rPr>
          <w:rFonts w:ascii="Times New Roman" w:hAnsi="Times New Roman" w:cs="Times New Roman"/>
          <w:sz w:val="24"/>
          <w:szCs w:val="24"/>
        </w:rPr>
        <w:t xml:space="preserve"> </w:t>
      </w:r>
      <w:r w:rsidR="0026170B" w:rsidRPr="00D52605">
        <w:rPr>
          <w:rFonts w:ascii="Times New Roman" w:hAnsi="Times New Roman" w:cs="Times New Roman"/>
          <w:sz w:val="24"/>
          <w:szCs w:val="24"/>
        </w:rPr>
        <w:t xml:space="preserve">tensioning of the </w:t>
      </w:r>
      <w:r w:rsidR="002324E2" w:rsidRPr="00D52605">
        <w:rPr>
          <w:rFonts w:ascii="Times New Roman" w:hAnsi="Times New Roman" w:cs="Times New Roman"/>
          <w:sz w:val="24"/>
          <w:szCs w:val="24"/>
        </w:rPr>
        <w:t xml:space="preserve">lateral row </w:t>
      </w:r>
      <w:r w:rsidR="0026170B" w:rsidRPr="00D52605">
        <w:rPr>
          <w:rFonts w:ascii="Times New Roman" w:hAnsi="Times New Roman" w:cs="Times New Roman"/>
          <w:sz w:val="24"/>
          <w:szCs w:val="24"/>
        </w:rPr>
        <w:t>sutures in a</w:t>
      </w:r>
      <w:r w:rsidR="002324E2" w:rsidRPr="00D52605">
        <w:rPr>
          <w:rFonts w:ascii="Times New Roman" w:hAnsi="Times New Roman" w:cs="Times New Roman"/>
          <w:sz w:val="24"/>
          <w:szCs w:val="24"/>
        </w:rPr>
        <w:t xml:space="preserve"> TOE construct</w:t>
      </w:r>
      <w:r w:rsidR="00FC17DE" w:rsidRPr="00D52605">
        <w:rPr>
          <w:rFonts w:ascii="Times New Roman" w:hAnsi="Times New Roman" w:cs="Times New Roman"/>
          <w:sz w:val="24"/>
          <w:szCs w:val="24"/>
        </w:rPr>
        <w:t xml:space="preserve">. </w:t>
      </w:r>
      <w:r w:rsidR="00381268" w:rsidRPr="00D52605">
        <w:rPr>
          <w:rFonts w:ascii="Times New Roman" w:hAnsi="Times New Roman" w:cs="Times New Roman"/>
          <w:sz w:val="24"/>
          <w:szCs w:val="24"/>
        </w:rPr>
        <w:t xml:space="preserve">We hypothesize </w:t>
      </w:r>
      <w:r w:rsidRPr="00D52605">
        <w:rPr>
          <w:rFonts w:ascii="Times New Roman" w:hAnsi="Times New Roman" w:cs="Times New Roman"/>
          <w:sz w:val="24"/>
          <w:szCs w:val="24"/>
        </w:rPr>
        <w:t xml:space="preserve">that the medial row construct will fail during maximal load-to failure tensioning of the lateral row sutures.  </w:t>
      </w:r>
      <w:del w:id="0" w:author="Brian Dierckman" w:date="2010-12-14T20:37:00Z">
        <w:r w:rsidR="002324E2" w:rsidRPr="00D52605" w:rsidDel="006B23EE">
          <w:rPr>
            <w:rFonts w:ascii="Times New Roman" w:hAnsi="Times New Roman" w:cs="Times New Roman"/>
            <w:sz w:val="24"/>
            <w:szCs w:val="24"/>
          </w:rPr>
          <w:delText xml:space="preserve">This will provide valuable clinical information, advising the surgeon on the possible risk of loosening/failure that can occur during tensioning of the lateral row </w:delText>
        </w:r>
        <w:r w:rsidRPr="00D52605" w:rsidDel="006B23EE">
          <w:rPr>
            <w:rFonts w:ascii="Times New Roman" w:hAnsi="Times New Roman" w:cs="Times New Roman"/>
            <w:sz w:val="24"/>
            <w:szCs w:val="24"/>
          </w:rPr>
          <w:delText xml:space="preserve">sutures </w:delText>
        </w:r>
        <w:r w:rsidR="002324E2" w:rsidRPr="00D52605" w:rsidDel="006B23EE">
          <w:rPr>
            <w:rFonts w:ascii="Times New Roman" w:hAnsi="Times New Roman" w:cs="Times New Roman"/>
            <w:sz w:val="24"/>
            <w:szCs w:val="24"/>
          </w:rPr>
          <w:delText>in a TOE construct.</w:delText>
        </w:r>
        <w:r w:rsidR="00B10C61" w:rsidDel="006B23EE">
          <w:rPr>
            <w:rFonts w:ascii="Times New Roman" w:hAnsi="Times New Roman" w:cs="Times New Roman"/>
            <w:sz w:val="24"/>
            <w:szCs w:val="24"/>
          </w:rPr>
          <w:delText xml:space="preserve"> Compromise of the medial row construct during lateral row tensioning may</w:delText>
        </w:r>
        <w:r w:rsidR="004452B4" w:rsidDel="006B23EE">
          <w:rPr>
            <w:rFonts w:ascii="Times New Roman" w:hAnsi="Times New Roman" w:cs="Times New Roman"/>
            <w:sz w:val="24"/>
            <w:szCs w:val="24"/>
          </w:rPr>
          <w:delText xml:space="preserve"> be one explanation for early postoperative failure of</w:delText>
        </w:r>
        <w:r w:rsidR="00B10C61" w:rsidDel="006B23EE">
          <w:rPr>
            <w:rFonts w:ascii="Times New Roman" w:hAnsi="Times New Roman" w:cs="Times New Roman"/>
            <w:sz w:val="24"/>
            <w:szCs w:val="24"/>
          </w:rPr>
          <w:delText xml:space="preserve"> TOE</w:delText>
        </w:r>
        <w:r w:rsidR="004452B4" w:rsidDel="006B23EE">
          <w:rPr>
            <w:rFonts w:ascii="Times New Roman" w:hAnsi="Times New Roman" w:cs="Times New Roman"/>
            <w:sz w:val="24"/>
            <w:szCs w:val="24"/>
          </w:rPr>
          <w:delText xml:space="preserve"> repairs.</w:delText>
        </w:r>
      </w:del>
    </w:p>
    <w:p w:rsidR="000A4BA0" w:rsidRPr="00BA70DC" w:rsidRDefault="002A7D28" w:rsidP="000A4BA0">
      <w:pPr>
        <w:spacing w:line="480" w:lineRule="auto"/>
        <w:rPr>
          <w:rFonts w:ascii="Times New Roman" w:hAnsi="Times New Roman" w:cs="Times New Roman"/>
          <w:sz w:val="28"/>
          <w:szCs w:val="28"/>
        </w:rPr>
      </w:pPr>
      <w:r>
        <w:rPr>
          <w:rFonts w:ascii="Times New Roman" w:hAnsi="Times New Roman" w:cs="Times New Roman"/>
          <w:sz w:val="24"/>
          <w:szCs w:val="24"/>
        </w:rPr>
        <w:br w:type="page"/>
      </w:r>
      <w:r w:rsidR="002324E2" w:rsidRPr="00BA70DC">
        <w:rPr>
          <w:rFonts w:ascii="Times New Roman" w:hAnsi="Times New Roman" w:cs="Times New Roman"/>
          <w:sz w:val="28"/>
          <w:szCs w:val="28"/>
        </w:rPr>
        <w:t>Materials and Methods:</w:t>
      </w:r>
    </w:p>
    <w:p w:rsidR="000A4BA0" w:rsidRDefault="000A4BA0" w:rsidP="000A4BA0">
      <w:pPr>
        <w:spacing w:line="480" w:lineRule="auto"/>
        <w:rPr>
          <w:rFonts w:ascii="Times New Roman" w:hAnsi="Times New Roman" w:cs="Times New Roman"/>
          <w:sz w:val="24"/>
          <w:szCs w:val="24"/>
        </w:rPr>
      </w:pPr>
    </w:p>
    <w:p w:rsidR="000A4BA0" w:rsidRDefault="002324E2" w:rsidP="000A4BA0">
      <w:pPr>
        <w:spacing w:line="480" w:lineRule="auto"/>
        <w:rPr>
          <w:rFonts w:ascii="Times New Roman" w:hAnsi="Times New Roman" w:cs="Times New Roman"/>
          <w:sz w:val="24"/>
          <w:szCs w:val="24"/>
        </w:rPr>
      </w:pPr>
      <w:r w:rsidRPr="00D52605">
        <w:rPr>
          <w:rFonts w:ascii="Times New Roman" w:hAnsi="Times New Roman" w:cs="Times New Roman"/>
          <w:sz w:val="24"/>
          <w:szCs w:val="24"/>
        </w:rPr>
        <w:t xml:space="preserve">Six fresh-frozen human shoulders were </w:t>
      </w:r>
      <w:r w:rsidR="008417BB">
        <w:rPr>
          <w:rFonts w:ascii="Times New Roman" w:hAnsi="Times New Roman" w:cs="Times New Roman"/>
          <w:sz w:val="24"/>
          <w:szCs w:val="24"/>
        </w:rPr>
        <w:t xml:space="preserve">initially </w:t>
      </w:r>
      <w:r w:rsidR="00543AC4" w:rsidRPr="00D52605">
        <w:rPr>
          <w:rFonts w:ascii="Times New Roman" w:hAnsi="Times New Roman" w:cs="Times New Roman"/>
          <w:sz w:val="24"/>
          <w:szCs w:val="24"/>
        </w:rPr>
        <w:t>obtained</w:t>
      </w:r>
      <w:r w:rsidR="00997075">
        <w:rPr>
          <w:rFonts w:ascii="Times New Roman" w:hAnsi="Times New Roman" w:cs="Times New Roman"/>
          <w:sz w:val="24"/>
          <w:szCs w:val="24"/>
        </w:rPr>
        <w:t xml:space="preserve"> (average age 76.8, 4 male and 2 female)</w:t>
      </w:r>
      <w:r w:rsidR="00543AC4" w:rsidRPr="00D52605">
        <w:rPr>
          <w:rFonts w:ascii="Times New Roman" w:hAnsi="Times New Roman" w:cs="Times New Roman"/>
          <w:sz w:val="24"/>
          <w:szCs w:val="24"/>
        </w:rPr>
        <w:t xml:space="preserve">.  </w:t>
      </w:r>
      <w:r w:rsidRPr="00D52605">
        <w:rPr>
          <w:rFonts w:ascii="Times New Roman" w:hAnsi="Times New Roman" w:cs="Times New Roman"/>
          <w:sz w:val="24"/>
          <w:szCs w:val="24"/>
        </w:rPr>
        <w:t>After</w:t>
      </w:r>
      <w:r w:rsidR="00B10C61">
        <w:rPr>
          <w:rFonts w:ascii="Times New Roman" w:hAnsi="Times New Roman" w:cs="Times New Roman"/>
          <w:sz w:val="24"/>
          <w:szCs w:val="24"/>
        </w:rPr>
        <w:t xml:space="preserve"> thawing, dissection</w:t>
      </w:r>
      <w:r w:rsidRPr="00D52605">
        <w:rPr>
          <w:rFonts w:ascii="Times New Roman" w:hAnsi="Times New Roman" w:cs="Times New Roman"/>
          <w:sz w:val="24"/>
          <w:szCs w:val="24"/>
        </w:rPr>
        <w:t xml:space="preserve"> remove</w:t>
      </w:r>
      <w:r w:rsidR="00B10C61">
        <w:rPr>
          <w:rFonts w:ascii="Times New Roman" w:hAnsi="Times New Roman" w:cs="Times New Roman"/>
          <w:sz w:val="24"/>
          <w:szCs w:val="24"/>
        </w:rPr>
        <w:t>d</w:t>
      </w:r>
      <w:r w:rsidRPr="00D52605">
        <w:rPr>
          <w:rFonts w:ascii="Times New Roman" w:hAnsi="Times New Roman" w:cs="Times New Roman"/>
          <w:sz w:val="24"/>
          <w:szCs w:val="24"/>
        </w:rPr>
        <w:t xml:space="preserve"> all soft tissues from the scapula and humerus except the rotator</w:t>
      </w:r>
      <w:r w:rsidR="002E02C1">
        <w:rPr>
          <w:rFonts w:ascii="Times New Roman" w:hAnsi="Times New Roman" w:cs="Times New Roman"/>
          <w:sz w:val="24"/>
          <w:szCs w:val="24"/>
        </w:rPr>
        <w:t xml:space="preserve"> cuff </w:t>
      </w:r>
      <w:r w:rsidRPr="00D52605">
        <w:rPr>
          <w:rFonts w:ascii="Times New Roman" w:hAnsi="Times New Roman" w:cs="Times New Roman"/>
          <w:sz w:val="24"/>
          <w:szCs w:val="24"/>
        </w:rPr>
        <w:t>myotendinous units</w:t>
      </w:r>
      <w:r w:rsidR="00751370" w:rsidRPr="00D52605">
        <w:rPr>
          <w:rFonts w:ascii="Times New Roman" w:hAnsi="Times New Roman" w:cs="Times New Roman"/>
          <w:sz w:val="24"/>
          <w:szCs w:val="24"/>
        </w:rPr>
        <w:t>,</w:t>
      </w:r>
      <w:r w:rsidRPr="00D52605">
        <w:rPr>
          <w:rFonts w:ascii="Times New Roman" w:hAnsi="Times New Roman" w:cs="Times New Roman"/>
          <w:sz w:val="24"/>
          <w:szCs w:val="24"/>
        </w:rPr>
        <w:t xml:space="preserve"> </w:t>
      </w:r>
      <w:r w:rsidR="002E02C1">
        <w:rPr>
          <w:rFonts w:ascii="Times New Roman" w:hAnsi="Times New Roman" w:cs="Times New Roman"/>
          <w:sz w:val="24"/>
          <w:szCs w:val="24"/>
        </w:rPr>
        <w:t xml:space="preserve">the tendon of the long head of the biceps </w:t>
      </w:r>
      <w:r w:rsidRPr="00D52605">
        <w:rPr>
          <w:rFonts w:ascii="Times New Roman" w:hAnsi="Times New Roman" w:cs="Times New Roman"/>
          <w:sz w:val="24"/>
          <w:szCs w:val="24"/>
        </w:rPr>
        <w:t>and the joint capsule. The humeral shaft was cut 15 cm distal to the inferior edge of the articul</w:t>
      </w:r>
      <w:r w:rsidR="00B10C61">
        <w:rPr>
          <w:rFonts w:ascii="Times New Roman" w:hAnsi="Times New Roman" w:cs="Times New Roman"/>
          <w:sz w:val="24"/>
          <w:szCs w:val="24"/>
        </w:rPr>
        <w:t>ar surface and immobilized</w:t>
      </w:r>
      <w:r w:rsidRPr="00D52605">
        <w:rPr>
          <w:rFonts w:ascii="Times New Roman" w:hAnsi="Times New Roman" w:cs="Times New Roman"/>
          <w:sz w:val="24"/>
          <w:szCs w:val="24"/>
        </w:rPr>
        <w:t xml:space="preserve"> with the scapula (</w:t>
      </w:r>
      <w:r w:rsidR="00381268" w:rsidRPr="00D52605">
        <w:rPr>
          <w:rFonts w:ascii="Times New Roman" w:hAnsi="Times New Roman" w:cs="Times New Roman"/>
          <w:sz w:val="24"/>
          <w:szCs w:val="24"/>
        </w:rPr>
        <w:t xml:space="preserve">Figure </w:t>
      </w:r>
      <w:r w:rsidRPr="00D52605">
        <w:rPr>
          <w:rFonts w:ascii="Times New Roman" w:hAnsi="Times New Roman" w:cs="Times New Roman"/>
          <w:sz w:val="24"/>
          <w:szCs w:val="24"/>
        </w:rPr>
        <w:t>1</w:t>
      </w:r>
      <w:r w:rsidR="0050020B">
        <w:rPr>
          <w:rFonts w:ascii="Times New Roman" w:hAnsi="Times New Roman" w:cs="Times New Roman"/>
          <w:sz w:val="24"/>
          <w:szCs w:val="24"/>
        </w:rPr>
        <w:t>A</w:t>
      </w:r>
      <w:r w:rsidRPr="00D52605">
        <w:rPr>
          <w:rFonts w:ascii="Times New Roman" w:hAnsi="Times New Roman" w:cs="Times New Roman"/>
          <w:sz w:val="24"/>
          <w:szCs w:val="24"/>
        </w:rPr>
        <w:t xml:space="preserve">). The supraspinatus tendon was isolated and its </w:t>
      </w:r>
      <w:r w:rsidR="00B10C61">
        <w:rPr>
          <w:rFonts w:ascii="Times New Roman" w:hAnsi="Times New Roman" w:cs="Times New Roman"/>
          <w:sz w:val="24"/>
          <w:szCs w:val="24"/>
        </w:rPr>
        <w:t xml:space="preserve">entire </w:t>
      </w:r>
      <w:r w:rsidRPr="00D52605">
        <w:rPr>
          <w:rFonts w:ascii="Times New Roman" w:hAnsi="Times New Roman" w:cs="Times New Roman"/>
          <w:sz w:val="24"/>
          <w:szCs w:val="24"/>
        </w:rPr>
        <w:t xml:space="preserve">insertion was sharply dissected from its </w:t>
      </w:r>
      <w:r w:rsidR="00751370" w:rsidRPr="00D52605">
        <w:rPr>
          <w:rFonts w:ascii="Times New Roman" w:hAnsi="Times New Roman" w:cs="Times New Roman"/>
          <w:sz w:val="24"/>
          <w:szCs w:val="24"/>
        </w:rPr>
        <w:t xml:space="preserve">anatomic </w:t>
      </w:r>
      <w:r w:rsidR="00643BC7">
        <w:rPr>
          <w:rFonts w:ascii="Times New Roman" w:hAnsi="Times New Roman" w:cs="Times New Roman"/>
          <w:sz w:val="24"/>
          <w:szCs w:val="24"/>
        </w:rPr>
        <w:t>footprint.</w:t>
      </w:r>
      <w:r w:rsidRPr="00D52605">
        <w:rPr>
          <w:rFonts w:ascii="Times New Roman" w:hAnsi="Times New Roman" w:cs="Times New Roman"/>
          <w:sz w:val="24"/>
          <w:szCs w:val="24"/>
        </w:rPr>
        <w:t xml:space="preserve"> The anterior-medial anchor position was marked 5mm posterior to the bicipital groove and just lateral to the articular cartilage. The posterior-medial anchor position was then marked 12.5 mm posterior to the anterior-medial mark with </w:t>
      </w:r>
      <w:r w:rsidR="00C2787F" w:rsidRPr="00D52605">
        <w:rPr>
          <w:rFonts w:ascii="Times New Roman" w:hAnsi="Times New Roman" w:cs="Times New Roman"/>
          <w:sz w:val="24"/>
          <w:szCs w:val="24"/>
        </w:rPr>
        <w:t xml:space="preserve">the </w:t>
      </w:r>
      <w:r w:rsidR="002E02C1">
        <w:rPr>
          <w:rFonts w:ascii="Times New Roman" w:hAnsi="Times New Roman" w:cs="Times New Roman"/>
          <w:sz w:val="24"/>
          <w:szCs w:val="24"/>
        </w:rPr>
        <w:t>use of a</w:t>
      </w:r>
      <w:r w:rsidRPr="00D52605">
        <w:rPr>
          <w:rFonts w:ascii="Times New Roman" w:hAnsi="Times New Roman" w:cs="Times New Roman"/>
          <w:sz w:val="24"/>
          <w:szCs w:val="24"/>
        </w:rPr>
        <w:t xml:space="preserve"> caliper, again just off the articular cartilage. The distal 10 mm of t</w:t>
      </w:r>
      <w:r w:rsidR="00643BC7">
        <w:rPr>
          <w:rFonts w:ascii="Times New Roman" w:hAnsi="Times New Roman" w:cs="Times New Roman"/>
          <w:sz w:val="24"/>
          <w:szCs w:val="24"/>
        </w:rPr>
        <w:t>he supraspinatus tendon was</w:t>
      </w:r>
      <w:r w:rsidRPr="00D52605">
        <w:rPr>
          <w:rFonts w:ascii="Times New Roman" w:hAnsi="Times New Roman" w:cs="Times New Roman"/>
          <w:sz w:val="24"/>
          <w:szCs w:val="24"/>
        </w:rPr>
        <w:t xml:space="preserve"> sharply </w:t>
      </w:r>
      <w:r w:rsidR="00381268" w:rsidRPr="00D52605">
        <w:rPr>
          <w:rFonts w:ascii="Times New Roman" w:hAnsi="Times New Roman" w:cs="Times New Roman"/>
          <w:sz w:val="24"/>
          <w:szCs w:val="24"/>
        </w:rPr>
        <w:t xml:space="preserve">excised </w:t>
      </w:r>
      <w:r w:rsidRPr="00D52605">
        <w:rPr>
          <w:rFonts w:ascii="Times New Roman" w:hAnsi="Times New Roman" w:cs="Times New Roman"/>
          <w:sz w:val="24"/>
          <w:szCs w:val="24"/>
        </w:rPr>
        <w:t>to replicate a rotator cuff tear</w:t>
      </w:r>
      <w:r w:rsidR="00643BC7">
        <w:rPr>
          <w:rFonts w:ascii="Times New Roman" w:hAnsi="Times New Roman" w:cs="Times New Roman"/>
          <w:sz w:val="24"/>
          <w:szCs w:val="24"/>
        </w:rPr>
        <w:t>, and the footprint was treated with a fine rasp</w:t>
      </w:r>
      <w:r w:rsidRPr="00D52605">
        <w:rPr>
          <w:rFonts w:ascii="Times New Roman" w:hAnsi="Times New Roman" w:cs="Times New Roman"/>
          <w:sz w:val="24"/>
          <w:szCs w:val="24"/>
        </w:rPr>
        <w:t>. This technique is in accordance with the protocol described by Park et al.</w:t>
      </w:r>
      <w:r w:rsidR="00EF3FB6">
        <w:rPr>
          <w:rFonts w:ascii="Times New Roman" w:hAnsi="Times New Roman" w:cs="Times New Roman"/>
          <w:sz w:val="24"/>
          <w:szCs w:val="24"/>
          <w:vertAlign w:val="superscript"/>
        </w:rPr>
        <w:t>1</w:t>
      </w:r>
      <w:r w:rsidR="00DE0AEB">
        <w:rPr>
          <w:rFonts w:ascii="Times New Roman" w:hAnsi="Times New Roman" w:cs="Times New Roman"/>
          <w:sz w:val="24"/>
          <w:szCs w:val="24"/>
          <w:vertAlign w:val="superscript"/>
        </w:rPr>
        <w:t>8,19</w:t>
      </w:r>
    </w:p>
    <w:p w:rsidR="000A4BA0" w:rsidRDefault="000A4BA0" w:rsidP="000A4BA0">
      <w:pPr>
        <w:spacing w:line="480" w:lineRule="auto"/>
        <w:rPr>
          <w:rFonts w:ascii="Times New Roman" w:hAnsi="Times New Roman" w:cs="Times New Roman"/>
          <w:sz w:val="24"/>
          <w:szCs w:val="24"/>
        </w:rPr>
      </w:pPr>
    </w:p>
    <w:p w:rsidR="000A4BA0" w:rsidRDefault="00B4730D" w:rsidP="000A4BA0">
      <w:pPr>
        <w:spacing w:line="480" w:lineRule="auto"/>
        <w:rPr>
          <w:rFonts w:ascii="Times New Roman" w:hAnsi="Times New Roman" w:cs="Times New Roman"/>
          <w:sz w:val="24"/>
          <w:szCs w:val="24"/>
        </w:rPr>
      </w:pPr>
      <w:r w:rsidRPr="00D52605">
        <w:rPr>
          <w:rFonts w:ascii="Times New Roman" w:hAnsi="Times New Roman" w:cs="Times New Roman"/>
          <w:sz w:val="24"/>
          <w:szCs w:val="24"/>
        </w:rPr>
        <w:t>Two</w:t>
      </w:r>
      <w:r w:rsidR="00381268" w:rsidRPr="00D52605">
        <w:rPr>
          <w:rFonts w:ascii="Times New Roman" w:hAnsi="Times New Roman" w:cs="Times New Roman"/>
          <w:sz w:val="24"/>
          <w:szCs w:val="24"/>
        </w:rPr>
        <w:t xml:space="preserve"> </w:t>
      </w:r>
      <w:r w:rsidR="002324E2" w:rsidRPr="00D52605">
        <w:rPr>
          <w:rFonts w:ascii="Times New Roman" w:hAnsi="Times New Roman" w:cs="Times New Roman"/>
          <w:sz w:val="24"/>
          <w:szCs w:val="24"/>
        </w:rPr>
        <w:t>5.5 mm</w:t>
      </w:r>
      <w:r w:rsidR="00381268" w:rsidRPr="00D52605">
        <w:rPr>
          <w:rFonts w:ascii="Times New Roman" w:hAnsi="Times New Roman" w:cs="Times New Roman"/>
          <w:sz w:val="24"/>
          <w:szCs w:val="24"/>
        </w:rPr>
        <w:t xml:space="preserve"> titanium</w:t>
      </w:r>
      <w:r w:rsidR="002324E2" w:rsidRPr="00D52605">
        <w:rPr>
          <w:rFonts w:ascii="Times New Roman" w:hAnsi="Times New Roman" w:cs="Times New Roman"/>
          <w:sz w:val="24"/>
          <w:szCs w:val="24"/>
        </w:rPr>
        <w:t xml:space="preserve"> </w:t>
      </w:r>
      <w:r w:rsidR="00381268" w:rsidRPr="00D52605">
        <w:rPr>
          <w:rFonts w:ascii="Times New Roman" w:hAnsi="Times New Roman" w:cs="Times New Roman"/>
          <w:sz w:val="24"/>
          <w:szCs w:val="24"/>
        </w:rPr>
        <w:t xml:space="preserve">suture </w:t>
      </w:r>
      <w:r w:rsidR="002324E2" w:rsidRPr="00D52605">
        <w:rPr>
          <w:rFonts w:ascii="Times New Roman" w:hAnsi="Times New Roman" w:cs="Times New Roman"/>
          <w:sz w:val="24"/>
          <w:szCs w:val="24"/>
        </w:rPr>
        <w:t>anchors loaded with #2 Fiberwire</w:t>
      </w:r>
      <w:r w:rsidR="00381268" w:rsidRPr="00D52605">
        <w:rPr>
          <w:rFonts w:ascii="Times New Roman" w:hAnsi="Times New Roman" w:cs="Times New Roman"/>
          <w:sz w:val="24"/>
          <w:szCs w:val="24"/>
        </w:rPr>
        <w:t xml:space="preserve"> (Corkscrew, Arthrex Corporation, Naples, FL)</w:t>
      </w:r>
      <w:r w:rsidR="002324E2" w:rsidRPr="00D52605">
        <w:rPr>
          <w:rFonts w:ascii="Times New Roman" w:hAnsi="Times New Roman" w:cs="Times New Roman"/>
          <w:sz w:val="24"/>
          <w:szCs w:val="24"/>
        </w:rPr>
        <w:t xml:space="preserve"> were inserted at a 45</w:t>
      </w:r>
      <w:r w:rsidR="002324E2" w:rsidRPr="00D52605">
        <w:rPr>
          <w:rFonts w:ascii="Times New Roman" w:cs="Times New Roman"/>
          <w:sz w:val="24"/>
          <w:szCs w:val="24"/>
        </w:rPr>
        <w:t>⁰</w:t>
      </w:r>
      <w:r w:rsidR="002324E2" w:rsidRPr="00D52605">
        <w:rPr>
          <w:rFonts w:ascii="Times New Roman" w:hAnsi="Times New Roman" w:cs="Times New Roman"/>
          <w:sz w:val="24"/>
          <w:szCs w:val="24"/>
        </w:rPr>
        <w:t xml:space="preserve"> angle relative to the long axis of the humeral shaft (</w:t>
      </w:r>
      <w:r w:rsidR="00381268" w:rsidRPr="00D52605">
        <w:rPr>
          <w:rFonts w:ascii="Times New Roman" w:hAnsi="Times New Roman" w:cs="Times New Roman"/>
          <w:sz w:val="24"/>
          <w:szCs w:val="24"/>
        </w:rPr>
        <w:t xml:space="preserve">Figure </w:t>
      </w:r>
      <w:r w:rsidR="0050020B">
        <w:rPr>
          <w:rFonts w:ascii="Times New Roman" w:hAnsi="Times New Roman" w:cs="Times New Roman"/>
          <w:sz w:val="24"/>
          <w:szCs w:val="24"/>
        </w:rPr>
        <w:t>1B</w:t>
      </w:r>
      <w:r w:rsidR="002324E2" w:rsidRPr="00D52605">
        <w:rPr>
          <w:rFonts w:ascii="Times New Roman" w:hAnsi="Times New Roman" w:cs="Times New Roman"/>
          <w:sz w:val="24"/>
          <w:szCs w:val="24"/>
        </w:rPr>
        <w:t xml:space="preserve">). </w:t>
      </w:r>
      <w:r w:rsidR="00C76D04" w:rsidRPr="00D52605">
        <w:rPr>
          <w:rFonts w:ascii="Times New Roman" w:hAnsi="Times New Roman" w:cs="Times New Roman"/>
          <w:sz w:val="24"/>
          <w:szCs w:val="24"/>
        </w:rPr>
        <w:t>Utilizing an arthroscopic suture passer (Scorpion, Arthrex, Naples, FL) the</w:t>
      </w:r>
      <w:r w:rsidR="00734BF1" w:rsidRPr="00D52605">
        <w:rPr>
          <w:rFonts w:ascii="Times New Roman" w:hAnsi="Times New Roman" w:cs="Times New Roman"/>
          <w:sz w:val="24"/>
          <w:szCs w:val="24"/>
        </w:rPr>
        <w:t xml:space="preserve"> </w:t>
      </w:r>
      <w:r w:rsidR="00381268" w:rsidRPr="00D52605">
        <w:rPr>
          <w:rFonts w:ascii="Times New Roman" w:hAnsi="Times New Roman" w:cs="Times New Roman"/>
          <w:sz w:val="24"/>
          <w:szCs w:val="24"/>
        </w:rPr>
        <w:t xml:space="preserve">anchor </w:t>
      </w:r>
      <w:r w:rsidR="002324E2" w:rsidRPr="00D52605">
        <w:rPr>
          <w:rFonts w:ascii="Times New Roman" w:hAnsi="Times New Roman" w:cs="Times New Roman"/>
          <w:sz w:val="24"/>
          <w:szCs w:val="24"/>
        </w:rPr>
        <w:t xml:space="preserve">sutures were then passed through the tendon in a horizontal mattress configuration </w:t>
      </w:r>
      <w:r w:rsidR="00204E39">
        <w:rPr>
          <w:rFonts w:ascii="Times New Roman" w:hAnsi="Times New Roman" w:cs="Times New Roman"/>
          <w:sz w:val="24"/>
          <w:szCs w:val="24"/>
        </w:rPr>
        <w:t>5-</w:t>
      </w:r>
      <w:r w:rsidR="002324E2" w:rsidRPr="00D52605">
        <w:rPr>
          <w:rFonts w:ascii="Times New Roman" w:hAnsi="Times New Roman" w:cs="Times New Roman"/>
          <w:sz w:val="24"/>
          <w:szCs w:val="24"/>
        </w:rPr>
        <w:t>7</w:t>
      </w:r>
      <w:r w:rsidR="00204E39">
        <w:rPr>
          <w:rFonts w:ascii="Times New Roman" w:hAnsi="Times New Roman" w:cs="Times New Roman"/>
          <w:sz w:val="24"/>
          <w:szCs w:val="24"/>
        </w:rPr>
        <w:t xml:space="preserve"> </w:t>
      </w:r>
      <w:r w:rsidR="002324E2" w:rsidRPr="00D52605">
        <w:rPr>
          <w:rFonts w:ascii="Times New Roman" w:hAnsi="Times New Roman" w:cs="Times New Roman"/>
          <w:sz w:val="24"/>
          <w:szCs w:val="24"/>
        </w:rPr>
        <w:t>mm apart, centered over each corresponding anchor. A surgeon</w:t>
      </w:r>
      <w:r w:rsidR="00381268" w:rsidRPr="00D52605">
        <w:rPr>
          <w:rFonts w:ascii="Times New Roman" w:hAnsi="Times New Roman" w:cs="Times New Roman"/>
          <w:sz w:val="24"/>
          <w:szCs w:val="24"/>
        </w:rPr>
        <w:t>’</w:t>
      </w:r>
      <w:r w:rsidR="002324E2" w:rsidRPr="00D52605">
        <w:rPr>
          <w:rFonts w:ascii="Times New Roman" w:hAnsi="Times New Roman" w:cs="Times New Roman"/>
          <w:sz w:val="24"/>
          <w:szCs w:val="24"/>
        </w:rPr>
        <w:t>s knot and then three alte</w:t>
      </w:r>
      <w:r w:rsidR="0043077E">
        <w:rPr>
          <w:rFonts w:ascii="Times New Roman" w:hAnsi="Times New Roman" w:cs="Times New Roman"/>
          <w:sz w:val="24"/>
          <w:szCs w:val="24"/>
        </w:rPr>
        <w:t>rnating half-hitches were used</w:t>
      </w:r>
      <w:r w:rsidR="002324E2" w:rsidRPr="00D52605">
        <w:rPr>
          <w:rFonts w:ascii="Times New Roman" w:hAnsi="Times New Roman" w:cs="Times New Roman"/>
          <w:sz w:val="24"/>
          <w:szCs w:val="24"/>
        </w:rPr>
        <w:t xml:space="preserve"> to secure each mattress suture. Two limbs, one from each of the two medial anchors, were then pulled together </w:t>
      </w:r>
      <w:del w:id="1" w:author="Brian Dierckman" w:date="2010-12-15T20:46:00Z">
        <w:r w:rsidR="002324E2" w:rsidRPr="00D52605" w:rsidDel="00B11632">
          <w:rPr>
            <w:rFonts w:ascii="Times New Roman" w:hAnsi="Times New Roman" w:cs="Times New Roman"/>
            <w:sz w:val="24"/>
            <w:szCs w:val="24"/>
          </w:rPr>
          <w:delText xml:space="preserve">across </w:delText>
        </w:r>
      </w:del>
      <w:ins w:id="2" w:author="Brian Dierckman" w:date="2010-12-15T20:46:00Z">
        <w:r w:rsidR="00B11632">
          <w:rPr>
            <w:rFonts w:ascii="Times New Roman" w:hAnsi="Times New Roman" w:cs="Times New Roman"/>
            <w:sz w:val="24"/>
            <w:szCs w:val="24"/>
          </w:rPr>
          <w:t>laterally over</w:t>
        </w:r>
        <w:r w:rsidR="00B11632" w:rsidRPr="00D52605">
          <w:rPr>
            <w:rFonts w:ascii="Times New Roman" w:hAnsi="Times New Roman" w:cs="Times New Roman"/>
            <w:sz w:val="24"/>
            <w:szCs w:val="24"/>
          </w:rPr>
          <w:t xml:space="preserve"> </w:t>
        </w:r>
      </w:ins>
      <w:r w:rsidR="002324E2" w:rsidRPr="00D52605">
        <w:rPr>
          <w:rFonts w:ascii="Times New Roman" w:hAnsi="Times New Roman" w:cs="Times New Roman"/>
          <w:sz w:val="24"/>
          <w:szCs w:val="24"/>
        </w:rPr>
        <w:t>the tendon substance, creating the suture bridge pattern</w:t>
      </w:r>
      <w:r w:rsidR="001E4E69" w:rsidRPr="00D52605">
        <w:rPr>
          <w:rFonts w:ascii="Times New Roman" w:hAnsi="Times New Roman" w:cs="Times New Roman"/>
          <w:sz w:val="24"/>
          <w:szCs w:val="24"/>
        </w:rPr>
        <w:t>.</w:t>
      </w:r>
    </w:p>
    <w:p w:rsidR="000A4BA0" w:rsidRDefault="000A4BA0" w:rsidP="000A4BA0">
      <w:pPr>
        <w:spacing w:line="480" w:lineRule="auto"/>
        <w:rPr>
          <w:rFonts w:ascii="Times New Roman" w:hAnsi="Times New Roman" w:cs="Times New Roman"/>
          <w:sz w:val="24"/>
          <w:szCs w:val="24"/>
        </w:rPr>
      </w:pPr>
    </w:p>
    <w:p w:rsidR="000A4BA0" w:rsidRDefault="002324E2" w:rsidP="000A4BA0">
      <w:pPr>
        <w:spacing w:line="480" w:lineRule="auto"/>
        <w:rPr>
          <w:rFonts w:ascii="Times New Roman" w:hAnsi="Times New Roman" w:cs="Times New Roman"/>
          <w:sz w:val="24"/>
          <w:szCs w:val="24"/>
        </w:rPr>
      </w:pPr>
      <w:r w:rsidRPr="00D52605">
        <w:rPr>
          <w:rFonts w:ascii="Times New Roman" w:hAnsi="Times New Roman" w:cs="Times New Roman"/>
          <w:sz w:val="24"/>
          <w:szCs w:val="24"/>
        </w:rPr>
        <w:t xml:space="preserve">The two </w:t>
      </w:r>
      <w:r w:rsidR="00751370" w:rsidRPr="00D52605">
        <w:rPr>
          <w:rFonts w:ascii="Times New Roman" w:hAnsi="Times New Roman" w:cs="Times New Roman"/>
          <w:sz w:val="24"/>
          <w:szCs w:val="24"/>
        </w:rPr>
        <w:t xml:space="preserve">suture </w:t>
      </w:r>
      <w:r w:rsidRPr="00D52605">
        <w:rPr>
          <w:rFonts w:ascii="Times New Roman" w:hAnsi="Times New Roman" w:cs="Times New Roman"/>
          <w:sz w:val="24"/>
          <w:szCs w:val="24"/>
        </w:rPr>
        <w:t xml:space="preserve">strands were passed through the </w:t>
      </w:r>
      <w:r w:rsidR="00381268" w:rsidRPr="00D52605">
        <w:rPr>
          <w:rFonts w:ascii="Times New Roman" w:hAnsi="Times New Roman" w:cs="Times New Roman"/>
          <w:sz w:val="24"/>
          <w:szCs w:val="24"/>
        </w:rPr>
        <w:t xml:space="preserve">PEEK </w:t>
      </w:r>
      <w:r w:rsidRPr="00D52605">
        <w:rPr>
          <w:rFonts w:ascii="Times New Roman" w:hAnsi="Times New Roman" w:cs="Times New Roman"/>
          <w:sz w:val="24"/>
          <w:szCs w:val="24"/>
        </w:rPr>
        <w:t xml:space="preserve">eyelet of </w:t>
      </w:r>
      <w:r w:rsidR="00D66249" w:rsidRPr="00D52605">
        <w:rPr>
          <w:rFonts w:ascii="Times New Roman" w:hAnsi="Times New Roman" w:cs="Times New Roman"/>
          <w:sz w:val="24"/>
          <w:szCs w:val="24"/>
        </w:rPr>
        <w:t>a</w:t>
      </w:r>
      <w:r w:rsidRPr="00D52605">
        <w:rPr>
          <w:rFonts w:ascii="Times New Roman" w:hAnsi="Times New Roman" w:cs="Times New Roman"/>
          <w:sz w:val="24"/>
          <w:szCs w:val="24"/>
        </w:rPr>
        <w:t xml:space="preserve"> 4.5mm </w:t>
      </w:r>
      <w:r w:rsidR="00381268" w:rsidRPr="00D52605">
        <w:rPr>
          <w:rFonts w:ascii="Times New Roman" w:hAnsi="Times New Roman" w:cs="Times New Roman"/>
          <w:sz w:val="24"/>
          <w:szCs w:val="24"/>
        </w:rPr>
        <w:t xml:space="preserve">knotless </w:t>
      </w:r>
      <w:r w:rsidRPr="00D52605">
        <w:rPr>
          <w:rFonts w:ascii="Times New Roman" w:hAnsi="Times New Roman" w:cs="Times New Roman"/>
          <w:sz w:val="24"/>
          <w:szCs w:val="24"/>
        </w:rPr>
        <w:t xml:space="preserve">anchor </w:t>
      </w:r>
      <w:r w:rsidR="00381268" w:rsidRPr="00D52605">
        <w:rPr>
          <w:rFonts w:ascii="Times New Roman" w:hAnsi="Times New Roman" w:cs="Times New Roman"/>
          <w:sz w:val="24"/>
          <w:szCs w:val="24"/>
        </w:rPr>
        <w:t>(Bio Pushlock, Arthrex Corporation, Naples, FL)</w:t>
      </w:r>
      <w:r w:rsidR="00BF56D2" w:rsidRPr="00D52605">
        <w:rPr>
          <w:rFonts w:ascii="Times New Roman" w:hAnsi="Times New Roman" w:cs="Times New Roman"/>
          <w:sz w:val="24"/>
          <w:szCs w:val="24"/>
        </w:rPr>
        <w:t xml:space="preserve"> </w:t>
      </w:r>
      <w:r w:rsidRPr="00D52605">
        <w:rPr>
          <w:rFonts w:ascii="Times New Roman" w:hAnsi="Times New Roman" w:cs="Times New Roman"/>
          <w:sz w:val="24"/>
          <w:szCs w:val="24"/>
        </w:rPr>
        <w:t>and then secured to the tensiometer (Dillon GL-500N</w:t>
      </w:r>
      <w:r w:rsidR="008B6135" w:rsidRPr="00D52605">
        <w:rPr>
          <w:rFonts w:ascii="Times New Roman" w:hAnsi="Times New Roman" w:cs="Times New Roman"/>
          <w:sz w:val="24"/>
          <w:szCs w:val="24"/>
        </w:rPr>
        <w:t>, Dillon</w:t>
      </w:r>
      <w:r w:rsidR="009C64C5" w:rsidRPr="00D52605">
        <w:rPr>
          <w:rFonts w:ascii="Times New Roman" w:hAnsi="Times New Roman" w:cs="Times New Roman"/>
          <w:sz w:val="24"/>
          <w:szCs w:val="24"/>
        </w:rPr>
        <w:t>, Fairmont, MN</w:t>
      </w:r>
      <w:r w:rsidRPr="00D52605">
        <w:rPr>
          <w:rFonts w:ascii="Times New Roman" w:hAnsi="Times New Roman" w:cs="Times New Roman"/>
          <w:sz w:val="24"/>
          <w:szCs w:val="24"/>
        </w:rPr>
        <w:t>) with a locking knot</w:t>
      </w:r>
      <w:r w:rsidR="00381268" w:rsidRPr="00D52605">
        <w:rPr>
          <w:rFonts w:ascii="Times New Roman" w:hAnsi="Times New Roman" w:cs="Times New Roman"/>
          <w:sz w:val="24"/>
          <w:szCs w:val="24"/>
        </w:rPr>
        <w:t xml:space="preserve"> (Figure </w:t>
      </w:r>
      <w:r w:rsidR="0050020B">
        <w:rPr>
          <w:rFonts w:ascii="Times New Roman" w:hAnsi="Times New Roman" w:cs="Times New Roman"/>
          <w:sz w:val="24"/>
          <w:szCs w:val="24"/>
        </w:rPr>
        <w:t>1C</w:t>
      </w:r>
      <w:r w:rsidR="00381268" w:rsidRPr="00D52605">
        <w:rPr>
          <w:rFonts w:ascii="Times New Roman" w:hAnsi="Times New Roman" w:cs="Times New Roman"/>
          <w:sz w:val="24"/>
          <w:szCs w:val="24"/>
        </w:rPr>
        <w:t>)</w:t>
      </w:r>
      <w:r w:rsidRPr="00D52605">
        <w:rPr>
          <w:rFonts w:ascii="Times New Roman" w:hAnsi="Times New Roman" w:cs="Times New Roman"/>
          <w:sz w:val="24"/>
          <w:szCs w:val="24"/>
        </w:rPr>
        <w:t xml:space="preserve">. The placement of the </w:t>
      </w:r>
      <w:r w:rsidR="00381268" w:rsidRPr="00D52605">
        <w:rPr>
          <w:rFonts w:ascii="Times New Roman" w:hAnsi="Times New Roman" w:cs="Times New Roman"/>
          <w:sz w:val="24"/>
          <w:szCs w:val="24"/>
        </w:rPr>
        <w:t>knotless anchor</w:t>
      </w:r>
      <w:r w:rsidRPr="00D52605">
        <w:rPr>
          <w:rFonts w:ascii="Times New Roman" w:hAnsi="Times New Roman" w:cs="Times New Roman"/>
          <w:sz w:val="24"/>
          <w:szCs w:val="24"/>
        </w:rPr>
        <w:t xml:space="preserve"> was measured 1 cm distal to the lateral-most edge of the footprint in line with the medial anch</w:t>
      </w:r>
      <w:r w:rsidR="0043077E">
        <w:rPr>
          <w:rFonts w:ascii="Times New Roman" w:hAnsi="Times New Roman" w:cs="Times New Roman"/>
          <w:sz w:val="24"/>
          <w:szCs w:val="24"/>
        </w:rPr>
        <w:t>ors. The lateral row bone was prepared with a tap to the appropriate depth. T</w:t>
      </w:r>
      <w:r w:rsidRPr="00D52605">
        <w:rPr>
          <w:rFonts w:ascii="Times New Roman" w:hAnsi="Times New Roman" w:cs="Times New Roman"/>
          <w:sz w:val="24"/>
          <w:szCs w:val="24"/>
        </w:rPr>
        <w:t xml:space="preserve">he </w:t>
      </w:r>
      <w:r w:rsidR="00381268" w:rsidRPr="00D52605">
        <w:rPr>
          <w:rFonts w:ascii="Times New Roman" w:hAnsi="Times New Roman" w:cs="Times New Roman"/>
          <w:sz w:val="24"/>
          <w:szCs w:val="24"/>
        </w:rPr>
        <w:t>knotless anchor</w:t>
      </w:r>
      <w:r w:rsidRPr="00D52605">
        <w:rPr>
          <w:rFonts w:ascii="Times New Roman" w:hAnsi="Times New Roman" w:cs="Times New Roman"/>
          <w:sz w:val="24"/>
          <w:szCs w:val="24"/>
        </w:rPr>
        <w:t xml:space="preserve"> was </w:t>
      </w:r>
      <w:r w:rsidR="0043077E">
        <w:rPr>
          <w:rFonts w:ascii="Times New Roman" w:hAnsi="Times New Roman" w:cs="Times New Roman"/>
          <w:sz w:val="24"/>
          <w:szCs w:val="24"/>
        </w:rPr>
        <w:t xml:space="preserve">then </w:t>
      </w:r>
      <w:r w:rsidRPr="00D52605">
        <w:rPr>
          <w:rFonts w:ascii="Times New Roman" w:hAnsi="Times New Roman" w:cs="Times New Roman"/>
          <w:sz w:val="24"/>
          <w:szCs w:val="24"/>
        </w:rPr>
        <w:t xml:space="preserve">placed into position but not fully seated, and the tensiometer was then manually pulled to simulate tensioning of </w:t>
      </w:r>
      <w:r w:rsidR="00751370" w:rsidRPr="00D52605">
        <w:rPr>
          <w:rFonts w:ascii="Times New Roman" w:hAnsi="Times New Roman" w:cs="Times New Roman"/>
          <w:sz w:val="24"/>
          <w:szCs w:val="24"/>
        </w:rPr>
        <w:t>lateral row sutures</w:t>
      </w:r>
      <w:r w:rsidRPr="00D52605">
        <w:rPr>
          <w:rFonts w:ascii="Times New Roman" w:hAnsi="Times New Roman" w:cs="Times New Roman"/>
          <w:sz w:val="24"/>
          <w:szCs w:val="24"/>
        </w:rPr>
        <w:t xml:space="preserve"> (</w:t>
      </w:r>
      <w:r w:rsidR="00381268" w:rsidRPr="00D52605">
        <w:rPr>
          <w:rFonts w:ascii="Times New Roman" w:hAnsi="Times New Roman" w:cs="Times New Roman"/>
          <w:sz w:val="24"/>
          <w:szCs w:val="24"/>
        </w:rPr>
        <w:t xml:space="preserve">Figure </w:t>
      </w:r>
      <w:r w:rsidR="0050020B">
        <w:rPr>
          <w:rFonts w:ascii="Times New Roman" w:hAnsi="Times New Roman" w:cs="Times New Roman"/>
          <w:sz w:val="24"/>
          <w:szCs w:val="24"/>
        </w:rPr>
        <w:t>1D</w:t>
      </w:r>
      <w:r w:rsidRPr="00D52605">
        <w:rPr>
          <w:rFonts w:ascii="Times New Roman" w:hAnsi="Times New Roman" w:cs="Times New Roman"/>
          <w:sz w:val="24"/>
          <w:szCs w:val="24"/>
        </w:rPr>
        <w:t>). The tensiometer was pulled until construct failure, noting the mode of failure</w:t>
      </w:r>
      <w:r w:rsidR="00751370" w:rsidRPr="00D52605">
        <w:rPr>
          <w:rFonts w:ascii="Times New Roman" w:hAnsi="Times New Roman" w:cs="Times New Roman"/>
          <w:sz w:val="24"/>
          <w:szCs w:val="24"/>
        </w:rPr>
        <w:t xml:space="preserve"> and the maximal force applied.  </w:t>
      </w:r>
      <w:r w:rsidRPr="00D52605">
        <w:rPr>
          <w:rFonts w:ascii="Times New Roman" w:hAnsi="Times New Roman" w:cs="Times New Roman"/>
          <w:sz w:val="24"/>
          <w:szCs w:val="24"/>
        </w:rPr>
        <w:t>This was then repeated for the second of the two lateral anchors if possible</w:t>
      </w:r>
      <w:r w:rsidR="00CB2446">
        <w:rPr>
          <w:rFonts w:ascii="Times New Roman" w:hAnsi="Times New Roman" w:cs="Times New Roman"/>
          <w:sz w:val="24"/>
          <w:szCs w:val="24"/>
        </w:rPr>
        <w:t>,</w:t>
      </w:r>
      <w:r w:rsidRPr="00D52605">
        <w:rPr>
          <w:rFonts w:ascii="Times New Roman" w:hAnsi="Times New Roman" w:cs="Times New Roman"/>
          <w:sz w:val="24"/>
          <w:szCs w:val="24"/>
        </w:rPr>
        <w:t xml:space="preserve"> depending on the mode of failure</w:t>
      </w:r>
      <w:r w:rsidR="00C2787F" w:rsidRPr="00D52605">
        <w:rPr>
          <w:rFonts w:ascii="Times New Roman" w:hAnsi="Times New Roman" w:cs="Times New Roman"/>
          <w:sz w:val="24"/>
          <w:szCs w:val="24"/>
        </w:rPr>
        <w:t xml:space="preserve"> of the first trial</w:t>
      </w:r>
      <w:r w:rsidRPr="00D52605">
        <w:rPr>
          <w:rFonts w:ascii="Times New Roman" w:hAnsi="Times New Roman" w:cs="Times New Roman"/>
          <w:sz w:val="24"/>
          <w:szCs w:val="24"/>
        </w:rPr>
        <w:t>.</w:t>
      </w:r>
      <w:r w:rsidR="00997075">
        <w:rPr>
          <w:rFonts w:ascii="Times New Roman" w:hAnsi="Times New Roman" w:cs="Times New Roman"/>
          <w:sz w:val="24"/>
          <w:szCs w:val="24"/>
        </w:rPr>
        <w:t xml:space="preserve"> If this was not possible, more cadaveric specimens were available to increase the number of specimens tested.</w:t>
      </w:r>
      <w:r w:rsidR="00204E39">
        <w:rPr>
          <w:rFonts w:ascii="Times New Roman" w:hAnsi="Times New Roman" w:cs="Times New Roman"/>
          <w:sz w:val="24"/>
          <w:szCs w:val="24"/>
        </w:rPr>
        <w:t xml:space="preserve"> The medial row anchors were both carefully inspected for any signs of implant loosening, suture loosening or gap formation. The initial lateral </w:t>
      </w:r>
      <w:r w:rsidR="000E4F33">
        <w:rPr>
          <w:rFonts w:ascii="Times New Roman" w:hAnsi="Times New Roman" w:cs="Times New Roman"/>
          <w:sz w:val="24"/>
          <w:szCs w:val="24"/>
        </w:rPr>
        <w:t>anchor (anterior versus</w:t>
      </w:r>
      <w:r w:rsidR="00204E39">
        <w:rPr>
          <w:rFonts w:ascii="Times New Roman" w:hAnsi="Times New Roman" w:cs="Times New Roman"/>
          <w:sz w:val="24"/>
          <w:szCs w:val="24"/>
        </w:rPr>
        <w:t xml:space="preserve"> posterior) tested for each specimen was randomly assigned.</w:t>
      </w:r>
    </w:p>
    <w:p w:rsidR="000A4BA0" w:rsidRDefault="000A4BA0" w:rsidP="000A4BA0">
      <w:pPr>
        <w:spacing w:line="480" w:lineRule="auto"/>
        <w:rPr>
          <w:rFonts w:ascii="Times New Roman" w:hAnsi="Times New Roman" w:cs="Times New Roman"/>
          <w:sz w:val="24"/>
          <w:szCs w:val="24"/>
        </w:rPr>
      </w:pPr>
    </w:p>
    <w:p w:rsidR="000E4F33" w:rsidRDefault="0051052B" w:rsidP="000A4BA0">
      <w:pPr>
        <w:spacing w:line="480" w:lineRule="auto"/>
        <w:rPr>
          <w:rFonts w:ascii="Times New Roman" w:hAnsi="Times New Roman" w:cs="Times New Roman"/>
          <w:sz w:val="24"/>
          <w:szCs w:val="24"/>
        </w:rPr>
      </w:pPr>
      <w:r w:rsidRPr="00D52605">
        <w:rPr>
          <w:rFonts w:ascii="Times New Roman" w:hAnsi="Times New Roman" w:cs="Times New Roman"/>
          <w:sz w:val="24"/>
          <w:szCs w:val="24"/>
        </w:rPr>
        <w:t>Failure loads for lateral row tensioning from the anterior and posterior anchors were compared using a Wilcoxon signed rank test for matched pairs. This non-parametric alternative to the paired t-test does not assume normally distributed differences between pairs, and so is preferable for our data because of the small sample size (n = 6 pairs).</w:t>
      </w:r>
      <w:r w:rsidR="00204E39">
        <w:rPr>
          <w:rFonts w:ascii="Times New Roman" w:hAnsi="Times New Roman" w:cs="Times New Roman"/>
          <w:sz w:val="24"/>
          <w:szCs w:val="24"/>
        </w:rPr>
        <w:t xml:space="preserve"> A sample size of 6 specimens</w:t>
      </w:r>
      <w:r w:rsidR="00A806EB">
        <w:rPr>
          <w:rFonts w:ascii="Times New Roman" w:hAnsi="Times New Roman" w:cs="Times New Roman"/>
          <w:sz w:val="24"/>
          <w:szCs w:val="24"/>
        </w:rPr>
        <w:t xml:space="preserve"> is in acc</w:t>
      </w:r>
      <w:r w:rsidR="00204E39">
        <w:rPr>
          <w:rFonts w:ascii="Times New Roman" w:hAnsi="Times New Roman" w:cs="Times New Roman"/>
          <w:sz w:val="24"/>
          <w:szCs w:val="24"/>
        </w:rPr>
        <w:t xml:space="preserve">ordance with </w:t>
      </w:r>
      <w:r w:rsidR="00643BC7">
        <w:rPr>
          <w:rFonts w:ascii="Times New Roman" w:hAnsi="Times New Roman" w:cs="Times New Roman"/>
          <w:sz w:val="24"/>
          <w:szCs w:val="24"/>
        </w:rPr>
        <w:t>other similar studies, including that by Park et al.</w:t>
      </w:r>
      <w:r w:rsidR="00EF3FB6">
        <w:rPr>
          <w:rFonts w:ascii="Times New Roman" w:hAnsi="Times New Roman" w:cs="Times New Roman"/>
          <w:sz w:val="24"/>
          <w:szCs w:val="24"/>
          <w:vertAlign w:val="superscript"/>
        </w:rPr>
        <w:t>1</w:t>
      </w:r>
      <w:r w:rsidR="00415B8F">
        <w:rPr>
          <w:rFonts w:ascii="Times New Roman" w:hAnsi="Times New Roman" w:cs="Times New Roman"/>
          <w:sz w:val="24"/>
          <w:szCs w:val="24"/>
          <w:vertAlign w:val="superscript"/>
        </w:rPr>
        <w:t>8,19</w:t>
      </w:r>
      <w:r w:rsidRPr="00D52605">
        <w:rPr>
          <w:rFonts w:ascii="Times New Roman" w:hAnsi="Times New Roman" w:cs="Times New Roman"/>
          <w:sz w:val="24"/>
          <w:szCs w:val="24"/>
        </w:rPr>
        <w:t xml:space="preserve"> The null hypothesis of the Wilcoxon signed rank test is that the median difference between pairs of observations</w:t>
      </w:r>
      <w:r w:rsidR="00BF56D2" w:rsidRPr="00D52605">
        <w:rPr>
          <w:rFonts w:ascii="Times New Roman" w:hAnsi="Times New Roman" w:cs="Times New Roman"/>
          <w:sz w:val="24"/>
          <w:szCs w:val="24"/>
        </w:rPr>
        <w:t xml:space="preserve"> (i.e.</w:t>
      </w:r>
      <w:r w:rsidRPr="00D52605">
        <w:rPr>
          <w:rFonts w:ascii="Times New Roman" w:hAnsi="Times New Roman" w:cs="Times New Roman"/>
          <w:sz w:val="24"/>
          <w:szCs w:val="24"/>
        </w:rPr>
        <w:t xml:space="preserve"> </w:t>
      </w:r>
      <w:r w:rsidR="00F50640" w:rsidRPr="00D52605">
        <w:rPr>
          <w:rFonts w:ascii="Times New Roman" w:hAnsi="Times New Roman" w:cs="Times New Roman"/>
          <w:sz w:val="24"/>
          <w:szCs w:val="24"/>
        </w:rPr>
        <w:t xml:space="preserve">the load-to-failure of lateral row </w:t>
      </w:r>
      <w:r w:rsidRPr="00D52605">
        <w:rPr>
          <w:rFonts w:ascii="Times New Roman" w:hAnsi="Times New Roman" w:cs="Times New Roman"/>
          <w:sz w:val="24"/>
          <w:szCs w:val="24"/>
        </w:rPr>
        <w:t>tensioning from the anterior and posterior</w:t>
      </w:r>
      <w:r w:rsidR="00F50640" w:rsidRPr="00D52605">
        <w:rPr>
          <w:rFonts w:ascii="Times New Roman" w:hAnsi="Times New Roman" w:cs="Times New Roman"/>
          <w:sz w:val="24"/>
          <w:szCs w:val="24"/>
        </w:rPr>
        <w:t xml:space="preserve"> anchors</w:t>
      </w:r>
      <w:r w:rsidRPr="00D52605">
        <w:rPr>
          <w:rFonts w:ascii="Times New Roman" w:hAnsi="Times New Roman" w:cs="Times New Roman"/>
          <w:sz w:val="24"/>
          <w:szCs w:val="24"/>
        </w:rPr>
        <w:t>) is zero.  Data analysis was do</w:t>
      </w:r>
      <w:r w:rsidR="00734BF1" w:rsidRPr="00D52605">
        <w:rPr>
          <w:rFonts w:ascii="Times New Roman" w:hAnsi="Times New Roman" w:cs="Times New Roman"/>
          <w:sz w:val="24"/>
          <w:szCs w:val="24"/>
        </w:rPr>
        <w:t>ne using</w:t>
      </w:r>
      <w:r w:rsidRPr="00D52605">
        <w:rPr>
          <w:rFonts w:ascii="Times New Roman" w:hAnsi="Times New Roman" w:cs="Times New Roman"/>
          <w:sz w:val="24"/>
          <w:szCs w:val="24"/>
        </w:rPr>
        <w:t xml:space="preserve"> SAS 9.2</w:t>
      </w:r>
      <w:r w:rsidR="00734BF1" w:rsidRPr="00D52605">
        <w:rPr>
          <w:rFonts w:ascii="Times New Roman" w:hAnsi="Times New Roman" w:cs="Times New Roman"/>
          <w:sz w:val="24"/>
          <w:szCs w:val="24"/>
        </w:rPr>
        <w:t xml:space="preserve"> software</w:t>
      </w:r>
      <w:r w:rsidR="009C64C5" w:rsidRPr="00D52605">
        <w:rPr>
          <w:rFonts w:ascii="Times New Roman" w:hAnsi="Times New Roman" w:cs="Times New Roman"/>
          <w:sz w:val="24"/>
          <w:szCs w:val="24"/>
        </w:rPr>
        <w:t xml:space="preserve"> (SAS Institute, Cary, NC)</w:t>
      </w:r>
      <w:r w:rsidRPr="00D52605">
        <w:rPr>
          <w:rFonts w:ascii="Times New Roman" w:hAnsi="Times New Roman" w:cs="Times New Roman"/>
          <w:sz w:val="24"/>
          <w:szCs w:val="24"/>
        </w:rPr>
        <w:t>.</w:t>
      </w:r>
    </w:p>
    <w:p w:rsidR="000A4BA0" w:rsidRPr="00BA70DC" w:rsidRDefault="000E4F33" w:rsidP="000A4BA0">
      <w:pPr>
        <w:spacing w:line="480" w:lineRule="auto"/>
        <w:rPr>
          <w:rFonts w:ascii="Times New Roman" w:hAnsi="Times New Roman" w:cs="Times New Roman"/>
          <w:sz w:val="28"/>
          <w:szCs w:val="28"/>
        </w:rPr>
      </w:pPr>
      <w:r>
        <w:rPr>
          <w:rFonts w:ascii="Times New Roman" w:hAnsi="Times New Roman" w:cs="Times New Roman"/>
          <w:b/>
          <w:sz w:val="28"/>
          <w:szCs w:val="28"/>
          <w:u w:val="single"/>
        </w:rPr>
        <w:br w:type="page"/>
      </w:r>
      <w:r w:rsidR="002324E2" w:rsidRPr="00BA70DC">
        <w:rPr>
          <w:rFonts w:ascii="Times New Roman" w:hAnsi="Times New Roman" w:cs="Times New Roman"/>
          <w:sz w:val="28"/>
          <w:szCs w:val="28"/>
        </w:rPr>
        <w:t>Results:</w:t>
      </w:r>
    </w:p>
    <w:p w:rsidR="000A4BA0" w:rsidRDefault="000A4BA0" w:rsidP="000A4BA0">
      <w:pPr>
        <w:spacing w:line="480" w:lineRule="auto"/>
        <w:rPr>
          <w:rFonts w:ascii="Times New Roman" w:hAnsi="Times New Roman" w:cs="Times New Roman"/>
          <w:sz w:val="28"/>
          <w:szCs w:val="28"/>
          <w:u w:val="single"/>
        </w:rPr>
      </w:pPr>
    </w:p>
    <w:p w:rsidR="000A4BA0" w:rsidRDefault="002324E2" w:rsidP="000A4BA0">
      <w:pPr>
        <w:spacing w:line="480" w:lineRule="auto"/>
        <w:rPr>
          <w:rFonts w:ascii="Times New Roman" w:hAnsi="Times New Roman" w:cs="Times New Roman"/>
          <w:sz w:val="28"/>
          <w:szCs w:val="28"/>
          <w:u w:val="single"/>
        </w:rPr>
      </w:pPr>
      <w:r w:rsidRPr="00D52605">
        <w:rPr>
          <w:rFonts w:ascii="Times New Roman" w:hAnsi="Times New Roman" w:cs="Times New Roman"/>
          <w:sz w:val="24"/>
          <w:szCs w:val="24"/>
        </w:rPr>
        <w:t xml:space="preserve">All failures occurred through the </w:t>
      </w:r>
      <w:r w:rsidR="00381268" w:rsidRPr="00D52605">
        <w:rPr>
          <w:rFonts w:ascii="Times New Roman" w:hAnsi="Times New Roman" w:cs="Times New Roman"/>
          <w:sz w:val="24"/>
          <w:szCs w:val="24"/>
        </w:rPr>
        <w:t xml:space="preserve">PEEK </w:t>
      </w:r>
      <w:r w:rsidRPr="00D52605">
        <w:rPr>
          <w:rFonts w:ascii="Times New Roman" w:hAnsi="Times New Roman" w:cs="Times New Roman"/>
          <w:sz w:val="24"/>
          <w:szCs w:val="24"/>
        </w:rPr>
        <w:t xml:space="preserve">eyelet of the </w:t>
      </w:r>
      <w:r w:rsidR="0043077E">
        <w:rPr>
          <w:rFonts w:ascii="Times New Roman" w:hAnsi="Times New Roman" w:cs="Times New Roman"/>
          <w:sz w:val="24"/>
          <w:szCs w:val="24"/>
        </w:rPr>
        <w:t xml:space="preserve">lateral </w:t>
      </w:r>
      <w:r w:rsidR="00381268" w:rsidRPr="00D52605">
        <w:rPr>
          <w:rFonts w:ascii="Times New Roman" w:hAnsi="Times New Roman" w:cs="Times New Roman"/>
          <w:sz w:val="24"/>
          <w:szCs w:val="24"/>
        </w:rPr>
        <w:t>knotless</w:t>
      </w:r>
      <w:r w:rsidRPr="00D52605">
        <w:rPr>
          <w:rFonts w:ascii="Times New Roman" w:hAnsi="Times New Roman" w:cs="Times New Roman"/>
          <w:sz w:val="24"/>
          <w:szCs w:val="24"/>
        </w:rPr>
        <w:t xml:space="preserve"> anchor.</w:t>
      </w:r>
      <w:r w:rsidR="00B41C8E" w:rsidRPr="00D52605">
        <w:rPr>
          <w:rFonts w:ascii="Times New Roman" w:hAnsi="Times New Roman" w:cs="Times New Roman"/>
          <w:sz w:val="24"/>
          <w:szCs w:val="24"/>
        </w:rPr>
        <w:t xml:space="preserve">  </w:t>
      </w:r>
      <w:r w:rsidRPr="00D52605">
        <w:rPr>
          <w:rFonts w:ascii="Times New Roman" w:hAnsi="Times New Roman" w:cs="Times New Roman"/>
          <w:sz w:val="24"/>
          <w:szCs w:val="24"/>
        </w:rPr>
        <w:t xml:space="preserve">After retrieving the eyelet from the </w:t>
      </w:r>
      <w:r w:rsidR="00B41C8E" w:rsidRPr="00D52605">
        <w:rPr>
          <w:rFonts w:ascii="Times New Roman" w:hAnsi="Times New Roman" w:cs="Times New Roman"/>
          <w:sz w:val="24"/>
          <w:szCs w:val="24"/>
        </w:rPr>
        <w:t>trials</w:t>
      </w:r>
      <w:r w:rsidRPr="00D52605">
        <w:rPr>
          <w:rFonts w:ascii="Times New Roman" w:hAnsi="Times New Roman" w:cs="Times New Roman"/>
          <w:sz w:val="24"/>
          <w:szCs w:val="24"/>
        </w:rPr>
        <w:t xml:space="preserve">, it was evident that the suture had cut through the eyelet during </w:t>
      </w:r>
      <w:r w:rsidR="00C2787F" w:rsidRPr="00D52605">
        <w:rPr>
          <w:rFonts w:ascii="Times New Roman" w:hAnsi="Times New Roman" w:cs="Times New Roman"/>
          <w:sz w:val="24"/>
          <w:szCs w:val="24"/>
        </w:rPr>
        <w:t xml:space="preserve">lateral row </w:t>
      </w:r>
      <w:r w:rsidR="0050020B">
        <w:rPr>
          <w:rFonts w:ascii="Times New Roman" w:hAnsi="Times New Roman" w:cs="Times New Roman"/>
          <w:sz w:val="24"/>
          <w:szCs w:val="24"/>
        </w:rPr>
        <w:t>tensioning</w:t>
      </w:r>
      <w:r w:rsidRPr="00D52605">
        <w:rPr>
          <w:rFonts w:ascii="Times New Roman" w:hAnsi="Times New Roman" w:cs="Times New Roman"/>
          <w:sz w:val="24"/>
          <w:szCs w:val="24"/>
        </w:rPr>
        <w:t xml:space="preserve">.  There were no failures of the medial anchors or </w:t>
      </w:r>
      <w:r w:rsidR="00B41C8E" w:rsidRPr="00D52605">
        <w:rPr>
          <w:rFonts w:ascii="Times New Roman" w:hAnsi="Times New Roman" w:cs="Times New Roman"/>
          <w:sz w:val="24"/>
          <w:szCs w:val="24"/>
        </w:rPr>
        <w:t xml:space="preserve">medial </w:t>
      </w:r>
      <w:r w:rsidRPr="00D52605">
        <w:rPr>
          <w:rFonts w:ascii="Times New Roman" w:hAnsi="Times New Roman" w:cs="Times New Roman"/>
          <w:sz w:val="24"/>
          <w:szCs w:val="24"/>
        </w:rPr>
        <w:t>suture cut</w:t>
      </w:r>
      <w:r w:rsidR="00B41C8E" w:rsidRPr="00D52605">
        <w:rPr>
          <w:rFonts w:ascii="Times New Roman" w:hAnsi="Times New Roman" w:cs="Times New Roman"/>
          <w:sz w:val="24"/>
          <w:szCs w:val="24"/>
        </w:rPr>
        <w:t>-</w:t>
      </w:r>
      <w:r w:rsidRPr="00D52605">
        <w:rPr>
          <w:rFonts w:ascii="Times New Roman" w:hAnsi="Times New Roman" w:cs="Times New Roman"/>
          <w:sz w:val="24"/>
          <w:szCs w:val="24"/>
        </w:rPr>
        <w:t xml:space="preserve">out through the rotator cuff tendon during </w:t>
      </w:r>
      <w:r w:rsidR="00B41C8E" w:rsidRPr="00D52605">
        <w:rPr>
          <w:rFonts w:ascii="Times New Roman" w:hAnsi="Times New Roman" w:cs="Times New Roman"/>
          <w:sz w:val="24"/>
          <w:szCs w:val="24"/>
        </w:rPr>
        <w:t xml:space="preserve">lateral row </w:t>
      </w:r>
      <w:r w:rsidRPr="00D52605">
        <w:rPr>
          <w:rFonts w:ascii="Times New Roman" w:hAnsi="Times New Roman" w:cs="Times New Roman"/>
          <w:sz w:val="24"/>
          <w:szCs w:val="24"/>
        </w:rPr>
        <w:t xml:space="preserve">tensioning. </w:t>
      </w:r>
      <w:r w:rsidR="008417BB">
        <w:rPr>
          <w:rFonts w:ascii="Times New Roman" w:hAnsi="Times New Roman" w:cs="Times New Roman"/>
          <w:sz w:val="24"/>
          <w:szCs w:val="24"/>
        </w:rPr>
        <w:t xml:space="preserve">There was </w:t>
      </w:r>
      <w:r w:rsidR="00997075">
        <w:rPr>
          <w:rFonts w:ascii="Times New Roman" w:hAnsi="Times New Roman" w:cs="Times New Roman"/>
          <w:sz w:val="24"/>
          <w:szCs w:val="24"/>
        </w:rPr>
        <w:t>no difference in failure load between anchor positions, regardless of which was tested first.</w:t>
      </w:r>
    </w:p>
    <w:p w:rsidR="000A4BA0" w:rsidRDefault="000A4BA0" w:rsidP="000A4BA0">
      <w:pPr>
        <w:spacing w:line="480" w:lineRule="auto"/>
        <w:rPr>
          <w:rFonts w:ascii="Times New Roman" w:hAnsi="Times New Roman" w:cs="Times New Roman"/>
          <w:sz w:val="28"/>
          <w:szCs w:val="28"/>
          <w:u w:val="single"/>
        </w:rPr>
      </w:pPr>
    </w:p>
    <w:p w:rsidR="0054791C" w:rsidRPr="000A4BA0" w:rsidRDefault="00B22455" w:rsidP="000A4BA0">
      <w:pPr>
        <w:spacing w:line="480" w:lineRule="auto"/>
        <w:rPr>
          <w:rFonts w:ascii="Times New Roman" w:hAnsi="Times New Roman" w:cs="Times New Roman"/>
          <w:sz w:val="28"/>
          <w:szCs w:val="28"/>
          <w:u w:val="single"/>
        </w:rPr>
      </w:pPr>
      <w:r>
        <w:rPr>
          <w:rFonts w:ascii="Times New Roman" w:hAnsi="Times New Roman" w:cs="Times New Roman"/>
          <w:sz w:val="24"/>
          <w:szCs w:val="24"/>
        </w:rPr>
        <w:t xml:space="preserve">Individual and composite </w:t>
      </w:r>
      <w:r w:rsidR="0043077E">
        <w:rPr>
          <w:rFonts w:ascii="Times New Roman" w:hAnsi="Times New Roman" w:cs="Times New Roman"/>
          <w:sz w:val="24"/>
          <w:szCs w:val="24"/>
        </w:rPr>
        <w:t>results for t</w:t>
      </w:r>
      <w:r w:rsidR="00F50640" w:rsidRPr="00D52605">
        <w:rPr>
          <w:rFonts w:ascii="Times New Roman" w:hAnsi="Times New Roman" w:cs="Times New Roman"/>
          <w:sz w:val="24"/>
          <w:szCs w:val="24"/>
        </w:rPr>
        <w:t>he mean, median, a</w:t>
      </w:r>
      <w:r w:rsidR="0043077E">
        <w:rPr>
          <w:rFonts w:ascii="Times New Roman" w:hAnsi="Times New Roman" w:cs="Times New Roman"/>
          <w:sz w:val="24"/>
          <w:szCs w:val="24"/>
        </w:rPr>
        <w:t>nd range of load to failure are reported in Table 1</w:t>
      </w:r>
      <w:r w:rsidR="00F50640" w:rsidRPr="00D52605">
        <w:rPr>
          <w:rFonts w:ascii="Times New Roman" w:hAnsi="Times New Roman" w:cs="Times New Roman"/>
          <w:sz w:val="24"/>
          <w:szCs w:val="24"/>
        </w:rPr>
        <w:t xml:space="preserve">. </w:t>
      </w:r>
      <w:r w:rsidR="00A53737" w:rsidRPr="00D52605">
        <w:rPr>
          <w:rFonts w:ascii="Times New Roman" w:hAnsi="Times New Roman" w:cs="Times New Roman"/>
          <w:sz w:val="24"/>
          <w:szCs w:val="24"/>
        </w:rPr>
        <w:t>The</w:t>
      </w:r>
      <w:r>
        <w:rPr>
          <w:rFonts w:ascii="Times New Roman" w:hAnsi="Times New Roman" w:cs="Times New Roman"/>
          <w:sz w:val="24"/>
          <w:szCs w:val="24"/>
        </w:rPr>
        <w:t xml:space="preserve"> overall mean load to failure was</w:t>
      </w:r>
      <w:r w:rsidR="00A53737" w:rsidRPr="00D52605">
        <w:rPr>
          <w:rFonts w:ascii="Times New Roman" w:hAnsi="Times New Roman" w:cs="Times New Roman"/>
          <w:sz w:val="24"/>
          <w:szCs w:val="24"/>
        </w:rPr>
        <w:t xml:space="preserve"> 80.8 ± 21.0 N and the overall median load to failure is 83.0 N (range: 27.2 – 115.8 N). </w:t>
      </w:r>
      <w:r w:rsidR="00D04B6E" w:rsidRPr="00D52605">
        <w:rPr>
          <w:rFonts w:ascii="Times New Roman" w:hAnsi="Times New Roman" w:cs="Times New Roman"/>
          <w:sz w:val="24"/>
          <w:szCs w:val="24"/>
        </w:rPr>
        <w:t xml:space="preserve">  </w:t>
      </w:r>
      <w:r w:rsidR="00A53737" w:rsidRPr="00D52605">
        <w:rPr>
          <w:rFonts w:ascii="Times New Roman" w:hAnsi="Times New Roman" w:cs="Times New Roman"/>
          <w:sz w:val="24"/>
          <w:szCs w:val="24"/>
        </w:rPr>
        <w:t xml:space="preserve">The result of the Wilcoxon signed rank test </w:t>
      </w:r>
      <w:r w:rsidR="00897FA4" w:rsidRPr="00D52605">
        <w:rPr>
          <w:rFonts w:ascii="Times New Roman" w:hAnsi="Times New Roman" w:cs="Times New Roman"/>
          <w:sz w:val="24"/>
          <w:szCs w:val="24"/>
        </w:rPr>
        <w:t xml:space="preserve">revealed </w:t>
      </w:r>
      <w:r w:rsidR="00A53737" w:rsidRPr="00D52605">
        <w:rPr>
          <w:rFonts w:ascii="Times New Roman" w:hAnsi="Times New Roman" w:cs="Times New Roman"/>
          <w:sz w:val="24"/>
          <w:szCs w:val="24"/>
        </w:rPr>
        <w:t xml:space="preserve">a </w:t>
      </w:r>
      <w:r w:rsidR="00A53737" w:rsidRPr="00D52605">
        <w:rPr>
          <w:rFonts w:ascii="Times New Roman" w:hAnsi="Times New Roman" w:cs="Times New Roman"/>
          <w:i/>
          <w:sz w:val="24"/>
          <w:szCs w:val="24"/>
        </w:rPr>
        <w:t>p-value = 0.84</w:t>
      </w:r>
      <w:r w:rsidR="00897FA4" w:rsidRPr="00D52605">
        <w:rPr>
          <w:rFonts w:ascii="Times New Roman" w:hAnsi="Times New Roman" w:cs="Times New Roman"/>
          <w:sz w:val="24"/>
          <w:szCs w:val="24"/>
        </w:rPr>
        <w:t xml:space="preserve">, thus </w:t>
      </w:r>
      <w:r w:rsidR="00A53737" w:rsidRPr="00D52605">
        <w:rPr>
          <w:rFonts w:ascii="Times New Roman" w:hAnsi="Times New Roman" w:cs="Times New Roman"/>
          <w:sz w:val="24"/>
          <w:szCs w:val="24"/>
        </w:rPr>
        <w:t xml:space="preserve">there is no statistically significant difference between </w:t>
      </w:r>
      <w:r w:rsidR="00F50640" w:rsidRPr="00D52605">
        <w:rPr>
          <w:rFonts w:ascii="Times New Roman" w:hAnsi="Times New Roman" w:cs="Times New Roman"/>
          <w:sz w:val="24"/>
          <w:szCs w:val="24"/>
        </w:rPr>
        <w:t>the load-to-failure during lateral row tensioning for</w:t>
      </w:r>
      <w:r w:rsidR="00A53737" w:rsidRPr="00D52605">
        <w:rPr>
          <w:rFonts w:ascii="Times New Roman" w:hAnsi="Times New Roman" w:cs="Times New Roman"/>
          <w:sz w:val="24"/>
          <w:szCs w:val="24"/>
        </w:rPr>
        <w:t xml:space="preserve"> the anterior and posterior anchor</w:t>
      </w:r>
      <w:r w:rsidR="00F50640" w:rsidRPr="00D52605">
        <w:rPr>
          <w:rFonts w:ascii="Times New Roman" w:hAnsi="Times New Roman" w:cs="Times New Roman"/>
          <w:sz w:val="24"/>
          <w:szCs w:val="24"/>
        </w:rPr>
        <w:t>s</w:t>
      </w:r>
      <w:r w:rsidR="002A7D28">
        <w:rPr>
          <w:rFonts w:ascii="Times New Roman" w:hAnsi="Times New Roman" w:cs="Times New Roman"/>
          <w:sz w:val="24"/>
          <w:szCs w:val="24"/>
        </w:rPr>
        <w:t xml:space="preserve">. </w:t>
      </w:r>
    </w:p>
    <w:p w:rsidR="000A4BA0" w:rsidRPr="00BA70DC" w:rsidRDefault="000E4F33" w:rsidP="000A4BA0">
      <w:pPr>
        <w:spacing w:line="480" w:lineRule="auto"/>
        <w:rPr>
          <w:rFonts w:ascii="Times New Roman" w:hAnsi="Times New Roman" w:cs="Times New Roman"/>
          <w:sz w:val="24"/>
          <w:szCs w:val="24"/>
        </w:rPr>
      </w:pPr>
      <w:r>
        <w:rPr>
          <w:rFonts w:ascii="Times New Roman" w:hAnsi="Times New Roman" w:cs="Times New Roman"/>
          <w:b/>
          <w:sz w:val="28"/>
          <w:szCs w:val="28"/>
          <w:u w:val="single"/>
        </w:rPr>
        <w:br w:type="page"/>
      </w:r>
      <w:r w:rsidR="002324E2" w:rsidRPr="00BA70DC">
        <w:rPr>
          <w:rFonts w:ascii="Times New Roman" w:hAnsi="Times New Roman" w:cs="Times New Roman"/>
          <w:sz w:val="28"/>
          <w:szCs w:val="28"/>
        </w:rPr>
        <w:t>Discussion:</w:t>
      </w:r>
    </w:p>
    <w:p w:rsidR="000A4BA0" w:rsidRDefault="000A4BA0" w:rsidP="000A4BA0">
      <w:pPr>
        <w:spacing w:line="480" w:lineRule="auto"/>
        <w:rPr>
          <w:rFonts w:ascii="Times New Roman" w:hAnsi="Times New Roman" w:cs="Times New Roman"/>
          <w:sz w:val="24"/>
          <w:szCs w:val="24"/>
        </w:rPr>
      </w:pPr>
    </w:p>
    <w:p w:rsidR="000A4BA0" w:rsidRDefault="00672158" w:rsidP="000A4BA0">
      <w:pPr>
        <w:spacing w:line="480" w:lineRule="auto"/>
        <w:rPr>
          <w:rFonts w:ascii="Times New Roman" w:hAnsi="Times New Roman" w:cs="Times New Roman"/>
          <w:sz w:val="24"/>
          <w:szCs w:val="24"/>
        </w:rPr>
      </w:pPr>
      <w:r>
        <w:rPr>
          <w:rFonts w:ascii="Times New Roman" w:hAnsi="Times New Roman" w:cs="Times New Roman"/>
          <w:sz w:val="24"/>
          <w:szCs w:val="24"/>
        </w:rPr>
        <w:t xml:space="preserve">Our results clearly indicate the PEEK anchors are the weak link of the TOE construct, as these anchors failed at a mean of 81N. </w:t>
      </w:r>
      <w:r w:rsidR="00CC5D4C">
        <w:rPr>
          <w:rFonts w:ascii="Times New Roman" w:hAnsi="Times New Roman" w:cs="Times New Roman"/>
          <w:sz w:val="24"/>
          <w:szCs w:val="24"/>
        </w:rPr>
        <w:t xml:space="preserve">During tensioning of the lateral row of a TOE repair, the medial row is possibly at risk for loosening or </w:t>
      </w:r>
      <w:r>
        <w:rPr>
          <w:rFonts w:ascii="Times New Roman" w:hAnsi="Times New Roman" w:cs="Times New Roman"/>
          <w:sz w:val="24"/>
          <w:szCs w:val="24"/>
        </w:rPr>
        <w:t xml:space="preserve">failure. The most informative comparison would be to compare the mean load to failure while tensioning the lateral row in our study (81N) to the pullout loads for the medial anchors. </w:t>
      </w:r>
      <w:r w:rsidR="002324E2" w:rsidRPr="00D52605">
        <w:rPr>
          <w:rFonts w:ascii="Times New Roman" w:hAnsi="Times New Roman" w:cs="Times New Roman"/>
          <w:sz w:val="24"/>
          <w:szCs w:val="24"/>
        </w:rPr>
        <w:t>Pietschmann et al published pullout data on comparable anchors in both normal and osteopenic bone. These values were in the 200N range for normal bone and 150N for osteoporotic bone.</w:t>
      </w:r>
      <w:r w:rsidR="00415B8F">
        <w:rPr>
          <w:rFonts w:ascii="Times New Roman" w:hAnsi="Times New Roman" w:cs="Times New Roman"/>
          <w:sz w:val="24"/>
          <w:szCs w:val="24"/>
          <w:vertAlign w:val="superscript"/>
        </w:rPr>
        <w:t>20</w:t>
      </w:r>
      <w:r w:rsidR="002324E2" w:rsidRPr="00D52605">
        <w:rPr>
          <w:rFonts w:ascii="Times New Roman" w:hAnsi="Times New Roman" w:cs="Times New Roman"/>
          <w:sz w:val="24"/>
          <w:szCs w:val="24"/>
        </w:rPr>
        <w:t xml:space="preserve"> Tingart and colleagues studied the pullout values in different areas of the proximal humerus, finding that the pullout values varied depending on the region</w:t>
      </w:r>
      <w:r w:rsidR="00B22455">
        <w:rPr>
          <w:rFonts w:ascii="Times New Roman" w:hAnsi="Times New Roman" w:cs="Times New Roman"/>
          <w:sz w:val="24"/>
          <w:szCs w:val="24"/>
        </w:rPr>
        <w:t xml:space="preserve"> of the greater tuberosity,</w:t>
      </w:r>
      <w:r w:rsidR="002324E2" w:rsidRPr="00D52605">
        <w:rPr>
          <w:rFonts w:ascii="Times New Roman" w:hAnsi="Times New Roman" w:cs="Times New Roman"/>
          <w:sz w:val="24"/>
          <w:szCs w:val="24"/>
        </w:rPr>
        <w:t xml:space="preserve"> but were all greater than 170N.</w:t>
      </w:r>
      <w:r w:rsidR="002324E2" w:rsidRPr="00D52605">
        <w:rPr>
          <w:rFonts w:ascii="Times New Roman" w:hAnsi="Times New Roman" w:cs="Times New Roman"/>
          <w:sz w:val="24"/>
          <w:szCs w:val="24"/>
          <w:vertAlign w:val="superscript"/>
        </w:rPr>
        <w:t>2</w:t>
      </w:r>
      <w:r w:rsidR="00415B8F">
        <w:rPr>
          <w:rFonts w:ascii="Times New Roman" w:hAnsi="Times New Roman" w:cs="Times New Roman"/>
          <w:sz w:val="24"/>
          <w:szCs w:val="24"/>
          <w:vertAlign w:val="superscript"/>
        </w:rPr>
        <w:t>1</w:t>
      </w:r>
      <w:r w:rsidR="002A7D28">
        <w:rPr>
          <w:rFonts w:ascii="Times New Roman" w:hAnsi="Times New Roman" w:cs="Times New Roman"/>
          <w:sz w:val="24"/>
          <w:szCs w:val="24"/>
        </w:rPr>
        <w:t xml:space="preserve"> </w:t>
      </w:r>
      <w:r w:rsidR="00B22455">
        <w:rPr>
          <w:rFonts w:ascii="Times New Roman" w:hAnsi="Times New Roman" w:cs="Times New Roman"/>
          <w:sz w:val="24"/>
          <w:szCs w:val="24"/>
        </w:rPr>
        <w:t>Based on this</w:t>
      </w:r>
      <w:r w:rsidR="00204E39">
        <w:rPr>
          <w:rFonts w:ascii="Times New Roman" w:hAnsi="Times New Roman" w:cs="Times New Roman"/>
          <w:sz w:val="24"/>
          <w:szCs w:val="24"/>
        </w:rPr>
        <w:t xml:space="preserve"> data, one would not expect the medial row to fail during lateral row tensioning u</w:t>
      </w:r>
      <w:r w:rsidR="00B22455">
        <w:rPr>
          <w:rFonts w:ascii="Times New Roman" w:hAnsi="Times New Roman" w:cs="Times New Roman"/>
          <w:sz w:val="24"/>
          <w:szCs w:val="24"/>
        </w:rPr>
        <w:t>nless forces near or above 150</w:t>
      </w:r>
      <w:r w:rsidR="00204E39">
        <w:rPr>
          <w:rFonts w:ascii="Times New Roman" w:hAnsi="Times New Roman" w:cs="Times New Roman"/>
          <w:sz w:val="24"/>
          <w:szCs w:val="24"/>
        </w:rPr>
        <w:t xml:space="preserve">N were generated. </w:t>
      </w:r>
      <w:r w:rsidR="00B22455">
        <w:rPr>
          <w:rFonts w:ascii="Times New Roman" w:hAnsi="Times New Roman" w:cs="Times New Roman"/>
          <w:sz w:val="24"/>
          <w:szCs w:val="24"/>
        </w:rPr>
        <w:t>The highest force we generated i</w:t>
      </w:r>
      <w:r w:rsidR="00204E39">
        <w:rPr>
          <w:rFonts w:ascii="Times New Roman" w:hAnsi="Times New Roman" w:cs="Times New Roman"/>
          <w:sz w:val="24"/>
          <w:szCs w:val="24"/>
        </w:rPr>
        <w:t>n any of the specimens was 115N</w:t>
      </w:r>
      <w:r w:rsidR="002A7D28">
        <w:rPr>
          <w:rFonts w:ascii="Times New Roman" w:hAnsi="Times New Roman" w:cs="Times New Roman"/>
          <w:sz w:val="24"/>
          <w:szCs w:val="24"/>
        </w:rPr>
        <w:t>.</w:t>
      </w:r>
      <w:r w:rsidR="002324E2" w:rsidRPr="00D52605">
        <w:rPr>
          <w:rFonts w:ascii="Times New Roman" w:hAnsi="Times New Roman" w:cs="Times New Roman"/>
          <w:sz w:val="24"/>
          <w:szCs w:val="24"/>
        </w:rPr>
        <w:t xml:space="preserve"> </w:t>
      </w:r>
      <w:r>
        <w:rPr>
          <w:rFonts w:ascii="Times New Roman" w:hAnsi="Times New Roman" w:cs="Times New Roman"/>
          <w:sz w:val="24"/>
          <w:szCs w:val="24"/>
        </w:rPr>
        <w:t>A</w:t>
      </w:r>
      <w:r w:rsidR="002A7D28">
        <w:rPr>
          <w:rFonts w:ascii="Times New Roman" w:hAnsi="Times New Roman" w:cs="Times New Roman"/>
          <w:sz w:val="24"/>
          <w:szCs w:val="24"/>
        </w:rPr>
        <w:t>ll the constructs failed at the lateral eyelets at far lower force than the typical pullout strength for the medial anchors, even in osteoporotic bone</w:t>
      </w:r>
      <w:r>
        <w:rPr>
          <w:rFonts w:ascii="Times New Roman" w:hAnsi="Times New Roman" w:cs="Times New Roman"/>
          <w:sz w:val="24"/>
          <w:szCs w:val="24"/>
        </w:rPr>
        <w:t xml:space="preserve">, indicating that there is a very low chance of compromising the medial row of anchors during tensioning of the lateral row. </w:t>
      </w:r>
      <w:r w:rsidR="00204E39">
        <w:rPr>
          <w:rFonts w:ascii="Times New Roman" w:hAnsi="Times New Roman" w:cs="Times New Roman"/>
          <w:sz w:val="24"/>
          <w:szCs w:val="24"/>
        </w:rPr>
        <w:t xml:space="preserve">As a side </w:t>
      </w:r>
      <w:r>
        <w:rPr>
          <w:rFonts w:ascii="Times New Roman" w:hAnsi="Times New Roman" w:cs="Times New Roman"/>
          <w:sz w:val="24"/>
          <w:szCs w:val="24"/>
        </w:rPr>
        <w:t>note, after the second trial of the lateral anchors</w:t>
      </w:r>
      <w:r w:rsidR="00204E39">
        <w:rPr>
          <w:rFonts w:ascii="Times New Roman" w:hAnsi="Times New Roman" w:cs="Times New Roman"/>
          <w:sz w:val="24"/>
          <w:szCs w:val="24"/>
        </w:rPr>
        <w:t xml:space="preserve"> on each specimen, we also tested manual pullout strengths of the medial anchors</w:t>
      </w:r>
      <w:r w:rsidR="00CA1DE1">
        <w:rPr>
          <w:rFonts w:ascii="Times New Roman" w:hAnsi="Times New Roman" w:cs="Times New Roman"/>
          <w:sz w:val="24"/>
          <w:szCs w:val="24"/>
        </w:rPr>
        <w:t xml:space="preserve"> </w:t>
      </w:r>
      <w:r w:rsidR="00204E39">
        <w:rPr>
          <w:rFonts w:ascii="Times New Roman" w:hAnsi="Times New Roman" w:cs="Times New Roman"/>
          <w:sz w:val="24"/>
          <w:szCs w:val="24"/>
        </w:rPr>
        <w:t>and were unable to pull out any of the medial anchors by hand, even after generating forces in the low-300N range.</w:t>
      </w:r>
    </w:p>
    <w:p w:rsidR="000A4BA0" w:rsidRDefault="000A4BA0" w:rsidP="000A4BA0">
      <w:pPr>
        <w:spacing w:line="480" w:lineRule="auto"/>
        <w:rPr>
          <w:rFonts w:ascii="Times New Roman" w:hAnsi="Times New Roman" w:cs="Times New Roman"/>
          <w:sz w:val="24"/>
          <w:szCs w:val="24"/>
        </w:rPr>
      </w:pPr>
    </w:p>
    <w:p w:rsidR="000A4BA0" w:rsidRDefault="002324E2" w:rsidP="000A4BA0">
      <w:pPr>
        <w:spacing w:line="480" w:lineRule="auto"/>
        <w:rPr>
          <w:rFonts w:ascii="Times New Roman" w:hAnsi="Times New Roman" w:cs="Times New Roman"/>
          <w:sz w:val="24"/>
          <w:szCs w:val="24"/>
        </w:rPr>
      </w:pPr>
      <w:r w:rsidRPr="00D52605">
        <w:rPr>
          <w:rFonts w:ascii="Times New Roman" w:hAnsi="Times New Roman" w:cs="Times New Roman"/>
          <w:sz w:val="24"/>
          <w:szCs w:val="24"/>
        </w:rPr>
        <w:t xml:space="preserve">Based on our results, the surgeon should exercise caution during tensioning </w:t>
      </w:r>
      <w:r w:rsidR="00A72EFB" w:rsidRPr="00D52605">
        <w:rPr>
          <w:rFonts w:ascii="Times New Roman" w:hAnsi="Times New Roman" w:cs="Times New Roman"/>
          <w:sz w:val="24"/>
          <w:szCs w:val="24"/>
        </w:rPr>
        <w:t>of the lateral row sutures</w:t>
      </w:r>
      <w:r w:rsidR="00897FA4" w:rsidRPr="00D52605">
        <w:rPr>
          <w:rFonts w:ascii="Times New Roman" w:hAnsi="Times New Roman" w:cs="Times New Roman"/>
          <w:sz w:val="24"/>
          <w:szCs w:val="24"/>
        </w:rPr>
        <w:t xml:space="preserve"> in a Suture Bridge</w:t>
      </w:r>
      <w:r w:rsidR="00897FA4" w:rsidRPr="00D52605">
        <w:rPr>
          <w:rFonts w:ascii="Times New Roman" w:hAnsi="Times New Roman" w:cs="Times New Roman"/>
          <w:sz w:val="24"/>
          <w:szCs w:val="24"/>
          <w:vertAlign w:val="superscript"/>
        </w:rPr>
        <w:t>TM</w:t>
      </w:r>
      <w:r w:rsidR="00897FA4" w:rsidRPr="00D52605">
        <w:rPr>
          <w:rFonts w:ascii="Times New Roman" w:hAnsi="Times New Roman" w:cs="Times New Roman"/>
          <w:sz w:val="24"/>
          <w:szCs w:val="24"/>
        </w:rPr>
        <w:t xml:space="preserve"> </w:t>
      </w:r>
      <w:r w:rsidR="00C76D04" w:rsidRPr="00D52605">
        <w:rPr>
          <w:rFonts w:ascii="Times New Roman" w:hAnsi="Times New Roman" w:cs="Times New Roman"/>
          <w:sz w:val="24"/>
          <w:szCs w:val="24"/>
        </w:rPr>
        <w:t>TOE construct</w:t>
      </w:r>
      <w:r w:rsidR="00CA1DE1">
        <w:rPr>
          <w:rFonts w:ascii="Times New Roman" w:hAnsi="Times New Roman" w:cs="Times New Roman"/>
          <w:sz w:val="24"/>
          <w:szCs w:val="24"/>
        </w:rPr>
        <w:t xml:space="preserve"> to prevent failure of the lateral row construct.</w:t>
      </w:r>
      <w:r w:rsidRPr="00D52605">
        <w:rPr>
          <w:rFonts w:ascii="Times New Roman" w:hAnsi="Times New Roman" w:cs="Times New Roman"/>
          <w:sz w:val="24"/>
          <w:szCs w:val="24"/>
        </w:rPr>
        <w:t xml:space="preserve"> </w:t>
      </w:r>
      <w:r w:rsidR="0006691A" w:rsidRPr="00D52605">
        <w:rPr>
          <w:rFonts w:ascii="Times New Roman" w:hAnsi="Times New Roman" w:cs="Times New Roman"/>
          <w:sz w:val="24"/>
          <w:szCs w:val="24"/>
        </w:rPr>
        <w:t xml:space="preserve"> </w:t>
      </w:r>
      <w:r w:rsidRPr="00D52605">
        <w:rPr>
          <w:rFonts w:ascii="Times New Roman" w:hAnsi="Times New Roman" w:cs="Times New Roman"/>
          <w:sz w:val="24"/>
          <w:szCs w:val="24"/>
        </w:rPr>
        <w:t xml:space="preserve">As discussed, the estimated tension </w:t>
      </w:r>
      <w:r w:rsidR="0006691A" w:rsidRPr="00D52605">
        <w:rPr>
          <w:rFonts w:ascii="Times New Roman" w:hAnsi="Times New Roman" w:cs="Times New Roman"/>
          <w:sz w:val="24"/>
          <w:szCs w:val="24"/>
        </w:rPr>
        <w:t>applied to the lateral sutures during a TOE repair is</w:t>
      </w:r>
      <w:r w:rsidRPr="00D52605">
        <w:rPr>
          <w:rFonts w:ascii="Times New Roman" w:hAnsi="Times New Roman" w:cs="Times New Roman"/>
          <w:sz w:val="24"/>
          <w:szCs w:val="24"/>
        </w:rPr>
        <w:t xml:space="preserve"> 40N</w:t>
      </w:r>
      <w:r w:rsidR="002B5372">
        <w:rPr>
          <w:rFonts w:ascii="Times New Roman" w:hAnsi="Times New Roman" w:cs="Times New Roman"/>
          <w:sz w:val="24"/>
          <w:szCs w:val="24"/>
          <w:vertAlign w:val="superscript"/>
        </w:rPr>
        <w:t>1</w:t>
      </w:r>
      <w:r w:rsidR="00415B8F">
        <w:rPr>
          <w:rFonts w:ascii="Times New Roman" w:hAnsi="Times New Roman" w:cs="Times New Roman"/>
          <w:sz w:val="24"/>
          <w:szCs w:val="24"/>
          <w:vertAlign w:val="superscript"/>
        </w:rPr>
        <w:t>8</w:t>
      </w:r>
      <w:r w:rsidRPr="00D52605">
        <w:rPr>
          <w:rFonts w:ascii="Times New Roman" w:hAnsi="Times New Roman" w:cs="Times New Roman"/>
          <w:sz w:val="24"/>
          <w:szCs w:val="24"/>
        </w:rPr>
        <w:t>.  In our study, c</w:t>
      </w:r>
      <w:r w:rsidR="00A72EFB" w:rsidRPr="00D52605">
        <w:rPr>
          <w:rFonts w:ascii="Times New Roman" w:hAnsi="Times New Roman" w:cs="Times New Roman"/>
          <w:sz w:val="24"/>
          <w:szCs w:val="24"/>
        </w:rPr>
        <w:t xml:space="preserve">onstruct failure occurred at an average </w:t>
      </w:r>
      <w:r w:rsidRPr="00D52605">
        <w:rPr>
          <w:rFonts w:ascii="Times New Roman" w:hAnsi="Times New Roman" w:cs="Times New Roman"/>
          <w:sz w:val="24"/>
          <w:szCs w:val="24"/>
        </w:rPr>
        <w:t>of 81N during tensioning of the lateral row with the e</w:t>
      </w:r>
      <w:r w:rsidR="0006691A" w:rsidRPr="00D52605">
        <w:rPr>
          <w:rFonts w:ascii="Times New Roman" w:hAnsi="Times New Roman" w:cs="Times New Roman"/>
          <w:sz w:val="24"/>
          <w:szCs w:val="24"/>
        </w:rPr>
        <w:t>yelet from the lateral anchor being</w:t>
      </w:r>
      <w:r w:rsidRPr="00D52605">
        <w:rPr>
          <w:rFonts w:ascii="Times New Roman" w:hAnsi="Times New Roman" w:cs="Times New Roman"/>
          <w:sz w:val="24"/>
          <w:szCs w:val="24"/>
        </w:rPr>
        <w:t xml:space="preserve"> the f</w:t>
      </w:r>
      <w:r w:rsidR="001816EA">
        <w:rPr>
          <w:rFonts w:ascii="Times New Roman" w:hAnsi="Times New Roman" w:cs="Times New Roman"/>
          <w:sz w:val="24"/>
          <w:szCs w:val="24"/>
        </w:rPr>
        <w:t>ailure point in every instance.</w:t>
      </w:r>
      <w:r w:rsidRPr="00D52605">
        <w:rPr>
          <w:rFonts w:ascii="Times New Roman" w:hAnsi="Times New Roman" w:cs="Times New Roman"/>
          <w:sz w:val="24"/>
          <w:szCs w:val="24"/>
        </w:rPr>
        <w:t xml:space="preserve"> It is important to note</w:t>
      </w:r>
      <w:r w:rsidR="00B22455">
        <w:rPr>
          <w:rFonts w:ascii="Times New Roman" w:hAnsi="Times New Roman" w:cs="Times New Roman"/>
          <w:sz w:val="24"/>
          <w:szCs w:val="24"/>
        </w:rPr>
        <w:t xml:space="preserve"> that no studies have quantified</w:t>
      </w:r>
      <w:r w:rsidRPr="00D52605">
        <w:rPr>
          <w:rFonts w:ascii="Times New Roman" w:hAnsi="Times New Roman" w:cs="Times New Roman"/>
          <w:sz w:val="24"/>
          <w:szCs w:val="24"/>
        </w:rPr>
        <w:t xml:space="preserve"> the</w:t>
      </w:r>
      <w:r w:rsidR="00204E39">
        <w:rPr>
          <w:rFonts w:ascii="Times New Roman" w:hAnsi="Times New Roman" w:cs="Times New Roman"/>
          <w:sz w:val="24"/>
          <w:szCs w:val="24"/>
        </w:rPr>
        <w:t xml:space="preserve"> precise</w:t>
      </w:r>
      <w:r w:rsidRPr="00D52605">
        <w:rPr>
          <w:rFonts w:ascii="Times New Roman" w:hAnsi="Times New Roman" w:cs="Times New Roman"/>
          <w:sz w:val="24"/>
          <w:szCs w:val="24"/>
        </w:rPr>
        <w:t xml:space="preserve"> intraoperative forces applied to the suture </w:t>
      </w:r>
      <w:r w:rsidR="00A72EFB" w:rsidRPr="00D52605">
        <w:rPr>
          <w:rFonts w:ascii="Times New Roman" w:hAnsi="Times New Roman" w:cs="Times New Roman"/>
          <w:sz w:val="24"/>
          <w:szCs w:val="24"/>
        </w:rPr>
        <w:t xml:space="preserve">during lateral row tensioning </w:t>
      </w:r>
      <w:r w:rsidR="00204E39">
        <w:rPr>
          <w:rFonts w:ascii="Times New Roman" w:hAnsi="Times New Roman" w:cs="Times New Roman"/>
          <w:sz w:val="24"/>
          <w:szCs w:val="24"/>
        </w:rPr>
        <w:t xml:space="preserve">and the value </w:t>
      </w:r>
      <w:r w:rsidR="00B22455">
        <w:rPr>
          <w:rFonts w:ascii="Times New Roman" w:hAnsi="Times New Roman" w:cs="Times New Roman"/>
          <w:sz w:val="24"/>
          <w:szCs w:val="24"/>
        </w:rPr>
        <w:t>of 40N is simply an</w:t>
      </w:r>
      <w:r w:rsidRPr="00D52605">
        <w:rPr>
          <w:rFonts w:ascii="Times New Roman" w:hAnsi="Times New Roman" w:cs="Times New Roman"/>
          <w:sz w:val="24"/>
          <w:szCs w:val="24"/>
        </w:rPr>
        <w:t xml:space="preserve"> estimate</w:t>
      </w:r>
      <w:r w:rsidR="00B22455">
        <w:rPr>
          <w:rFonts w:ascii="Times New Roman" w:hAnsi="Times New Roman" w:cs="Times New Roman"/>
          <w:sz w:val="24"/>
          <w:szCs w:val="24"/>
        </w:rPr>
        <w:t xml:space="preserve"> surmised by Park and colleagues</w:t>
      </w:r>
      <w:r w:rsidR="00B22455" w:rsidRPr="00B22455">
        <w:rPr>
          <w:rFonts w:ascii="Times New Roman" w:hAnsi="Times New Roman" w:cs="Times New Roman"/>
          <w:sz w:val="24"/>
          <w:szCs w:val="24"/>
          <w:vertAlign w:val="superscript"/>
        </w:rPr>
        <w:t>1</w:t>
      </w:r>
      <w:r w:rsidR="00415B8F">
        <w:rPr>
          <w:rFonts w:ascii="Times New Roman" w:hAnsi="Times New Roman" w:cs="Times New Roman"/>
          <w:sz w:val="24"/>
          <w:szCs w:val="24"/>
          <w:vertAlign w:val="superscript"/>
        </w:rPr>
        <w:t>8</w:t>
      </w:r>
      <w:r w:rsidR="00B22455">
        <w:rPr>
          <w:rFonts w:ascii="Times New Roman" w:hAnsi="Times New Roman" w:cs="Times New Roman"/>
          <w:sz w:val="24"/>
          <w:szCs w:val="24"/>
        </w:rPr>
        <w:t>.  Our results have</w:t>
      </w:r>
      <w:r w:rsidRPr="00D52605">
        <w:rPr>
          <w:rFonts w:ascii="Times New Roman" w:hAnsi="Times New Roman" w:cs="Times New Roman"/>
          <w:sz w:val="24"/>
          <w:szCs w:val="24"/>
        </w:rPr>
        <w:t xml:space="preserve"> clear clinical implication</w:t>
      </w:r>
      <w:r w:rsidR="00B22455">
        <w:rPr>
          <w:rFonts w:ascii="Times New Roman" w:hAnsi="Times New Roman" w:cs="Times New Roman"/>
          <w:sz w:val="24"/>
          <w:szCs w:val="24"/>
        </w:rPr>
        <w:t>s</w:t>
      </w:r>
      <w:r w:rsidRPr="00D52605">
        <w:rPr>
          <w:rFonts w:ascii="Times New Roman" w:hAnsi="Times New Roman" w:cs="Times New Roman"/>
          <w:sz w:val="24"/>
          <w:szCs w:val="24"/>
        </w:rPr>
        <w:t xml:space="preserve">: over-tensioning of the lateral row during a TOE repair could potentially lead </w:t>
      </w:r>
      <w:r w:rsidR="00D66249" w:rsidRPr="00D52605">
        <w:rPr>
          <w:rFonts w:ascii="Times New Roman" w:hAnsi="Times New Roman" w:cs="Times New Roman"/>
          <w:sz w:val="24"/>
          <w:szCs w:val="24"/>
        </w:rPr>
        <w:t xml:space="preserve">to </w:t>
      </w:r>
      <w:r w:rsidR="00204E39">
        <w:rPr>
          <w:rFonts w:ascii="Times New Roman" w:hAnsi="Times New Roman" w:cs="Times New Roman"/>
          <w:sz w:val="24"/>
          <w:szCs w:val="24"/>
        </w:rPr>
        <w:t xml:space="preserve">lateral eyelet failure and </w:t>
      </w:r>
      <w:r w:rsidR="00C91B44">
        <w:rPr>
          <w:rFonts w:ascii="Times New Roman" w:hAnsi="Times New Roman" w:cs="Times New Roman"/>
          <w:sz w:val="24"/>
          <w:szCs w:val="24"/>
        </w:rPr>
        <w:t>the subsequent compromise of the entire contruct</w:t>
      </w:r>
      <w:r w:rsidR="00204E39">
        <w:rPr>
          <w:rFonts w:ascii="Times New Roman" w:hAnsi="Times New Roman" w:cs="Times New Roman"/>
          <w:sz w:val="24"/>
          <w:szCs w:val="24"/>
        </w:rPr>
        <w:t xml:space="preserve">. </w:t>
      </w:r>
    </w:p>
    <w:p w:rsidR="000A4BA0" w:rsidRDefault="000A4BA0" w:rsidP="000A4BA0">
      <w:pPr>
        <w:spacing w:line="480" w:lineRule="auto"/>
        <w:rPr>
          <w:rFonts w:ascii="Times New Roman" w:hAnsi="Times New Roman" w:cs="Times New Roman"/>
          <w:sz w:val="24"/>
          <w:szCs w:val="24"/>
        </w:rPr>
      </w:pPr>
    </w:p>
    <w:p w:rsidR="000A4BA0" w:rsidRDefault="001816EA" w:rsidP="000A4BA0">
      <w:pPr>
        <w:spacing w:line="480" w:lineRule="auto"/>
        <w:rPr>
          <w:rFonts w:ascii="Times New Roman" w:hAnsi="Times New Roman" w:cs="Times New Roman"/>
          <w:sz w:val="24"/>
          <w:szCs w:val="24"/>
        </w:rPr>
      </w:pPr>
      <w:r>
        <w:rPr>
          <w:rFonts w:ascii="Times New Roman" w:hAnsi="Times New Roman" w:cs="Times New Roman"/>
          <w:sz w:val="24"/>
          <w:szCs w:val="24"/>
        </w:rPr>
        <w:t>Of note, the posterior anchor in specimen #6 failed at only 27.2N, significan</w:t>
      </w:r>
      <w:r w:rsidR="00C91B44">
        <w:rPr>
          <w:rFonts w:ascii="Times New Roman" w:hAnsi="Times New Roman" w:cs="Times New Roman"/>
          <w:sz w:val="24"/>
          <w:szCs w:val="24"/>
        </w:rPr>
        <w:t>tly lower than all other specimens</w:t>
      </w:r>
      <w:r>
        <w:rPr>
          <w:rFonts w:ascii="Times New Roman" w:hAnsi="Times New Roman" w:cs="Times New Roman"/>
          <w:sz w:val="24"/>
          <w:szCs w:val="24"/>
        </w:rPr>
        <w:t>.</w:t>
      </w:r>
      <w:r w:rsidR="002A7D28">
        <w:rPr>
          <w:rFonts w:ascii="Times New Roman" w:hAnsi="Times New Roman" w:cs="Times New Roman"/>
          <w:sz w:val="24"/>
          <w:szCs w:val="24"/>
        </w:rPr>
        <w:t xml:space="preserve"> During review of this trial, we were unable to identify any sources of error to explain this signif</w:t>
      </w:r>
      <w:r w:rsidR="00C91B44">
        <w:rPr>
          <w:rFonts w:ascii="Times New Roman" w:hAnsi="Times New Roman" w:cs="Times New Roman"/>
          <w:sz w:val="24"/>
          <w:szCs w:val="24"/>
        </w:rPr>
        <w:t>icant outlier. One explanation may be a defect in the eyelet during</w:t>
      </w:r>
      <w:r w:rsidR="002A7D28">
        <w:rPr>
          <w:rFonts w:ascii="Times New Roman" w:hAnsi="Times New Roman" w:cs="Times New Roman"/>
          <w:sz w:val="24"/>
          <w:szCs w:val="24"/>
        </w:rPr>
        <w:t xml:space="preserve"> manufacturing</w:t>
      </w:r>
      <w:r w:rsidR="00C91B44">
        <w:rPr>
          <w:rFonts w:ascii="Times New Roman" w:hAnsi="Times New Roman" w:cs="Times New Roman"/>
          <w:sz w:val="24"/>
          <w:szCs w:val="24"/>
        </w:rPr>
        <w:t xml:space="preserve"> or packaging</w:t>
      </w:r>
      <w:r w:rsidR="002A7D28">
        <w:rPr>
          <w:rFonts w:ascii="Times New Roman" w:hAnsi="Times New Roman" w:cs="Times New Roman"/>
          <w:sz w:val="24"/>
          <w:szCs w:val="24"/>
        </w:rPr>
        <w:t xml:space="preserve">. </w:t>
      </w:r>
      <w:r w:rsidR="00C91B44">
        <w:rPr>
          <w:rFonts w:ascii="Times New Roman" w:hAnsi="Times New Roman" w:cs="Times New Roman"/>
          <w:sz w:val="24"/>
          <w:szCs w:val="24"/>
        </w:rPr>
        <w:t xml:space="preserve">Alternatively, the investigators may have inadvertently damaged the eyelet prior to employing it. </w:t>
      </w:r>
      <w:r w:rsidR="002A7D28">
        <w:rPr>
          <w:rFonts w:ascii="Times New Roman" w:hAnsi="Times New Roman" w:cs="Times New Roman"/>
          <w:sz w:val="24"/>
          <w:szCs w:val="24"/>
        </w:rPr>
        <w:t>Considering this value is far below the mean failure load for our study and the estimated</w:t>
      </w:r>
      <w:r w:rsidR="00C91B44">
        <w:rPr>
          <w:rFonts w:ascii="Times New Roman" w:hAnsi="Times New Roman" w:cs="Times New Roman"/>
          <w:sz w:val="24"/>
          <w:szCs w:val="24"/>
        </w:rPr>
        <w:t xml:space="preserve"> "normal" tension, surgeons should</w:t>
      </w:r>
      <w:r w:rsidR="002A7D28">
        <w:rPr>
          <w:rFonts w:ascii="Times New Roman" w:hAnsi="Times New Roman" w:cs="Times New Roman"/>
          <w:sz w:val="24"/>
          <w:szCs w:val="24"/>
        </w:rPr>
        <w:t xml:space="preserve"> be aware of the possibility of eye</w:t>
      </w:r>
      <w:r w:rsidR="00204E39">
        <w:rPr>
          <w:rFonts w:ascii="Times New Roman" w:hAnsi="Times New Roman" w:cs="Times New Roman"/>
          <w:sz w:val="24"/>
          <w:szCs w:val="24"/>
        </w:rPr>
        <w:t>let failure even at lower levels of tensioning</w:t>
      </w:r>
      <w:r w:rsidR="000A4BA0">
        <w:rPr>
          <w:rFonts w:ascii="Times New Roman" w:hAnsi="Times New Roman" w:cs="Times New Roman"/>
          <w:sz w:val="24"/>
          <w:szCs w:val="24"/>
        </w:rPr>
        <w:t>.</w:t>
      </w:r>
    </w:p>
    <w:p w:rsidR="000A4BA0" w:rsidRDefault="000A4BA0" w:rsidP="000A4BA0">
      <w:pPr>
        <w:spacing w:line="480" w:lineRule="auto"/>
        <w:rPr>
          <w:rFonts w:ascii="Times New Roman" w:hAnsi="Times New Roman" w:cs="Times New Roman"/>
          <w:sz w:val="24"/>
          <w:szCs w:val="24"/>
        </w:rPr>
      </w:pPr>
    </w:p>
    <w:p w:rsidR="00462C24" w:rsidRDefault="00462C24" w:rsidP="00462C24">
      <w:pPr>
        <w:spacing w:line="480" w:lineRule="auto"/>
        <w:rPr>
          <w:rFonts w:ascii="Times New Roman" w:hAnsi="Times New Roman" w:cs="Times New Roman"/>
          <w:sz w:val="24"/>
          <w:szCs w:val="24"/>
        </w:rPr>
      </w:pPr>
      <w:r>
        <w:rPr>
          <w:rFonts w:ascii="Times New Roman" w:hAnsi="Times New Roman" w:cs="Times New Roman"/>
          <w:sz w:val="24"/>
          <w:szCs w:val="24"/>
        </w:rPr>
        <w:t>Our results indicate the potential need for ongoing improvements</w:t>
      </w:r>
      <w:r w:rsidRPr="00D52605">
        <w:rPr>
          <w:rFonts w:ascii="Times New Roman" w:hAnsi="Times New Roman" w:cs="Times New Roman"/>
          <w:sz w:val="24"/>
          <w:szCs w:val="24"/>
        </w:rPr>
        <w:t xml:space="preserve"> </w:t>
      </w:r>
      <w:r>
        <w:rPr>
          <w:rFonts w:ascii="Times New Roman" w:hAnsi="Times New Roman" w:cs="Times New Roman"/>
          <w:sz w:val="24"/>
          <w:szCs w:val="24"/>
        </w:rPr>
        <w:t>in the technique and implants utilized during TOE repair</w:t>
      </w:r>
      <w:r w:rsidRPr="00D52605">
        <w:rPr>
          <w:rFonts w:ascii="Times New Roman" w:hAnsi="Times New Roman" w:cs="Times New Roman"/>
          <w:sz w:val="24"/>
          <w:szCs w:val="24"/>
        </w:rPr>
        <w:t xml:space="preserve">. Stronger biomaterials (especially in the eyelets) that can withstand more force may help eliminate intraoperative failure of the lateral row construct. Intraoperative tensiometers can also be developed to measure the actual tension being placed on the sutures and the eyelet during lateral row tensioning.  Finally, </w:t>
      </w:r>
      <w:r>
        <w:rPr>
          <w:rFonts w:ascii="Times New Roman" w:hAnsi="Times New Roman" w:cs="Times New Roman"/>
          <w:sz w:val="24"/>
          <w:szCs w:val="24"/>
        </w:rPr>
        <w:t xml:space="preserve">as TOE techniques evolve, </w:t>
      </w:r>
      <w:r w:rsidRPr="00D52605">
        <w:rPr>
          <w:rFonts w:ascii="Times New Roman" w:hAnsi="Times New Roman" w:cs="Times New Roman"/>
          <w:sz w:val="24"/>
          <w:szCs w:val="24"/>
        </w:rPr>
        <w:t>mo</w:t>
      </w:r>
      <w:r>
        <w:rPr>
          <w:rFonts w:ascii="Times New Roman" w:hAnsi="Times New Roman" w:cs="Times New Roman"/>
          <w:sz w:val="24"/>
          <w:szCs w:val="24"/>
        </w:rPr>
        <w:t>re experience with the</w:t>
      </w:r>
      <w:r w:rsidRPr="00D52605">
        <w:rPr>
          <w:rFonts w:ascii="Times New Roman" w:hAnsi="Times New Roman" w:cs="Times New Roman"/>
          <w:sz w:val="24"/>
          <w:szCs w:val="24"/>
        </w:rPr>
        <w:t xml:space="preserve"> procedur</w:t>
      </w:r>
      <w:r>
        <w:rPr>
          <w:rFonts w:ascii="Times New Roman" w:hAnsi="Times New Roman" w:cs="Times New Roman"/>
          <w:sz w:val="24"/>
          <w:szCs w:val="24"/>
        </w:rPr>
        <w:t>e should serve to</w:t>
      </w:r>
      <w:r w:rsidRPr="00D52605">
        <w:rPr>
          <w:rFonts w:ascii="Times New Roman" w:hAnsi="Times New Roman" w:cs="Times New Roman"/>
          <w:sz w:val="24"/>
          <w:szCs w:val="24"/>
        </w:rPr>
        <w:t xml:space="preserve"> decrease the chance of intra-operative complications. </w:t>
      </w:r>
    </w:p>
    <w:p w:rsidR="00462C24" w:rsidRDefault="00462C24" w:rsidP="000A4BA0">
      <w:pPr>
        <w:spacing w:line="480" w:lineRule="auto"/>
        <w:rPr>
          <w:rFonts w:ascii="Times New Roman" w:hAnsi="Times New Roman" w:cs="Times New Roman"/>
          <w:sz w:val="24"/>
          <w:szCs w:val="24"/>
        </w:rPr>
      </w:pPr>
    </w:p>
    <w:p w:rsidR="000A4BA0" w:rsidRDefault="002A7D28" w:rsidP="000A4BA0">
      <w:pPr>
        <w:spacing w:line="480" w:lineRule="auto"/>
        <w:rPr>
          <w:rFonts w:ascii="Times New Roman" w:hAnsi="Times New Roman" w:cs="Times New Roman"/>
          <w:sz w:val="24"/>
          <w:szCs w:val="24"/>
        </w:rPr>
      </w:pPr>
      <w:r>
        <w:rPr>
          <w:rFonts w:ascii="Times New Roman" w:hAnsi="Times New Roman" w:cs="Times New Roman"/>
          <w:sz w:val="24"/>
          <w:szCs w:val="24"/>
        </w:rPr>
        <w:t>There are</w:t>
      </w:r>
      <w:r w:rsidR="00C91B44">
        <w:rPr>
          <w:rFonts w:ascii="Times New Roman" w:hAnsi="Times New Roman" w:cs="Times New Roman"/>
          <w:sz w:val="24"/>
          <w:szCs w:val="24"/>
        </w:rPr>
        <w:t xml:space="preserve"> obvious</w:t>
      </w:r>
      <w:r w:rsidR="002324E2" w:rsidRPr="00D52605">
        <w:rPr>
          <w:rFonts w:ascii="Times New Roman" w:hAnsi="Times New Roman" w:cs="Times New Roman"/>
          <w:sz w:val="24"/>
          <w:szCs w:val="24"/>
        </w:rPr>
        <w:t xml:space="preserve"> </w:t>
      </w:r>
      <w:r w:rsidR="00D66249" w:rsidRPr="00D52605">
        <w:rPr>
          <w:rFonts w:ascii="Times New Roman" w:hAnsi="Times New Roman" w:cs="Times New Roman"/>
          <w:sz w:val="24"/>
          <w:szCs w:val="24"/>
        </w:rPr>
        <w:t>limitations</w:t>
      </w:r>
      <w:r w:rsidR="002324E2" w:rsidRPr="00D52605">
        <w:rPr>
          <w:rFonts w:ascii="Times New Roman" w:hAnsi="Times New Roman" w:cs="Times New Roman"/>
          <w:sz w:val="24"/>
          <w:szCs w:val="24"/>
        </w:rPr>
        <w:t xml:space="preserve"> to this stu</w:t>
      </w:r>
      <w:r w:rsidR="00CA1DE1">
        <w:rPr>
          <w:rFonts w:ascii="Times New Roman" w:hAnsi="Times New Roman" w:cs="Times New Roman"/>
          <w:sz w:val="24"/>
          <w:szCs w:val="24"/>
        </w:rPr>
        <w:t>dy.</w:t>
      </w:r>
      <w:r w:rsidR="00A72EFB" w:rsidRPr="00D52605">
        <w:rPr>
          <w:rFonts w:ascii="Times New Roman" w:hAnsi="Times New Roman" w:cs="Times New Roman"/>
          <w:sz w:val="24"/>
          <w:szCs w:val="24"/>
        </w:rPr>
        <w:t xml:space="preserve">  It is </w:t>
      </w:r>
      <w:r w:rsidR="00C76D04" w:rsidRPr="00D52605">
        <w:rPr>
          <w:rFonts w:ascii="Times New Roman" w:hAnsi="Times New Roman" w:cs="Times New Roman"/>
          <w:sz w:val="24"/>
          <w:szCs w:val="24"/>
        </w:rPr>
        <w:t xml:space="preserve">possible </w:t>
      </w:r>
      <w:r w:rsidR="002324E2" w:rsidRPr="00D52605">
        <w:rPr>
          <w:rFonts w:ascii="Times New Roman" w:hAnsi="Times New Roman" w:cs="Times New Roman"/>
          <w:sz w:val="24"/>
          <w:szCs w:val="24"/>
        </w:rPr>
        <w:t xml:space="preserve">that </w:t>
      </w:r>
      <w:r w:rsidR="00C76D04" w:rsidRPr="00D52605">
        <w:rPr>
          <w:rFonts w:ascii="Times New Roman" w:hAnsi="Times New Roman" w:cs="Times New Roman"/>
          <w:sz w:val="24"/>
          <w:szCs w:val="24"/>
        </w:rPr>
        <w:t>our</w:t>
      </w:r>
      <w:r w:rsidR="002324E2" w:rsidRPr="00D52605">
        <w:rPr>
          <w:rFonts w:ascii="Times New Roman" w:hAnsi="Times New Roman" w:cs="Times New Roman"/>
          <w:sz w:val="24"/>
          <w:szCs w:val="24"/>
        </w:rPr>
        <w:t xml:space="preserve"> results may </w:t>
      </w:r>
      <w:r w:rsidR="00C76D04" w:rsidRPr="00D52605">
        <w:rPr>
          <w:rFonts w:ascii="Times New Roman" w:hAnsi="Times New Roman" w:cs="Times New Roman"/>
          <w:sz w:val="24"/>
          <w:szCs w:val="24"/>
        </w:rPr>
        <w:t xml:space="preserve">have </w:t>
      </w:r>
      <w:r w:rsidR="002324E2" w:rsidRPr="00D52605">
        <w:rPr>
          <w:rFonts w:ascii="Times New Roman" w:hAnsi="Times New Roman" w:cs="Times New Roman"/>
          <w:sz w:val="24"/>
          <w:szCs w:val="24"/>
        </w:rPr>
        <w:t>be</w:t>
      </w:r>
      <w:r w:rsidR="00C76D04" w:rsidRPr="00D52605">
        <w:rPr>
          <w:rFonts w:ascii="Times New Roman" w:hAnsi="Times New Roman" w:cs="Times New Roman"/>
          <w:sz w:val="24"/>
          <w:szCs w:val="24"/>
        </w:rPr>
        <w:t>en</w:t>
      </w:r>
      <w:r w:rsidR="00CA1DE1">
        <w:rPr>
          <w:rFonts w:ascii="Times New Roman" w:hAnsi="Times New Roman" w:cs="Times New Roman"/>
          <w:sz w:val="24"/>
          <w:szCs w:val="24"/>
        </w:rPr>
        <w:t xml:space="preserve"> different if performed on </w:t>
      </w:r>
      <w:r w:rsidR="002324E2" w:rsidRPr="00D52605">
        <w:rPr>
          <w:rFonts w:ascii="Times New Roman" w:hAnsi="Times New Roman" w:cs="Times New Roman"/>
          <w:sz w:val="24"/>
          <w:szCs w:val="24"/>
        </w:rPr>
        <w:t>in vivo specimens</w:t>
      </w:r>
      <w:r w:rsidR="00C91B44">
        <w:rPr>
          <w:rFonts w:ascii="Times New Roman" w:hAnsi="Times New Roman" w:cs="Times New Roman"/>
          <w:sz w:val="24"/>
          <w:szCs w:val="24"/>
        </w:rPr>
        <w:t>. However, o</w:t>
      </w:r>
      <w:r>
        <w:rPr>
          <w:rFonts w:ascii="Times New Roman" w:hAnsi="Times New Roman" w:cs="Times New Roman"/>
          <w:sz w:val="24"/>
          <w:szCs w:val="24"/>
        </w:rPr>
        <w:t>ur intention was to develop a laboratory scenario most similar to in vivo conditions. There are several variables whic</w:t>
      </w:r>
      <w:r w:rsidR="00C91B44">
        <w:rPr>
          <w:rFonts w:ascii="Times New Roman" w:hAnsi="Times New Roman" w:cs="Times New Roman"/>
          <w:sz w:val="24"/>
          <w:szCs w:val="24"/>
        </w:rPr>
        <w:t>h could have been controlled</w:t>
      </w:r>
      <w:r>
        <w:rPr>
          <w:rFonts w:ascii="Times New Roman" w:hAnsi="Times New Roman" w:cs="Times New Roman"/>
          <w:sz w:val="24"/>
          <w:szCs w:val="24"/>
        </w:rPr>
        <w:t xml:space="preserve">. We could have standardized the depth of the lateral anchor, since it's depth could vary considerably with increasing tension (as the tension on the </w:t>
      </w:r>
      <w:r w:rsidR="00C91B44">
        <w:rPr>
          <w:rFonts w:ascii="Times New Roman" w:hAnsi="Times New Roman" w:cs="Times New Roman"/>
          <w:sz w:val="24"/>
          <w:szCs w:val="24"/>
        </w:rPr>
        <w:t>suture increases, the anchor tends</w:t>
      </w:r>
      <w:r>
        <w:rPr>
          <w:rFonts w:ascii="Times New Roman" w:hAnsi="Times New Roman" w:cs="Times New Roman"/>
          <w:sz w:val="24"/>
          <w:szCs w:val="24"/>
        </w:rPr>
        <w:t xml:space="preserve"> to back out of the </w:t>
      </w:r>
      <w:r w:rsidR="00C91B44">
        <w:rPr>
          <w:rFonts w:ascii="Times New Roman" w:hAnsi="Times New Roman" w:cs="Times New Roman"/>
          <w:sz w:val="24"/>
          <w:szCs w:val="24"/>
        </w:rPr>
        <w:t>tapped hole, requiring the surgeon</w:t>
      </w:r>
      <w:r>
        <w:rPr>
          <w:rFonts w:ascii="Times New Roman" w:hAnsi="Times New Roman" w:cs="Times New Roman"/>
          <w:sz w:val="24"/>
          <w:szCs w:val="24"/>
        </w:rPr>
        <w:t xml:space="preserve"> to push against this increasing resistance). This very well may have created a pistoning or saw-like effe</w:t>
      </w:r>
      <w:r w:rsidR="00C91B44">
        <w:rPr>
          <w:rFonts w:ascii="Times New Roman" w:hAnsi="Times New Roman" w:cs="Times New Roman"/>
          <w:sz w:val="24"/>
          <w:szCs w:val="24"/>
        </w:rPr>
        <w:t>ct, leading to eyelet failure. However, t</w:t>
      </w:r>
      <w:r>
        <w:rPr>
          <w:rFonts w:ascii="Times New Roman" w:hAnsi="Times New Roman" w:cs="Times New Roman"/>
          <w:sz w:val="24"/>
          <w:szCs w:val="24"/>
        </w:rPr>
        <w:t xml:space="preserve">his same </w:t>
      </w:r>
      <w:r w:rsidR="00C91B44">
        <w:rPr>
          <w:rFonts w:ascii="Times New Roman" w:hAnsi="Times New Roman" w:cs="Times New Roman"/>
          <w:sz w:val="24"/>
          <w:szCs w:val="24"/>
        </w:rPr>
        <w:t>phenomenon is possible during actual surgery</w:t>
      </w:r>
      <w:r w:rsidR="00204E39">
        <w:rPr>
          <w:rFonts w:ascii="Times New Roman" w:hAnsi="Times New Roman" w:cs="Times New Roman"/>
          <w:sz w:val="24"/>
          <w:szCs w:val="24"/>
        </w:rPr>
        <w:t xml:space="preserve">, which </w:t>
      </w:r>
      <w:r>
        <w:rPr>
          <w:rFonts w:ascii="Times New Roman" w:hAnsi="Times New Roman" w:cs="Times New Roman"/>
          <w:sz w:val="24"/>
          <w:szCs w:val="24"/>
        </w:rPr>
        <w:t>our study</w:t>
      </w:r>
      <w:r w:rsidR="00204E39">
        <w:rPr>
          <w:rFonts w:ascii="Times New Roman" w:hAnsi="Times New Roman" w:cs="Times New Roman"/>
          <w:sz w:val="24"/>
          <w:szCs w:val="24"/>
        </w:rPr>
        <w:t xml:space="preserve"> ai</w:t>
      </w:r>
      <w:r w:rsidR="00C91B44">
        <w:rPr>
          <w:rFonts w:ascii="Times New Roman" w:hAnsi="Times New Roman" w:cs="Times New Roman"/>
          <w:sz w:val="24"/>
          <w:szCs w:val="24"/>
        </w:rPr>
        <w:t>med to emulate</w:t>
      </w:r>
      <w:r>
        <w:rPr>
          <w:rFonts w:ascii="Times New Roman" w:hAnsi="Times New Roman" w:cs="Times New Roman"/>
          <w:sz w:val="24"/>
          <w:szCs w:val="24"/>
        </w:rPr>
        <w:t>.</w:t>
      </w:r>
    </w:p>
    <w:p w:rsidR="000A4BA0" w:rsidRDefault="000A4BA0" w:rsidP="000A4BA0">
      <w:pPr>
        <w:spacing w:line="480" w:lineRule="auto"/>
        <w:rPr>
          <w:rFonts w:ascii="Times New Roman" w:hAnsi="Times New Roman" w:cs="Times New Roman"/>
          <w:sz w:val="24"/>
          <w:szCs w:val="24"/>
        </w:rPr>
      </w:pPr>
    </w:p>
    <w:p w:rsidR="000A4BA0" w:rsidRDefault="002324E2" w:rsidP="000A4BA0">
      <w:pPr>
        <w:spacing w:line="480" w:lineRule="auto"/>
        <w:rPr>
          <w:rFonts w:ascii="Times New Roman" w:hAnsi="Times New Roman" w:cs="Times New Roman"/>
          <w:sz w:val="24"/>
          <w:szCs w:val="24"/>
        </w:rPr>
      </w:pPr>
      <w:r w:rsidRPr="00D52605">
        <w:rPr>
          <w:rFonts w:ascii="Times New Roman" w:hAnsi="Times New Roman" w:cs="Times New Roman"/>
          <w:sz w:val="24"/>
          <w:szCs w:val="24"/>
        </w:rPr>
        <w:t>Secondly, while tensioning the lateral row construct, for each lateral anchor both suture limbs were tied to the tensiometer effectively pulling both sutures at the same time.</w:t>
      </w:r>
      <w:r w:rsidR="00204E39">
        <w:rPr>
          <w:rFonts w:ascii="Times New Roman" w:hAnsi="Times New Roman" w:cs="Times New Roman"/>
          <w:sz w:val="24"/>
          <w:szCs w:val="24"/>
        </w:rPr>
        <w:t xml:space="preserve"> Per the manufacturer’s technique guide, the lateral strands can be tensioned together or separately. </w:t>
      </w:r>
      <w:r w:rsidRPr="00D52605">
        <w:rPr>
          <w:rFonts w:ascii="Times New Roman" w:hAnsi="Times New Roman" w:cs="Times New Roman"/>
          <w:sz w:val="24"/>
          <w:szCs w:val="24"/>
        </w:rPr>
        <w:t>It is possible that the results may have been different if each suture limb was tensioned individually.</w:t>
      </w:r>
      <w:r w:rsidR="000A4BA0">
        <w:rPr>
          <w:rFonts w:ascii="Times New Roman" w:hAnsi="Times New Roman" w:cs="Times New Roman"/>
          <w:sz w:val="24"/>
          <w:szCs w:val="24"/>
        </w:rPr>
        <w:t xml:space="preserve"> </w:t>
      </w:r>
      <w:r w:rsidRPr="00D52605">
        <w:rPr>
          <w:rFonts w:ascii="Times New Roman" w:hAnsi="Times New Roman" w:cs="Times New Roman"/>
          <w:sz w:val="24"/>
          <w:szCs w:val="24"/>
        </w:rPr>
        <w:t>Finally, our results i</w:t>
      </w:r>
      <w:r w:rsidR="00A72EFB" w:rsidRPr="00D52605">
        <w:rPr>
          <w:rFonts w:ascii="Times New Roman" w:hAnsi="Times New Roman" w:cs="Times New Roman"/>
          <w:sz w:val="24"/>
          <w:szCs w:val="24"/>
        </w:rPr>
        <w:t>ndicate that on average, constru</w:t>
      </w:r>
      <w:r w:rsidR="00C91B44">
        <w:rPr>
          <w:rFonts w:ascii="Times New Roman" w:hAnsi="Times New Roman" w:cs="Times New Roman"/>
          <w:sz w:val="24"/>
          <w:szCs w:val="24"/>
        </w:rPr>
        <w:t>ct failure occurred at approximately</w:t>
      </w:r>
      <w:r w:rsidRPr="00D52605">
        <w:rPr>
          <w:rFonts w:ascii="Times New Roman" w:hAnsi="Times New Roman" w:cs="Times New Roman"/>
          <w:sz w:val="24"/>
          <w:szCs w:val="24"/>
        </w:rPr>
        <w:t xml:space="preserve"> 81N during</w:t>
      </w:r>
      <w:r w:rsidR="00204E39">
        <w:rPr>
          <w:rFonts w:ascii="Times New Roman" w:hAnsi="Times New Roman" w:cs="Times New Roman"/>
          <w:sz w:val="24"/>
          <w:szCs w:val="24"/>
        </w:rPr>
        <w:t xml:space="preserve"> tensioning of</w:t>
      </w:r>
      <w:r w:rsidRPr="00D52605">
        <w:rPr>
          <w:rFonts w:ascii="Times New Roman" w:hAnsi="Times New Roman" w:cs="Times New Roman"/>
          <w:sz w:val="24"/>
          <w:szCs w:val="24"/>
        </w:rPr>
        <w:t xml:space="preserve"> the lateral row.  The</w:t>
      </w:r>
      <w:r w:rsidR="00C91B44">
        <w:rPr>
          <w:rFonts w:ascii="Times New Roman" w:hAnsi="Times New Roman" w:cs="Times New Roman"/>
          <w:sz w:val="24"/>
          <w:szCs w:val="24"/>
        </w:rPr>
        <w:t xml:space="preserve"> apparent</w:t>
      </w:r>
      <w:r w:rsidRPr="00D52605">
        <w:rPr>
          <w:rFonts w:ascii="Times New Roman" w:hAnsi="Times New Roman" w:cs="Times New Roman"/>
          <w:sz w:val="24"/>
          <w:szCs w:val="24"/>
        </w:rPr>
        <w:t xml:space="preserve"> implication would be to not over tension the lateral row.  The</w:t>
      </w:r>
      <w:r w:rsidR="00A65A13">
        <w:rPr>
          <w:rFonts w:ascii="Times New Roman" w:hAnsi="Times New Roman" w:cs="Times New Roman"/>
          <w:sz w:val="24"/>
          <w:szCs w:val="24"/>
        </w:rPr>
        <w:t xml:space="preserve"> question then remains, how is the</w:t>
      </w:r>
      <w:r w:rsidRPr="00D52605">
        <w:rPr>
          <w:rFonts w:ascii="Times New Roman" w:hAnsi="Times New Roman" w:cs="Times New Roman"/>
          <w:sz w:val="24"/>
          <w:szCs w:val="24"/>
        </w:rPr>
        <w:t xml:space="preserve"> s</w:t>
      </w:r>
      <w:r w:rsidR="00C91B44">
        <w:rPr>
          <w:rFonts w:ascii="Times New Roman" w:hAnsi="Times New Roman" w:cs="Times New Roman"/>
          <w:sz w:val="24"/>
          <w:szCs w:val="24"/>
        </w:rPr>
        <w:t>urgeon to know how much tension</w:t>
      </w:r>
      <w:r w:rsidRPr="00D52605">
        <w:rPr>
          <w:rFonts w:ascii="Times New Roman" w:hAnsi="Times New Roman" w:cs="Times New Roman"/>
          <w:sz w:val="24"/>
          <w:szCs w:val="24"/>
        </w:rPr>
        <w:t xml:space="preserve"> is </w:t>
      </w:r>
      <w:r w:rsidR="00C91B44">
        <w:rPr>
          <w:rFonts w:ascii="Times New Roman" w:hAnsi="Times New Roman" w:cs="Times New Roman"/>
          <w:sz w:val="24"/>
          <w:szCs w:val="24"/>
        </w:rPr>
        <w:t>required when pulling</w:t>
      </w:r>
      <w:r w:rsidRPr="00D52605">
        <w:rPr>
          <w:rFonts w:ascii="Times New Roman" w:hAnsi="Times New Roman" w:cs="Times New Roman"/>
          <w:sz w:val="24"/>
          <w:szCs w:val="24"/>
        </w:rPr>
        <w:t xml:space="preserve"> the lateral row construct intraoperatively?  Unfortunately, currently there is no clear answer for this.  </w:t>
      </w:r>
      <w:r w:rsidR="00C76D04" w:rsidRPr="00D52605">
        <w:rPr>
          <w:rFonts w:ascii="Times New Roman" w:hAnsi="Times New Roman" w:cs="Times New Roman"/>
          <w:sz w:val="24"/>
          <w:szCs w:val="24"/>
        </w:rPr>
        <w:t xml:space="preserve">As a general note, </w:t>
      </w:r>
      <w:r w:rsidR="00A65A13">
        <w:rPr>
          <w:rFonts w:ascii="Times New Roman" w:hAnsi="Times New Roman" w:cs="Times New Roman"/>
          <w:sz w:val="24"/>
          <w:szCs w:val="24"/>
        </w:rPr>
        <w:t xml:space="preserve">we noted </w:t>
      </w:r>
      <w:r w:rsidR="00C76D04" w:rsidRPr="00D52605">
        <w:rPr>
          <w:rFonts w:ascii="Times New Roman" w:hAnsi="Times New Roman" w:cs="Times New Roman"/>
          <w:sz w:val="24"/>
          <w:szCs w:val="24"/>
        </w:rPr>
        <w:t xml:space="preserve">the </w:t>
      </w:r>
      <w:r w:rsidR="00A65A13">
        <w:rPr>
          <w:rFonts w:ascii="Times New Roman" w:hAnsi="Times New Roman" w:cs="Times New Roman"/>
          <w:sz w:val="24"/>
          <w:szCs w:val="24"/>
        </w:rPr>
        <w:t xml:space="preserve">subjective </w:t>
      </w:r>
      <w:r w:rsidR="00C76D04" w:rsidRPr="00D52605">
        <w:rPr>
          <w:rFonts w:ascii="Times New Roman" w:hAnsi="Times New Roman" w:cs="Times New Roman"/>
          <w:sz w:val="24"/>
          <w:szCs w:val="24"/>
        </w:rPr>
        <w:t xml:space="preserve">force </w:t>
      </w:r>
      <w:r w:rsidR="00D66249" w:rsidRPr="00D52605">
        <w:rPr>
          <w:rFonts w:ascii="Times New Roman" w:hAnsi="Times New Roman" w:cs="Times New Roman"/>
          <w:sz w:val="24"/>
          <w:szCs w:val="24"/>
        </w:rPr>
        <w:t>required</w:t>
      </w:r>
      <w:r w:rsidR="00C76D04" w:rsidRPr="00D52605">
        <w:rPr>
          <w:rFonts w:ascii="Times New Roman" w:hAnsi="Times New Roman" w:cs="Times New Roman"/>
          <w:sz w:val="24"/>
          <w:szCs w:val="24"/>
        </w:rPr>
        <w:t xml:space="preserve"> to </w:t>
      </w:r>
      <w:r w:rsidR="00A65A13">
        <w:rPr>
          <w:rFonts w:ascii="Times New Roman" w:hAnsi="Times New Roman" w:cs="Times New Roman"/>
          <w:sz w:val="24"/>
          <w:szCs w:val="24"/>
        </w:rPr>
        <w:t>generate eyelet failure was</w:t>
      </w:r>
      <w:r w:rsidR="001A1089">
        <w:rPr>
          <w:rFonts w:ascii="Times New Roman" w:hAnsi="Times New Roman" w:cs="Times New Roman"/>
          <w:sz w:val="24"/>
          <w:szCs w:val="24"/>
        </w:rPr>
        <w:t xml:space="preserve"> significantly</w:t>
      </w:r>
      <w:r w:rsidR="00C76D04" w:rsidRPr="00D52605">
        <w:rPr>
          <w:rFonts w:ascii="Times New Roman" w:hAnsi="Times New Roman" w:cs="Times New Roman"/>
          <w:sz w:val="24"/>
          <w:szCs w:val="24"/>
        </w:rPr>
        <w:t xml:space="preserve"> more than what would be typically applied in the operating room. </w:t>
      </w:r>
      <w:r w:rsidRPr="00D52605">
        <w:rPr>
          <w:rFonts w:ascii="Times New Roman" w:hAnsi="Times New Roman" w:cs="Times New Roman"/>
          <w:sz w:val="24"/>
          <w:szCs w:val="24"/>
        </w:rPr>
        <w:t>Nonethe</w:t>
      </w:r>
      <w:r w:rsidR="00A65A13">
        <w:rPr>
          <w:rFonts w:ascii="Times New Roman" w:hAnsi="Times New Roman" w:cs="Times New Roman"/>
          <w:sz w:val="24"/>
          <w:szCs w:val="24"/>
        </w:rPr>
        <w:t>less, our data indicate that</w:t>
      </w:r>
      <w:r w:rsidRPr="00D52605">
        <w:rPr>
          <w:rFonts w:ascii="Times New Roman" w:hAnsi="Times New Roman" w:cs="Times New Roman"/>
          <w:sz w:val="24"/>
          <w:szCs w:val="24"/>
        </w:rPr>
        <w:t xml:space="preserve"> surgeons </w:t>
      </w:r>
      <w:r w:rsidR="00A65A13">
        <w:rPr>
          <w:rFonts w:ascii="Times New Roman" w:hAnsi="Times New Roman" w:cs="Times New Roman"/>
          <w:sz w:val="24"/>
          <w:szCs w:val="24"/>
        </w:rPr>
        <w:t>should be mindful of the force applied to the lateral row of a Suture Bridge</w:t>
      </w:r>
      <w:r w:rsidR="00A65A13" w:rsidRPr="00A65A13">
        <w:rPr>
          <w:rFonts w:ascii="Times New Roman" w:hAnsi="Times New Roman" w:cs="Times New Roman"/>
          <w:sz w:val="24"/>
          <w:szCs w:val="24"/>
          <w:vertAlign w:val="superscript"/>
        </w:rPr>
        <w:t>TM</w:t>
      </w:r>
      <w:r w:rsidR="00A65A13">
        <w:rPr>
          <w:rFonts w:ascii="Times New Roman" w:hAnsi="Times New Roman" w:cs="Times New Roman"/>
          <w:sz w:val="24"/>
          <w:szCs w:val="24"/>
        </w:rPr>
        <w:t xml:space="preserve"> TOE repair, especially when using PEEK eyelets in the lateral row anchor.</w:t>
      </w:r>
      <w:r w:rsidRPr="00D52605">
        <w:rPr>
          <w:rFonts w:ascii="Times New Roman" w:hAnsi="Times New Roman" w:cs="Times New Roman"/>
          <w:sz w:val="24"/>
          <w:szCs w:val="24"/>
        </w:rPr>
        <w:t xml:space="preserve">  </w:t>
      </w:r>
    </w:p>
    <w:p w:rsidR="000A4BA0" w:rsidRDefault="000A4BA0" w:rsidP="000A4BA0">
      <w:pPr>
        <w:spacing w:line="480" w:lineRule="auto"/>
        <w:rPr>
          <w:rFonts w:ascii="Times New Roman" w:hAnsi="Times New Roman" w:cs="Times New Roman"/>
          <w:sz w:val="24"/>
          <w:szCs w:val="24"/>
        </w:rPr>
      </w:pPr>
    </w:p>
    <w:p w:rsidR="004604F0" w:rsidRPr="00BA70DC" w:rsidRDefault="002A7D28" w:rsidP="002A7D28">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4"/>
          <w:szCs w:val="24"/>
        </w:rPr>
        <w:br w:type="page"/>
      </w:r>
      <w:r w:rsidR="004604F0" w:rsidRPr="00BA70DC">
        <w:rPr>
          <w:rFonts w:ascii="Times New Roman" w:hAnsi="Times New Roman" w:cs="Times New Roman"/>
          <w:sz w:val="28"/>
          <w:szCs w:val="28"/>
        </w:rPr>
        <w:t>Conclusion:</w:t>
      </w:r>
    </w:p>
    <w:p w:rsidR="000A4BA0" w:rsidRDefault="000A4BA0" w:rsidP="00697645">
      <w:pPr>
        <w:spacing w:line="480" w:lineRule="auto"/>
        <w:rPr>
          <w:rFonts w:ascii="Times New Roman" w:hAnsi="Times New Roman" w:cs="Times New Roman"/>
          <w:sz w:val="24"/>
          <w:szCs w:val="24"/>
        </w:rPr>
      </w:pPr>
    </w:p>
    <w:p w:rsidR="002A7D28" w:rsidRDefault="00C23DC1" w:rsidP="00697645">
      <w:pPr>
        <w:spacing w:line="480" w:lineRule="auto"/>
        <w:rPr>
          <w:rFonts w:ascii="Times New Roman" w:hAnsi="Times New Roman" w:cs="Times New Roman"/>
          <w:sz w:val="24"/>
          <w:szCs w:val="24"/>
        </w:rPr>
      </w:pPr>
      <w:r>
        <w:rPr>
          <w:rFonts w:ascii="Times New Roman" w:hAnsi="Times New Roman" w:cs="Times New Roman"/>
          <w:sz w:val="24"/>
          <w:szCs w:val="24"/>
        </w:rPr>
        <w:t>Our results suggest the medial row repair does not appear “at risk” when tensioning the lateral row of</w:t>
      </w:r>
      <w:r w:rsidRPr="000A6885">
        <w:rPr>
          <w:rFonts w:ascii="Times New Roman" w:hAnsi="Times New Roman" w:cs="Times New Roman"/>
          <w:sz w:val="24"/>
          <w:szCs w:val="24"/>
        </w:rPr>
        <w:t xml:space="preserve"> </w:t>
      </w:r>
      <w:r>
        <w:rPr>
          <w:rFonts w:ascii="Times New Roman" w:hAnsi="Times New Roman" w:cs="Times New Roman"/>
          <w:sz w:val="24"/>
          <w:szCs w:val="24"/>
        </w:rPr>
        <w:t>a TOE rotator cuff repair. However, surgeons should exercise caution when tensioning the lateral row, especially when utilizing lateral row anchors with PEEK eyelets.</w:t>
      </w:r>
    </w:p>
    <w:p w:rsidR="0054791C" w:rsidRPr="00BA70DC" w:rsidRDefault="002A7D28" w:rsidP="00B4730D">
      <w:pPr>
        <w:autoSpaceDE w:val="0"/>
        <w:autoSpaceDN w:val="0"/>
        <w:adjustRightInd w:val="0"/>
        <w:spacing w:after="0" w:line="480" w:lineRule="auto"/>
        <w:rPr>
          <w:rFonts w:ascii="Times New Roman" w:hAnsi="Times New Roman" w:cs="Times New Roman"/>
          <w:sz w:val="28"/>
          <w:szCs w:val="28"/>
        </w:rPr>
      </w:pPr>
      <w:r>
        <w:rPr>
          <w:rFonts w:ascii="Times New Roman" w:hAnsi="Times New Roman" w:cs="Times New Roman"/>
          <w:sz w:val="24"/>
          <w:szCs w:val="24"/>
        </w:rPr>
        <w:br w:type="page"/>
      </w:r>
      <w:r w:rsidR="002324E2" w:rsidRPr="00BA70DC">
        <w:rPr>
          <w:rFonts w:ascii="Times New Roman" w:hAnsi="Times New Roman" w:cs="Times New Roman"/>
          <w:sz w:val="28"/>
          <w:szCs w:val="28"/>
        </w:rPr>
        <w:t>References:</w:t>
      </w:r>
    </w:p>
    <w:p w:rsidR="000A4BA0" w:rsidRDefault="000A4BA0" w:rsidP="00D52605">
      <w:pPr>
        <w:autoSpaceDE w:val="0"/>
        <w:autoSpaceDN w:val="0"/>
        <w:adjustRightInd w:val="0"/>
        <w:spacing w:after="0" w:line="480" w:lineRule="auto"/>
        <w:rPr>
          <w:rStyle w:val="ti2"/>
        </w:rPr>
      </w:pPr>
    </w:p>
    <w:p w:rsidR="00D52605" w:rsidRDefault="002B5372" w:rsidP="00D52605">
      <w:pPr>
        <w:autoSpaceDE w:val="0"/>
        <w:autoSpaceDN w:val="0"/>
        <w:adjustRightInd w:val="0"/>
        <w:spacing w:after="0" w:line="480" w:lineRule="auto"/>
        <w:rPr>
          <w:rStyle w:val="ti2"/>
        </w:rPr>
      </w:pPr>
      <w:r w:rsidRPr="00BA70DC">
        <w:rPr>
          <w:rStyle w:val="ti2"/>
          <w:rFonts w:ascii="Times New Roman" w:hAnsi="Times New Roman"/>
          <w:sz w:val="24"/>
          <w:szCs w:val="24"/>
        </w:rPr>
        <w:t>1</w:t>
      </w:r>
      <w:r w:rsidR="00D52605" w:rsidRPr="00D52605">
        <w:rPr>
          <w:rStyle w:val="ti2"/>
          <w:rFonts w:ascii="Times New Roman" w:hAnsi="Times New Roman"/>
          <w:sz w:val="24"/>
          <w:szCs w:val="24"/>
        </w:rPr>
        <w:t xml:space="preserve">. </w:t>
      </w:r>
      <w:hyperlink r:id="rId8" w:history="1">
        <w:r w:rsidR="00D52605" w:rsidRPr="00D52605">
          <w:rPr>
            <w:rFonts w:ascii="Times New Roman" w:hAnsi="Times New Roman" w:cs="Times New Roman"/>
            <w:bCs/>
            <w:sz w:val="24"/>
            <w:szCs w:val="24"/>
          </w:rPr>
          <w:t>Boileau P</w:t>
        </w:r>
      </w:hyperlink>
      <w:r w:rsidR="00D52605" w:rsidRPr="00D52605">
        <w:rPr>
          <w:rFonts w:ascii="Times New Roman" w:hAnsi="Times New Roman" w:cs="Times New Roman"/>
          <w:sz w:val="24"/>
          <w:szCs w:val="24"/>
        </w:rPr>
        <w:t xml:space="preserve">, </w:t>
      </w:r>
      <w:hyperlink r:id="rId9" w:history="1">
        <w:r w:rsidR="00D52605" w:rsidRPr="00D52605">
          <w:rPr>
            <w:rFonts w:ascii="Times New Roman" w:hAnsi="Times New Roman" w:cs="Times New Roman"/>
            <w:bCs/>
            <w:sz w:val="24"/>
            <w:szCs w:val="24"/>
          </w:rPr>
          <w:t>Brassart N</w:t>
        </w:r>
      </w:hyperlink>
      <w:r w:rsidR="00D52605" w:rsidRPr="00D52605">
        <w:rPr>
          <w:rFonts w:ascii="Times New Roman" w:hAnsi="Times New Roman" w:cs="Times New Roman"/>
          <w:sz w:val="24"/>
          <w:szCs w:val="24"/>
        </w:rPr>
        <w:t xml:space="preserve">, </w:t>
      </w:r>
      <w:hyperlink r:id="rId10" w:history="1">
        <w:r w:rsidR="00D52605" w:rsidRPr="00D52605">
          <w:rPr>
            <w:rFonts w:ascii="Times New Roman" w:hAnsi="Times New Roman" w:cs="Times New Roman"/>
            <w:bCs/>
            <w:sz w:val="24"/>
            <w:szCs w:val="24"/>
          </w:rPr>
          <w:t>Watkinson DJ</w:t>
        </w:r>
      </w:hyperlink>
      <w:r w:rsidR="00D52605" w:rsidRPr="00D52605">
        <w:rPr>
          <w:rFonts w:ascii="Times New Roman" w:hAnsi="Times New Roman" w:cs="Times New Roman"/>
          <w:sz w:val="24"/>
          <w:szCs w:val="24"/>
        </w:rPr>
        <w:t xml:space="preserve">, </w:t>
      </w:r>
      <w:hyperlink r:id="rId11" w:history="1">
        <w:r w:rsidR="00D52605" w:rsidRPr="00D52605">
          <w:rPr>
            <w:rFonts w:ascii="Times New Roman" w:hAnsi="Times New Roman" w:cs="Times New Roman"/>
            <w:bCs/>
            <w:sz w:val="24"/>
            <w:szCs w:val="24"/>
          </w:rPr>
          <w:t>Carles M</w:t>
        </w:r>
      </w:hyperlink>
      <w:r w:rsidR="00D52605" w:rsidRPr="00D52605">
        <w:rPr>
          <w:rFonts w:ascii="Times New Roman" w:hAnsi="Times New Roman" w:cs="Times New Roman"/>
          <w:sz w:val="24"/>
          <w:szCs w:val="24"/>
        </w:rPr>
        <w:t xml:space="preserve">, </w:t>
      </w:r>
      <w:hyperlink r:id="rId12" w:history="1">
        <w:r w:rsidR="00D52605" w:rsidRPr="00D52605">
          <w:rPr>
            <w:rFonts w:ascii="Times New Roman" w:hAnsi="Times New Roman" w:cs="Times New Roman"/>
            <w:bCs/>
            <w:sz w:val="24"/>
            <w:szCs w:val="24"/>
          </w:rPr>
          <w:t>Hatzidakis AM</w:t>
        </w:r>
      </w:hyperlink>
      <w:r w:rsidR="00D52605" w:rsidRPr="00D52605">
        <w:rPr>
          <w:rFonts w:ascii="Times New Roman" w:hAnsi="Times New Roman" w:cs="Times New Roman"/>
          <w:sz w:val="24"/>
          <w:szCs w:val="24"/>
        </w:rPr>
        <w:t xml:space="preserve">, </w:t>
      </w:r>
      <w:hyperlink r:id="rId13" w:history="1">
        <w:r w:rsidR="00D52605" w:rsidRPr="00D52605">
          <w:rPr>
            <w:rFonts w:ascii="Times New Roman" w:hAnsi="Times New Roman" w:cs="Times New Roman"/>
            <w:bCs/>
            <w:sz w:val="24"/>
            <w:szCs w:val="24"/>
          </w:rPr>
          <w:t>Krishnan SG</w:t>
        </w:r>
      </w:hyperlink>
      <w:r w:rsidR="00D52605" w:rsidRPr="00D52605">
        <w:rPr>
          <w:rFonts w:ascii="Times New Roman" w:hAnsi="Times New Roman" w:cs="Times New Roman"/>
          <w:sz w:val="24"/>
          <w:szCs w:val="24"/>
        </w:rPr>
        <w:t xml:space="preserve"> </w:t>
      </w:r>
      <w:r w:rsidR="00D52605" w:rsidRPr="00D52605">
        <w:rPr>
          <w:rFonts w:ascii="Times New Roman" w:hAnsi="Times New Roman" w:cs="Times New Roman"/>
          <w:bCs/>
          <w:sz w:val="24"/>
          <w:szCs w:val="24"/>
        </w:rPr>
        <w:t xml:space="preserve">Arthroscopic repair of full-thickness tears of the supraspinatus: does the tendon really heal? </w:t>
      </w:r>
      <w:hyperlink r:id="rId14" w:history="1">
        <w:r w:rsidR="00D52605" w:rsidRPr="00D52605">
          <w:rPr>
            <w:rStyle w:val="Hyperlink"/>
            <w:rFonts w:ascii="Times New Roman" w:hAnsi="Times New Roman"/>
            <w:color w:val="auto"/>
            <w:sz w:val="24"/>
            <w:szCs w:val="24"/>
            <w:u w:val="none"/>
          </w:rPr>
          <w:t>J Bone Joint Surg Am.</w:t>
        </w:r>
      </w:hyperlink>
      <w:r w:rsidR="00D52605" w:rsidRPr="00D52605">
        <w:rPr>
          <w:rStyle w:val="ti2"/>
          <w:rFonts w:ascii="Times New Roman" w:hAnsi="Times New Roman"/>
          <w:sz w:val="24"/>
          <w:szCs w:val="24"/>
        </w:rPr>
        <w:t xml:space="preserve"> 2005 Jun;87(6):1229-40.</w:t>
      </w:r>
    </w:p>
    <w:p w:rsidR="00DE0AEB" w:rsidRDefault="00DE0AEB" w:rsidP="00D52605">
      <w:pPr>
        <w:autoSpaceDE w:val="0"/>
        <w:autoSpaceDN w:val="0"/>
        <w:adjustRightInd w:val="0"/>
        <w:spacing w:after="0" w:line="480" w:lineRule="auto"/>
        <w:rPr>
          <w:rStyle w:val="ti2"/>
        </w:rPr>
      </w:pPr>
      <w:r>
        <w:rPr>
          <w:rStyle w:val="ti2"/>
          <w:rFonts w:ascii="Times New Roman" w:hAnsi="Times New Roman"/>
          <w:sz w:val="24"/>
          <w:szCs w:val="24"/>
        </w:rPr>
        <w:t>2</w:t>
      </w:r>
      <w:r w:rsidRPr="00D52605">
        <w:rPr>
          <w:rStyle w:val="ti2"/>
          <w:rFonts w:ascii="Times New Roman" w:hAnsi="Times New Roman"/>
          <w:sz w:val="24"/>
          <w:szCs w:val="24"/>
        </w:rPr>
        <w:t xml:space="preserve">. </w:t>
      </w:r>
      <w:hyperlink r:id="rId15" w:history="1">
        <w:r w:rsidRPr="00D52605">
          <w:rPr>
            <w:rFonts w:ascii="Times New Roman" w:hAnsi="Times New Roman" w:cs="Times New Roman"/>
            <w:bCs/>
            <w:sz w:val="24"/>
            <w:szCs w:val="24"/>
          </w:rPr>
          <w:t>DeFranco MJ</w:t>
        </w:r>
      </w:hyperlink>
      <w:r w:rsidRPr="00D52605">
        <w:rPr>
          <w:rFonts w:ascii="Times New Roman" w:hAnsi="Times New Roman" w:cs="Times New Roman"/>
          <w:sz w:val="24"/>
          <w:szCs w:val="24"/>
        </w:rPr>
        <w:t xml:space="preserve">, </w:t>
      </w:r>
      <w:hyperlink r:id="rId16" w:history="1">
        <w:r w:rsidRPr="00D52605">
          <w:rPr>
            <w:rFonts w:ascii="Times New Roman" w:hAnsi="Times New Roman" w:cs="Times New Roman"/>
            <w:bCs/>
            <w:sz w:val="24"/>
            <w:szCs w:val="24"/>
          </w:rPr>
          <w:t>Bershadsky B</w:t>
        </w:r>
      </w:hyperlink>
      <w:r w:rsidRPr="00D52605">
        <w:rPr>
          <w:rFonts w:ascii="Times New Roman" w:hAnsi="Times New Roman" w:cs="Times New Roman"/>
          <w:sz w:val="24"/>
          <w:szCs w:val="24"/>
        </w:rPr>
        <w:t xml:space="preserve">, </w:t>
      </w:r>
      <w:hyperlink r:id="rId17" w:history="1">
        <w:r w:rsidRPr="00D52605">
          <w:rPr>
            <w:rFonts w:ascii="Times New Roman" w:hAnsi="Times New Roman" w:cs="Times New Roman"/>
            <w:bCs/>
            <w:sz w:val="24"/>
            <w:szCs w:val="24"/>
          </w:rPr>
          <w:t>Ciccone J</w:t>
        </w:r>
      </w:hyperlink>
      <w:r w:rsidRPr="00D52605">
        <w:rPr>
          <w:rFonts w:ascii="Times New Roman" w:hAnsi="Times New Roman" w:cs="Times New Roman"/>
          <w:sz w:val="24"/>
          <w:szCs w:val="24"/>
        </w:rPr>
        <w:t xml:space="preserve">, </w:t>
      </w:r>
      <w:hyperlink r:id="rId18" w:history="1">
        <w:r w:rsidRPr="00D52605">
          <w:rPr>
            <w:rFonts w:ascii="Times New Roman" w:hAnsi="Times New Roman" w:cs="Times New Roman"/>
            <w:bCs/>
            <w:sz w:val="24"/>
            <w:szCs w:val="24"/>
          </w:rPr>
          <w:t>Yum JK</w:t>
        </w:r>
      </w:hyperlink>
      <w:r w:rsidRPr="00D52605">
        <w:rPr>
          <w:rFonts w:ascii="Times New Roman" w:hAnsi="Times New Roman" w:cs="Times New Roman"/>
          <w:sz w:val="24"/>
          <w:szCs w:val="24"/>
        </w:rPr>
        <w:t xml:space="preserve">, </w:t>
      </w:r>
      <w:hyperlink r:id="rId19" w:history="1">
        <w:r w:rsidRPr="00D52605">
          <w:rPr>
            <w:rFonts w:ascii="Times New Roman" w:hAnsi="Times New Roman" w:cs="Times New Roman"/>
            <w:bCs/>
            <w:sz w:val="24"/>
            <w:szCs w:val="24"/>
          </w:rPr>
          <w:t>Iannotti JP</w:t>
        </w:r>
      </w:hyperlink>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Functional outcome of arthroscopic rotator cuff repairs: a correlation of anatomic and clinical results. </w:t>
      </w:r>
      <w:hyperlink r:id="rId20" w:history="1">
        <w:r w:rsidRPr="00D52605">
          <w:rPr>
            <w:rStyle w:val="Hyperlink"/>
            <w:rFonts w:ascii="Times New Roman" w:hAnsi="Times New Roman"/>
            <w:color w:val="auto"/>
            <w:sz w:val="24"/>
            <w:szCs w:val="24"/>
            <w:u w:val="none"/>
          </w:rPr>
          <w:t>J Shoulder Elbow Surg.</w:t>
        </w:r>
      </w:hyperlink>
      <w:r w:rsidRPr="00D52605">
        <w:rPr>
          <w:rStyle w:val="ti2"/>
          <w:rFonts w:ascii="Times New Roman" w:hAnsi="Times New Roman"/>
          <w:sz w:val="24"/>
          <w:szCs w:val="24"/>
        </w:rPr>
        <w:t xml:space="preserve"> 2007 Nov-Dec; 16(6):759-65.</w:t>
      </w:r>
    </w:p>
    <w:p w:rsidR="00DE0AEB" w:rsidRPr="00D52605" w:rsidRDefault="00DE0AEB" w:rsidP="00DE0AEB">
      <w:pPr>
        <w:autoSpaceDE w:val="0"/>
        <w:autoSpaceDN w:val="0"/>
        <w:adjustRightInd w:val="0"/>
        <w:spacing w:after="0" w:line="480" w:lineRule="auto"/>
        <w:rPr>
          <w:rFonts w:ascii="Times New Roman" w:hAnsi="Times New Roman" w:cs="Times New Roman"/>
          <w:sz w:val="24"/>
          <w:szCs w:val="24"/>
        </w:rPr>
      </w:pPr>
      <w:r>
        <w:rPr>
          <w:rStyle w:val="ti2"/>
          <w:rFonts w:ascii="Times New Roman" w:hAnsi="Times New Roman"/>
          <w:sz w:val="24"/>
          <w:szCs w:val="24"/>
        </w:rPr>
        <w:t>3</w:t>
      </w:r>
      <w:r w:rsidRPr="00D52605">
        <w:rPr>
          <w:rStyle w:val="ti2"/>
          <w:rFonts w:ascii="Times New Roman" w:hAnsi="Times New Roman"/>
          <w:sz w:val="24"/>
          <w:szCs w:val="24"/>
        </w:rPr>
        <w:t xml:space="preserve">. </w:t>
      </w:r>
      <w:r w:rsidRPr="00D52605">
        <w:rPr>
          <w:rFonts w:ascii="Times New Roman" w:hAnsi="Times New Roman" w:cs="Times New Roman"/>
          <w:sz w:val="24"/>
          <w:szCs w:val="24"/>
        </w:rPr>
        <w:t xml:space="preserve">Frank JB, ElAttrache NS, Dines JS, Blackburn A, Crues J, Tibone JE. </w:t>
      </w:r>
      <w:hyperlink r:id="rId21" w:history="1">
        <w:r w:rsidRPr="00D52605">
          <w:rPr>
            <w:rFonts w:ascii="Times New Roman" w:hAnsi="Times New Roman" w:cs="Times New Roman"/>
            <w:sz w:val="24"/>
            <w:szCs w:val="24"/>
          </w:rPr>
          <w:t>Repair site integrity after arthroscopic transosseous-equivalent suture-bridge rotator cuff repair.</w:t>
        </w:r>
      </w:hyperlink>
      <w:r w:rsidRPr="00D52605">
        <w:rPr>
          <w:rFonts w:ascii="Times New Roman" w:hAnsi="Times New Roman" w:cs="Times New Roman"/>
          <w:sz w:val="24"/>
          <w:szCs w:val="24"/>
        </w:rPr>
        <w:t xml:space="preserve"> </w:t>
      </w:r>
      <w:r w:rsidRPr="00D52605">
        <w:rPr>
          <w:rStyle w:val="journalname"/>
          <w:rFonts w:ascii="Times New Roman" w:hAnsi="Times New Roman"/>
          <w:sz w:val="24"/>
          <w:szCs w:val="24"/>
        </w:rPr>
        <w:t>Am J Sports Med</w:t>
      </w:r>
      <w:r w:rsidRPr="00D52605">
        <w:rPr>
          <w:rFonts w:ascii="Times New Roman" w:hAnsi="Times New Roman" w:cs="Times New Roman"/>
          <w:sz w:val="24"/>
          <w:szCs w:val="24"/>
        </w:rPr>
        <w:t>. 2008 Aug; 36(8):1496-503.</w:t>
      </w:r>
    </w:p>
    <w:p w:rsidR="00DE0AEB" w:rsidRPr="00D52605" w:rsidRDefault="00DE0AEB" w:rsidP="00DE0AEB">
      <w:pPr>
        <w:autoSpaceDE w:val="0"/>
        <w:autoSpaceDN w:val="0"/>
        <w:adjustRightInd w:val="0"/>
        <w:spacing w:after="0" w:line="480" w:lineRule="auto"/>
        <w:rPr>
          <w:rStyle w:val="ti2"/>
        </w:rPr>
      </w:pPr>
      <w:r>
        <w:rPr>
          <w:rFonts w:ascii="Times New Roman" w:hAnsi="Times New Roman" w:cs="Times New Roman"/>
          <w:sz w:val="24"/>
          <w:szCs w:val="24"/>
        </w:rPr>
        <w:t>4</w:t>
      </w:r>
      <w:r w:rsidRPr="00D52605">
        <w:rPr>
          <w:rFonts w:ascii="Times New Roman" w:hAnsi="Times New Roman" w:cs="Times New Roman"/>
          <w:sz w:val="24"/>
          <w:szCs w:val="24"/>
        </w:rPr>
        <w:t xml:space="preserve">. </w:t>
      </w:r>
      <w:hyperlink r:id="rId22" w:history="1">
        <w:r w:rsidRPr="00D52605">
          <w:rPr>
            <w:rFonts w:ascii="Times New Roman" w:hAnsi="Times New Roman" w:cs="Times New Roman"/>
            <w:bCs/>
            <w:sz w:val="24"/>
            <w:szCs w:val="24"/>
          </w:rPr>
          <w:t>Huijsmans PE</w:t>
        </w:r>
      </w:hyperlink>
      <w:r w:rsidRPr="00D52605">
        <w:rPr>
          <w:rFonts w:ascii="Times New Roman" w:hAnsi="Times New Roman" w:cs="Times New Roman"/>
          <w:sz w:val="24"/>
          <w:szCs w:val="24"/>
        </w:rPr>
        <w:t xml:space="preserve">, </w:t>
      </w:r>
      <w:hyperlink r:id="rId23" w:history="1">
        <w:r w:rsidRPr="00D52605">
          <w:rPr>
            <w:rFonts w:ascii="Times New Roman" w:hAnsi="Times New Roman" w:cs="Times New Roman"/>
            <w:bCs/>
            <w:sz w:val="24"/>
            <w:szCs w:val="24"/>
          </w:rPr>
          <w:t>Pritchard MP</w:t>
        </w:r>
      </w:hyperlink>
      <w:r w:rsidRPr="00D52605">
        <w:rPr>
          <w:rFonts w:ascii="Times New Roman" w:hAnsi="Times New Roman" w:cs="Times New Roman"/>
          <w:sz w:val="24"/>
          <w:szCs w:val="24"/>
        </w:rPr>
        <w:t xml:space="preserve">, </w:t>
      </w:r>
      <w:hyperlink r:id="rId24" w:history="1">
        <w:r w:rsidRPr="00D52605">
          <w:rPr>
            <w:rFonts w:ascii="Times New Roman" w:hAnsi="Times New Roman" w:cs="Times New Roman"/>
            <w:bCs/>
            <w:sz w:val="24"/>
            <w:szCs w:val="24"/>
          </w:rPr>
          <w:t>Berghs BM</w:t>
        </w:r>
      </w:hyperlink>
      <w:r w:rsidRPr="00D52605">
        <w:rPr>
          <w:rFonts w:ascii="Times New Roman" w:hAnsi="Times New Roman" w:cs="Times New Roman"/>
          <w:sz w:val="24"/>
          <w:szCs w:val="24"/>
        </w:rPr>
        <w:t xml:space="preserve">, </w:t>
      </w:r>
      <w:hyperlink r:id="rId25" w:history="1">
        <w:r w:rsidRPr="00D52605">
          <w:rPr>
            <w:rFonts w:ascii="Times New Roman" w:hAnsi="Times New Roman" w:cs="Times New Roman"/>
            <w:bCs/>
            <w:sz w:val="24"/>
            <w:szCs w:val="24"/>
          </w:rPr>
          <w:t>van Rooyen KS</w:t>
        </w:r>
      </w:hyperlink>
      <w:r w:rsidRPr="00D52605">
        <w:rPr>
          <w:rFonts w:ascii="Times New Roman" w:hAnsi="Times New Roman" w:cs="Times New Roman"/>
          <w:sz w:val="24"/>
          <w:szCs w:val="24"/>
        </w:rPr>
        <w:t xml:space="preserve">, </w:t>
      </w:r>
      <w:hyperlink r:id="rId26" w:history="1">
        <w:r w:rsidRPr="00D52605">
          <w:rPr>
            <w:rFonts w:ascii="Times New Roman" w:hAnsi="Times New Roman" w:cs="Times New Roman"/>
            <w:bCs/>
            <w:sz w:val="24"/>
            <w:szCs w:val="24"/>
          </w:rPr>
          <w:t>Wallace AL</w:t>
        </w:r>
      </w:hyperlink>
      <w:r w:rsidRPr="00D52605">
        <w:rPr>
          <w:rFonts w:ascii="Times New Roman" w:hAnsi="Times New Roman" w:cs="Times New Roman"/>
          <w:sz w:val="24"/>
          <w:szCs w:val="24"/>
        </w:rPr>
        <w:t xml:space="preserve">, </w:t>
      </w:r>
      <w:hyperlink r:id="rId27" w:history="1">
        <w:r w:rsidRPr="00D52605">
          <w:rPr>
            <w:rFonts w:ascii="Times New Roman" w:hAnsi="Times New Roman" w:cs="Times New Roman"/>
            <w:bCs/>
            <w:sz w:val="24"/>
            <w:szCs w:val="24"/>
          </w:rPr>
          <w:t>de Beer JF</w:t>
        </w:r>
      </w:hyperlink>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Arthroscopic rotator cuff repair with double-row fixation. </w:t>
      </w:r>
      <w:hyperlink r:id="rId28" w:history="1">
        <w:r w:rsidRPr="00D52605">
          <w:rPr>
            <w:rStyle w:val="Hyperlink"/>
            <w:rFonts w:ascii="Times New Roman" w:hAnsi="Times New Roman"/>
            <w:color w:val="auto"/>
            <w:sz w:val="24"/>
            <w:szCs w:val="24"/>
            <w:u w:val="none"/>
          </w:rPr>
          <w:t>J Bone Joint Surg Am.</w:t>
        </w:r>
      </w:hyperlink>
      <w:r w:rsidRPr="00D52605">
        <w:rPr>
          <w:rStyle w:val="ti2"/>
          <w:rFonts w:ascii="Times New Roman" w:hAnsi="Times New Roman"/>
          <w:sz w:val="24"/>
          <w:szCs w:val="24"/>
        </w:rPr>
        <w:t xml:space="preserve"> 2007 Jun; 89(6):1248-57.</w:t>
      </w:r>
    </w:p>
    <w:p w:rsidR="00DE0AEB" w:rsidRPr="00D52605" w:rsidRDefault="00DE0AEB" w:rsidP="00DE0AEB">
      <w:pPr>
        <w:autoSpaceDE w:val="0"/>
        <w:autoSpaceDN w:val="0"/>
        <w:adjustRightInd w:val="0"/>
        <w:spacing w:after="0" w:line="480" w:lineRule="auto"/>
        <w:rPr>
          <w:rStyle w:val="ti2"/>
        </w:rPr>
      </w:pPr>
      <w:r>
        <w:rPr>
          <w:rStyle w:val="ti2"/>
          <w:rFonts w:ascii="Times New Roman" w:hAnsi="Times New Roman"/>
          <w:sz w:val="24"/>
          <w:szCs w:val="24"/>
        </w:rPr>
        <w:t>5</w:t>
      </w:r>
      <w:r w:rsidRPr="00D52605">
        <w:rPr>
          <w:rStyle w:val="ti2"/>
          <w:rFonts w:ascii="Times New Roman" w:hAnsi="Times New Roman"/>
          <w:sz w:val="24"/>
          <w:szCs w:val="24"/>
        </w:rPr>
        <w:t xml:space="preserve">. </w:t>
      </w:r>
      <w:hyperlink r:id="rId29" w:history="1">
        <w:r w:rsidRPr="00D52605">
          <w:rPr>
            <w:rFonts w:ascii="Times New Roman" w:hAnsi="Times New Roman" w:cs="Times New Roman"/>
            <w:bCs/>
            <w:sz w:val="24"/>
            <w:szCs w:val="24"/>
          </w:rPr>
          <w:t>Lafosse L</w:t>
        </w:r>
      </w:hyperlink>
      <w:r w:rsidRPr="00D52605">
        <w:rPr>
          <w:rFonts w:ascii="Times New Roman" w:hAnsi="Times New Roman" w:cs="Times New Roman"/>
          <w:sz w:val="24"/>
          <w:szCs w:val="24"/>
        </w:rPr>
        <w:t xml:space="preserve">, </w:t>
      </w:r>
      <w:hyperlink r:id="rId30" w:history="1">
        <w:r w:rsidRPr="00D52605">
          <w:rPr>
            <w:rFonts w:ascii="Times New Roman" w:hAnsi="Times New Roman" w:cs="Times New Roman"/>
            <w:bCs/>
            <w:sz w:val="24"/>
            <w:szCs w:val="24"/>
          </w:rPr>
          <w:t>Brozska R</w:t>
        </w:r>
      </w:hyperlink>
      <w:r w:rsidRPr="00D52605">
        <w:rPr>
          <w:rFonts w:ascii="Times New Roman" w:hAnsi="Times New Roman" w:cs="Times New Roman"/>
          <w:sz w:val="24"/>
          <w:szCs w:val="24"/>
        </w:rPr>
        <w:t xml:space="preserve">, </w:t>
      </w:r>
      <w:hyperlink r:id="rId31" w:history="1">
        <w:r w:rsidRPr="00D52605">
          <w:rPr>
            <w:rFonts w:ascii="Times New Roman" w:hAnsi="Times New Roman" w:cs="Times New Roman"/>
            <w:bCs/>
            <w:sz w:val="24"/>
            <w:szCs w:val="24"/>
          </w:rPr>
          <w:t>Toussaint B</w:t>
        </w:r>
      </w:hyperlink>
      <w:r w:rsidRPr="00D52605">
        <w:rPr>
          <w:rFonts w:ascii="Times New Roman" w:hAnsi="Times New Roman" w:cs="Times New Roman"/>
          <w:sz w:val="24"/>
          <w:szCs w:val="24"/>
        </w:rPr>
        <w:t xml:space="preserve">, </w:t>
      </w:r>
      <w:hyperlink r:id="rId32" w:history="1">
        <w:r w:rsidRPr="00D52605">
          <w:rPr>
            <w:rFonts w:ascii="Times New Roman" w:hAnsi="Times New Roman" w:cs="Times New Roman"/>
            <w:bCs/>
            <w:sz w:val="24"/>
            <w:szCs w:val="24"/>
          </w:rPr>
          <w:t>Gobezie R</w:t>
        </w:r>
      </w:hyperlink>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The outcome and structural integrity of arthroscopic rotator cuff repair with use of the double-row suture anchor technique. </w:t>
      </w:r>
      <w:hyperlink r:id="rId33" w:history="1">
        <w:r w:rsidRPr="00D52605">
          <w:rPr>
            <w:rStyle w:val="Hyperlink"/>
            <w:rFonts w:ascii="Times New Roman" w:hAnsi="Times New Roman"/>
            <w:color w:val="auto"/>
            <w:sz w:val="24"/>
            <w:szCs w:val="24"/>
            <w:u w:val="none"/>
          </w:rPr>
          <w:t>J Bone Joint Surg Am.</w:t>
        </w:r>
      </w:hyperlink>
      <w:r w:rsidRPr="00D52605">
        <w:rPr>
          <w:rStyle w:val="ti2"/>
          <w:rFonts w:ascii="Times New Roman" w:hAnsi="Times New Roman"/>
          <w:sz w:val="24"/>
          <w:szCs w:val="24"/>
        </w:rPr>
        <w:t xml:space="preserve"> 2007 Jul; 89(7):1533-41.</w:t>
      </w:r>
    </w:p>
    <w:p w:rsidR="00DE0AEB" w:rsidRPr="00D52605" w:rsidRDefault="00DE0AEB" w:rsidP="00DE0AEB">
      <w:pPr>
        <w:autoSpaceDE w:val="0"/>
        <w:autoSpaceDN w:val="0"/>
        <w:adjustRightInd w:val="0"/>
        <w:spacing w:after="0" w:line="480" w:lineRule="auto"/>
        <w:rPr>
          <w:rStyle w:val="ti2"/>
        </w:rPr>
      </w:pPr>
      <w:r>
        <w:rPr>
          <w:rFonts w:ascii="Times New Roman" w:hAnsi="Times New Roman" w:cs="Times New Roman"/>
          <w:sz w:val="24"/>
          <w:szCs w:val="24"/>
        </w:rPr>
        <w:t>6</w:t>
      </w:r>
      <w:r w:rsidRPr="00D52605">
        <w:rPr>
          <w:rFonts w:ascii="Times New Roman" w:hAnsi="Times New Roman" w:cs="Times New Roman"/>
          <w:sz w:val="24"/>
          <w:szCs w:val="24"/>
        </w:rPr>
        <w:t xml:space="preserve">. </w:t>
      </w:r>
      <w:hyperlink r:id="rId34" w:history="1">
        <w:r w:rsidRPr="00D52605">
          <w:rPr>
            <w:rFonts w:ascii="Times New Roman" w:hAnsi="Times New Roman" w:cs="Times New Roman"/>
            <w:bCs/>
            <w:sz w:val="24"/>
            <w:szCs w:val="24"/>
          </w:rPr>
          <w:t>Levy O</w:t>
        </w:r>
      </w:hyperlink>
      <w:r w:rsidRPr="00D52605">
        <w:rPr>
          <w:rFonts w:ascii="Times New Roman" w:hAnsi="Times New Roman" w:cs="Times New Roman"/>
          <w:sz w:val="24"/>
          <w:szCs w:val="24"/>
        </w:rPr>
        <w:t xml:space="preserve">, </w:t>
      </w:r>
      <w:hyperlink r:id="rId35" w:history="1">
        <w:r w:rsidRPr="00D52605">
          <w:rPr>
            <w:rFonts w:ascii="Times New Roman" w:hAnsi="Times New Roman" w:cs="Times New Roman"/>
            <w:bCs/>
            <w:sz w:val="24"/>
            <w:szCs w:val="24"/>
          </w:rPr>
          <w:t>Venkateswaran B</w:t>
        </w:r>
      </w:hyperlink>
      <w:r w:rsidRPr="00D52605">
        <w:rPr>
          <w:rFonts w:ascii="Times New Roman" w:hAnsi="Times New Roman" w:cs="Times New Roman"/>
          <w:sz w:val="24"/>
          <w:szCs w:val="24"/>
        </w:rPr>
        <w:t xml:space="preserve">, </w:t>
      </w:r>
      <w:hyperlink r:id="rId36" w:history="1">
        <w:r w:rsidRPr="00D52605">
          <w:rPr>
            <w:rFonts w:ascii="Times New Roman" w:hAnsi="Times New Roman" w:cs="Times New Roman"/>
            <w:bCs/>
            <w:sz w:val="24"/>
            <w:szCs w:val="24"/>
          </w:rPr>
          <w:t>Even T</w:t>
        </w:r>
      </w:hyperlink>
      <w:r w:rsidRPr="00D52605">
        <w:rPr>
          <w:rFonts w:ascii="Times New Roman" w:hAnsi="Times New Roman" w:cs="Times New Roman"/>
          <w:sz w:val="24"/>
          <w:szCs w:val="24"/>
        </w:rPr>
        <w:t xml:space="preserve">, </w:t>
      </w:r>
      <w:hyperlink r:id="rId37" w:history="1">
        <w:r w:rsidRPr="00D52605">
          <w:rPr>
            <w:rFonts w:ascii="Times New Roman" w:hAnsi="Times New Roman" w:cs="Times New Roman"/>
            <w:bCs/>
            <w:sz w:val="24"/>
            <w:szCs w:val="24"/>
          </w:rPr>
          <w:t>Ravenscroft M</w:t>
        </w:r>
      </w:hyperlink>
      <w:r w:rsidRPr="00D52605">
        <w:rPr>
          <w:rFonts w:ascii="Times New Roman" w:hAnsi="Times New Roman" w:cs="Times New Roman"/>
          <w:sz w:val="24"/>
          <w:szCs w:val="24"/>
        </w:rPr>
        <w:t xml:space="preserve">, </w:t>
      </w:r>
      <w:hyperlink r:id="rId38" w:history="1">
        <w:r w:rsidRPr="00D52605">
          <w:rPr>
            <w:rFonts w:ascii="Times New Roman" w:hAnsi="Times New Roman" w:cs="Times New Roman"/>
            <w:bCs/>
            <w:sz w:val="24"/>
            <w:szCs w:val="24"/>
          </w:rPr>
          <w:t>Copeland S</w:t>
        </w:r>
      </w:hyperlink>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Mid-term clinical and sonographic outcome of arthroscopic repair of the rotator cuff. </w:t>
      </w:r>
      <w:hyperlink r:id="rId39" w:history="1">
        <w:r w:rsidRPr="00D52605">
          <w:rPr>
            <w:rStyle w:val="Hyperlink"/>
            <w:rFonts w:ascii="Times New Roman" w:hAnsi="Times New Roman"/>
            <w:color w:val="auto"/>
            <w:sz w:val="24"/>
            <w:szCs w:val="24"/>
            <w:u w:val="none"/>
          </w:rPr>
          <w:t>J Bone Joint Surg Br.</w:t>
        </w:r>
      </w:hyperlink>
      <w:r w:rsidRPr="00D52605">
        <w:rPr>
          <w:rStyle w:val="ti2"/>
          <w:rFonts w:ascii="Times New Roman" w:hAnsi="Times New Roman"/>
          <w:sz w:val="24"/>
          <w:szCs w:val="24"/>
        </w:rPr>
        <w:t xml:space="preserve"> 2008 Oct; 90(10):1341-7.</w:t>
      </w:r>
    </w:p>
    <w:p w:rsidR="00DE0AEB" w:rsidRPr="00D52605" w:rsidRDefault="00DE0AEB" w:rsidP="00DE0AEB">
      <w:pPr>
        <w:autoSpaceDE w:val="0"/>
        <w:autoSpaceDN w:val="0"/>
        <w:adjustRightInd w:val="0"/>
        <w:spacing w:after="0" w:line="480" w:lineRule="auto"/>
        <w:rPr>
          <w:rStyle w:val="ti2"/>
        </w:rPr>
      </w:pPr>
      <w:r>
        <w:rPr>
          <w:rStyle w:val="ti2"/>
          <w:rFonts w:ascii="Times New Roman" w:hAnsi="Times New Roman"/>
          <w:sz w:val="24"/>
          <w:szCs w:val="24"/>
        </w:rPr>
        <w:t>7</w:t>
      </w:r>
      <w:r w:rsidRPr="00D52605">
        <w:rPr>
          <w:rStyle w:val="ti2"/>
          <w:rFonts w:ascii="Times New Roman" w:hAnsi="Times New Roman"/>
          <w:sz w:val="24"/>
          <w:szCs w:val="24"/>
        </w:rPr>
        <w:t xml:space="preserve">. </w:t>
      </w:r>
      <w:hyperlink r:id="rId40" w:history="1">
        <w:r w:rsidRPr="00D52605">
          <w:rPr>
            <w:rFonts w:ascii="Times New Roman" w:hAnsi="Times New Roman" w:cs="Times New Roman"/>
            <w:bCs/>
            <w:sz w:val="24"/>
            <w:szCs w:val="24"/>
            <w:lang w:val="es-MX"/>
          </w:rPr>
          <w:t>Millar NL</w:t>
        </w:r>
      </w:hyperlink>
      <w:r w:rsidRPr="00D52605">
        <w:rPr>
          <w:rFonts w:ascii="Times New Roman" w:hAnsi="Times New Roman" w:cs="Times New Roman"/>
          <w:sz w:val="24"/>
          <w:szCs w:val="24"/>
          <w:lang w:val="es-MX"/>
        </w:rPr>
        <w:t xml:space="preserve">, </w:t>
      </w:r>
      <w:hyperlink r:id="rId41" w:history="1">
        <w:r w:rsidRPr="00D52605">
          <w:rPr>
            <w:rFonts w:ascii="Times New Roman" w:hAnsi="Times New Roman" w:cs="Times New Roman"/>
            <w:bCs/>
            <w:sz w:val="24"/>
            <w:szCs w:val="24"/>
            <w:lang w:val="es-MX"/>
          </w:rPr>
          <w:t>Wu X</w:t>
        </w:r>
      </w:hyperlink>
      <w:r w:rsidRPr="00D52605">
        <w:rPr>
          <w:rFonts w:ascii="Times New Roman" w:hAnsi="Times New Roman" w:cs="Times New Roman"/>
          <w:sz w:val="24"/>
          <w:szCs w:val="24"/>
          <w:lang w:val="es-MX"/>
        </w:rPr>
        <w:t xml:space="preserve">, </w:t>
      </w:r>
      <w:hyperlink r:id="rId42" w:history="1">
        <w:r w:rsidRPr="00D52605">
          <w:rPr>
            <w:rFonts w:ascii="Times New Roman" w:hAnsi="Times New Roman" w:cs="Times New Roman"/>
            <w:bCs/>
            <w:sz w:val="24"/>
            <w:szCs w:val="24"/>
            <w:lang w:val="es-MX"/>
          </w:rPr>
          <w:t>Tantau R</w:t>
        </w:r>
      </w:hyperlink>
      <w:r w:rsidRPr="00D52605">
        <w:rPr>
          <w:rFonts w:ascii="Times New Roman" w:hAnsi="Times New Roman" w:cs="Times New Roman"/>
          <w:sz w:val="24"/>
          <w:szCs w:val="24"/>
          <w:lang w:val="es-MX"/>
        </w:rPr>
        <w:t xml:space="preserve">, </w:t>
      </w:r>
      <w:hyperlink r:id="rId43" w:history="1">
        <w:r w:rsidRPr="00D52605">
          <w:rPr>
            <w:rFonts w:ascii="Times New Roman" w:hAnsi="Times New Roman" w:cs="Times New Roman"/>
            <w:bCs/>
            <w:sz w:val="24"/>
            <w:szCs w:val="24"/>
            <w:lang w:val="es-MX"/>
          </w:rPr>
          <w:t>Silverstone E</w:t>
        </w:r>
      </w:hyperlink>
      <w:r w:rsidRPr="00D52605">
        <w:rPr>
          <w:rFonts w:ascii="Times New Roman" w:hAnsi="Times New Roman" w:cs="Times New Roman"/>
          <w:sz w:val="24"/>
          <w:szCs w:val="24"/>
          <w:lang w:val="es-MX"/>
        </w:rPr>
        <w:t xml:space="preserve">, </w:t>
      </w:r>
      <w:hyperlink r:id="rId44" w:history="1">
        <w:r w:rsidRPr="00D52605">
          <w:rPr>
            <w:rFonts w:ascii="Times New Roman" w:hAnsi="Times New Roman" w:cs="Times New Roman"/>
            <w:bCs/>
            <w:sz w:val="24"/>
            <w:szCs w:val="24"/>
            <w:lang w:val="es-MX"/>
          </w:rPr>
          <w:t>Murrell GA</w:t>
        </w:r>
      </w:hyperlink>
      <w:r w:rsidRPr="00D52605">
        <w:rPr>
          <w:rFonts w:ascii="Times New Roman" w:hAnsi="Times New Roman" w:cs="Times New Roman"/>
          <w:sz w:val="24"/>
          <w:szCs w:val="24"/>
          <w:lang w:val="es-MX"/>
        </w:rPr>
        <w:t xml:space="preserve">. </w:t>
      </w:r>
      <w:r w:rsidRPr="00D52605">
        <w:rPr>
          <w:rFonts w:ascii="Times New Roman" w:hAnsi="Times New Roman" w:cs="Times New Roman"/>
          <w:bCs/>
          <w:sz w:val="24"/>
          <w:szCs w:val="24"/>
        </w:rPr>
        <w:t xml:space="preserve">Open versus Two Forms of Arthroscopic Rotator Cuff Repair. </w:t>
      </w:r>
      <w:hyperlink r:id="rId45" w:history="1">
        <w:r w:rsidRPr="00D52605">
          <w:rPr>
            <w:rStyle w:val="Hyperlink"/>
            <w:rFonts w:ascii="Times New Roman" w:hAnsi="Times New Roman"/>
            <w:color w:val="auto"/>
            <w:sz w:val="24"/>
            <w:szCs w:val="24"/>
            <w:u w:val="none"/>
          </w:rPr>
          <w:t>Clin Orthop Relat Res.</w:t>
        </w:r>
      </w:hyperlink>
      <w:r w:rsidRPr="00D52605">
        <w:rPr>
          <w:rStyle w:val="ti2"/>
          <w:rFonts w:ascii="Times New Roman" w:hAnsi="Times New Roman"/>
          <w:sz w:val="24"/>
          <w:szCs w:val="24"/>
        </w:rPr>
        <w:t xml:space="preserve"> 2009 Jan 30.</w:t>
      </w:r>
    </w:p>
    <w:p w:rsidR="00DE0AEB" w:rsidRPr="00D52605" w:rsidRDefault="00DE0AEB" w:rsidP="00DE0AEB">
      <w:pPr>
        <w:autoSpaceDE w:val="0"/>
        <w:autoSpaceDN w:val="0"/>
        <w:adjustRightInd w:val="0"/>
        <w:spacing w:after="0" w:line="480" w:lineRule="auto"/>
        <w:rPr>
          <w:rStyle w:val="ti2"/>
        </w:rPr>
      </w:pPr>
      <w:r>
        <w:rPr>
          <w:rStyle w:val="ti2"/>
          <w:rFonts w:ascii="Times New Roman" w:hAnsi="Times New Roman"/>
          <w:sz w:val="24"/>
          <w:szCs w:val="24"/>
        </w:rPr>
        <w:t>8</w:t>
      </w:r>
      <w:r w:rsidRPr="00D52605">
        <w:rPr>
          <w:rStyle w:val="ti2"/>
          <w:rFonts w:ascii="Times New Roman" w:hAnsi="Times New Roman"/>
          <w:sz w:val="24"/>
          <w:szCs w:val="24"/>
        </w:rPr>
        <w:t xml:space="preserve">. </w:t>
      </w:r>
      <w:hyperlink r:id="rId46" w:history="1">
        <w:r w:rsidRPr="00D52605">
          <w:rPr>
            <w:rFonts w:ascii="Times New Roman" w:hAnsi="Times New Roman" w:cs="Times New Roman"/>
            <w:bCs/>
            <w:sz w:val="24"/>
            <w:szCs w:val="24"/>
          </w:rPr>
          <w:t>Park JY</w:t>
        </w:r>
      </w:hyperlink>
      <w:r w:rsidRPr="00D52605">
        <w:rPr>
          <w:rFonts w:ascii="Times New Roman" w:hAnsi="Times New Roman" w:cs="Times New Roman"/>
          <w:sz w:val="24"/>
          <w:szCs w:val="24"/>
        </w:rPr>
        <w:t xml:space="preserve">, </w:t>
      </w:r>
      <w:hyperlink r:id="rId47" w:history="1">
        <w:r w:rsidRPr="00D52605">
          <w:rPr>
            <w:rFonts w:ascii="Times New Roman" w:hAnsi="Times New Roman" w:cs="Times New Roman"/>
            <w:bCs/>
            <w:sz w:val="24"/>
            <w:szCs w:val="24"/>
          </w:rPr>
          <w:t>Lhee SH</w:t>
        </w:r>
      </w:hyperlink>
      <w:r w:rsidRPr="00D52605">
        <w:rPr>
          <w:rFonts w:ascii="Times New Roman" w:hAnsi="Times New Roman" w:cs="Times New Roman"/>
          <w:sz w:val="24"/>
          <w:szCs w:val="24"/>
        </w:rPr>
        <w:t xml:space="preserve">, </w:t>
      </w:r>
      <w:hyperlink r:id="rId48" w:history="1">
        <w:r w:rsidRPr="00D52605">
          <w:rPr>
            <w:rFonts w:ascii="Times New Roman" w:hAnsi="Times New Roman" w:cs="Times New Roman"/>
            <w:bCs/>
            <w:sz w:val="24"/>
            <w:szCs w:val="24"/>
          </w:rPr>
          <w:t>Choi JH</w:t>
        </w:r>
      </w:hyperlink>
      <w:r w:rsidRPr="00D52605">
        <w:rPr>
          <w:rFonts w:ascii="Times New Roman" w:hAnsi="Times New Roman" w:cs="Times New Roman"/>
          <w:sz w:val="24"/>
          <w:szCs w:val="24"/>
        </w:rPr>
        <w:t xml:space="preserve">, </w:t>
      </w:r>
      <w:hyperlink r:id="rId49" w:history="1">
        <w:r w:rsidRPr="00D52605">
          <w:rPr>
            <w:rFonts w:ascii="Times New Roman" w:hAnsi="Times New Roman" w:cs="Times New Roman"/>
            <w:bCs/>
            <w:sz w:val="24"/>
            <w:szCs w:val="24"/>
          </w:rPr>
          <w:t>Park HK</w:t>
        </w:r>
      </w:hyperlink>
      <w:r w:rsidRPr="00D52605">
        <w:rPr>
          <w:rFonts w:ascii="Times New Roman" w:hAnsi="Times New Roman" w:cs="Times New Roman"/>
          <w:sz w:val="24"/>
          <w:szCs w:val="24"/>
        </w:rPr>
        <w:t xml:space="preserve">, </w:t>
      </w:r>
      <w:hyperlink r:id="rId50" w:history="1">
        <w:r w:rsidRPr="00D52605">
          <w:rPr>
            <w:rFonts w:ascii="Times New Roman" w:hAnsi="Times New Roman" w:cs="Times New Roman"/>
            <w:bCs/>
            <w:sz w:val="24"/>
            <w:szCs w:val="24"/>
          </w:rPr>
          <w:t>Yu JW</w:t>
        </w:r>
      </w:hyperlink>
      <w:r w:rsidRPr="00D52605">
        <w:rPr>
          <w:rFonts w:ascii="Times New Roman" w:hAnsi="Times New Roman" w:cs="Times New Roman"/>
          <w:sz w:val="24"/>
          <w:szCs w:val="24"/>
        </w:rPr>
        <w:t xml:space="preserve">, </w:t>
      </w:r>
      <w:hyperlink r:id="rId51" w:history="1">
        <w:r w:rsidRPr="00D52605">
          <w:rPr>
            <w:rFonts w:ascii="Times New Roman" w:hAnsi="Times New Roman" w:cs="Times New Roman"/>
            <w:bCs/>
            <w:sz w:val="24"/>
            <w:szCs w:val="24"/>
          </w:rPr>
          <w:t>Seo JB</w:t>
        </w:r>
      </w:hyperlink>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Comparison of the clinical outcomes of single- and double-row repairs in rotator cuff tears. </w:t>
      </w:r>
      <w:hyperlink r:id="rId52" w:history="1">
        <w:r w:rsidRPr="00D52605">
          <w:rPr>
            <w:rStyle w:val="Hyperlink"/>
            <w:rFonts w:ascii="Times New Roman" w:hAnsi="Times New Roman"/>
            <w:color w:val="auto"/>
            <w:sz w:val="24"/>
            <w:szCs w:val="24"/>
            <w:u w:val="none"/>
          </w:rPr>
          <w:t>Am J Sports Med.</w:t>
        </w:r>
      </w:hyperlink>
      <w:r w:rsidRPr="00D52605">
        <w:rPr>
          <w:rStyle w:val="ti2"/>
          <w:rFonts w:ascii="Times New Roman" w:hAnsi="Times New Roman"/>
          <w:sz w:val="24"/>
          <w:szCs w:val="24"/>
        </w:rPr>
        <w:t xml:space="preserve"> 2008 Jul; 36(7):1310-6.</w:t>
      </w:r>
    </w:p>
    <w:p w:rsidR="00DE0AEB" w:rsidRPr="00D52605" w:rsidRDefault="00DE0AEB" w:rsidP="00DE0AEB">
      <w:pPr>
        <w:autoSpaceDE w:val="0"/>
        <w:autoSpaceDN w:val="0"/>
        <w:adjustRightInd w:val="0"/>
        <w:spacing w:after="0" w:line="480" w:lineRule="auto"/>
        <w:rPr>
          <w:rStyle w:val="ti2"/>
        </w:rPr>
      </w:pPr>
      <w:r>
        <w:rPr>
          <w:rStyle w:val="ti2"/>
          <w:rFonts w:ascii="Times New Roman" w:hAnsi="Times New Roman"/>
          <w:sz w:val="24"/>
          <w:szCs w:val="24"/>
        </w:rPr>
        <w:t>9</w:t>
      </w:r>
      <w:r w:rsidRPr="00D52605">
        <w:rPr>
          <w:rStyle w:val="ti2"/>
          <w:rFonts w:ascii="Times New Roman" w:hAnsi="Times New Roman"/>
          <w:sz w:val="24"/>
          <w:szCs w:val="24"/>
        </w:rPr>
        <w:t xml:space="preserve">. </w:t>
      </w:r>
      <w:hyperlink r:id="rId53" w:history="1">
        <w:r w:rsidRPr="00D52605">
          <w:rPr>
            <w:rFonts w:ascii="Times New Roman" w:hAnsi="Times New Roman" w:cs="Times New Roman"/>
            <w:bCs/>
            <w:sz w:val="24"/>
            <w:szCs w:val="24"/>
          </w:rPr>
          <w:t>Kim DH</w:t>
        </w:r>
      </w:hyperlink>
      <w:r w:rsidRPr="00D52605">
        <w:rPr>
          <w:rFonts w:ascii="Times New Roman" w:hAnsi="Times New Roman" w:cs="Times New Roman"/>
          <w:sz w:val="24"/>
          <w:szCs w:val="24"/>
        </w:rPr>
        <w:t xml:space="preserve">, </w:t>
      </w:r>
      <w:hyperlink r:id="rId54" w:history="1">
        <w:r w:rsidRPr="00D52605">
          <w:rPr>
            <w:rFonts w:ascii="Times New Roman" w:hAnsi="Times New Roman" w:cs="Times New Roman"/>
            <w:bCs/>
            <w:sz w:val="24"/>
            <w:szCs w:val="24"/>
          </w:rPr>
          <w:t>Elattrache NS</w:t>
        </w:r>
      </w:hyperlink>
      <w:r w:rsidRPr="00D52605">
        <w:rPr>
          <w:rFonts w:ascii="Times New Roman" w:hAnsi="Times New Roman" w:cs="Times New Roman"/>
          <w:sz w:val="24"/>
          <w:szCs w:val="24"/>
        </w:rPr>
        <w:t xml:space="preserve">, </w:t>
      </w:r>
      <w:hyperlink r:id="rId55" w:history="1">
        <w:r w:rsidRPr="00D52605">
          <w:rPr>
            <w:rFonts w:ascii="Times New Roman" w:hAnsi="Times New Roman" w:cs="Times New Roman"/>
            <w:bCs/>
            <w:sz w:val="24"/>
            <w:szCs w:val="24"/>
          </w:rPr>
          <w:t>Tibone JE</w:t>
        </w:r>
      </w:hyperlink>
      <w:r w:rsidRPr="00D52605">
        <w:rPr>
          <w:rFonts w:ascii="Times New Roman" w:hAnsi="Times New Roman" w:cs="Times New Roman"/>
          <w:sz w:val="24"/>
          <w:szCs w:val="24"/>
        </w:rPr>
        <w:t xml:space="preserve">, </w:t>
      </w:r>
      <w:hyperlink r:id="rId56" w:history="1">
        <w:r w:rsidRPr="00D52605">
          <w:rPr>
            <w:rFonts w:ascii="Times New Roman" w:hAnsi="Times New Roman" w:cs="Times New Roman"/>
            <w:bCs/>
            <w:sz w:val="24"/>
            <w:szCs w:val="24"/>
          </w:rPr>
          <w:t>Jun BJ</w:t>
        </w:r>
      </w:hyperlink>
      <w:r w:rsidRPr="00D52605">
        <w:rPr>
          <w:rFonts w:ascii="Times New Roman" w:hAnsi="Times New Roman" w:cs="Times New Roman"/>
          <w:sz w:val="24"/>
          <w:szCs w:val="24"/>
        </w:rPr>
        <w:t xml:space="preserve">, </w:t>
      </w:r>
      <w:hyperlink r:id="rId57" w:history="1">
        <w:r w:rsidRPr="00D52605">
          <w:rPr>
            <w:rFonts w:ascii="Times New Roman" w:hAnsi="Times New Roman" w:cs="Times New Roman"/>
            <w:bCs/>
            <w:sz w:val="24"/>
            <w:szCs w:val="24"/>
          </w:rPr>
          <w:t>DeLaMora SN</w:t>
        </w:r>
      </w:hyperlink>
      <w:r w:rsidRPr="00D52605">
        <w:rPr>
          <w:rFonts w:ascii="Times New Roman" w:hAnsi="Times New Roman" w:cs="Times New Roman"/>
          <w:sz w:val="24"/>
          <w:szCs w:val="24"/>
        </w:rPr>
        <w:t xml:space="preserve">, </w:t>
      </w:r>
      <w:hyperlink r:id="rId58" w:history="1">
        <w:r w:rsidRPr="00D52605">
          <w:rPr>
            <w:rFonts w:ascii="Times New Roman" w:hAnsi="Times New Roman" w:cs="Times New Roman"/>
            <w:bCs/>
            <w:sz w:val="24"/>
            <w:szCs w:val="24"/>
          </w:rPr>
          <w:t>Kvitne RS</w:t>
        </w:r>
      </w:hyperlink>
      <w:r>
        <w:rPr>
          <w:rFonts w:ascii="Times New Roman" w:hAnsi="Times New Roman" w:cs="Times New Roman"/>
          <w:sz w:val="24"/>
          <w:szCs w:val="24"/>
        </w:rPr>
        <w:t>, et al.</w:t>
      </w:r>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Biomechanical comparison of a single-row versus double-row suture anchor technique for rotator cuff repair. </w:t>
      </w:r>
      <w:hyperlink r:id="rId59" w:history="1">
        <w:r w:rsidRPr="00D52605">
          <w:rPr>
            <w:rStyle w:val="Hyperlink"/>
            <w:rFonts w:ascii="Times New Roman" w:hAnsi="Times New Roman"/>
            <w:color w:val="auto"/>
            <w:sz w:val="24"/>
            <w:szCs w:val="24"/>
            <w:u w:val="none"/>
          </w:rPr>
          <w:t>Am J Sports Med.</w:t>
        </w:r>
      </w:hyperlink>
      <w:r w:rsidRPr="00D52605">
        <w:rPr>
          <w:rStyle w:val="ti2"/>
          <w:rFonts w:ascii="Times New Roman" w:hAnsi="Times New Roman"/>
          <w:sz w:val="24"/>
          <w:szCs w:val="24"/>
        </w:rPr>
        <w:t xml:space="preserve"> 2006 Mar;34(3):407-14.</w:t>
      </w:r>
    </w:p>
    <w:p w:rsidR="00DE0AEB" w:rsidRPr="00D52605" w:rsidRDefault="00DE0AEB" w:rsidP="00DE0AEB">
      <w:pPr>
        <w:autoSpaceDE w:val="0"/>
        <w:autoSpaceDN w:val="0"/>
        <w:adjustRightInd w:val="0"/>
        <w:spacing w:after="0" w:line="480" w:lineRule="auto"/>
        <w:rPr>
          <w:rStyle w:val="ti2"/>
        </w:rPr>
      </w:pPr>
      <w:r w:rsidRPr="00BA70DC">
        <w:rPr>
          <w:rStyle w:val="ti2"/>
          <w:rFonts w:ascii="Times New Roman" w:hAnsi="Times New Roman"/>
          <w:sz w:val="24"/>
          <w:szCs w:val="24"/>
        </w:rPr>
        <w:t>1</w:t>
      </w:r>
      <w:r>
        <w:rPr>
          <w:rStyle w:val="ti2"/>
          <w:rFonts w:ascii="Times New Roman" w:hAnsi="Times New Roman"/>
          <w:sz w:val="24"/>
          <w:szCs w:val="24"/>
        </w:rPr>
        <w:t>0</w:t>
      </w:r>
      <w:r w:rsidRPr="00D52605">
        <w:rPr>
          <w:rStyle w:val="ti2"/>
          <w:rFonts w:ascii="Times New Roman" w:hAnsi="Times New Roman"/>
          <w:sz w:val="24"/>
          <w:szCs w:val="24"/>
        </w:rPr>
        <w:t xml:space="preserve">.  </w:t>
      </w:r>
      <w:hyperlink r:id="rId60" w:history="1">
        <w:r w:rsidRPr="00D52605">
          <w:rPr>
            <w:rFonts w:ascii="Times New Roman" w:hAnsi="Times New Roman" w:cs="Times New Roman"/>
            <w:bCs/>
            <w:sz w:val="24"/>
            <w:szCs w:val="24"/>
          </w:rPr>
          <w:t>Ma CB</w:t>
        </w:r>
      </w:hyperlink>
      <w:r w:rsidRPr="00D52605">
        <w:rPr>
          <w:rFonts w:ascii="Times New Roman" w:hAnsi="Times New Roman" w:cs="Times New Roman"/>
          <w:sz w:val="24"/>
          <w:szCs w:val="24"/>
        </w:rPr>
        <w:t xml:space="preserve">, </w:t>
      </w:r>
      <w:hyperlink r:id="rId61" w:history="1">
        <w:r w:rsidRPr="00D52605">
          <w:rPr>
            <w:rFonts w:ascii="Times New Roman" w:hAnsi="Times New Roman" w:cs="Times New Roman"/>
            <w:bCs/>
            <w:sz w:val="24"/>
            <w:szCs w:val="24"/>
          </w:rPr>
          <w:t>Comerford L</w:t>
        </w:r>
      </w:hyperlink>
      <w:r w:rsidRPr="00D52605">
        <w:rPr>
          <w:rFonts w:ascii="Times New Roman" w:hAnsi="Times New Roman" w:cs="Times New Roman"/>
          <w:sz w:val="24"/>
          <w:szCs w:val="24"/>
        </w:rPr>
        <w:t xml:space="preserve">, </w:t>
      </w:r>
      <w:hyperlink r:id="rId62" w:history="1">
        <w:r w:rsidRPr="00D52605">
          <w:rPr>
            <w:rFonts w:ascii="Times New Roman" w:hAnsi="Times New Roman" w:cs="Times New Roman"/>
            <w:bCs/>
            <w:sz w:val="24"/>
            <w:szCs w:val="24"/>
          </w:rPr>
          <w:t>Wilson J</w:t>
        </w:r>
      </w:hyperlink>
      <w:r w:rsidRPr="00D52605">
        <w:rPr>
          <w:rFonts w:ascii="Times New Roman" w:hAnsi="Times New Roman" w:cs="Times New Roman"/>
          <w:sz w:val="24"/>
          <w:szCs w:val="24"/>
        </w:rPr>
        <w:t xml:space="preserve">, </w:t>
      </w:r>
      <w:hyperlink r:id="rId63" w:history="1">
        <w:r w:rsidRPr="00D52605">
          <w:rPr>
            <w:rFonts w:ascii="Times New Roman" w:hAnsi="Times New Roman" w:cs="Times New Roman"/>
            <w:bCs/>
            <w:sz w:val="24"/>
            <w:szCs w:val="24"/>
          </w:rPr>
          <w:t>Puttlitz CM</w:t>
        </w:r>
      </w:hyperlink>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Biomechanical evaluation of arthroscopic rotator cuff repairs: double-row compared with single-row fixation. </w:t>
      </w:r>
      <w:hyperlink r:id="rId64" w:history="1">
        <w:r w:rsidRPr="00D52605">
          <w:rPr>
            <w:rStyle w:val="Hyperlink"/>
            <w:rFonts w:ascii="Times New Roman" w:hAnsi="Times New Roman"/>
            <w:color w:val="auto"/>
            <w:sz w:val="24"/>
            <w:szCs w:val="24"/>
            <w:u w:val="none"/>
          </w:rPr>
          <w:t>J Bone Joint Surg Am.</w:t>
        </w:r>
      </w:hyperlink>
      <w:r w:rsidRPr="00D52605">
        <w:rPr>
          <w:rStyle w:val="ti2"/>
          <w:rFonts w:ascii="Times New Roman" w:hAnsi="Times New Roman"/>
          <w:sz w:val="24"/>
          <w:szCs w:val="24"/>
        </w:rPr>
        <w:t xml:space="preserve"> 2006 Feb;88(2):403-10.</w:t>
      </w:r>
    </w:p>
    <w:p w:rsidR="00DE0AEB" w:rsidRPr="00D52605" w:rsidRDefault="00DE0AEB" w:rsidP="00DE0AEB">
      <w:pPr>
        <w:autoSpaceDE w:val="0"/>
        <w:autoSpaceDN w:val="0"/>
        <w:adjustRightInd w:val="0"/>
        <w:spacing w:after="0" w:line="480" w:lineRule="auto"/>
        <w:rPr>
          <w:rStyle w:val="ti2"/>
        </w:rPr>
      </w:pPr>
      <w:r w:rsidRPr="00BA70DC">
        <w:rPr>
          <w:rStyle w:val="ti2"/>
          <w:rFonts w:ascii="Times New Roman" w:hAnsi="Times New Roman"/>
          <w:sz w:val="24"/>
          <w:szCs w:val="24"/>
        </w:rPr>
        <w:t>1</w:t>
      </w:r>
      <w:r>
        <w:rPr>
          <w:rStyle w:val="ti2"/>
          <w:rFonts w:ascii="Times New Roman" w:hAnsi="Times New Roman"/>
          <w:sz w:val="24"/>
          <w:szCs w:val="24"/>
        </w:rPr>
        <w:t>1</w:t>
      </w:r>
      <w:r w:rsidRPr="00D52605">
        <w:rPr>
          <w:rStyle w:val="ti2"/>
          <w:rFonts w:ascii="Times New Roman" w:hAnsi="Times New Roman"/>
          <w:sz w:val="24"/>
          <w:szCs w:val="24"/>
        </w:rPr>
        <w:t xml:space="preserve">. </w:t>
      </w:r>
      <w:hyperlink r:id="rId65" w:history="1">
        <w:r w:rsidRPr="00D52605">
          <w:rPr>
            <w:rFonts w:ascii="Times New Roman" w:hAnsi="Times New Roman" w:cs="Times New Roman"/>
            <w:bCs/>
            <w:sz w:val="24"/>
            <w:szCs w:val="24"/>
            <w:lang w:val="es-MX"/>
          </w:rPr>
          <w:t>Mazzocca AD</w:t>
        </w:r>
      </w:hyperlink>
      <w:r w:rsidRPr="00D52605">
        <w:rPr>
          <w:rFonts w:ascii="Times New Roman" w:hAnsi="Times New Roman" w:cs="Times New Roman"/>
          <w:sz w:val="24"/>
          <w:szCs w:val="24"/>
          <w:lang w:val="es-MX"/>
        </w:rPr>
        <w:t xml:space="preserve">, </w:t>
      </w:r>
      <w:hyperlink r:id="rId66" w:history="1">
        <w:r w:rsidRPr="00D52605">
          <w:rPr>
            <w:rFonts w:ascii="Times New Roman" w:hAnsi="Times New Roman" w:cs="Times New Roman"/>
            <w:bCs/>
            <w:sz w:val="24"/>
            <w:szCs w:val="24"/>
            <w:lang w:val="es-MX"/>
          </w:rPr>
          <w:t>Millett PJ</w:t>
        </w:r>
      </w:hyperlink>
      <w:r w:rsidRPr="00D52605">
        <w:rPr>
          <w:rFonts w:ascii="Times New Roman" w:hAnsi="Times New Roman" w:cs="Times New Roman"/>
          <w:sz w:val="24"/>
          <w:szCs w:val="24"/>
          <w:lang w:val="es-MX"/>
        </w:rPr>
        <w:t xml:space="preserve">, </w:t>
      </w:r>
      <w:hyperlink r:id="rId67" w:history="1">
        <w:r w:rsidRPr="00D52605">
          <w:rPr>
            <w:rFonts w:ascii="Times New Roman" w:hAnsi="Times New Roman" w:cs="Times New Roman"/>
            <w:bCs/>
            <w:sz w:val="24"/>
            <w:szCs w:val="24"/>
            <w:lang w:val="es-MX"/>
          </w:rPr>
          <w:t>Guanche CA</w:t>
        </w:r>
      </w:hyperlink>
      <w:r w:rsidRPr="00D52605">
        <w:rPr>
          <w:rFonts w:ascii="Times New Roman" w:hAnsi="Times New Roman" w:cs="Times New Roman"/>
          <w:sz w:val="24"/>
          <w:szCs w:val="24"/>
          <w:lang w:val="es-MX"/>
        </w:rPr>
        <w:t xml:space="preserve">, </w:t>
      </w:r>
      <w:hyperlink r:id="rId68" w:history="1">
        <w:r w:rsidRPr="00D52605">
          <w:rPr>
            <w:rFonts w:ascii="Times New Roman" w:hAnsi="Times New Roman" w:cs="Times New Roman"/>
            <w:bCs/>
            <w:sz w:val="24"/>
            <w:szCs w:val="24"/>
            <w:lang w:val="es-MX"/>
          </w:rPr>
          <w:t>Santangelo SA</w:t>
        </w:r>
      </w:hyperlink>
      <w:r w:rsidRPr="00D52605">
        <w:rPr>
          <w:rFonts w:ascii="Times New Roman" w:hAnsi="Times New Roman" w:cs="Times New Roman"/>
          <w:sz w:val="24"/>
          <w:szCs w:val="24"/>
          <w:lang w:val="es-MX"/>
        </w:rPr>
        <w:t xml:space="preserve">, </w:t>
      </w:r>
      <w:hyperlink r:id="rId69" w:history="1">
        <w:r w:rsidRPr="00D52605">
          <w:rPr>
            <w:rFonts w:ascii="Times New Roman" w:hAnsi="Times New Roman" w:cs="Times New Roman"/>
            <w:bCs/>
            <w:sz w:val="24"/>
            <w:szCs w:val="24"/>
            <w:lang w:val="es-MX"/>
          </w:rPr>
          <w:t>Arciero RA</w:t>
        </w:r>
      </w:hyperlink>
      <w:r w:rsidRPr="00D52605">
        <w:rPr>
          <w:rFonts w:ascii="Times New Roman" w:hAnsi="Times New Roman" w:cs="Times New Roman"/>
          <w:sz w:val="24"/>
          <w:szCs w:val="24"/>
          <w:lang w:val="es-MX"/>
        </w:rPr>
        <w:t xml:space="preserve">. </w:t>
      </w:r>
      <w:r w:rsidRPr="00D52605">
        <w:rPr>
          <w:rFonts w:ascii="Times New Roman" w:hAnsi="Times New Roman" w:cs="Times New Roman"/>
          <w:bCs/>
          <w:sz w:val="24"/>
          <w:szCs w:val="24"/>
        </w:rPr>
        <w:t xml:space="preserve">Arthroscopic single-row versus double-row suture anchor rotator cuff repair. </w:t>
      </w:r>
      <w:hyperlink r:id="rId70" w:history="1">
        <w:r w:rsidRPr="00D52605">
          <w:rPr>
            <w:rStyle w:val="Hyperlink"/>
            <w:rFonts w:ascii="Times New Roman" w:hAnsi="Times New Roman"/>
            <w:color w:val="auto"/>
            <w:sz w:val="24"/>
            <w:szCs w:val="24"/>
            <w:u w:val="none"/>
          </w:rPr>
          <w:t>Am J Sports Med.</w:t>
        </w:r>
      </w:hyperlink>
      <w:r w:rsidRPr="00D52605">
        <w:rPr>
          <w:rStyle w:val="ti2"/>
          <w:rFonts w:ascii="Times New Roman" w:hAnsi="Times New Roman"/>
          <w:sz w:val="24"/>
          <w:szCs w:val="24"/>
        </w:rPr>
        <w:t xml:space="preserve"> 2005 Dec;33(12):1861-8.</w:t>
      </w:r>
    </w:p>
    <w:p w:rsidR="00D52605" w:rsidRPr="00D52605" w:rsidRDefault="00DE0AEB" w:rsidP="00D52605">
      <w:pPr>
        <w:autoSpaceDE w:val="0"/>
        <w:autoSpaceDN w:val="0"/>
        <w:adjustRightInd w:val="0"/>
        <w:spacing w:after="0" w:line="480" w:lineRule="auto"/>
        <w:rPr>
          <w:rStyle w:val="ti2"/>
        </w:rPr>
      </w:pPr>
      <w:r>
        <w:rPr>
          <w:rStyle w:val="ti2"/>
          <w:rFonts w:ascii="Times New Roman" w:hAnsi="Times New Roman"/>
          <w:sz w:val="24"/>
          <w:szCs w:val="24"/>
        </w:rPr>
        <w:t>1</w:t>
      </w:r>
      <w:r w:rsidR="002B5372" w:rsidRPr="00BA70DC">
        <w:rPr>
          <w:rStyle w:val="ti2"/>
          <w:rFonts w:ascii="Times New Roman" w:hAnsi="Times New Roman"/>
          <w:sz w:val="24"/>
          <w:szCs w:val="24"/>
        </w:rPr>
        <w:t>2</w:t>
      </w:r>
      <w:r w:rsidR="00D52605" w:rsidRPr="00D52605">
        <w:rPr>
          <w:rStyle w:val="ti2"/>
          <w:rFonts w:ascii="Times New Roman" w:hAnsi="Times New Roman"/>
          <w:sz w:val="24"/>
          <w:szCs w:val="24"/>
        </w:rPr>
        <w:t xml:space="preserve">. </w:t>
      </w:r>
      <w:hyperlink r:id="rId71" w:history="1">
        <w:r w:rsidR="00D52605" w:rsidRPr="00D52605">
          <w:rPr>
            <w:rFonts w:ascii="Times New Roman" w:hAnsi="Times New Roman" w:cs="Times New Roman"/>
            <w:bCs/>
            <w:sz w:val="24"/>
            <w:szCs w:val="24"/>
          </w:rPr>
          <w:t>Cole BJ</w:t>
        </w:r>
      </w:hyperlink>
      <w:r w:rsidR="00D52605" w:rsidRPr="00D52605">
        <w:rPr>
          <w:rFonts w:ascii="Times New Roman" w:hAnsi="Times New Roman" w:cs="Times New Roman"/>
          <w:sz w:val="24"/>
          <w:szCs w:val="24"/>
        </w:rPr>
        <w:t xml:space="preserve">, </w:t>
      </w:r>
      <w:hyperlink r:id="rId72" w:history="1">
        <w:r w:rsidR="00D52605" w:rsidRPr="00D52605">
          <w:rPr>
            <w:rFonts w:ascii="Times New Roman" w:hAnsi="Times New Roman" w:cs="Times New Roman"/>
            <w:bCs/>
            <w:sz w:val="24"/>
            <w:szCs w:val="24"/>
          </w:rPr>
          <w:t>ElAttrache NS</w:t>
        </w:r>
      </w:hyperlink>
      <w:r w:rsidR="00D52605" w:rsidRPr="00D52605">
        <w:rPr>
          <w:rFonts w:ascii="Times New Roman" w:hAnsi="Times New Roman" w:cs="Times New Roman"/>
          <w:sz w:val="24"/>
          <w:szCs w:val="24"/>
        </w:rPr>
        <w:t xml:space="preserve">, </w:t>
      </w:r>
      <w:hyperlink r:id="rId73" w:history="1">
        <w:r w:rsidR="00D52605" w:rsidRPr="00D52605">
          <w:rPr>
            <w:rFonts w:ascii="Times New Roman" w:hAnsi="Times New Roman" w:cs="Times New Roman"/>
            <w:bCs/>
            <w:sz w:val="24"/>
            <w:szCs w:val="24"/>
          </w:rPr>
          <w:t>Anbari A</w:t>
        </w:r>
      </w:hyperlink>
      <w:r w:rsidR="00D52605" w:rsidRPr="00D52605">
        <w:rPr>
          <w:rFonts w:ascii="Times New Roman" w:hAnsi="Times New Roman" w:cs="Times New Roman"/>
          <w:sz w:val="24"/>
          <w:szCs w:val="24"/>
        </w:rPr>
        <w:t xml:space="preserve">. </w:t>
      </w:r>
      <w:r w:rsidR="00D52605" w:rsidRPr="00D52605">
        <w:rPr>
          <w:rFonts w:ascii="Times New Roman" w:hAnsi="Times New Roman" w:cs="Times New Roman"/>
          <w:bCs/>
          <w:sz w:val="24"/>
          <w:szCs w:val="24"/>
        </w:rPr>
        <w:t>Arthroscopic rotator cuff repairs: an anatomic and biomechanical rationale for different suture-anchor repair configurations.</w:t>
      </w:r>
      <w:r w:rsidR="00D52605" w:rsidRPr="00D52605">
        <w:rPr>
          <w:rFonts w:ascii="Times New Roman" w:hAnsi="Times New Roman" w:cs="Times New Roman"/>
          <w:sz w:val="24"/>
          <w:szCs w:val="24"/>
        </w:rPr>
        <w:t xml:space="preserve">  </w:t>
      </w:r>
      <w:hyperlink r:id="rId74" w:history="1">
        <w:r w:rsidR="00D52605" w:rsidRPr="00D52605">
          <w:rPr>
            <w:rStyle w:val="Hyperlink"/>
            <w:rFonts w:ascii="Times New Roman" w:hAnsi="Times New Roman"/>
            <w:color w:val="auto"/>
            <w:sz w:val="24"/>
            <w:szCs w:val="24"/>
            <w:u w:val="none"/>
          </w:rPr>
          <w:t>Arthroscopy.</w:t>
        </w:r>
      </w:hyperlink>
      <w:r w:rsidR="00D52605" w:rsidRPr="00D52605">
        <w:rPr>
          <w:rStyle w:val="ti2"/>
          <w:rFonts w:ascii="Times New Roman" w:hAnsi="Times New Roman"/>
          <w:sz w:val="24"/>
          <w:szCs w:val="24"/>
        </w:rPr>
        <w:t xml:space="preserve"> 2007 Jun;23(6):662-9</w:t>
      </w:r>
    </w:p>
    <w:p w:rsidR="00DE0AEB" w:rsidRDefault="00DE0AEB" w:rsidP="00D52605">
      <w:pPr>
        <w:autoSpaceDE w:val="0"/>
        <w:autoSpaceDN w:val="0"/>
        <w:adjustRightInd w:val="0"/>
        <w:spacing w:after="0" w:line="480" w:lineRule="auto"/>
        <w:rPr>
          <w:rStyle w:val="ti2"/>
        </w:rPr>
      </w:pPr>
      <w:r>
        <w:rPr>
          <w:rStyle w:val="ti2"/>
          <w:rFonts w:ascii="Times New Roman" w:hAnsi="Times New Roman"/>
          <w:sz w:val="24"/>
          <w:szCs w:val="24"/>
        </w:rPr>
        <w:t>13</w:t>
      </w:r>
      <w:r w:rsidR="00D52605" w:rsidRPr="00D52605">
        <w:rPr>
          <w:rStyle w:val="ti2"/>
          <w:rFonts w:ascii="Times New Roman" w:hAnsi="Times New Roman"/>
          <w:b/>
          <w:sz w:val="24"/>
          <w:szCs w:val="24"/>
        </w:rPr>
        <w:t>.</w:t>
      </w:r>
      <w:r w:rsidR="00D52605" w:rsidRPr="00D52605">
        <w:rPr>
          <w:rStyle w:val="ti2"/>
          <w:rFonts w:ascii="Times New Roman" w:hAnsi="Times New Roman"/>
          <w:sz w:val="24"/>
          <w:szCs w:val="24"/>
        </w:rPr>
        <w:t xml:space="preserve"> Galatz LM, Ball CM, Teefey SA, Middleton WD, Yamaguchi K. The outcome and repair integrity of completely arthroscopically repaired large and massive rotator cuff tears. J Bone Joint Surg Am. 2004 Feb;86-A(2):219-24.</w:t>
      </w:r>
    </w:p>
    <w:p w:rsidR="00D52605" w:rsidRPr="00D52605" w:rsidRDefault="00DE0AEB" w:rsidP="00D52605">
      <w:pPr>
        <w:autoSpaceDE w:val="0"/>
        <w:autoSpaceDN w:val="0"/>
        <w:adjustRightInd w:val="0"/>
        <w:spacing w:after="0" w:line="480" w:lineRule="auto"/>
        <w:rPr>
          <w:rStyle w:val="ti2"/>
        </w:rPr>
      </w:pPr>
      <w:r>
        <w:rPr>
          <w:rStyle w:val="ti2"/>
          <w:rFonts w:ascii="Times New Roman" w:hAnsi="Times New Roman"/>
          <w:sz w:val="24"/>
          <w:szCs w:val="24"/>
        </w:rPr>
        <w:t>14</w:t>
      </w:r>
      <w:r w:rsidR="00D52605" w:rsidRPr="00D52605">
        <w:rPr>
          <w:rStyle w:val="ti2"/>
          <w:rFonts w:ascii="Times New Roman" w:hAnsi="Times New Roman"/>
          <w:sz w:val="24"/>
          <w:szCs w:val="24"/>
        </w:rPr>
        <w:t xml:space="preserve">. </w:t>
      </w:r>
      <w:hyperlink r:id="rId75" w:history="1">
        <w:r w:rsidR="00D52605" w:rsidRPr="00D52605">
          <w:rPr>
            <w:rFonts w:ascii="Times New Roman" w:hAnsi="Times New Roman" w:cs="Times New Roman"/>
            <w:bCs/>
            <w:sz w:val="24"/>
            <w:szCs w:val="24"/>
          </w:rPr>
          <w:t>Grasso A</w:t>
        </w:r>
      </w:hyperlink>
      <w:r w:rsidR="00D52605" w:rsidRPr="00D52605">
        <w:rPr>
          <w:rFonts w:ascii="Times New Roman" w:hAnsi="Times New Roman" w:cs="Times New Roman"/>
          <w:sz w:val="24"/>
          <w:szCs w:val="24"/>
        </w:rPr>
        <w:t xml:space="preserve">, </w:t>
      </w:r>
      <w:hyperlink r:id="rId76" w:history="1">
        <w:r w:rsidR="00D52605" w:rsidRPr="00D52605">
          <w:rPr>
            <w:rFonts w:ascii="Times New Roman" w:hAnsi="Times New Roman" w:cs="Times New Roman"/>
            <w:bCs/>
            <w:sz w:val="24"/>
            <w:szCs w:val="24"/>
          </w:rPr>
          <w:t>Milano G</w:t>
        </w:r>
      </w:hyperlink>
      <w:r w:rsidR="00D52605" w:rsidRPr="00D52605">
        <w:rPr>
          <w:rFonts w:ascii="Times New Roman" w:hAnsi="Times New Roman" w:cs="Times New Roman"/>
          <w:sz w:val="24"/>
          <w:szCs w:val="24"/>
        </w:rPr>
        <w:t xml:space="preserve">, </w:t>
      </w:r>
      <w:hyperlink r:id="rId77" w:history="1">
        <w:r w:rsidR="00D52605" w:rsidRPr="00D52605">
          <w:rPr>
            <w:rFonts w:ascii="Times New Roman" w:hAnsi="Times New Roman" w:cs="Times New Roman"/>
            <w:bCs/>
            <w:sz w:val="24"/>
            <w:szCs w:val="24"/>
          </w:rPr>
          <w:t>Salvatore M</w:t>
        </w:r>
      </w:hyperlink>
      <w:r w:rsidR="00D52605" w:rsidRPr="00D52605">
        <w:rPr>
          <w:rFonts w:ascii="Times New Roman" w:hAnsi="Times New Roman" w:cs="Times New Roman"/>
          <w:sz w:val="24"/>
          <w:szCs w:val="24"/>
        </w:rPr>
        <w:t xml:space="preserve">, </w:t>
      </w:r>
      <w:hyperlink r:id="rId78" w:history="1">
        <w:r w:rsidR="00D52605" w:rsidRPr="00D52605">
          <w:rPr>
            <w:rFonts w:ascii="Times New Roman" w:hAnsi="Times New Roman" w:cs="Times New Roman"/>
            <w:bCs/>
            <w:sz w:val="24"/>
            <w:szCs w:val="24"/>
          </w:rPr>
          <w:t>Falcone G</w:t>
        </w:r>
      </w:hyperlink>
      <w:r w:rsidR="00D52605" w:rsidRPr="00D52605">
        <w:rPr>
          <w:rFonts w:ascii="Times New Roman" w:hAnsi="Times New Roman" w:cs="Times New Roman"/>
          <w:sz w:val="24"/>
          <w:szCs w:val="24"/>
        </w:rPr>
        <w:t xml:space="preserve">, </w:t>
      </w:r>
      <w:hyperlink r:id="rId79" w:history="1">
        <w:r w:rsidR="00D52605" w:rsidRPr="00D52605">
          <w:rPr>
            <w:rFonts w:ascii="Times New Roman" w:hAnsi="Times New Roman" w:cs="Times New Roman"/>
            <w:bCs/>
            <w:sz w:val="24"/>
            <w:szCs w:val="24"/>
          </w:rPr>
          <w:t>Deriu L</w:t>
        </w:r>
      </w:hyperlink>
      <w:r w:rsidR="00D52605" w:rsidRPr="00D52605">
        <w:rPr>
          <w:rFonts w:ascii="Times New Roman" w:hAnsi="Times New Roman" w:cs="Times New Roman"/>
          <w:sz w:val="24"/>
          <w:szCs w:val="24"/>
        </w:rPr>
        <w:t xml:space="preserve">, </w:t>
      </w:r>
      <w:hyperlink r:id="rId80" w:history="1">
        <w:r w:rsidR="00D52605" w:rsidRPr="00D52605">
          <w:rPr>
            <w:rFonts w:ascii="Times New Roman" w:hAnsi="Times New Roman" w:cs="Times New Roman"/>
            <w:bCs/>
            <w:sz w:val="24"/>
            <w:szCs w:val="24"/>
          </w:rPr>
          <w:t>Fabbriciani C</w:t>
        </w:r>
      </w:hyperlink>
      <w:r w:rsidR="00D52605" w:rsidRPr="00D52605">
        <w:rPr>
          <w:rFonts w:ascii="Times New Roman" w:hAnsi="Times New Roman" w:cs="Times New Roman"/>
          <w:sz w:val="24"/>
          <w:szCs w:val="24"/>
        </w:rPr>
        <w:t xml:space="preserve">. </w:t>
      </w:r>
      <w:r w:rsidR="00D52605" w:rsidRPr="00D52605">
        <w:rPr>
          <w:rFonts w:ascii="Times New Roman" w:hAnsi="Times New Roman" w:cs="Times New Roman"/>
          <w:bCs/>
          <w:sz w:val="24"/>
          <w:szCs w:val="24"/>
        </w:rPr>
        <w:t xml:space="preserve">Single-row versus double-row arthroscopic rotator cuff repair: a prospective randomized clinical study. </w:t>
      </w:r>
      <w:hyperlink r:id="rId81" w:history="1">
        <w:r w:rsidR="00D52605" w:rsidRPr="00D52605">
          <w:rPr>
            <w:rStyle w:val="Hyperlink"/>
            <w:rFonts w:ascii="Times New Roman" w:hAnsi="Times New Roman"/>
            <w:color w:val="auto"/>
            <w:sz w:val="24"/>
            <w:szCs w:val="24"/>
            <w:u w:val="none"/>
          </w:rPr>
          <w:t>Arthroscopy.</w:t>
        </w:r>
      </w:hyperlink>
      <w:r w:rsidR="00D52605" w:rsidRPr="00D52605">
        <w:rPr>
          <w:rStyle w:val="ti2"/>
          <w:rFonts w:ascii="Times New Roman" w:hAnsi="Times New Roman"/>
          <w:sz w:val="24"/>
          <w:szCs w:val="24"/>
        </w:rPr>
        <w:t xml:space="preserve"> 2009 Jan;25(1):4-12.</w:t>
      </w:r>
    </w:p>
    <w:p w:rsidR="00D52605" w:rsidRPr="00D52605" w:rsidRDefault="00D52605" w:rsidP="00A3571F">
      <w:pPr>
        <w:autoSpaceDE w:val="0"/>
        <w:autoSpaceDN w:val="0"/>
        <w:adjustRightInd w:val="0"/>
        <w:spacing w:after="0" w:line="480" w:lineRule="auto"/>
        <w:rPr>
          <w:rStyle w:val="ti2"/>
        </w:rPr>
      </w:pPr>
      <w:r w:rsidRPr="00BA70DC">
        <w:rPr>
          <w:rStyle w:val="ti2"/>
          <w:rFonts w:ascii="Times New Roman" w:hAnsi="Times New Roman"/>
          <w:sz w:val="24"/>
          <w:szCs w:val="24"/>
        </w:rPr>
        <w:t>1</w:t>
      </w:r>
      <w:r w:rsidR="00DE0AEB">
        <w:rPr>
          <w:rStyle w:val="ti2"/>
          <w:rFonts w:ascii="Times New Roman" w:hAnsi="Times New Roman"/>
          <w:sz w:val="24"/>
          <w:szCs w:val="24"/>
        </w:rPr>
        <w:t>5</w:t>
      </w:r>
      <w:r w:rsidRPr="00D52605">
        <w:rPr>
          <w:rStyle w:val="ti2"/>
          <w:rFonts w:ascii="Times New Roman" w:hAnsi="Times New Roman"/>
          <w:sz w:val="24"/>
          <w:szCs w:val="24"/>
        </w:rPr>
        <w:t xml:space="preserve">.  </w:t>
      </w:r>
      <w:hyperlink r:id="rId82" w:history="1">
        <w:r w:rsidRPr="00D52605">
          <w:rPr>
            <w:rFonts w:ascii="Times New Roman" w:hAnsi="Times New Roman" w:cs="Times New Roman"/>
            <w:bCs/>
            <w:sz w:val="24"/>
            <w:szCs w:val="24"/>
          </w:rPr>
          <w:t>Nelson CO</w:t>
        </w:r>
      </w:hyperlink>
      <w:r w:rsidRPr="00D52605">
        <w:rPr>
          <w:rFonts w:ascii="Times New Roman" w:hAnsi="Times New Roman" w:cs="Times New Roman"/>
          <w:sz w:val="24"/>
          <w:szCs w:val="24"/>
        </w:rPr>
        <w:t xml:space="preserve">, </w:t>
      </w:r>
      <w:hyperlink r:id="rId83" w:history="1">
        <w:r w:rsidRPr="00D52605">
          <w:rPr>
            <w:rFonts w:ascii="Times New Roman" w:hAnsi="Times New Roman" w:cs="Times New Roman"/>
            <w:bCs/>
            <w:sz w:val="24"/>
            <w:szCs w:val="24"/>
          </w:rPr>
          <w:t>Sileo MJ</w:t>
        </w:r>
      </w:hyperlink>
      <w:r w:rsidRPr="00D52605">
        <w:rPr>
          <w:rFonts w:ascii="Times New Roman" w:hAnsi="Times New Roman" w:cs="Times New Roman"/>
          <w:sz w:val="24"/>
          <w:szCs w:val="24"/>
        </w:rPr>
        <w:t xml:space="preserve">, </w:t>
      </w:r>
      <w:hyperlink r:id="rId84" w:history="1">
        <w:r w:rsidRPr="00D52605">
          <w:rPr>
            <w:rFonts w:ascii="Times New Roman" w:hAnsi="Times New Roman" w:cs="Times New Roman"/>
            <w:bCs/>
            <w:sz w:val="24"/>
            <w:szCs w:val="24"/>
          </w:rPr>
          <w:t>Grossman MG</w:t>
        </w:r>
      </w:hyperlink>
      <w:r w:rsidRPr="00D52605">
        <w:rPr>
          <w:rFonts w:ascii="Times New Roman" w:hAnsi="Times New Roman" w:cs="Times New Roman"/>
          <w:sz w:val="24"/>
          <w:szCs w:val="24"/>
        </w:rPr>
        <w:t xml:space="preserve">, </w:t>
      </w:r>
      <w:hyperlink r:id="rId85" w:history="1">
        <w:r w:rsidRPr="00D52605">
          <w:rPr>
            <w:rFonts w:ascii="Times New Roman" w:hAnsi="Times New Roman" w:cs="Times New Roman"/>
            <w:bCs/>
            <w:sz w:val="24"/>
            <w:szCs w:val="24"/>
          </w:rPr>
          <w:t>Serra-Hsu F</w:t>
        </w:r>
      </w:hyperlink>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Single-row modified mason-allen versus double-row arthroscopic rotator cuff repair: a biomechanical and surface area comparison. </w:t>
      </w:r>
      <w:hyperlink r:id="rId86" w:history="1">
        <w:r w:rsidRPr="00D52605">
          <w:rPr>
            <w:rStyle w:val="Hyperlink"/>
            <w:rFonts w:ascii="Times New Roman" w:hAnsi="Times New Roman"/>
            <w:color w:val="auto"/>
            <w:sz w:val="24"/>
            <w:szCs w:val="24"/>
            <w:u w:val="none"/>
          </w:rPr>
          <w:t>Arthroscopy.</w:t>
        </w:r>
      </w:hyperlink>
      <w:r w:rsidRPr="00D52605">
        <w:rPr>
          <w:rStyle w:val="ti2"/>
          <w:rFonts w:ascii="Times New Roman" w:hAnsi="Times New Roman"/>
          <w:sz w:val="24"/>
          <w:szCs w:val="24"/>
        </w:rPr>
        <w:t xml:space="preserve"> 2008 Aug;24(8):941-8.</w:t>
      </w:r>
    </w:p>
    <w:p w:rsidR="00DE0AEB" w:rsidRPr="00D52605" w:rsidRDefault="00DE0AEB" w:rsidP="00DE0AEB">
      <w:pPr>
        <w:autoSpaceDE w:val="0"/>
        <w:autoSpaceDN w:val="0"/>
        <w:adjustRightInd w:val="0"/>
        <w:spacing w:after="0" w:line="480" w:lineRule="auto"/>
        <w:rPr>
          <w:rStyle w:val="ti2"/>
        </w:rPr>
      </w:pPr>
      <w:r>
        <w:rPr>
          <w:rStyle w:val="ti2"/>
          <w:rFonts w:ascii="Times New Roman" w:hAnsi="Times New Roman"/>
          <w:sz w:val="24"/>
          <w:szCs w:val="24"/>
        </w:rPr>
        <w:t>16</w:t>
      </w:r>
      <w:r w:rsidRPr="00D52605">
        <w:rPr>
          <w:rStyle w:val="ti2"/>
          <w:rFonts w:ascii="Times New Roman" w:hAnsi="Times New Roman"/>
          <w:sz w:val="24"/>
          <w:szCs w:val="24"/>
        </w:rPr>
        <w:t xml:space="preserve">. </w:t>
      </w:r>
      <w:hyperlink r:id="rId87" w:history="1">
        <w:r w:rsidRPr="00D52605">
          <w:rPr>
            <w:rFonts w:ascii="Times New Roman" w:hAnsi="Times New Roman" w:cs="Times New Roman"/>
            <w:bCs/>
            <w:sz w:val="24"/>
            <w:szCs w:val="24"/>
          </w:rPr>
          <w:t>Smith CD</w:t>
        </w:r>
      </w:hyperlink>
      <w:r w:rsidRPr="00D52605">
        <w:rPr>
          <w:rFonts w:ascii="Times New Roman" w:hAnsi="Times New Roman" w:cs="Times New Roman"/>
          <w:sz w:val="24"/>
          <w:szCs w:val="24"/>
        </w:rPr>
        <w:t xml:space="preserve">, </w:t>
      </w:r>
      <w:hyperlink r:id="rId88" w:history="1">
        <w:r w:rsidRPr="00D52605">
          <w:rPr>
            <w:rFonts w:ascii="Times New Roman" w:hAnsi="Times New Roman" w:cs="Times New Roman"/>
            <w:bCs/>
            <w:sz w:val="24"/>
            <w:szCs w:val="24"/>
          </w:rPr>
          <w:t>Alexander S</w:t>
        </w:r>
      </w:hyperlink>
      <w:r w:rsidRPr="00D52605">
        <w:rPr>
          <w:rFonts w:ascii="Times New Roman" w:hAnsi="Times New Roman" w:cs="Times New Roman"/>
          <w:sz w:val="24"/>
          <w:szCs w:val="24"/>
        </w:rPr>
        <w:t xml:space="preserve">, </w:t>
      </w:r>
      <w:hyperlink r:id="rId89" w:history="1">
        <w:r w:rsidRPr="00D52605">
          <w:rPr>
            <w:rFonts w:ascii="Times New Roman" w:hAnsi="Times New Roman" w:cs="Times New Roman"/>
            <w:bCs/>
            <w:sz w:val="24"/>
            <w:szCs w:val="24"/>
          </w:rPr>
          <w:t>Hill AM</w:t>
        </w:r>
      </w:hyperlink>
      <w:r w:rsidRPr="00D52605">
        <w:rPr>
          <w:rFonts w:ascii="Times New Roman" w:hAnsi="Times New Roman" w:cs="Times New Roman"/>
          <w:sz w:val="24"/>
          <w:szCs w:val="24"/>
        </w:rPr>
        <w:t xml:space="preserve">, </w:t>
      </w:r>
      <w:hyperlink r:id="rId90" w:history="1">
        <w:r w:rsidRPr="00D52605">
          <w:rPr>
            <w:rFonts w:ascii="Times New Roman" w:hAnsi="Times New Roman" w:cs="Times New Roman"/>
            <w:bCs/>
            <w:sz w:val="24"/>
            <w:szCs w:val="24"/>
          </w:rPr>
          <w:t>Huijsmans PE</w:t>
        </w:r>
      </w:hyperlink>
      <w:r w:rsidRPr="00D52605">
        <w:rPr>
          <w:rFonts w:ascii="Times New Roman" w:hAnsi="Times New Roman" w:cs="Times New Roman"/>
          <w:sz w:val="24"/>
          <w:szCs w:val="24"/>
        </w:rPr>
        <w:t xml:space="preserve">, </w:t>
      </w:r>
      <w:hyperlink r:id="rId91" w:history="1">
        <w:r w:rsidRPr="00D52605">
          <w:rPr>
            <w:rFonts w:ascii="Times New Roman" w:hAnsi="Times New Roman" w:cs="Times New Roman"/>
            <w:bCs/>
            <w:sz w:val="24"/>
            <w:szCs w:val="24"/>
          </w:rPr>
          <w:t>Bull AM</w:t>
        </w:r>
      </w:hyperlink>
      <w:r w:rsidRPr="00D52605">
        <w:rPr>
          <w:rFonts w:ascii="Times New Roman" w:hAnsi="Times New Roman" w:cs="Times New Roman"/>
          <w:sz w:val="24"/>
          <w:szCs w:val="24"/>
        </w:rPr>
        <w:t xml:space="preserve">, </w:t>
      </w:r>
      <w:hyperlink r:id="rId92" w:history="1">
        <w:r w:rsidRPr="00D52605">
          <w:rPr>
            <w:rFonts w:ascii="Times New Roman" w:hAnsi="Times New Roman" w:cs="Times New Roman"/>
            <w:bCs/>
            <w:sz w:val="24"/>
            <w:szCs w:val="24"/>
          </w:rPr>
          <w:t>Amis AA</w:t>
        </w:r>
      </w:hyperlink>
      <w:r w:rsidRPr="00D52605">
        <w:rPr>
          <w:rFonts w:ascii="Times New Roman" w:hAnsi="Times New Roman" w:cs="Times New Roman"/>
          <w:sz w:val="24"/>
          <w:szCs w:val="24"/>
        </w:rPr>
        <w:t xml:space="preserve">, </w:t>
      </w:r>
      <w:r>
        <w:rPr>
          <w:rFonts w:ascii="Times New Roman" w:hAnsi="Times New Roman" w:cs="Times New Roman"/>
        </w:rPr>
        <w:t>et al</w:t>
      </w:r>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A biomechanical comparison of single and double-row fixation in arthroscopic rotator cuff repair. </w:t>
      </w:r>
      <w:hyperlink r:id="rId93" w:history="1">
        <w:r w:rsidRPr="00D52605">
          <w:rPr>
            <w:rStyle w:val="Hyperlink"/>
            <w:rFonts w:ascii="Times New Roman" w:hAnsi="Times New Roman"/>
            <w:color w:val="auto"/>
            <w:sz w:val="24"/>
            <w:szCs w:val="24"/>
            <w:u w:val="none"/>
          </w:rPr>
          <w:t>J Bone Joint Surg Am.</w:t>
        </w:r>
      </w:hyperlink>
      <w:r w:rsidRPr="00D52605">
        <w:rPr>
          <w:rStyle w:val="ti2"/>
          <w:rFonts w:ascii="Times New Roman" w:hAnsi="Times New Roman"/>
          <w:sz w:val="24"/>
          <w:szCs w:val="24"/>
        </w:rPr>
        <w:t xml:space="preserve"> 2006 Nov;88(11):2425-31.</w:t>
      </w:r>
    </w:p>
    <w:p w:rsidR="00DE0AEB" w:rsidRDefault="00DE0AEB" w:rsidP="00DE0AEB">
      <w:pPr>
        <w:autoSpaceDE w:val="0"/>
        <w:autoSpaceDN w:val="0"/>
        <w:adjustRightInd w:val="0"/>
        <w:spacing w:after="0" w:line="480" w:lineRule="auto"/>
        <w:rPr>
          <w:rStyle w:val="ti2"/>
        </w:rPr>
      </w:pPr>
      <w:r>
        <w:rPr>
          <w:rStyle w:val="ti2"/>
          <w:rFonts w:ascii="Times New Roman" w:hAnsi="Times New Roman"/>
          <w:sz w:val="24"/>
          <w:szCs w:val="24"/>
        </w:rPr>
        <w:t>17</w:t>
      </w:r>
      <w:r w:rsidRPr="00D52605">
        <w:rPr>
          <w:rStyle w:val="ti2"/>
          <w:rFonts w:ascii="Times New Roman" w:hAnsi="Times New Roman"/>
          <w:b/>
          <w:sz w:val="24"/>
          <w:szCs w:val="24"/>
        </w:rPr>
        <w:t xml:space="preserve">. </w:t>
      </w:r>
      <w:hyperlink r:id="rId94" w:history="1">
        <w:r w:rsidRPr="00D52605">
          <w:rPr>
            <w:rFonts w:ascii="Times New Roman" w:hAnsi="Times New Roman" w:cs="Times New Roman"/>
            <w:bCs/>
            <w:sz w:val="24"/>
            <w:szCs w:val="24"/>
          </w:rPr>
          <w:t>Waltrip RL</w:t>
        </w:r>
      </w:hyperlink>
      <w:r w:rsidRPr="00D52605">
        <w:rPr>
          <w:rFonts w:ascii="Times New Roman" w:hAnsi="Times New Roman" w:cs="Times New Roman"/>
          <w:sz w:val="24"/>
          <w:szCs w:val="24"/>
        </w:rPr>
        <w:t xml:space="preserve">, </w:t>
      </w:r>
      <w:hyperlink r:id="rId95" w:history="1">
        <w:r w:rsidRPr="00D52605">
          <w:rPr>
            <w:rFonts w:ascii="Times New Roman" w:hAnsi="Times New Roman" w:cs="Times New Roman"/>
            <w:bCs/>
            <w:sz w:val="24"/>
            <w:szCs w:val="24"/>
          </w:rPr>
          <w:t>Zheng N</w:t>
        </w:r>
      </w:hyperlink>
      <w:r w:rsidRPr="00D52605">
        <w:rPr>
          <w:rFonts w:ascii="Times New Roman" w:hAnsi="Times New Roman" w:cs="Times New Roman"/>
          <w:sz w:val="24"/>
          <w:szCs w:val="24"/>
        </w:rPr>
        <w:t xml:space="preserve">, </w:t>
      </w:r>
      <w:hyperlink r:id="rId96" w:history="1">
        <w:r w:rsidRPr="00D52605">
          <w:rPr>
            <w:rFonts w:ascii="Times New Roman" w:hAnsi="Times New Roman" w:cs="Times New Roman"/>
            <w:bCs/>
            <w:sz w:val="24"/>
            <w:szCs w:val="24"/>
          </w:rPr>
          <w:t>Dugas JR</w:t>
        </w:r>
      </w:hyperlink>
      <w:r w:rsidRPr="00D52605">
        <w:rPr>
          <w:rFonts w:ascii="Times New Roman" w:hAnsi="Times New Roman" w:cs="Times New Roman"/>
          <w:sz w:val="24"/>
          <w:szCs w:val="24"/>
        </w:rPr>
        <w:t xml:space="preserve">, </w:t>
      </w:r>
      <w:hyperlink r:id="rId97" w:history="1">
        <w:r w:rsidRPr="00D52605">
          <w:rPr>
            <w:rFonts w:ascii="Times New Roman" w:hAnsi="Times New Roman" w:cs="Times New Roman"/>
            <w:bCs/>
            <w:sz w:val="24"/>
            <w:szCs w:val="24"/>
          </w:rPr>
          <w:t>Andrews JR</w:t>
        </w:r>
      </w:hyperlink>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Rotator cuff repair. A biomechanical comparison of three techniques. </w:t>
      </w:r>
      <w:hyperlink r:id="rId98" w:history="1">
        <w:r w:rsidRPr="00D52605">
          <w:rPr>
            <w:rStyle w:val="Hyperlink"/>
            <w:rFonts w:ascii="Times New Roman" w:hAnsi="Times New Roman"/>
            <w:color w:val="auto"/>
            <w:sz w:val="24"/>
            <w:szCs w:val="24"/>
            <w:u w:val="none"/>
          </w:rPr>
          <w:t>Am J Sports Med.</w:t>
        </w:r>
      </w:hyperlink>
      <w:r w:rsidRPr="00D52605">
        <w:rPr>
          <w:rStyle w:val="ti2"/>
          <w:rFonts w:ascii="Times New Roman" w:hAnsi="Times New Roman"/>
          <w:sz w:val="24"/>
          <w:szCs w:val="24"/>
        </w:rPr>
        <w:t xml:space="preserve"> 2003 Jul-Aug;31(4):493-7.</w:t>
      </w:r>
    </w:p>
    <w:p w:rsidR="0054791C" w:rsidRPr="00D52605" w:rsidRDefault="002B5372" w:rsidP="00A3571F">
      <w:pPr>
        <w:autoSpaceDE w:val="0"/>
        <w:autoSpaceDN w:val="0"/>
        <w:adjustRightInd w:val="0"/>
        <w:spacing w:after="0" w:line="480" w:lineRule="auto"/>
        <w:rPr>
          <w:rStyle w:val="ti2"/>
        </w:rPr>
      </w:pPr>
      <w:r w:rsidRPr="00BA70DC">
        <w:rPr>
          <w:rStyle w:val="ti2"/>
          <w:rFonts w:ascii="Times New Roman" w:hAnsi="Times New Roman"/>
          <w:sz w:val="24"/>
          <w:szCs w:val="24"/>
        </w:rPr>
        <w:t>1</w:t>
      </w:r>
      <w:r w:rsidR="00DE0AEB">
        <w:rPr>
          <w:rStyle w:val="ti2"/>
          <w:rFonts w:ascii="Times New Roman" w:hAnsi="Times New Roman"/>
          <w:sz w:val="24"/>
          <w:szCs w:val="24"/>
        </w:rPr>
        <w:t>8</w:t>
      </w:r>
      <w:r w:rsidR="002324E2" w:rsidRPr="00D52605">
        <w:rPr>
          <w:rStyle w:val="ti2"/>
          <w:rFonts w:ascii="Times New Roman" w:hAnsi="Times New Roman"/>
          <w:sz w:val="24"/>
          <w:szCs w:val="24"/>
        </w:rPr>
        <w:t xml:space="preserve">. </w:t>
      </w:r>
      <w:hyperlink r:id="rId99" w:history="1">
        <w:r w:rsidR="002324E2" w:rsidRPr="00D52605">
          <w:rPr>
            <w:rFonts w:ascii="Times New Roman" w:hAnsi="Times New Roman" w:cs="Times New Roman"/>
            <w:bCs/>
            <w:sz w:val="24"/>
            <w:szCs w:val="24"/>
          </w:rPr>
          <w:t>Park MC</w:t>
        </w:r>
      </w:hyperlink>
      <w:r w:rsidR="002324E2" w:rsidRPr="00D52605">
        <w:rPr>
          <w:rFonts w:ascii="Times New Roman" w:hAnsi="Times New Roman" w:cs="Times New Roman"/>
          <w:sz w:val="24"/>
          <w:szCs w:val="24"/>
        </w:rPr>
        <w:t xml:space="preserve">, </w:t>
      </w:r>
      <w:hyperlink r:id="rId100" w:history="1">
        <w:r w:rsidR="002324E2" w:rsidRPr="00D52605">
          <w:rPr>
            <w:rFonts w:ascii="Times New Roman" w:hAnsi="Times New Roman" w:cs="Times New Roman"/>
            <w:bCs/>
            <w:sz w:val="24"/>
            <w:szCs w:val="24"/>
          </w:rPr>
          <w:t>ElAttrache NS</w:t>
        </w:r>
      </w:hyperlink>
      <w:r w:rsidR="002324E2" w:rsidRPr="00D52605">
        <w:rPr>
          <w:rFonts w:ascii="Times New Roman" w:hAnsi="Times New Roman" w:cs="Times New Roman"/>
          <w:sz w:val="24"/>
          <w:szCs w:val="24"/>
        </w:rPr>
        <w:t xml:space="preserve">, </w:t>
      </w:r>
      <w:hyperlink r:id="rId101" w:history="1">
        <w:r w:rsidR="002324E2" w:rsidRPr="00D52605">
          <w:rPr>
            <w:rFonts w:ascii="Times New Roman" w:hAnsi="Times New Roman" w:cs="Times New Roman"/>
            <w:bCs/>
            <w:sz w:val="24"/>
            <w:szCs w:val="24"/>
          </w:rPr>
          <w:t>Tibone JE</w:t>
        </w:r>
      </w:hyperlink>
      <w:r w:rsidR="002324E2" w:rsidRPr="00D52605">
        <w:rPr>
          <w:rFonts w:ascii="Times New Roman" w:hAnsi="Times New Roman" w:cs="Times New Roman"/>
          <w:sz w:val="24"/>
          <w:szCs w:val="24"/>
        </w:rPr>
        <w:t xml:space="preserve">, </w:t>
      </w:r>
      <w:hyperlink r:id="rId102" w:history="1">
        <w:r w:rsidR="002324E2" w:rsidRPr="00D52605">
          <w:rPr>
            <w:rFonts w:ascii="Times New Roman" w:hAnsi="Times New Roman" w:cs="Times New Roman"/>
            <w:bCs/>
            <w:sz w:val="24"/>
            <w:szCs w:val="24"/>
          </w:rPr>
          <w:t>Ahmad CS</w:t>
        </w:r>
      </w:hyperlink>
      <w:r w:rsidR="002324E2" w:rsidRPr="00D52605">
        <w:rPr>
          <w:rFonts w:ascii="Times New Roman" w:hAnsi="Times New Roman" w:cs="Times New Roman"/>
          <w:sz w:val="24"/>
          <w:szCs w:val="24"/>
        </w:rPr>
        <w:t xml:space="preserve">, </w:t>
      </w:r>
      <w:hyperlink r:id="rId103" w:history="1">
        <w:r w:rsidR="002324E2" w:rsidRPr="00D52605">
          <w:rPr>
            <w:rFonts w:ascii="Times New Roman" w:hAnsi="Times New Roman" w:cs="Times New Roman"/>
            <w:bCs/>
            <w:sz w:val="24"/>
            <w:szCs w:val="24"/>
          </w:rPr>
          <w:t>Jun BJ</w:t>
        </w:r>
      </w:hyperlink>
      <w:r w:rsidR="002324E2" w:rsidRPr="00D52605">
        <w:rPr>
          <w:rFonts w:ascii="Times New Roman" w:hAnsi="Times New Roman" w:cs="Times New Roman"/>
          <w:sz w:val="24"/>
          <w:szCs w:val="24"/>
        </w:rPr>
        <w:t xml:space="preserve">, </w:t>
      </w:r>
      <w:hyperlink r:id="rId104" w:history="1">
        <w:r w:rsidR="002324E2" w:rsidRPr="00D52605">
          <w:rPr>
            <w:rFonts w:ascii="Times New Roman" w:hAnsi="Times New Roman" w:cs="Times New Roman"/>
            <w:bCs/>
            <w:sz w:val="24"/>
            <w:szCs w:val="24"/>
          </w:rPr>
          <w:t>Lee TQ</w:t>
        </w:r>
      </w:hyperlink>
      <w:r w:rsidR="002324E2" w:rsidRPr="00D52605">
        <w:rPr>
          <w:rFonts w:ascii="Times New Roman" w:hAnsi="Times New Roman" w:cs="Times New Roman"/>
          <w:sz w:val="24"/>
          <w:szCs w:val="24"/>
        </w:rPr>
        <w:t xml:space="preserve">. </w:t>
      </w:r>
      <w:r w:rsidR="002324E2" w:rsidRPr="00D52605">
        <w:rPr>
          <w:rFonts w:ascii="Times New Roman" w:hAnsi="Times New Roman" w:cs="Times New Roman"/>
          <w:bCs/>
          <w:sz w:val="24"/>
          <w:szCs w:val="24"/>
        </w:rPr>
        <w:t xml:space="preserve">Part I: Footprint contact characteristics for a transosseous-equivalent rotator cuff repair technique compared with a double-row repair technique. </w:t>
      </w:r>
      <w:hyperlink r:id="rId105" w:history="1">
        <w:r w:rsidR="002324E2" w:rsidRPr="00D52605">
          <w:rPr>
            <w:rStyle w:val="Hyperlink"/>
            <w:rFonts w:ascii="Times New Roman" w:hAnsi="Times New Roman"/>
            <w:color w:val="auto"/>
            <w:sz w:val="24"/>
            <w:szCs w:val="24"/>
            <w:u w:val="none"/>
          </w:rPr>
          <w:t>J Shoulder Elbow Surg.</w:t>
        </w:r>
      </w:hyperlink>
      <w:r w:rsidR="002324E2" w:rsidRPr="00D52605">
        <w:rPr>
          <w:rStyle w:val="ti2"/>
          <w:rFonts w:ascii="Times New Roman" w:hAnsi="Times New Roman"/>
          <w:sz w:val="24"/>
          <w:szCs w:val="24"/>
        </w:rPr>
        <w:t xml:space="preserve"> 2007 Jul-Aug;16(4):461-8.</w:t>
      </w:r>
    </w:p>
    <w:p w:rsidR="0054791C" w:rsidRPr="00D52605" w:rsidRDefault="002324E2" w:rsidP="00A3571F">
      <w:pPr>
        <w:autoSpaceDE w:val="0"/>
        <w:autoSpaceDN w:val="0"/>
        <w:adjustRightInd w:val="0"/>
        <w:spacing w:after="0" w:line="480" w:lineRule="auto"/>
        <w:rPr>
          <w:rStyle w:val="ti2"/>
        </w:rPr>
      </w:pPr>
      <w:r w:rsidRPr="00BA70DC">
        <w:rPr>
          <w:rStyle w:val="ti2"/>
          <w:rFonts w:ascii="Times New Roman" w:hAnsi="Times New Roman"/>
          <w:sz w:val="24"/>
          <w:szCs w:val="24"/>
        </w:rPr>
        <w:t>1</w:t>
      </w:r>
      <w:r w:rsidR="00DE0AEB">
        <w:rPr>
          <w:rStyle w:val="ti2"/>
          <w:rFonts w:ascii="Times New Roman" w:hAnsi="Times New Roman"/>
          <w:sz w:val="24"/>
          <w:szCs w:val="24"/>
        </w:rPr>
        <w:t>9</w:t>
      </w:r>
      <w:r w:rsidRPr="00D52605">
        <w:rPr>
          <w:rStyle w:val="ti2"/>
          <w:rFonts w:ascii="Times New Roman" w:hAnsi="Times New Roman"/>
          <w:sz w:val="24"/>
          <w:szCs w:val="24"/>
        </w:rPr>
        <w:t xml:space="preserve">. </w:t>
      </w:r>
      <w:hyperlink r:id="rId106" w:history="1">
        <w:r w:rsidRPr="00D52605">
          <w:rPr>
            <w:rFonts w:ascii="Times New Roman" w:hAnsi="Times New Roman" w:cs="Times New Roman"/>
            <w:bCs/>
            <w:sz w:val="24"/>
            <w:szCs w:val="24"/>
          </w:rPr>
          <w:t>Park MC</w:t>
        </w:r>
      </w:hyperlink>
      <w:r w:rsidRPr="00D52605">
        <w:rPr>
          <w:rFonts w:ascii="Times New Roman" w:hAnsi="Times New Roman" w:cs="Times New Roman"/>
          <w:sz w:val="24"/>
          <w:szCs w:val="24"/>
        </w:rPr>
        <w:t xml:space="preserve">, </w:t>
      </w:r>
      <w:hyperlink r:id="rId107" w:history="1">
        <w:r w:rsidRPr="00D52605">
          <w:rPr>
            <w:rFonts w:ascii="Times New Roman" w:hAnsi="Times New Roman" w:cs="Times New Roman"/>
            <w:bCs/>
            <w:sz w:val="24"/>
            <w:szCs w:val="24"/>
          </w:rPr>
          <w:t>Tibone JE</w:t>
        </w:r>
      </w:hyperlink>
      <w:r w:rsidRPr="00D52605">
        <w:rPr>
          <w:rFonts w:ascii="Times New Roman" w:hAnsi="Times New Roman" w:cs="Times New Roman"/>
          <w:sz w:val="24"/>
          <w:szCs w:val="24"/>
        </w:rPr>
        <w:t xml:space="preserve">, </w:t>
      </w:r>
      <w:hyperlink r:id="rId108" w:history="1">
        <w:r w:rsidRPr="00D52605">
          <w:rPr>
            <w:rFonts w:ascii="Times New Roman" w:hAnsi="Times New Roman" w:cs="Times New Roman"/>
            <w:bCs/>
            <w:sz w:val="24"/>
            <w:szCs w:val="24"/>
          </w:rPr>
          <w:t>ElAttrache NS</w:t>
        </w:r>
      </w:hyperlink>
      <w:r w:rsidRPr="00D52605">
        <w:rPr>
          <w:rFonts w:ascii="Times New Roman" w:hAnsi="Times New Roman" w:cs="Times New Roman"/>
          <w:sz w:val="24"/>
          <w:szCs w:val="24"/>
        </w:rPr>
        <w:t xml:space="preserve">, </w:t>
      </w:r>
      <w:hyperlink r:id="rId109" w:history="1">
        <w:r w:rsidRPr="00D52605">
          <w:rPr>
            <w:rFonts w:ascii="Times New Roman" w:hAnsi="Times New Roman" w:cs="Times New Roman"/>
            <w:bCs/>
            <w:sz w:val="24"/>
            <w:szCs w:val="24"/>
          </w:rPr>
          <w:t>Ahmad CS</w:t>
        </w:r>
      </w:hyperlink>
      <w:r w:rsidRPr="00D52605">
        <w:rPr>
          <w:rFonts w:ascii="Times New Roman" w:hAnsi="Times New Roman" w:cs="Times New Roman"/>
          <w:sz w:val="24"/>
          <w:szCs w:val="24"/>
        </w:rPr>
        <w:t xml:space="preserve">, </w:t>
      </w:r>
      <w:hyperlink r:id="rId110" w:history="1">
        <w:r w:rsidRPr="00D52605">
          <w:rPr>
            <w:rFonts w:ascii="Times New Roman" w:hAnsi="Times New Roman" w:cs="Times New Roman"/>
            <w:bCs/>
            <w:sz w:val="24"/>
            <w:szCs w:val="24"/>
          </w:rPr>
          <w:t>Jun BJ</w:t>
        </w:r>
      </w:hyperlink>
      <w:r w:rsidRPr="00D52605">
        <w:rPr>
          <w:rFonts w:ascii="Times New Roman" w:hAnsi="Times New Roman" w:cs="Times New Roman"/>
          <w:sz w:val="24"/>
          <w:szCs w:val="24"/>
        </w:rPr>
        <w:t xml:space="preserve">, </w:t>
      </w:r>
      <w:hyperlink r:id="rId111" w:history="1">
        <w:r w:rsidRPr="00D52605">
          <w:rPr>
            <w:rFonts w:ascii="Times New Roman" w:hAnsi="Times New Roman" w:cs="Times New Roman"/>
            <w:bCs/>
            <w:sz w:val="24"/>
            <w:szCs w:val="24"/>
          </w:rPr>
          <w:t>Lee TQ</w:t>
        </w:r>
      </w:hyperlink>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Part II: Biomechanical assessment for a footprint-restoring transosseous-equivalent rotator cuff repair technique compared with a double-row repair technique. </w:t>
      </w:r>
      <w:hyperlink r:id="rId112" w:history="1">
        <w:r w:rsidRPr="00D52605">
          <w:rPr>
            <w:rStyle w:val="Hyperlink"/>
            <w:rFonts w:ascii="Times New Roman" w:hAnsi="Times New Roman"/>
            <w:color w:val="auto"/>
            <w:sz w:val="24"/>
            <w:szCs w:val="24"/>
            <w:u w:val="none"/>
          </w:rPr>
          <w:t>J Shoulder Elbow Surg.</w:t>
        </w:r>
      </w:hyperlink>
      <w:r w:rsidRPr="00D52605">
        <w:rPr>
          <w:rStyle w:val="ti2"/>
          <w:rFonts w:ascii="Times New Roman" w:hAnsi="Times New Roman"/>
          <w:sz w:val="24"/>
          <w:szCs w:val="24"/>
        </w:rPr>
        <w:t xml:space="preserve"> 2007 Jul-Aug;16(4):469-76.</w:t>
      </w:r>
    </w:p>
    <w:p w:rsidR="00D52605" w:rsidRPr="00D52605" w:rsidRDefault="00DE0AEB" w:rsidP="00D52605">
      <w:pPr>
        <w:autoSpaceDE w:val="0"/>
        <w:autoSpaceDN w:val="0"/>
        <w:adjustRightInd w:val="0"/>
        <w:spacing w:after="0" w:line="480" w:lineRule="auto"/>
        <w:rPr>
          <w:rStyle w:val="ti2"/>
        </w:rPr>
      </w:pPr>
      <w:r>
        <w:rPr>
          <w:rStyle w:val="ti2"/>
          <w:rFonts w:ascii="Times New Roman" w:hAnsi="Times New Roman"/>
          <w:sz w:val="24"/>
          <w:szCs w:val="24"/>
        </w:rPr>
        <w:t>20</w:t>
      </w:r>
      <w:r w:rsidR="00D52605" w:rsidRPr="00D52605">
        <w:rPr>
          <w:rStyle w:val="ti2"/>
          <w:rFonts w:ascii="Times New Roman" w:hAnsi="Times New Roman"/>
          <w:sz w:val="24"/>
          <w:szCs w:val="24"/>
        </w:rPr>
        <w:t xml:space="preserve">. </w:t>
      </w:r>
      <w:hyperlink r:id="rId113" w:history="1">
        <w:r w:rsidR="00D52605" w:rsidRPr="00D52605">
          <w:rPr>
            <w:rFonts w:ascii="Times New Roman" w:hAnsi="Times New Roman" w:cs="Times New Roman"/>
            <w:bCs/>
            <w:sz w:val="24"/>
            <w:szCs w:val="24"/>
          </w:rPr>
          <w:t>Pietschmann MF</w:t>
        </w:r>
      </w:hyperlink>
      <w:r w:rsidR="00D52605" w:rsidRPr="00D52605">
        <w:rPr>
          <w:rFonts w:ascii="Times New Roman" w:hAnsi="Times New Roman" w:cs="Times New Roman"/>
          <w:sz w:val="24"/>
          <w:szCs w:val="24"/>
        </w:rPr>
        <w:t xml:space="preserve">, </w:t>
      </w:r>
      <w:hyperlink r:id="rId114" w:history="1">
        <w:r w:rsidR="00D52605" w:rsidRPr="00D52605">
          <w:rPr>
            <w:rFonts w:ascii="Times New Roman" w:hAnsi="Times New Roman" w:cs="Times New Roman"/>
            <w:bCs/>
            <w:sz w:val="24"/>
            <w:szCs w:val="24"/>
          </w:rPr>
          <w:t>Fröhlich V</w:t>
        </w:r>
      </w:hyperlink>
      <w:r w:rsidR="00D52605" w:rsidRPr="00D52605">
        <w:rPr>
          <w:rFonts w:ascii="Times New Roman" w:hAnsi="Times New Roman" w:cs="Times New Roman"/>
          <w:sz w:val="24"/>
          <w:szCs w:val="24"/>
        </w:rPr>
        <w:t xml:space="preserve">, </w:t>
      </w:r>
      <w:hyperlink r:id="rId115" w:history="1">
        <w:r w:rsidR="00D52605" w:rsidRPr="00D52605">
          <w:rPr>
            <w:rFonts w:ascii="Times New Roman" w:hAnsi="Times New Roman" w:cs="Times New Roman"/>
            <w:bCs/>
            <w:sz w:val="24"/>
            <w:szCs w:val="24"/>
          </w:rPr>
          <w:t>Ficklscherer A</w:t>
        </w:r>
      </w:hyperlink>
      <w:r w:rsidR="00D52605" w:rsidRPr="00D52605">
        <w:rPr>
          <w:rFonts w:ascii="Times New Roman" w:hAnsi="Times New Roman" w:cs="Times New Roman"/>
          <w:sz w:val="24"/>
          <w:szCs w:val="24"/>
        </w:rPr>
        <w:t xml:space="preserve">, </w:t>
      </w:r>
      <w:hyperlink r:id="rId116" w:history="1">
        <w:r w:rsidR="00D52605" w:rsidRPr="00D52605">
          <w:rPr>
            <w:rFonts w:ascii="Times New Roman" w:hAnsi="Times New Roman" w:cs="Times New Roman"/>
            <w:bCs/>
            <w:sz w:val="24"/>
            <w:szCs w:val="24"/>
          </w:rPr>
          <w:t>Gülecyüz MF</w:t>
        </w:r>
      </w:hyperlink>
      <w:r w:rsidR="00D52605" w:rsidRPr="00D52605">
        <w:rPr>
          <w:rFonts w:ascii="Times New Roman" w:hAnsi="Times New Roman" w:cs="Times New Roman"/>
          <w:sz w:val="24"/>
          <w:szCs w:val="24"/>
        </w:rPr>
        <w:t xml:space="preserve">, </w:t>
      </w:r>
      <w:hyperlink r:id="rId117" w:history="1">
        <w:r w:rsidR="00D52605" w:rsidRPr="00D52605">
          <w:rPr>
            <w:rFonts w:ascii="Times New Roman" w:hAnsi="Times New Roman" w:cs="Times New Roman"/>
            <w:bCs/>
            <w:sz w:val="24"/>
            <w:szCs w:val="24"/>
          </w:rPr>
          <w:t>Wegener B</w:t>
        </w:r>
      </w:hyperlink>
      <w:r w:rsidR="00D52605" w:rsidRPr="00D52605">
        <w:rPr>
          <w:rFonts w:ascii="Times New Roman" w:hAnsi="Times New Roman" w:cs="Times New Roman"/>
          <w:sz w:val="24"/>
          <w:szCs w:val="24"/>
        </w:rPr>
        <w:t xml:space="preserve">, </w:t>
      </w:r>
      <w:hyperlink r:id="rId118" w:history="1">
        <w:r w:rsidR="00D52605" w:rsidRPr="00D52605">
          <w:rPr>
            <w:rFonts w:ascii="Times New Roman" w:hAnsi="Times New Roman" w:cs="Times New Roman"/>
            <w:bCs/>
            <w:sz w:val="24"/>
            <w:szCs w:val="24"/>
          </w:rPr>
          <w:t>Jansson V</w:t>
        </w:r>
      </w:hyperlink>
      <w:r w:rsidR="00D52605" w:rsidRPr="00D52605">
        <w:rPr>
          <w:rFonts w:ascii="Times New Roman" w:hAnsi="Times New Roman" w:cs="Times New Roman"/>
          <w:sz w:val="24"/>
          <w:szCs w:val="24"/>
        </w:rPr>
        <w:t xml:space="preserve">, </w:t>
      </w:r>
      <w:r w:rsidR="00987693">
        <w:rPr>
          <w:rFonts w:ascii="Times New Roman" w:hAnsi="Times New Roman" w:cs="Times New Roman"/>
          <w:sz w:val="24"/>
          <w:szCs w:val="24"/>
        </w:rPr>
        <w:t>et al</w:t>
      </w:r>
      <w:hyperlink r:id="rId119" w:history="1"/>
      <w:r w:rsidR="00D52605" w:rsidRPr="00D52605">
        <w:rPr>
          <w:rFonts w:ascii="Times New Roman" w:hAnsi="Times New Roman" w:cs="Times New Roman"/>
          <w:sz w:val="24"/>
          <w:szCs w:val="24"/>
        </w:rPr>
        <w:t xml:space="preserve">. </w:t>
      </w:r>
      <w:r w:rsidR="00D52605" w:rsidRPr="00D52605">
        <w:rPr>
          <w:rFonts w:ascii="Times New Roman" w:hAnsi="Times New Roman" w:cs="Times New Roman"/>
          <w:bCs/>
          <w:sz w:val="24"/>
          <w:szCs w:val="24"/>
        </w:rPr>
        <w:t xml:space="preserve">Suture anchor fixation strength in osteopenic versus non-osteopenic bone for rotator cuff repair. </w:t>
      </w:r>
      <w:hyperlink r:id="rId120" w:history="1">
        <w:r w:rsidR="00D52605" w:rsidRPr="00D52605">
          <w:rPr>
            <w:rStyle w:val="Hyperlink"/>
            <w:rFonts w:ascii="Times New Roman" w:hAnsi="Times New Roman"/>
            <w:color w:val="auto"/>
            <w:sz w:val="24"/>
            <w:szCs w:val="24"/>
            <w:u w:val="none"/>
          </w:rPr>
          <w:t>Arch Orthop Trauma Surg.</w:t>
        </w:r>
      </w:hyperlink>
      <w:r w:rsidR="00D52605" w:rsidRPr="00D52605">
        <w:rPr>
          <w:rStyle w:val="ti2"/>
          <w:rFonts w:ascii="Times New Roman" w:hAnsi="Times New Roman"/>
          <w:sz w:val="24"/>
          <w:szCs w:val="24"/>
        </w:rPr>
        <w:t xml:space="preserve"> 2009 Mar;129(3):373-9.</w:t>
      </w:r>
    </w:p>
    <w:p w:rsidR="00D52605" w:rsidRPr="00D52605" w:rsidRDefault="00D52605" w:rsidP="00D52605">
      <w:pPr>
        <w:autoSpaceDE w:val="0"/>
        <w:autoSpaceDN w:val="0"/>
        <w:adjustRightInd w:val="0"/>
        <w:spacing w:after="0" w:line="480" w:lineRule="auto"/>
        <w:rPr>
          <w:rStyle w:val="ti2"/>
        </w:rPr>
      </w:pPr>
      <w:r w:rsidRPr="00BA70DC">
        <w:rPr>
          <w:rStyle w:val="ti2"/>
          <w:rFonts w:ascii="Times New Roman" w:hAnsi="Times New Roman"/>
          <w:sz w:val="24"/>
          <w:szCs w:val="24"/>
        </w:rPr>
        <w:t>2</w:t>
      </w:r>
      <w:r w:rsidR="00DE0AEB">
        <w:rPr>
          <w:rStyle w:val="ti2"/>
          <w:rFonts w:ascii="Times New Roman" w:hAnsi="Times New Roman"/>
          <w:sz w:val="24"/>
          <w:szCs w:val="24"/>
        </w:rPr>
        <w:t>1</w:t>
      </w:r>
      <w:r w:rsidRPr="00D52605">
        <w:rPr>
          <w:rStyle w:val="ti2"/>
          <w:rFonts w:ascii="Times New Roman" w:hAnsi="Times New Roman"/>
          <w:b/>
          <w:sz w:val="24"/>
          <w:szCs w:val="24"/>
        </w:rPr>
        <w:t xml:space="preserve">. </w:t>
      </w:r>
      <w:hyperlink r:id="rId121" w:history="1">
        <w:r w:rsidRPr="00D52605">
          <w:rPr>
            <w:rFonts w:ascii="Times New Roman" w:hAnsi="Times New Roman" w:cs="Times New Roman"/>
            <w:bCs/>
            <w:sz w:val="24"/>
            <w:szCs w:val="24"/>
          </w:rPr>
          <w:t>Tingart MJ</w:t>
        </w:r>
      </w:hyperlink>
      <w:r w:rsidRPr="00D52605">
        <w:rPr>
          <w:rFonts w:ascii="Times New Roman" w:hAnsi="Times New Roman" w:cs="Times New Roman"/>
          <w:sz w:val="24"/>
          <w:szCs w:val="24"/>
        </w:rPr>
        <w:t xml:space="preserve">, </w:t>
      </w:r>
      <w:hyperlink r:id="rId122" w:history="1">
        <w:r w:rsidRPr="00D52605">
          <w:rPr>
            <w:rFonts w:ascii="Times New Roman" w:hAnsi="Times New Roman" w:cs="Times New Roman"/>
            <w:bCs/>
            <w:sz w:val="24"/>
            <w:szCs w:val="24"/>
          </w:rPr>
          <w:t>Apreleva M</w:t>
        </w:r>
      </w:hyperlink>
      <w:r w:rsidRPr="00D52605">
        <w:rPr>
          <w:rFonts w:ascii="Times New Roman" w:hAnsi="Times New Roman" w:cs="Times New Roman"/>
          <w:sz w:val="24"/>
          <w:szCs w:val="24"/>
        </w:rPr>
        <w:t xml:space="preserve">, </w:t>
      </w:r>
      <w:hyperlink r:id="rId123" w:history="1">
        <w:r w:rsidRPr="00D52605">
          <w:rPr>
            <w:rFonts w:ascii="Times New Roman" w:hAnsi="Times New Roman" w:cs="Times New Roman"/>
            <w:bCs/>
            <w:sz w:val="24"/>
            <w:szCs w:val="24"/>
          </w:rPr>
          <w:t>Zurakowski D</w:t>
        </w:r>
      </w:hyperlink>
      <w:r w:rsidRPr="00D52605">
        <w:rPr>
          <w:rFonts w:ascii="Times New Roman" w:hAnsi="Times New Roman" w:cs="Times New Roman"/>
          <w:sz w:val="24"/>
          <w:szCs w:val="24"/>
        </w:rPr>
        <w:t xml:space="preserve">, </w:t>
      </w:r>
      <w:hyperlink r:id="rId124" w:history="1">
        <w:r w:rsidRPr="00D52605">
          <w:rPr>
            <w:rFonts w:ascii="Times New Roman" w:hAnsi="Times New Roman" w:cs="Times New Roman"/>
            <w:bCs/>
            <w:sz w:val="24"/>
            <w:szCs w:val="24"/>
          </w:rPr>
          <w:t>Warner JJ</w:t>
        </w:r>
      </w:hyperlink>
      <w:r w:rsidRPr="00D52605">
        <w:rPr>
          <w:rFonts w:ascii="Times New Roman" w:hAnsi="Times New Roman" w:cs="Times New Roman"/>
          <w:sz w:val="24"/>
          <w:szCs w:val="24"/>
        </w:rPr>
        <w:t xml:space="preserve">. </w:t>
      </w:r>
      <w:r w:rsidRPr="00D52605">
        <w:rPr>
          <w:rFonts w:ascii="Times New Roman" w:hAnsi="Times New Roman" w:cs="Times New Roman"/>
          <w:bCs/>
          <w:sz w:val="24"/>
          <w:szCs w:val="24"/>
        </w:rPr>
        <w:t xml:space="preserve">Pullout strength of suture anchors used in rotator cuff repair. </w:t>
      </w:r>
      <w:hyperlink r:id="rId125" w:history="1">
        <w:r w:rsidRPr="00D52605">
          <w:rPr>
            <w:rStyle w:val="Hyperlink"/>
            <w:rFonts w:ascii="Times New Roman" w:hAnsi="Times New Roman"/>
            <w:color w:val="auto"/>
            <w:sz w:val="24"/>
            <w:szCs w:val="24"/>
            <w:u w:val="none"/>
          </w:rPr>
          <w:t>J Bone Joint Surg Am.</w:t>
        </w:r>
      </w:hyperlink>
      <w:r w:rsidRPr="00D52605">
        <w:rPr>
          <w:rStyle w:val="ti2"/>
          <w:rFonts w:ascii="Times New Roman" w:hAnsi="Times New Roman"/>
          <w:sz w:val="24"/>
          <w:szCs w:val="24"/>
        </w:rPr>
        <w:t xml:space="preserve"> 2003 Nov;85-A(11):2190-8.</w:t>
      </w:r>
    </w:p>
    <w:p w:rsidR="00624440" w:rsidRDefault="00624440">
      <w:pPr>
        <w:spacing w:after="0" w:line="240" w:lineRule="auto"/>
        <w:rPr>
          <w:rStyle w:val="ti2"/>
        </w:rPr>
      </w:pPr>
      <w:r>
        <w:rPr>
          <w:rStyle w:val="ti2"/>
          <w:rFonts w:ascii="Times New Roman" w:hAnsi="Times New Roman"/>
          <w:sz w:val="24"/>
          <w:szCs w:val="24"/>
        </w:rPr>
        <w:br w:type="page"/>
      </w:r>
    </w:p>
    <w:p w:rsidR="00FC76F9" w:rsidRPr="00FC76F9" w:rsidRDefault="00624440" w:rsidP="00FC76F9">
      <w:pPr>
        <w:autoSpaceDE w:val="0"/>
        <w:autoSpaceDN w:val="0"/>
        <w:adjustRightInd w:val="0"/>
        <w:spacing w:after="0" w:line="480" w:lineRule="auto"/>
        <w:rPr>
          <w:rStyle w:val="ti2"/>
        </w:rPr>
      </w:pPr>
      <w:r w:rsidRPr="00FC76F9">
        <w:rPr>
          <w:rStyle w:val="ti2"/>
          <w:rFonts w:ascii="Times New Roman" w:hAnsi="Times New Roman"/>
          <w:sz w:val="24"/>
          <w:szCs w:val="24"/>
        </w:rPr>
        <w:t>Table 1.</w:t>
      </w:r>
      <w:r w:rsidR="00FC76F9" w:rsidRPr="00FC76F9">
        <w:rPr>
          <w:rStyle w:val="ti2"/>
          <w:rFonts w:ascii="Times New Roman" w:hAnsi="Times New Roman"/>
          <w:sz w:val="28"/>
          <w:szCs w:val="28"/>
        </w:rPr>
        <w:t xml:space="preserve"> </w:t>
      </w:r>
      <w:r w:rsidR="00FC76F9" w:rsidRPr="00FC76F9">
        <w:rPr>
          <w:rStyle w:val="ti2"/>
          <w:rFonts w:ascii="Times New Roman" w:hAnsi="Times New Roman"/>
          <w:sz w:val="24"/>
          <w:szCs w:val="24"/>
        </w:rPr>
        <w:t>Load to failure data for lateral row tensioning of TOE rotator cuff repair model.</w:t>
      </w:r>
    </w:p>
    <w:p w:rsidR="00FC76F9" w:rsidRDefault="00FC76F9" w:rsidP="00FC76F9">
      <w:pPr>
        <w:autoSpaceDE w:val="0"/>
        <w:autoSpaceDN w:val="0"/>
        <w:adjustRightInd w:val="0"/>
        <w:spacing w:after="0" w:line="480" w:lineRule="auto"/>
        <w:rPr>
          <w:rStyle w:val="ti2"/>
        </w:rPr>
      </w:pPr>
    </w:p>
    <w:p w:rsidR="00624440" w:rsidRPr="00FC76F9" w:rsidRDefault="00FC76F9" w:rsidP="00FC76F9">
      <w:pPr>
        <w:autoSpaceDE w:val="0"/>
        <w:autoSpaceDN w:val="0"/>
        <w:adjustRightInd w:val="0"/>
        <w:spacing w:after="0" w:line="480" w:lineRule="auto"/>
        <w:rPr>
          <w:rFonts w:ascii="Times New Roman" w:hAnsi="Times New Roman" w:cs="Times New Roman"/>
          <w:b/>
          <w:sz w:val="28"/>
          <w:szCs w:val="28"/>
          <w:u w:val="single"/>
        </w:rPr>
      </w:pPr>
      <w:r>
        <w:tab/>
      </w:r>
      <w:r w:rsidR="00BA70DC">
        <w:t xml:space="preserve">    </w:t>
      </w:r>
      <w:r w:rsidR="00624440">
        <w:t xml:space="preserve"> (</w:t>
      </w:r>
      <w:r w:rsidR="00624440" w:rsidRPr="00624440">
        <w:t xml:space="preserve"> n = 6 Shoulders)</w:t>
      </w:r>
    </w:p>
    <w:tbl>
      <w:tblPr>
        <w:tblW w:w="7305" w:type="dxa"/>
        <w:tblInd w:w="93" w:type="dxa"/>
        <w:tblLayout w:type="fixed"/>
        <w:tblLook w:val="04A0"/>
      </w:tblPr>
      <w:tblGrid>
        <w:gridCol w:w="1005"/>
        <w:gridCol w:w="1758"/>
        <w:gridCol w:w="1759"/>
        <w:gridCol w:w="1988"/>
        <w:gridCol w:w="795"/>
      </w:tblGrid>
      <w:tr w:rsidR="00624440" w:rsidRPr="001C641F">
        <w:trPr>
          <w:trHeight w:val="300"/>
        </w:trPr>
        <w:tc>
          <w:tcPr>
            <w:tcW w:w="1005" w:type="dxa"/>
            <w:tcBorders>
              <w:right w:val="single" w:sz="4" w:space="0" w:color="auto"/>
            </w:tcBorders>
          </w:tcPr>
          <w:p w:rsidR="00624440" w:rsidRPr="001C641F" w:rsidRDefault="00624440" w:rsidP="006B23EE">
            <w:pPr>
              <w:rPr>
                <w:i/>
                <w:color w:val="000000"/>
              </w:rPr>
            </w:pPr>
          </w:p>
        </w:tc>
        <w:tc>
          <w:tcPr>
            <w:tcW w:w="1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4440" w:rsidRPr="00BA3DFC" w:rsidRDefault="00624440" w:rsidP="006B23EE">
            <w:pPr>
              <w:rPr>
                <w:b/>
                <w:i/>
                <w:color w:val="000000"/>
              </w:rPr>
            </w:pPr>
            <w:r w:rsidRPr="00BA3DFC">
              <w:rPr>
                <w:b/>
                <w:i/>
                <w:color w:val="000000"/>
              </w:rPr>
              <w:t>Load to Failure – Anterior (N)</w:t>
            </w:r>
          </w:p>
        </w:tc>
        <w:tc>
          <w:tcPr>
            <w:tcW w:w="1759" w:type="dxa"/>
            <w:tcBorders>
              <w:top w:val="single" w:sz="4" w:space="0" w:color="auto"/>
              <w:left w:val="nil"/>
              <w:bottom w:val="single" w:sz="4" w:space="0" w:color="auto"/>
              <w:right w:val="single" w:sz="4" w:space="0" w:color="auto"/>
            </w:tcBorders>
            <w:shd w:val="clear" w:color="auto" w:fill="auto"/>
            <w:noWrap/>
            <w:vAlign w:val="bottom"/>
          </w:tcPr>
          <w:p w:rsidR="00624440" w:rsidRPr="00BA3DFC" w:rsidRDefault="00624440" w:rsidP="006B23EE">
            <w:pPr>
              <w:rPr>
                <w:b/>
                <w:i/>
                <w:color w:val="000000"/>
              </w:rPr>
            </w:pPr>
            <w:r w:rsidRPr="00BA3DFC">
              <w:rPr>
                <w:b/>
                <w:i/>
                <w:color w:val="000000"/>
              </w:rPr>
              <w:t>Load to Failure – Posterior (N)</w:t>
            </w:r>
          </w:p>
        </w:tc>
        <w:tc>
          <w:tcPr>
            <w:tcW w:w="1988" w:type="dxa"/>
            <w:tcBorders>
              <w:top w:val="single" w:sz="4" w:space="0" w:color="auto"/>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i/>
                <w:color w:val="000000"/>
              </w:rPr>
            </w:pPr>
            <w:r w:rsidRPr="001C641F">
              <w:rPr>
                <w:b/>
                <w:i/>
                <w:color w:val="000000"/>
              </w:rPr>
              <w:t>Pair Difference (N)</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i/>
                <w:color w:val="000000"/>
              </w:rPr>
            </w:pPr>
            <w:r w:rsidRPr="001C641F">
              <w:rPr>
                <w:b/>
                <w:i/>
                <w:color w:val="000000"/>
              </w:rPr>
              <w:t>Rank</w:t>
            </w:r>
          </w:p>
        </w:tc>
      </w:tr>
      <w:tr w:rsidR="00624440" w:rsidRPr="001C641F">
        <w:trPr>
          <w:trHeight w:val="300"/>
        </w:trPr>
        <w:tc>
          <w:tcPr>
            <w:tcW w:w="1005" w:type="dxa"/>
            <w:tcBorders>
              <w:top w:val="nil"/>
              <w:right w:val="single" w:sz="4" w:space="0" w:color="auto"/>
            </w:tcBorders>
          </w:tcPr>
          <w:p w:rsidR="00624440" w:rsidRPr="001C641F" w:rsidRDefault="00624440" w:rsidP="006B23EE">
            <w:pPr>
              <w:jc w:val="right"/>
              <w:rPr>
                <w:color w:val="000000"/>
              </w:rPr>
            </w:pPr>
          </w:p>
        </w:tc>
        <w:tc>
          <w:tcPr>
            <w:tcW w:w="1758" w:type="dxa"/>
            <w:tcBorders>
              <w:top w:val="nil"/>
              <w:left w:val="single" w:sz="4" w:space="0" w:color="auto"/>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76.2</w:t>
            </w:r>
          </w:p>
        </w:tc>
        <w:tc>
          <w:tcPr>
            <w:tcW w:w="1759"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78.4</w:t>
            </w:r>
          </w:p>
        </w:tc>
        <w:tc>
          <w:tcPr>
            <w:tcW w:w="1988"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-2.2</w:t>
            </w:r>
          </w:p>
        </w:tc>
        <w:tc>
          <w:tcPr>
            <w:tcW w:w="795"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1</w:t>
            </w:r>
          </w:p>
        </w:tc>
      </w:tr>
      <w:tr w:rsidR="00624440" w:rsidRPr="001C641F">
        <w:trPr>
          <w:trHeight w:val="300"/>
        </w:trPr>
        <w:tc>
          <w:tcPr>
            <w:tcW w:w="1005" w:type="dxa"/>
            <w:tcBorders>
              <w:top w:val="nil"/>
              <w:right w:val="single" w:sz="4" w:space="0" w:color="auto"/>
            </w:tcBorders>
          </w:tcPr>
          <w:p w:rsidR="00624440" w:rsidRPr="001C641F" w:rsidRDefault="00624440" w:rsidP="006B23EE">
            <w:pPr>
              <w:jc w:val="right"/>
              <w:rPr>
                <w:color w:val="000000"/>
              </w:rPr>
            </w:pPr>
          </w:p>
        </w:tc>
        <w:tc>
          <w:tcPr>
            <w:tcW w:w="1758" w:type="dxa"/>
            <w:tcBorders>
              <w:top w:val="nil"/>
              <w:left w:val="single" w:sz="4" w:space="0" w:color="auto"/>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80.6</w:t>
            </w:r>
          </w:p>
        </w:tc>
        <w:tc>
          <w:tcPr>
            <w:tcW w:w="1759"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73.2</w:t>
            </w:r>
          </w:p>
        </w:tc>
        <w:tc>
          <w:tcPr>
            <w:tcW w:w="1988"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7.4</w:t>
            </w:r>
          </w:p>
        </w:tc>
        <w:tc>
          <w:tcPr>
            <w:tcW w:w="795"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2</w:t>
            </w:r>
          </w:p>
        </w:tc>
      </w:tr>
      <w:tr w:rsidR="00624440" w:rsidRPr="001C641F">
        <w:trPr>
          <w:trHeight w:val="300"/>
        </w:trPr>
        <w:tc>
          <w:tcPr>
            <w:tcW w:w="1005" w:type="dxa"/>
            <w:tcBorders>
              <w:top w:val="nil"/>
              <w:right w:val="single" w:sz="4" w:space="0" w:color="auto"/>
            </w:tcBorders>
          </w:tcPr>
          <w:p w:rsidR="00624440" w:rsidRPr="001C641F" w:rsidRDefault="00624440" w:rsidP="006B23EE">
            <w:pPr>
              <w:jc w:val="right"/>
              <w:rPr>
                <w:color w:val="000000"/>
              </w:rPr>
            </w:pPr>
          </w:p>
        </w:tc>
        <w:tc>
          <w:tcPr>
            <w:tcW w:w="1758" w:type="dxa"/>
            <w:tcBorders>
              <w:top w:val="nil"/>
              <w:left w:val="single" w:sz="4" w:space="0" w:color="auto"/>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86</w:t>
            </w:r>
          </w:p>
        </w:tc>
        <w:tc>
          <w:tcPr>
            <w:tcW w:w="1759"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99.6</w:t>
            </w:r>
          </w:p>
        </w:tc>
        <w:tc>
          <w:tcPr>
            <w:tcW w:w="1988"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-13.6</w:t>
            </w:r>
          </w:p>
        </w:tc>
        <w:tc>
          <w:tcPr>
            <w:tcW w:w="795"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3</w:t>
            </w:r>
          </w:p>
        </w:tc>
      </w:tr>
      <w:tr w:rsidR="00624440" w:rsidRPr="001C641F">
        <w:trPr>
          <w:trHeight w:val="300"/>
        </w:trPr>
        <w:tc>
          <w:tcPr>
            <w:tcW w:w="1005" w:type="dxa"/>
            <w:tcBorders>
              <w:top w:val="nil"/>
              <w:right w:val="single" w:sz="4" w:space="0" w:color="auto"/>
            </w:tcBorders>
          </w:tcPr>
          <w:p w:rsidR="00624440" w:rsidRPr="001C641F" w:rsidRDefault="00624440" w:rsidP="006B23EE">
            <w:pPr>
              <w:jc w:val="right"/>
              <w:rPr>
                <w:color w:val="000000"/>
              </w:rPr>
            </w:pPr>
          </w:p>
        </w:tc>
        <w:tc>
          <w:tcPr>
            <w:tcW w:w="1758" w:type="dxa"/>
            <w:tcBorders>
              <w:top w:val="nil"/>
              <w:left w:val="single" w:sz="4" w:space="0" w:color="auto"/>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87</w:t>
            </w:r>
          </w:p>
        </w:tc>
        <w:tc>
          <w:tcPr>
            <w:tcW w:w="1759"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69.8</w:t>
            </w:r>
          </w:p>
        </w:tc>
        <w:tc>
          <w:tcPr>
            <w:tcW w:w="1988"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17.2</w:t>
            </w:r>
          </w:p>
        </w:tc>
        <w:tc>
          <w:tcPr>
            <w:tcW w:w="795"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4</w:t>
            </w:r>
          </w:p>
        </w:tc>
      </w:tr>
      <w:tr w:rsidR="00624440" w:rsidRPr="001C641F">
        <w:trPr>
          <w:trHeight w:val="300"/>
        </w:trPr>
        <w:tc>
          <w:tcPr>
            <w:tcW w:w="1005" w:type="dxa"/>
            <w:tcBorders>
              <w:top w:val="nil"/>
              <w:right w:val="single" w:sz="4" w:space="0" w:color="auto"/>
            </w:tcBorders>
          </w:tcPr>
          <w:p w:rsidR="00624440" w:rsidRPr="001C641F" w:rsidRDefault="00624440" w:rsidP="006B23EE">
            <w:pPr>
              <w:jc w:val="right"/>
              <w:rPr>
                <w:color w:val="000000"/>
              </w:rPr>
            </w:pPr>
          </w:p>
        </w:tc>
        <w:tc>
          <w:tcPr>
            <w:tcW w:w="1758" w:type="dxa"/>
            <w:tcBorders>
              <w:top w:val="nil"/>
              <w:left w:val="single" w:sz="4" w:space="0" w:color="auto"/>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85.4</w:t>
            </w:r>
          </w:p>
        </w:tc>
        <w:tc>
          <w:tcPr>
            <w:tcW w:w="1759"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115.8</w:t>
            </w:r>
          </w:p>
        </w:tc>
        <w:tc>
          <w:tcPr>
            <w:tcW w:w="1988"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-30.4</w:t>
            </w:r>
          </w:p>
        </w:tc>
        <w:tc>
          <w:tcPr>
            <w:tcW w:w="795" w:type="dxa"/>
            <w:tcBorders>
              <w:top w:val="nil"/>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5</w:t>
            </w:r>
          </w:p>
        </w:tc>
      </w:tr>
      <w:tr w:rsidR="00624440" w:rsidRPr="001C641F">
        <w:trPr>
          <w:trHeight w:val="300"/>
        </w:trPr>
        <w:tc>
          <w:tcPr>
            <w:tcW w:w="1005" w:type="dxa"/>
            <w:tcBorders>
              <w:right w:val="single" w:sz="4" w:space="0" w:color="auto"/>
            </w:tcBorders>
          </w:tcPr>
          <w:p w:rsidR="00624440" w:rsidRPr="001C641F" w:rsidRDefault="00624440" w:rsidP="006B23EE">
            <w:pPr>
              <w:jc w:val="right"/>
              <w:rPr>
                <w:color w:val="000000"/>
              </w:rPr>
            </w:pPr>
          </w:p>
        </w:tc>
        <w:tc>
          <w:tcPr>
            <w:tcW w:w="17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90.4</w:t>
            </w:r>
          </w:p>
        </w:tc>
        <w:tc>
          <w:tcPr>
            <w:tcW w:w="1759" w:type="dxa"/>
            <w:tcBorders>
              <w:top w:val="single" w:sz="4" w:space="0" w:color="auto"/>
              <w:left w:val="nil"/>
              <w:bottom w:val="single" w:sz="4" w:space="0" w:color="auto"/>
              <w:right w:val="single" w:sz="4" w:space="0" w:color="auto"/>
            </w:tcBorders>
            <w:shd w:val="clear" w:color="auto" w:fill="auto"/>
            <w:noWrap/>
            <w:vAlign w:val="bottom"/>
          </w:tcPr>
          <w:p w:rsidR="00624440" w:rsidRPr="001C641F" w:rsidRDefault="00624440" w:rsidP="006B23EE">
            <w:pPr>
              <w:jc w:val="center"/>
              <w:rPr>
                <w:color w:val="000000"/>
              </w:rPr>
            </w:pPr>
            <w:r w:rsidRPr="001C641F">
              <w:rPr>
                <w:color w:val="000000"/>
              </w:rPr>
              <w:t>27.2</w:t>
            </w:r>
          </w:p>
        </w:tc>
        <w:tc>
          <w:tcPr>
            <w:tcW w:w="1988" w:type="dxa"/>
            <w:tcBorders>
              <w:top w:val="single" w:sz="4" w:space="0" w:color="auto"/>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63.2</w:t>
            </w:r>
          </w:p>
        </w:tc>
        <w:tc>
          <w:tcPr>
            <w:tcW w:w="795" w:type="dxa"/>
            <w:tcBorders>
              <w:top w:val="single" w:sz="4" w:space="0" w:color="auto"/>
              <w:left w:val="nil"/>
              <w:bottom w:val="single" w:sz="4" w:space="0" w:color="auto"/>
              <w:right w:val="single" w:sz="4" w:space="0" w:color="auto"/>
            </w:tcBorders>
            <w:shd w:val="clear" w:color="auto" w:fill="auto"/>
            <w:noWrap/>
            <w:vAlign w:val="bottom"/>
          </w:tcPr>
          <w:p w:rsidR="00624440" w:rsidRPr="001C641F" w:rsidRDefault="00624440" w:rsidP="006B23EE">
            <w:pPr>
              <w:jc w:val="center"/>
              <w:rPr>
                <w:b/>
                <w:color w:val="000000"/>
              </w:rPr>
            </w:pPr>
            <w:r w:rsidRPr="001C641F">
              <w:rPr>
                <w:b/>
                <w:color w:val="000000"/>
              </w:rPr>
              <w:t>6</w:t>
            </w:r>
          </w:p>
        </w:tc>
      </w:tr>
    </w:tbl>
    <w:p w:rsidR="00624440" w:rsidRDefault="00624440" w:rsidP="00624440">
      <w:pPr>
        <w:spacing w:line="480" w:lineRule="auto"/>
        <w:ind w:firstLine="720"/>
      </w:pPr>
    </w:p>
    <w:tbl>
      <w:tblPr>
        <w:tblW w:w="8490" w:type="dxa"/>
        <w:tblInd w:w="93" w:type="dxa"/>
        <w:tblLook w:val="04A0"/>
      </w:tblPr>
      <w:tblGrid>
        <w:gridCol w:w="1093"/>
        <w:gridCol w:w="1802"/>
        <w:gridCol w:w="1890"/>
        <w:gridCol w:w="2250"/>
        <w:gridCol w:w="1455"/>
      </w:tblGrid>
      <w:tr w:rsidR="00624440" w:rsidRPr="00A86586">
        <w:trPr>
          <w:trHeight w:val="300"/>
        </w:trPr>
        <w:tc>
          <w:tcPr>
            <w:tcW w:w="1093" w:type="dxa"/>
            <w:tcBorders>
              <w:bottom w:val="nil"/>
              <w:right w:val="single" w:sz="4" w:space="0" w:color="auto"/>
            </w:tcBorders>
          </w:tcPr>
          <w:p w:rsidR="00624440" w:rsidRDefault="00624440" w:rsidP="006B23EE">
            <w:pPr>
              <w:jc w:val="right"/>
              <w:rPr>
                <w:i/>
                <w:color w:val="000000"/>
              </w:rPr>
            </w:pPr>
          </w:p>
        </w:tc>
        <w:tc>
          <w:tcPr>
            <w:tcW w:w="1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4440" w:rsidRPr="00BA3DFC" w:rsidRDefault="00624440" w:rsidP="006B23EE">
            <w:pPr>
              <w:jc w:val="center"/>
              <w:rPr>
                <w:b/>
                <w:i/>
                <w:color w:val="000000"/>
              </w:rPr>
            </w:pPr>
            <w:r w:rsidRPr="00BA3DFC">
              <w:rPr>
                <w:b/>
                <w:i/>
                <w:color w:val="000000"/>
              </w:rPr>
              <w:t>Anterior (N)</w:t>
            </w:r>
          </w:p>
        </w:tc>
        <w:tc>
          <w:tcPr>
            <w:tcW w:w="1890" w:type="dxa"/>
            <w:tcBorders>
              <w:top w:val="single" w:sz="4" w:space="0" w:color="auto"/>
              <w:left w:val="nil"/>
              <w:bottom w:val="single" w:sz="4" w:space="0" w:color="auto"/>
              <w:right w:val="single" w:sz="4" w:space="0" w:color="auto"/>
            </w:tcBorders>
            <w:shd w:val="clear" w:color="auto" w:fill="auto"/>
            <w:noWrap/>
            <w:vAlign w:val="bottom"/>
          </w:tcPr>
          <w:p w:rsidR="00624440" w:rsidRPr="00BA3DFC" w:rsidRDefault="00624440" w:rsidP="006B23EE">
            <w:pPr>
              <w:jc w:val="center"/>
              <w:rPr>
                <w:b/>
                <w:i/>
                <w:color w:val="000000"/>
              </w:rPr>
            </w:pPr>
            <w:r w:rsidRPr="00BA3DFC">
              <w:rPr>
                <w:b/>
                <w:i/>
                <w:color w:val="000000"/>
              </w:rPr>
              <w:t>Posterior(N)</w:t>
            </w:r>
          </w:p>
        </w:tc>
        <w:tc>
          <w:tcPr>
            <w:tcW w:w="2250" w:type="dxa"/>
            <w:tcBorders>
              <w:top w:val="single" w:sz="4" w:space="0" w:color="auto"/>
              <w:left w:val="nil"/>
              <w:bottom w:val="single" w:sz="4" w:space="0" w:color="auto"/>
              <w:right w:val="single" w:sz="4" w:space="0" w:color="auto"/>
            </w:tcBorders>
            <w:shd w:val="clear" w:color="auto" w:fill="auto"/>
            <w:noWrap/>
            <w:vAlign w:val="bottom"/>
          </w:tcPr>
          <w:p w:rsidR="00624440" w:rsidRDefault="00624440" w:rsidP="006B23EE">
            <w:pPr>
              <w:jc w:val="center"/>
              <w:rPr>
                <w:b/>
                <w:i/>
                <w:color w:val="000000"/>
              </w:rPr>
            </w:pPr>
            <w:r>
              <w:rPr>
                <w:b/>
                <w:i/>
                <w:color w:val="000000"/>
              </w:rPr>
              <w:t>Pair Difference</w:t>
            </w:r>
          </w:p>
        </w:tc>
        <w:tc>
          <w:tcPr>
            <w:tcW w:w="1455" w:type="dxa"/>
            <w:tcBorders>
              <w:top w:val="single" w:sz="4" w:space="0" w:color="auto"/>
              <w:bottom w:val="single" w:sz="4" w:space="0" w:color="auto"/>
              <w:right w:val="single" w:sz="4" w:space="0" w:color="auto"/>
            </w:tcBorders>
            <w:shd w:val="clear" w:color="auto" w:fill="auto"/>
          </w:tcPr>
          <w:p w:rsidR="00624440" w:rsidRPr="00A86586" w:rsidRDefault="00624440" w:rsidP="006B23EE">
            <w:pPr>
              <w:rPr>
                <w:b/>
                <w:i/>
                <w:color w:val="000000"/>
              </w:rPr>
            </w:pPr>
            <w:r>
              <w:rPr>
                <w:b/>
                <w:i/>
                <w:color w:val="000000"/>
              </w:rPr>
              <w:t>Overall (N)</w:t>
            </w:r>
          </w:p>
        </w:tc>
      </w:tr>
      <w:tr w:rsidR="00624440" w:rsidRPr="00A86586">
        <w:trPr>
          <w:trHeight w:val="300"/>
        </w:trPr>
        <w:tc>
          <w:tcPr>
            <w:tcW w:w="1093" w:type="dxa"/>
            <w:tcBorders>
              <w:bottom w:val="nil"/>
              <w:right w:val="single" w:sz="4" w:space="0" w:color="auto"/>
            </w:tcBorders>
          </w:tcPr>
          <w:p w:rsidR="00624440" w:rsidRPr="00BA3DFC" w:rsidRDefault="00624440" w:rsidP="006B23EE">
            <w:pPr>
              <w:jc w:val="right"/>
              <w:rPr>
                <w:b/>
                <w:i/>
                <w:color w:val="000000"/>
              </w:rPr>
            </w:pPr>
            <w:r w:rsidRPr="00BA3DFC">
              <w:rPr>
                <w:b/>
                <w:i/>
                <w:color w:val="000000"/>
              </w:rPr>
              <w:t>Mean:</w:t>
            </w:r>
          </w:p>
        </w:tc>
        <w:tc>
          <w:tcPr>
            <w:tcW w:w="1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4440" w:rsidRPr="00A86586" w:rsidRDefault="00624440" w:rsidP="006B23EE">
            <w:pPr>
              <w:jc w:val="center"/>
              <w:rPr>
                <w:i/>
                <w:color w:val="000000"/>
              </w:rPr>
            </w:pPr>
            <w:r>
              <w:rPr>
                <w:i/>
                <w:color w:val="000000"/>
              </w:rPr>
              <w:t>84.3</w:t>
            </w:r>
          </w:p>
        </w:tc>
        <w:tc>
          <w:tcPr>
            <w:tcW w:w="1890" w:type="dxa"/>
            <w:tcBorders>
              <w:top w:val="single" w:sz="4" w:space="0" w:color="auto"/>
              <w:left w:val="nil"/>
              <w:bottom w:val="single" w:sz="4" w:space="0" w:color="auto"/>
              <w:right w:val="single" w:sz="4" w:space="0" w:color="auto"/>
            </w:tcBorders>
            <w:shd w:val="clear" w:color="auto" w:fill="auto"/>
            <w:noWrap/>
            <w:vAlign w:val="bottom"/>
          </w:tcPr>
          <w:p w:rsidR="00624440" w:rsidRPr="00A86586" w:rsidRDefault="00624440" w:rsidP="006B23EE">
            <w:pPr>
              <w:jc w:val="center"/>
              <w:rPr>
                <w:i/>
                <w:color w:val="000000"/>
              </w:rPr>
            </w:pPr>
            <w:r>
              <w:rPr>
                <w:i/>
                <w:color w:val="000000"/>
              </w:rPr>
              <w:t>77.3</w:t>
            </w:r>
          </w:p>
        </w:tc>
        <w:tc>
          <w:tcPr>
            <w:tcW w:w="2250" w:type="dxa"/>
            <w:tcBorders>
              <w:top w:val="single" w:sz="4" w:space="0" w:color="auto"/>
              <w:left w:val="nil"/>
              <w:bottom w:val="single" w:sz="4" w:space="0" w:color="auto"/>
              <w:right w:val="single" w:sz="4" w:space="0" w:color="auto"/>
            </w:tcBorders>
            <w:shd w:val="clear" w:color="auto" w:fill="auto"/>
            <w:noWrap/>
            <w:vAlign w:val="bottom"/>
          </w:tcPr>
          <w:p w:rsidR="00624440" w:rsidRPr="00BA3DFC" w:rsidRDefault="00624440" w:rsidP="006B23EE">
            <w:pPr>
              <w:jc w:val="center"/>
              <w:rPr>
                <w:i/>
                <w:color w:val="000000"/>
              </w:rPr>
            </w:pPr>
            <w:r w:rsidRPr="00BA3DFC">
              <w:rPr>
                <w:i/>
                <w:color w:val="000000"/>
              </w:rPr>
              <w:t>6.9</w:t>
            </w:r>
          </w:p>
        </w:tc>
        <w:tc>
          <w:tcPr>
            <w:tcW w:w="1455" w:type="dxa"/>
            <w:tcBorders>
              <w:top w:val="single" w:sz="4" w:space="0" w:color="auto"/>
              <w:bottom w:val="single" w:sz="4" w:space="0" w:color="auto"/>
              <w:right w:val="single" w:sz="4" w:space="0" w:color="auto"/>
            </w:tcBorders>
            <w:shd w:val="clear" w:color="auto" w:fill="auto"/>
          </w:tcPr>
          <w:p w:rsidR="00624440" w:rsidRPr="00BA3DFC" w:rsidRDefault="00624440" w:rsidP="006B23EE">
            <w:pPr>
              <w:jc w:val="center"/>
              <w:rPr>
                <w:i/>
                <w:color w:val="000000"/>
              </w:rPr>
            </w:pPr>
            <w:r w:rsidRPr="00BA3DFC">
              <w:rPr>
                <w:i/>
                <w:color w:val="000000"/>
              </w:rPr>
              <w:t>80.8</w:t>
            </w:r>
          </w:p>
        </w:tc>
      </w:tr>
      <w:tr w:rsidR="00624440" w:rsidRPr="00A86586">
        <w:trPr>
          <w:trHeight w:val="300"/>
        </w:trPr>
        <w:tc>
          <w:tcPr>
            <w:tcW w:w="1093" w:type="dxa"/>
            <w:tcBorders>
              <w:right w:val="single" w:sz="4" w:space="0" w:color="auto"/>
            </w:tcBorders>
          </w:tcPr>
          <w:p w:rsidR="00624440" w:rsidRPr="00BA3DFC" w:rsidRDefault="00624440" w:rsidP="006B23EE">
            <w:pPr>
              <w:jc w:val="right"/>
              <w:rPr>
                <w:b/>
                <w:i/>
                <w:color w:val="000000"/>
              </w:rPr>
            </w:pPr>
            <w:r w:rsidRPr="00BA3DFC">
              <w:rPr>
                <w:b/>
                <w:i/>
                <w:color w:val="000000"/>
              </w:rPr>
              <w:t>Median:</w:t>
            </w:r>
          </w:p>
        </w:tc>
        <w:tc>
          <w:tcPr>
            <w:tcW w:w="1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4440" w:rsidRPr="00A86586" w:rsidRDefault="00624440" w:rsidP="006B23EE">
            <w:pPr>
              <w:jc w:val="center"/>
              <w:rPr>
                <w:i/>
                <w:color w:val="000000"/>
              </w:rPr>
            </w:pPr>
            <w:r w:rsidRPr="00A86586">
              <w:rPr>
                <w:i/>
                <w:color w:val="000000"/>
              </w:rPr>
              <w:t>85.7</w:t>
            </w:r>
          </w:p>
        </w:tc>
        <w:tc>
          <w:tcPr>
            <w:tcW w:w="1890" w:type="dxa"/>
            <w:tcBorders>
              <w:top w:val="single" w:sz="4" w:space="0" w:color="auto"/>
              <w:left w:val="nil"/>
              <w:bottom w:val="single" w:sz="4" w:space="0" w:color="auto"/>
              <w:right w:val="single" w:sz="4" w:space="0" w:color="auto"/>
            </w:tcBorders>
            <w:shd w:val="clear" w:color="auto" w:fill="auto"/>
            <w:noWrap/>
            <w:vAlign w:val="bottom"/>
          </w:tcPr>
          <w:p w:rsidR="00624440" w:rsidRPr="00A86586" w:rsidRDefault="00624440" w:rsidP="006B23EE">
            <w:pPr>
              <w:jc w:val="center"/>
              <w:rPr>
                <w:i/>
                <w:color w:val="000000"/>
              </w:rPr>
            </w:pPr>
            <w:r w:rsidRPr="00A86586">
              <w:rPr>
                <w:i/>
                <w:color w:val="000000"/>
              </w:rPr>
              <w:t>75.8</w:t>
            </w:r>
          </w:p>
        </w:tc>
        <w:tc>
          <w:tcPr>
            <w:tcW w:w="2250" w:type="dxa"/>
            <w:tcBorders>
              <w:top w:val="single" w:sz="4" w:space="0" w:color="auto"/>
              <w:left w:val="nil"/>
              <w:bottom w:val="single" w:sz="4" w:space="0" w:color="auto"/>
              <w:right w:val="single" w:sz="4" w:space="0" w:color="auto"/>
            </w:tcBorders>
            <w:shd w:val="clear" w:color="auto" w:fill="auto"/>
            <w:noWrap/>
            <w:vAlign w:val="bottom"/>
          </w:tcPr>
          <w:p w:rsidR="00624440" w:rsidRPr="00BA3DFC" w:rsidRDefault="00624440" w:rsidP="006B23EE">
            <w:pPr>
              <w:jc w:val="center"/>
              <w:rPr>
                <w:i/>
                <w:color w:val="000000"/>
              </w:rPr>
            </w:pPr>
            <w:r w:rsidRPr="00BA3DFC">
              <w:rPr>
                <w:i/>
                <w:color w:val="000000"/>
              </w:rPr>
              <w:t>2.6</w:t>
            </w:r>
          </w:p>
        </w:tc>
        <w:tc>
          <w:tcPr>
            <w:tcW w:w="1455" w:type="dxa"/>
            <w:tcBorders>
              <w:top w:val="single" w:sz="4" w:space="0" w:color="auto"/>
              <w:bottom w:val="single" w:sz="4" w:space="0" w:color="auto"/>
              <w:right w:val="single" w:sz="4" w:space="0" w:color="auto"/>
            </w:tcBorders>
            <w:shd w:val="clear" w:color="auto" w:fill="auto"/>
          </w:tcPr>
          <w:p w:rsidR="00624440" w:rsidRPr="00BA3DFC" w:rsidRDefault="00624440" w:rsidP="006B23EE">
            <w:pPr>
              <w:jc w:val="center"/>
              <w:rPr>
                <w:i/>
                <w:color w:val="000000"/>
              </w:rPr>
            </w:pPr>
            <w:r w:rsidRPr="00BA3DFC">
              <w:rPr>
                <w:i/>
                <w:color w:val="000000"/>
              </w:rPr>
              <w:t>83.0</w:t>
            </w:r>
          </w:p>
        </w:tc>
      </w:tr>
      <w:tr w:rsidR="00624440" w:rsidRPr="00A86586">
        <w:trPr>
          <w:trHeight w:val="300"/>
        </w:trPr>
        <w:tc>
          <w:tcPr>
            <w:tcW w:w="1093" w:type="dxa"/>
            <w:tcBorders>
              <w:bottom w:val="nil"/>
              <w:right w:val="single" w:sz="4" w:space="0" w:color="auto"/>
            </w:tcBorders>
          </w:tcPr>
          <w:p w:rsidR="00624440" w:rsidRPr="00BA3DFC" w:rsidRDefault="00624440" w:rsidP="006B23EE">
            <w:pPr>
              <w:jc w:val="right"/>
              <w:rPr>
                <w:b/>
                <w:i/>
                <w:color w:val="000000"/>
              </w:rPr>
            </w:pPr>
            <w:r w:rsidRPr="00BA3DFC">
              <w:rPr>
                <w:b/>
                <w:i/>
                <w:color w:val="000000"/>
              </w:rPr>
              <w:t>Range:</w:t>
            </w:r>
          </w:p>
        </w:tc>
        <w:tc>
          <w:tcPr>
            <w:tcW w:w="1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4440" w:rsidRPr="00A86586" w:rsidRDefault="00624440" w:rsidP="006B23EE">
            <w:pPr>
              <w:jc w:val="center"/>
              <w:rPr>
                <w:i/>
                <w:color w:val="000000"/>
              </w:rPr>
            </w:pPr>
            <w:r>
              <w:rPr>
                <w:i/>
                <w:color w:val="000000"/>
              </w:rPr>
              <w:t>76.2 – 90.4</w:t>
            </w:r>
          </w:p>
        </w:tc>
        <w:tc>
          <w:tcPr>
            <w:tcW w:w="1890" w:type="dxa"/>
            <w:tcBorders>
              <w:top w:val="single" w:sz="4" w:space="0" w:color="auto"/>
              <w:left w:val="nil"/>
              <w:bottom w:val="single" w:sz="4" w:space="0" w:color="auto"/>
              <w:right w:val="single" w:sz="4" w:space="0" w:color="auto"/>
            </w:tcBorders>
            <w:shd w:val="clear" w:color="auto" w:fill="auto"/>
            <w:noWrap/>
            <w:vAlign w:val="bottom"/>
          </w:tcPr>
          <w:p w:rsidR="00624440" w:rsidRPr="00A86586" w:rsidRDefault="00624440" w:rsidP="006B23EE">
            <w:pPr>
              <w:jc w:val="center"/>
              <w:rPr>
                <w:i/>
                <w:color w:val="000000"/>
              </w:rPr>
            </w:pPr>
            <w:r>
              <w:rPr>
                <w:i/>
                <w:color w:val="000000"/>
              </w:rPr>
              <w:t>27.2 – 115.8</w:t>
            </w:r>
          </w:p>
        </w:tc>
        <w:tc>
          <w:tcPr>
            <w:tcW w:w="2250" w:type="dxa"/>
            <w:tcBorders>
              <w:top w:val="single" w:sz="4" w:space="0" w:color="auto"/>
              <w:left w:val="nil"/>
              <w:bottom w:val="single" w:sz="4" w:space="0" w:color="auto"/>
              <w:right w:val="single" w:sz="4" w:space="0" w:color="auto"/>
            </w:tcBorders>
            <w:shd w:val="clear" w:color="auto" w:fill="auto"/>
            <w:noWrap/>
            <w:vAlign w:val="bottom"/>
          </w:tcPr>
          <w:p w:rsidR="00624440" w:rsidRPr="00BA3DFC" w:rsidRDefault="00624440" w:rsidP="006B23EE">
            <w:pPr>
              <w:jc w:val="center"/>
              <w:rPr>
                <w:i/>
                <w:color w:val="000000"/>
              </w:rPr>
            </w:pPr>
            <w:r w:rsidRPr="00BA3DFC">
              <w:rPr>
                <w:i/>
                <w:color w:val="000000"/>
              </w:rPr>
              <w:t>-30.4 – 63.2</w:t>
            </w:r>
          </w:p>
        </w:tc>
        <w:tc>
          <w:tcPr>
            <w:tcW w:w="1455" w:type="dxa"/>
            <w:tcBorders>
              <w:top w:val="single" w:sz="4" w:space="0" w:color="auto"/>
              <w:bottom w:val="single" w:sz="4" w:space="0" w:color="auto"/>
              <w:right w:val="single" w:sz="4" w:space="0" w:color="auto"/>
            </w:tcBorders>
            <w:shd w:val="clear" w:color="auto" w:fill="auto"/>
          </w:tcPr>
          <w:p w:rsidR="00624440" w:rsidRPr="00BA3DFC" w:rsidRDefault="00624440" w:rsidP="006B23EE">
            <w:pPr>
              <w:rPr>
                <w:i/>
                <w:color w:val="000000"/>
              </w:rPr>
            </w:pPr>
          </w:p>
        </w:tc>
      </w:tr>
    </w:tbl>
    <w:p w:rsidR="00037BA3" w:rsidRPr="00624440" w:rsidRDefault="0050020B" w:rsidP="0050020B">
      <w:pPr>
        <w:autoSpaceDE w:val="0"/>
        <w:autoSpaceDN w:val="0"/>
        <w:adjustRightInd w:val="0"/>
        <w:spacing w:after="0" w:line="480" w:lineRule="auto"/>
        <w:rPr>
          <w:rStyle w:val="ti2"/>
        </w:rPr>
      </w:pPr>
      <w:r w:rsidRPr="00624440">
        <w:rPr>
          <w:rStyle w:val="ti2"/>
          <w:rFonts w:ascii="Times New Roman" w:hAnsi="Times New Roman"/>
          <w:sz w:val="28"/>
          <w:szCs w:val="28"/>
          <w:u w:val="single"/>
        </w:rPr>
        <w:br w:type="page"/>
      </w:r>
    </w:p>
    <w:p w:rsidR="00F77648" w:rsidRPr="005E30EF" w:rsidRDefault="0050020B" w:rsidP="00A3571F">
      <w:pPr>
        <w:autoSpaceDE w:val="0"/>
        <w:autoSpaceDN w:val="0"/>
        <w:adjustRightInd w:val="0"/>
        <w:spacing w:after="0" w:line="480" w:lineRule="auto"/>
        <w:rPr>
          <w:rStyle w:val="ti2"/>
        </w:rPr>
      </w:pPr>
      <w:r w:rsidRPr="005E30EF">
        <w:rPr>
          <w:rStyle w:val="ti2"/>
          <w:rFonts w:ascii="Times New Roman" w:hAnsi="Times New Roman"/>
          <w:sz w:val="28"/>
          <w:szCs w:val="28"/>
        </w:rPr>
        <w:t>Figure Legend</w:t>
      </w:r>
      <w:r w:rsidR="003C7C39">
        <w:rPr>
          <w:rStyle w:val="ti2"/>
          <w:rFonts w:ascii="Times New Roman" w:hAnsi="Times New Roman"/>
          <w:sz w:val="28"/>
          <w:szCs w:val="28"/>
        </w:rPr>
        <w:t>s</w:t>
      </w:r>
      <w:r w:rsidR="00F77648" w:rsidRPr="005E30EF">
        <w:rPr>
          <w:rStyle w:val="ti2"/>
          <w:rFonts w:ascii="Times New Roman" w:hAnsi="Times New Roman"/>
          <w:sz w:val="28"/>
          <w:szCs w:val="28"/>
        </w:rPr>
        <w:t>:</w:t>
      </w:r>
    </w:p>
    <w:p w:rsidR="000A4BA0" w:rsidRDefault="000A4BA0" w:rsidP="00F77648">
      <w:pPr>
        <w:spacing w:line="480" w:lineRule="auto"/>
        <w:rPr>
          <w:rStyle w:val="ti2"/>
        </w:rPr>
      </w:pPr>
    </w:p>
    <w:p w:rsidR="00F77648" w:rsidRPr="00933659" w:rsidRDefault="00F77648" w:rsidP="00F77648">
      <w:pPr>
        <w:spacing w:line="480" w:lineRule="auto"/>
        <w:rPr>
          <w:rStyle w:val="ti2"/>
        </w:rPr>
      </w:pPr>
      <w:r w:rsidRPr="00933659">
        <w:rPr>
          <w:rStyle w:val="ti2"/>
          <w:rFonts w:ascii="Times New Roman" w:hAnsi="Times New Roman"/>
          <w:color w:val="000000"/>
          <w:sz w:val="24"/>
          <w:szCs w:val="24"/>
        </w:rPr>
        <w:t>Figure 1</w:t>
      </w:r>
      <w:r w:rsidR="0050020B">
        <w:rPr>
          <w:rStyle w:val="ti2"/>
          <w:rFonts w:ascii="Times New Roman" w:hAnsi="Times New Roman"/>
          <w:color w:val="000000"/>
          <w:sz w:val="24"/>
          <w:szCs w:val="24"/>
        </w:rPr>
        <w:t>A</w:t>
      </w:r>
      <w:r w:rsidRPr="00933659">
        <w:rPr>
          <w:rStyle w:val="ti2"/>
          <w:rFonts w:ascii="Times New Roman" w:hAnsi="Times New Roman"/>
          <w:color w:val="000000"/>
          <w:sz w:val="24"/>
          <w:szCs w:val="24"/>
        </w:rPr>
        <w:t>. Immobilized specimen with initial</w:t>
      </w:r>
      <w:r w:rsidR="0050020B">
        <w:rPr>
          <w:rStyle w:val="ti2"/>
          <w:rFonts w:ascii="Times New Roman" w:hAnsi="Times New Roman"/>
          <w:color w:val="000000"/>
          <w:sz w:val="24"/>
          <w:szCs w:val="24"/>
        </w:rPr>
        <w:t xml:space="preserve"> dissection completed</w:t>
      </w:r>
      <w:r w:rsidRPr="00933659">
        <w:rPr>
          <w:rStyle w:val="ti2"/>
          <w:rFonts w:ascii="Times New Roman" w:hAnsi="Times New Roman"/>
          <w:color w:val="000000"/>
          <w:sz w:val="24"/>
          <w:szCs w:val="24"/>
        </w:rPr>
        <w:t>.</w:t>
      </w:r>
    </w:p>
    <w:p w:rsidR="00F77648" w:rsidRPr="00933659" w:rsidRDefault="0050020B" w:rsidP="0050020B">
      <w:pPr>
        <w:autoSpaceDE w:val="0"/>
        <w:autoSpaceDN w:val="0"/>
        <w:adjustRightInd w:val="0"/>
        <w:spacing w:after="0" w:line="480" w:lineRule="auto"/>
        <w:rPr>
          <w:rFonts w:ascii="Times New Roman" w:hAnsi="Times New Roman" w:cs="Times New Roman"/>
          <w:color w:val="000000"/>
          <w:sz w:val="24"/>
          <w:szCs w:val="24"/>
        </w:rPr>
      </w:pPr>
      <w:r>
        <w:rPr>
          <w:rStyle w:val="ti2"/>
          <w:rFonts w:ascii="Times New Roman" w:hAnsi="Times New Roman"/>
          <w:color w:val="000000"/>
          <w:sz w:val="24"/>
          <w:szCs w:val="24"/>
        </w:rPr>
        <w:t>Figure 1B</w:t>
      </w:r>
      <w:r w:rsidR="00F77648" w:rsidRPr="00933659">
        <w:rPr>
          <w:rStyle w:val="ti2"/>
          <w:rFonts w:ascii="Times New Roman" w:hAnsi="Times New Roman"/>
          <w:color w:val="000000"/>
          <w:sz w:val="24"/>
          <w:szCs w:val="24"/>
        </w:rPr>
        <w:t>. Insertion of two medial row suture anchors.</w:t>
      </w:r>
    </w:p>
    <w:p w:rsidR="00F77648" w:rsidRPr="00933659" w:rsidRDefault="0050020B" w:rsidP="00F77648">
      <w:pPr>
        <w:autoSpaceDE w:val="0"/>
        <w:autoSpaceDN w:val="0"/>
        <w:adjustRightInd w:val="0"/>
        <w:spacing w:after="0" w:line="480" w:lineRule="auto"/>
        <w:rPr>
          <w:rStyle w:val="ti2"/>
        </w:rPr>
      </w:pPr>
      <w:r>
        <w:rPr>
          <w:rStyle w:val="ti2"/>
          <w:rFonts w:ascii="Times New Roman" w:hAnsi="Times New Roman"/>
          <w:color w:val="000000"/>
          <w:sz w:val="24"/>
          <w:szCs w:val="24"/>
        </w:rPr>
        <w:t>Figure 1C</w:t>
      </w:r>
      <w:r w:rsidR="00F77648" w:rsidRPr="00933659">
        <w:rPr>
          <w:rStyle w:val="ti2"/>
          <w:rFonts w:ascii="Times New Roman" w:hAnsi="Times New Roman"/>
          <w:color w:val="000000"/>
          <w:sz w:val="24"/>
          <w:szCs w:val="24"/>
        </w:rPr>
        <w:t>. Placement of the first of two lateral row anchors. Note incomplete seating of anchor to allow tensioning of lateral row sutures. Medial sutures have been tied and one suture limb from each of the two medial anchors has been pulled across tendon substance to create the Suture Bridge pattern.</w:t>
      </w:r>
    </w:p>
    <w:p w:rsidR="00F77648" w:rsidRPr="0050020B" w:rsidRDefault="0050020B" w:rsidP="00A3571F">
      <w:pPr>
        <w:autoSpaceDE w:val="0"/>
        <w:autoSpaceDN w:val="0"/>
        <w:adjustRightInd w:val="0"/>
        <w:spacing w:after="0" w:line="480" w:lineRule="auto"/>
        <w:rPr>
          <w:rStyle w:val="ti2"/>
        </w:rPr>
      </w:pPr>
      <w:r>
        <w:rPr>
          <w:rStyle w:val="ti2"/>
          <w:rFonts w:ascii="Times New Roman" w:hAnsi="Times New Roman"/>
          <w:color w:val="000000"/>
          <w:sz w:val="24"/>
          <w:szCs w:val="24"/>
        </w:rPr>
        <w:t>Figure 1D</w:t>
      </w:r>
      <w:r w:rsidR="00F77648" w:rsidRPr="00933659">
        <w:rPr>
          <w:rStyle w:val="ti2"/>
          <w:rFonts w:ascii="Times New Roman" w:hAnsi="Times New Roman"/>
          <w:color w:val="000000"/>
          <w:sz w:val="24"/>
          <w:szCs w:val="24"/>
        </w:rPr>
        <w:t>. Construct immediately prior to tensioning of lateral row sutures.</w:t>
      </w:r>
    </w:p>
    <w:sectPr w:rsidR="00F77648" w:rsidRPr="0050020B" w:rsidSect="002324E2">
      <w:footerReference w:type="default" r:id="rId126"/>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1632" w:rsidRPr="00250653" w:rsidRDefault="00B11632" w:rsidP="000F58E5">
      <w:pPr>
        <w:spacing w:after="0" w:line="240" w:lineRule="auto"/>
        <w:rPr>
          <w:rFonts w:cs="Times New Roman"/>
        </w:rPr>
      </w:pPr>
      <w:r>
        <w:separator/>
      </w:r>
    </w:p>
  </w:endnote>
  <w:endnote w:type="continuationSeparator" w:id="1">
    <w:p w:rsidR="00B11632" w:rsidRPr="00250653" w:rsidRDefault="00B11632" w:rsidP="000F58E5">
      <w:pPr>
        <w:spacing w:after="0" w:line="240" w:lineRule="auto"/>
        <w:rPr>
          <w:rFonts w:cs="Times New Roman"/>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632" w:rsidRDefault="00184886">
    <w:pPr>
      <w:pStyle w:val="Footer"/>
      <w:jc w:val="right"/>
    </w:pPr>
    <w:fldSimple w:instr=" PAGE   \* MERGEFORMAT ">
      <w:r w:rsidR="00181FAE">
        <w:rPr>
          <w:noProof/>
        </w:rPr>
        <w:t>20</w:t>
      </w:r>
    </w:fldSimple>
  </w:p>
  <w:p w:rsidR="00B11632" w:rsidRDefault="00B116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1632" w:rsidRPr="00250653" w:rsidRDefault="00B11632" w:rsidP="000F58E5">
      <w:pPr>
        <w:spacing w:after="0" w:line="240" w:lineRule="auto"/>
        <w:rPr>
          <w:rFonts w:cs="Times New Roman"/>
        </w:rPr>
      </w:pPr>
      <w:r>
        <w:separator/>
      </w:r>
    </w:p>
  </w:footnote>
  <w:footnote w:type="continuationSeparator" w:id="1">
    <w:p w:rsidR="00B11632" w:rsidRPr="00250653" w:rsidRDefault="00B11632" w:rsidP="000F58E5">
      <w:pPr>
        <w:spacing w:after="0" w:line="240" w:lineRule="auto"/>
        <w:rPr>
          <w:rFonts w:cs="Times New Roman"/>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82D26"/>
    <w:multiLevelType w:val="hybridMultilevel"/>
    <w:tmpl w:val="923438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1F513DB"/>
    <w:multiLevelType w:val="hybridMultilevel"/>
    <w:tmpl w:val="59BCEC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DB53F4B"/>
    <w:multiLevelType w:val="hybridMultilevel"/>
    <w:tmpl w:val="3EA8137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4402BD2"/>
    <w:multiLevelType w:val="hybridMultilevel"/>
    <w:tmpl w:val="84CE765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5E600EE"/>
    <w:multiLevelType w:val="hybridMultilevel"/>
    <w:tmpl w:val="BEC407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trackRevisions/>
  <w:doNotTrackMoves/>
  <w:defaultTabStop w:val="720"/>
  <w:doNotHyphenateCaps/>
  <w:characterSpacingControl w:val="doNotCompress"/>
  <w:doNotValidateAgainstSchema/>
  <w:doNotDemarcateInvalidXml/>
  <w:footnotePr>
    <w:footnote w:id="0"/>
    <w:footnote w:id="1"/>
  </w:footnotePr>
  <w:endnotePr>
    <w:endnote w:id="0"/>
    <w:endnote w:id="1"/>
  </w:endnotePr>
  <w:compat/>
  <w:rsids>
    <w:rsidRoot w:val="00185A2D"/>
    <w:rsid w:val="00004656"/>
    <w:rsid w:val="00010271"/>
    <w:rsid w:val="00037BA3"/>
    <w:rsid w:val="00060060"/>
    <w:rsid w:val="0006691A"/>
    <w:rsid w:val="00067B39"/>
    <w:rsid w:val="00090858"/>
    <w:rsid w:val="00093889"/>
    <w:rsid w:val="000A2946"/>
    <w:rsid w:val="000A4BA0"/>
    <w:rsid w:val="000A6885"/>
    <w:rsid w:val="000B257F"/>
    <w:rsid w:val="000B5DC6"/>
    <w:rsid w:val="000B5F24"/>
    <w:rsid w:val="000D01F6"/>
    <w:rsid w:val="000E4F33"/>
    <w:rsid w:val="000F3894"/>
    <w:rsid w:val="000F58E5"/>
    <w:rsid w:val="000F7164"/>
    <w:rsid w:val="0010101D"/>
    <w:rsid w:val="0010527F"/>
    <w:rsid w:val="0013703A"/>
    <w:rsid w:val="00156DDE"/>
    <w:rsid w:val="00167995"/>
    <w:rsid w:val="00171858"/>
    <w:rsid w:val="00172C0D"/>
    <w:rsid w:val="001816EA"/>
    <w:rsid w:val="00181FAE"/>
    <w:rsid w:val="001828DA"/>
    <w:rsid w:val="00184886"/>
    <w:rsid w:val="00185A2D"/>
    <w:rsid w:val="001A1089"/>
    <w:rsid w:val="001A26DA"/>
    <w:rsid w:val="001A2EDD"/>
    <w:rsid w:val="001A3E62"/>
    <w:rsid w:val="001A4155"/>
    <w:rsid w:val="001C23C8"/>
    <w:rsid w:val="001C3D25"/>
    <w:rsid w:val="001D11BD"/>
    <w:rsid w:val="001E4E69"/>
    <w:rsid w:val="001E679C"/>
    <w:rsid w:val="00204E39"/>
    <w:rsid w:val="002134D2"/>
    <w:rsid w:val="002324E2"/>
    <w:rsid w:val="002372E4"/>
    <w:rsid w:val="00237307"/>
    <w:rsid w:val="002543B6"/>
    <w:rsid w:val="00260E52"/>
    <w:rsid w:val="0026170B"/>
    <w:rsid w:val="002822A7"/>
    <w:rsid w:val="0028680C"/>
    <w:rsid w:val="00296A4E"/>
    <w:rsid w:val="002A4E8B"/>
    <w:rsid w:val="002A7D28"/>
    <w:rsid w:val="002B0D32"/>
    <w:rsid w:val="002B36C3"/>
    <w:rsid w:val="002B5372"/>
    <w:rsid w:val="002C05B0"/>
    <w:rsid w:val="002C4234"/>
    <w:rsid w:val="002D20D8"/>
    <w:rsid w:val="002E02C1"/>
    <w:rsid w:val="002E2C41"/>
    <w:rsid w:val="002F0225"/>
    <w:rsid w:val="002F48C4"/>
    <w:rsid w:val="002F4E5B"/>
    <w:rsid w:val="00300918"/>
    <w:rsid w:val="00301985"/>
    <w:rsid w:val="00304A15"/>
    <w:rsid w:val="00313B40"/>
    <w:rsid w:val="003145D3"/>
    <w:rsid w:val="00331EE6"/>
    <w:rsid w:val="003368AE"/>
    <w:rsid w:val="00337F60"/>
    <w:rsid w:val="00354238"/>
    <w:rsid w:val="00363517"/>
    <w:rsid w:val="00381268"/>
    <w:rsid w:val="00390D90"/>
    <w:rsid w:val="00395D23"/>
    <w:rsid w:val="003A0C65"/>
    <w:rsid w:val="003B4BB1"/>
    <w:rsid w:val="003C7C39"/>
    <w:rsid w:val="00415482"/>
    <w:rsid w:val="00415B8F"/>
    <w:rsid w:val="0043077E"/>
    <w:rsid w:val="004378AB"/>
    <w:rsid w:val="004452B4"/>
    <w:rsid w:val="00457476"/>
    <w:rsid w:val="00457634"/>
    <w:rsid w:val="004604F0"/>
    <w:rsid w:val="00461F79"/>
    <w:rsid w:val="00462C24"/>
    <w:rsid w:val="00464ED9"/>
    <w:rsid w:val="00472DFB"/>
    <w:rsid w:val="00480E34"/>
    <w:rsid w:val="0049375B"/>
    <w:rsid w:val="004A2BAC"/>
    <w:rsid w:val="004A444F"/>
    <w:rsid w:val="004A547F"/>
    <w:rsid w:val="004D7AEE"/>
    <w:rsid w:val="004F2AEF"/>
    <w:rsid w:val="004F6B37"/>
    <w:rsid w:val="0050020B"/>
    <w:rsid w:val="00502926"/>
    <w:rsid w:val="00506F51"/>
    <w:rsid w:val="0051052B"/>
    <w:rsid w:val="005122F4"/>
    <w:rsid w:val="00517029"/>
    <w:rsid w:val="0052376F"/>
    <w:rsid w:val="00525B9E"/>
    <w:rsid w:val="00526938"/>
    <w:rsid w:val="005424CE"/>
    <w:rsid w:val="00543AC4"/>
    <w:rsid w:val="00544E8F"/>
    <w:rsid w:val="00546231"/>
    <w:rsid w:val="0054791C"/>
    <w:rsid w:val="005522C4"/>
    <w:rsid w:val="00556079"/>
    <w:rsid w:val="0058269E"/>
    <w:rsid w:val="0058555E"/>
    <w:rsid w:val="00597470"/>
    <w:rsid w:val="005B2C81"/>
    <w:rsid w:val="005B6135"/>
    <w:rsid w:val="005C4FF3"/>
    <w:rsid w:val="005D4685"/>
    <w:rsid w:val="005E30EF"/>
    <w:rsid w:val="005E3789"/>
    <w:rsid w:val="005F351F"/>
    <w:rsid w:val="00600205"/>
    <w:rsid w:val="00600CBB"/>
    <w:rsid w:val="006024AA"/>
    <w:rsid w:val="00616F3E"/>
    <w:rsid w:val="00624440"/>
    <w:rsid w:val="00643BC7"/>
    <w:rsid w:val="00651035"/>
    <w:rsid w:val="0066305D"/>
    <w:rsid w:val="006710AF"/>
    <w:rsid w:val="00672158"/>
    <w:rsid w:val="00697645"/>
    <w:rsid w:val="006A0FD8"/>
    <w:rsid w:val="006B23EE"/>
    <w:rsid w:val="006B5CB8"/>
    <w:rsid w:val="006C518D"/>
    <w:rsid w:val="006D4A06"/>
    <w:rsid w:val="006D7267"/>
    <w:rsid w:val="006F0C4F"/>
    <w:rsid w:val="006F5E49"/>
    <w:rsid w:val="00725877"/>
    <w:rsid w:val="00733016"/>
    <w:rsid w:val="00734BF1"/>
    <w:rsid w:val="0073585D"/>
    <w:rsid w:val="00751370"/>
    <w:rsid w:val="00751BD2"/>
    <w:rsid w:val="00773ACA"/>
    <w:rsid w:val="00796627"/>
    <w:rsid w:val="007C0623"/>
    <w:rsid w:val="007C515A"/>
    <w:rsid w:val="007C7FB5"/>
    <w:rsid w:val="007D55BA"/>
    <w:rsid w:val="007E4DA4"/>
    <w:rsid w:val="00801669"/>
    <w:rsid w:val="008124A9"/>
    <w:rsid w:val="00824939"/>
    <w:rsid w:val="008278F9"/>
    <w:rsid w:val="008417BB"/>
    <w:rsid w:val="00885331"/>
    <w:rsid w:val="00891491"/>
    <w:rsid w:val="00897FA4"/>
    <w:rsid w:val="008B6135"/>
    <w:rsid w:val="008E3FF1"/>
    <w:rsid w:val="00911CF7"/>
    <w:rsid w:val="00914870"/>
    <w:rsid w:val="0092259B"/>
    <w:rsid w:val="00923B7A"/>
    <w:rsid w:val="00932F2E"/>
    <w:rsid w:val="00933659"/>
    <w:rsid w:val="0094056B"/>
    <w:rsid w:val="009501F5"/>
    <w:rsid w:val="00950703"/>
    <w:rsid w:val="00957152"/>
    <w:rsid w:val="009670E9"/>
    <w:rsid w:val="00982201"/>
    <w:rsid w:val="00984CDE"/>
    <w:rsid w:val="00987693"/>
    <w:rsid w:val="00997075"/>
    <w:rsid w:val="009B57B3"/>
    <w:rsid w:val="009B5A90"/>
    <w:rsid w:val="009C20BE"/>
    <w:rsid w:val="009C64C5"/>
    <w:rsid w:val="009E5768"/>
    <w:rsid w:val="009F1401"/>
    <w:rsid w:val="009F1D05"/>
    <w:rsid w:val="009F284C"/>
    <w:rsid w:val="00A048E8"/>
    <w:rsid w:val="00A04FC6"/>
    <w:rsid w:val="00A11FB4"/>
    <w:rsid w:val="00A13148"/>
    <w:rsid w:val="00A24D11"/>
    <w:rsid w:val="00A33434"/>
    <w:rsid w:val="00A3571F"/>
    <w:rsid w:val="00A36DE4"/>
    <w:rsid w:val="00A42465"/>
    <w:rsid w:val="00A45E44"/>
    <w:rsid w:val="00A52D73"/>
    <w:rsid w:val="00A53737"/>
    <w:rsid w:val="00A56604"/>
    <w:rsid w:val="00A5757B"/>
    <w:rsid w:val="00A65A13"/>
    <w:rsid w:val="00A72EFB"/>
    <w:rsid w:val="00A806EB"/>
    <w:rsid w:val="00A9684A"/>
    <w:rsid w:val="00AA170D"/>
    <w:rsid w:val="00AB3133"/>
    <w:rsid w:val="00AE59EE"/>
    <w:rsid w:val="00B04985"/>
    <w:rsid w:val="00B0504C"/>
    <w:rsid w:val="00B10C61"/>
    <w:rsid w:val="00B11632"/>
    <w:rsid w:val="00B128A7"/>
    <w:rsid w:val="00B15ADE"/>
    <w:rsid w:val="00B162B7"/>
    <w:rsid w:val="00B17FB8"/>
    <w:rsid w:val="00B22455"/>
    <w:rsid w:val="00B41C8E"/>
    <w:rsid w:val="00B4730D"/>
    <w:rsid w:val="00B50B07"/>
    <w:rsid w:val="00B624CA"/>
    <w:rsid w:val="00B7017F"/>
    <w:rsid w:val="00B72E09"/>
    <w:rsid w:val="00BA573E"/>
    <w:rsid w:val="00BA70DC"/>
    <w:rsid w:val="00BA728C"/>
    <w:rsid w:val="00BE7287"/>
    <w:rsid w:val="00BF56D2"/>
    <w:rsid w:val="00BF698A"/>
    <w:rsid w:val="00C00075"/>
    <w:rsid w:val="00C11491"/>
    <w:rsid w:val="00C12966"/>
    <w:rsid w:val="00C2033E"/>
    <w:rsid w:val="00C23DC1"/>
    <w:rsid w:val="00C2787F"/>
    <w:rsid w:val="00C302D3"/>
    <w:rsid w:val="00C41B94"/>
    <w:rsid w:val="00C569CC"/>
    <w:rsid w:val="00C64456"/>
    <w:rsid w:val="00C65AB2"/>
    <w:rsid w:val="00C76D04"/>
    <w:rsid w:val="00C85833"/>
    <w:rsid w:val="00C91B44"/>
    <w:rsid w:val="00C92A73"/>
    <w:rsid w:val="00CA1DE1"/>
    <w:rsid w:val="00CB184A"/>
    <w:rsid w:val="00CB2446"/>
    <w:rsid w:val="00CB49C8"/>
    <w:rsid w:val="00CC5D4C"/>
    <w:rsid w:val="00CD2290"/>
    <w:rsid w:val="00D04B6E"/>
    <w:rsid w:val="00D1227C"/>
    <w:rsid w:val="00D40F8C"/>
    <w:rsid w:val="00D43E0A"/>
    <w:rsid w:val="00D44838"/>
    <w:rsid w:val="00D52605"/>
    <w:rsid w:val="00D56945"/>
    <w:rsid w:val="00D652E3"/>
    <w:rsid w:val="00D66249"/>
    <w:rsid w:val="00D838A8"/>
    <w:rsid w:val="00D96BCA"/>
    <w:rsid w:val="00D972BC"/>
    <w:rsid w:val="00DB5A17"/>
    <w:rsid w:val="00DB5CF6"/>
    <w:rsid w:val="00DE0AEB"/>
    <w:rsid w:val="00DE0F8F"/>
    <w:rsid w:val="00DF6767"/>
    <w:rsid w:val="00E06C10"/>
    <w:rsid w:val="00E1310F"/>
    <w:rsid w:val="00E22FA7"/>
    <w:rsid w:val="00E3073A"/>
    <w:rsid w:val="00E317B8"/>
    <w:rsid w:val="00E50AA4"/>
    <w:rsid w:val="00E54C06"/>
    <w:rsid w:val="00E66BE6"/>
    <w:rsid w:val="00E7582A"/>
    <w:rsid w:val="00E768F2"/>
    <w:rsid w:val="00EB18A5"/>
    <w:rsid w:val="00EB70F0"/>
    <w:rsid w:val="00EC1582"/>
    <w:rsid w:val="00EE45B9"/>
    <w:rsid w:val="00EF3FB6"/>
    <w:rsid w:val="00EF40E7"/>
    <w:rsid w:val="00F02CEB"/>
    <w:rsid w:val="00F10465"/>
    <w:rsid w:val="00F4159D"/>
    <w:rsid w:val="00F44022"/>
    <w:rsid w:val="00F46FDC"/>
    <w:rsid w:val="00F47FBB"/>
    <w:rsid w:val="00F50640"/>
    <w:rsid w:val="00F6061B"/>
    <w:rsid w:val="00F77648"/>
    <w:rsid w:val="00FB162F"/>
    <w:rsid w:val="00FC17DE"/>
    <w:rsid w:val="00FC76F9"/>
    <w:rsid w:val="00FD4104"/>
    <w:rsid w:val="00FE36B5"/>
    <w:rsid w:val="00FE37DF"/>
    <w:rsid w:val="00FF0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D2"/>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B18A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99"/>
    <w:rsid w:val="00EB18A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rsid w:val="00A048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048E8"/>
    <w:rPr>
      <w:rFonts w:ascii="Tahoma" w:hAnsi="Tahoma" w:cs="Tahoma"/>
      <w:sz w:val="16"/>
      <w:szCs w:val="16"/>
    </w:rPr>
  </w:style>
  <w:style w:type="paragraph" w:styleId="ListParagraph">
    <w:name w:val="List Paragraph"/>
    <w:basedOn w:val="Normal"/>
    <w:uiPriority w:val="99"/>
    <w:qFormat/>
    <w:rsid w:val="00F47FBB"/>
    <w:pPr>
      <w:ind w:left="720"/>
      <w:contextualSpacing/>
    </w:pPr>
  </w:style>
  <w:style w:type="character" w:styleId="Hyperlink">
    <w:name w:val="Hyperlink"/>
    <w:basedOn w:val="DefaultParagraphFont"/>
    <w:uiPriority w:val="99"/>
    <w:semiHidden/>
    <w:rsid w:val="00C00075"/>
    <w:rPr>
      <w:rFonts w:cs="Times New Roman"/>
      <w:color w:val="0000FF"/>
      <w:u w:val="single"/>
    </w:rPr>
  </w:style>
  <w:style w:type="character" w:customStyle="1" w:styleId="ti2">
    <w:name w:val="ti2"/>
    <w:basedOn w:val="DefaultParagraphFont"/>
    <w:rsid w:val="00C00075"/>
    <w:rPr>
      <w:rFonts w:cs="Times New Roman"/>
      <w:sz w:val="22"/>
      <w:szCs w:val="22"/>
    </w:rPr>
  </w:style>
  <w:style w:type="paragraph" w:customStyle="1" w:styleId="title1">
    <w:name w:val="title1"/>
    <w:basedOn w:val="Normal"/>
    <w:uiPriority w:val="99"/>
    <w:rsid w:val="00093889"/>
    <w:pPr>
      <w:spacing w:before="100" w:beforeAutospacing="1" w:after="0" w:line="240" w:lineRule="auto"/>
      <w:ind w:left="825"/>
    </w:pPr>
    <w:rPr>
      <w:rFonts w:ascii="Times New Roman" w:eastAsia="Times New Roman" w:hAnsi="Times New Roman" w:cs="Times New Roman"/>
    </w:rPr>
  </w:style>
  <w:style w:type="paragraph" w:customStyle="1" w:styleId="source1">
    <w:name w:val="source1"/>
    <w:basedOn w:val="Normal"/>
    <w:uiPriority w:val="99"/>
    <w:rsid w:val="00093889"/>
    <w:pPr>
      <w:spacing w:before="120" w:after="0" w:line="240" w:lineRule="atLeast"/>
      <w:ind w:left="825"/>
    </w:pPr>
    <w:rPr>
      <w:rFonts w:ascii="Times New Roman" w:eastAsia="Times New Roman" w:hAnsi="Times New Roman" w:cs="Times New Roman"/>
      <w:sz w:val="18"/>
      <w:szCs w:val="18"/>
    </w:rPr>
  </w:style>
  <w:style w:type="character" w:customStyle="1" w:styleId="journalname">
    <w:name w:val="journalname"/>
    <w:basedOn w:val="DefaultParagraphFont"/>
    <w:uiPriority w:val="99"/>
    <w:rsid w:val="00093889"/>
    <w:rPr>
      <w:rFonts w:cs="Times New Roman"/>
    </w:rPr>
  </w:style>
  <w:style w:type="character" w:styleId="LineNumber">
    <w:name w:val="line number"/>
    <w:basedOn w:val="DefaultParagraphFont"/>
    <w:uiPriority w:val="99"/>
    <w:rsid w:val="001A3E62"/>
    <w:rPr>
      <w:rFonts w:cs="Times New Roman"/>
    </w:rPr>
  </w:style>
  <w:style w:type="character" w:styleId="CommentReference">
    <w:name w:val="annotation reference"/>
    <w:basedOn w:val="DefaultParagraphFont"/>
    <w:uiPriority w:val="99"/>
    <w:semiHidden/>
    <w:unhideWhenUsed/>
    <w:rsid w:val="0054791C"/>
    <w:rPr>
      <w:sz w:val="16"/>
      <w:szCs w:val="16"/>
    </w:rPr>
  </w:style>
  <w:style w:type="paragraph" w:styleId="CommentText">
    <w:name w:val="annotation text"/>
    <w:basedOn w:val="Normal"/>
    <w:link w:val="CommentTextChar"/>
    <w:uiPriority w:val="99"/>
    <w:semiHidden/>
    <w:unhideWhenUsed/>
    <w:rsid w:val="0054791C"/>
    <w:rPr>
      <w:sz w:val="20"/>
      <w:szCs w:val="20"/>
    </w:rPr>
  </w:style>
  <w:style w:type="character" w:customStyle="1" w:styleId="CommentTextChar">
    <w:name w:val="Comment Text Char"/>
    <w:basedOn w:val="DefaultParagraphFont"/>
    <w:link w:val="CommentText"/>
    <w:uiPriority w:val="99"/>
    <w:semiHidden/>
    <w:rsid w:val="0054791C"/>
    <w:rPr>
      <w:rFonts w:cs="Calibri"/>
      <w:sz w:val="20"/>
      <w:szCs w:val="20"/>
    </w:rPr>
  </w:style>
  <w:style w:type="paragraph" w:styleId="CommentSubject">
    <w:name w:val="annotation subject"/>
    <w:basedOn w:val="CommentText"/>
    <w:next w:val="CommentText"/>
    <w:link w:val="CommentSubjectChar"/>
    <w:uiPriority w:val="99"/>
    <w:semiHidden/>
    <w:unhideWhenUsed/>
    <w:rsid w:val="0054791C"/>
    <w:rPr>
      <w:b/>
      <w:bCs/>
    </w:rPr>
  </w:style>
  <w:style w:type="character" w:customStyle="1" w:styleId="CommentSubjectChar">
    <w:name w:val="Comment Subject Char"/>
    <w:basedOn w:val="CommentTextChar"/>
    <w:link w:val="CommentSubject"/>
    <w:uiPriority w:val="99"/>
    <w:semiHidden/>
    <w:rsid w:val="0054791C"/>
    <w:rPr>
      <w:b/>
      <w:bCs/>
    </w:rPr>
  </w:style>
  <w:style w:type="character" w:customStyle="1" w:styleId="featuredlinkouts">
    <w:name w:val="featured_linkouts"/>
    <w:basedOn w:val="DefaultParagraphFont"/>
    <w:rsid w:val="00037BA3"/>
  </w:style>
  <w:style w:type="character" w:customStyle="1" w:styleId="linkbar">
    <w:name w:val="linkbar"/>
    <w:basedOn w:val="DefaultParagraphFont"/>
    <w:rsid w:val="00037BA3"/>
  </w:style>
  <w:style w:type="paragraph" w:styleId="Header">
    <w:name w:val="header"/>
    <w:basedOn w:val="Normal"/>
    <w:link w:val="HeaderChar"/>
    <w:uiPriority w:val="99"/>
    <w:semiHidden/>
    <w:unhideWhenUsed/>
    <w:rsid w:val="000F58E5"/>
    <w:pPr>
      <w:tabs>
        <w:tab w:val="center" w:pos="4680"/>
        <w:tab w:val="right" w:pos="9360"/>
      </w:tabs>
    </w:pPr>
  </w:style>
  <w:style w:type="character" w:customStyle="1" w:styleId="HeaderChar">
    <w:name w:val="Header Char"/>
    <w:basedOn w:val="DefaultParagraphFont"/>
    <w:link w:val="Header"/>
    <w:uiPriority w:val="99"/>
    <w:semiHidden/>
    <w:rsid w:val="000F58E5"/>
    <w:rPr>
      <w:rFonts w:cs="Calibri"/>
      <w:sz w:val="22"/>
      <w:szCs w:val="22"/>
    </w:rPr>
  </w:style>
  <w:style w:type="paragraph" w:styleId="Footer">
    <w:name w:val="footer"/>
    <w:basedOn w:val="Normal"/>
    <w:link w:val="FooterChar"/>
    <w:uiPriority w:val="99"/>
    <w:unhideWhenUsed/>
    <w:rsid w:val="000F58E5"/>
    <w:pPr>
      <w:tabs>
        <w:tab w:val="center" w:pos="4680"/>
        <w:tab w:val="right" w:pos="9360"/>
      </w:tabs>
    </w:pPr>
  </w:style>
  <w:style w:type="character" w:customStyle="1" w:styleId="FooterChar">
    <w:name w:val="Footer Char"/>
    <w:basedOn w:val="DefaultParagraphFont"/>
    <w:link w:val="Footer"/>
    <w:uiPriority w:val="99"/>
    <w:rsid w:val="000F58E5"/>
    <w:rPr>
      <w:rFonts w:cs="Calibri"/>
      <w:sz w:val="22"/>
      <w:szCs w:val="22"/>
    </w:rPr>
  </w:style>
</w:styles>
</file>

<file path=word/webSettings.xml><?xml version="1.0" encoding="utf-8"?>
<w:webSettings xmlns:r="http://schemas.openxmlformats.org/officeDocument/2006/relationships" xmlns:w="http://schemas.openxmlformats.org/wordprocessingml/2006/main">
  <w:divs>
    <w:div w:id="53740792">
      <w:marLeft w:val="0"/>
      <w:marRight w:val="0"/>
      <w:marTop w:val="0"/>
      <w:marBottom w:val="0"/>
      <w:divBdr>
        <w:top w:val="none" w:sz="0" w:space="0" w:color="auto"/>
        <w:left w:val="none" w:sz="0" w:space="0" w:color="auto"/>
        <w:bottom w:val="none" w:sz="0" w:space="0" w:color="auto"/>
        <w:right w:val="none" w:sz="0" w:space="0" w:color="auto"/>
      </w:divBdr>
      <w:divsChild>
        <w:div w:id="53740803">
          <w:marLeft w:val="120"/>
          <w:marRight w:val="120"/>
          <w:marTop w:val="0"/>
          <w:marBottom w:val="0"/>
          <w:divBdr>
            <w:top w:val="none" w:sz="0" w:space="0" w:color="auto"/>
            <w:left w:val="none" w:sz="0" w:space="0" w:color="auto"/>
            <w:bottom w:val="none" w:sz="0" w:space="0" w:color="auto"/>
            <w:right w:val="none" w:sz="0" w:space="0" w:color="auto"/>
          </w:divBdr>
          <w:divsChild>
            <w:div w:id="53740790">
              <w:marLeft w:val="0"/>
              <w:marRight w:val="0"/>
              <w:marTop w:val="0"/>
              <w:marBottom w:val="0"/>
              <w:divBdr>
                <w:top w:val="none" w:sz="0" w:space="0" w:color="auto"/>
                <w:left w:val="none" w:sz="0" w:space="0" w:color="auto"/>
                <w:bottom w:val="none" w:sz="0" w:space="0" w:color="auto"/>
                <w:right w:val="none" w:sz="0" w:space="0" w:color="auto"/>
              </w:divBdr>
              <w:divsChild>
                <w:div w:id="53740791">
                  <w:marLeft w:val="0"/>
                  <w:marRight w:val="0"/>
                  <w:marTop w:val="72"/>
                  <w:marBottom w:val="0"/>
                  <w:divBdr>
                    <w:top w:val="none" w:sz="0" w:space="0" w:color="auto"/>
                    <w:left w:val="none" w:sz="0" w:space="0" w:color="auto"/>
                    <w:bottom w:val="none" w:sz="0" w:space="0" w:color="auto"/>
                    <w:right w:val="none" w:sz="0" w:space="0" w:color="auto"/>
                  </w:divBdr>
                  <w:divsChild>
                    <w:div w:id="53740806">
                      <w:marLeft w:val="0"/>
                      <w:marRight w:val="0"/>
                      <w:marTop w:val="0"/>
                      <w:marBottom w:val="0"/>
                      <w:divBdr>
                        <w:top w:val="none" w:sz="0" w:space="0" w:color="auto"/>
                        <w:left w:val="none" w:sz="0" w:space="0" w:color="auto"/>
                        <w:bottom w:val="none" w:sz="0" w:space="0" w:color="auto"/>
                        <w:right w:val="none" w:sz="0" w:space="0" w:color="auto"/>
                      </w:divBdr>
                      <w:divsChild>
                        <w:div w:id="53740801">
                          <w:marLeft w:val="120"/>
                          <w:marRight w:val="0"/>
                          <w:marTop w:val="0"/>
                          <w:marBottom w:val="0"/>
                          <w:divBdr>
                            <w:top w:val="none" w:sz="0" w:space="0" w:color="auto"/>
                            <w:left w:val="none" w:sz="0" w:space="0" w:color="auto"/>
                            <w:bottom w:val="none" w:sz="0" w:space="0" w:color="auto"/>
                            <w:right w:val="none" w:sz="0" w:space="0" w:color="auto"/>
                          </w:divBdr>
                          <w:divsChild>
                            <w:div w:id="53740796">
                              <w:marLeft w:val="0"/>
                              <w:marRight w:val="0"/>
                              <w:marTop w:val="0"/>
                              <w:marBottom w:val="0"/>
                              <w:divBdr>
                                <w:top w:val="none" w:sz="0" w:space="0" w:color="auto"/>
                                <w:left w:val="none" w:sz="0" w:space="0" w:color="auto"/>
                                <w:bottom w:val="none" w:sz="0" w:space="0" w:color="auto"/>
                                <w:right w:val="none" w:sz="0" w:space="0" w:color="auto"/>
                              </w:divBdr>
                              <w:divsChild>
                                <w:div w:id="53740800">
                                  <w:marLeft w:val="-12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0793">
      <w:marLeft w:val="0"/>
      <w:marRight w:val="0"/>
      <w:marTop w:val="0"/>
      <w:marBottom w:val="0"/>
      <w:divBdr>
        <w:top w:val="none" w:sz="0" w:space="0" w:color="auto"/>
        <w:left w:val="none" w:sz="0" w:space="0" w:color="auto"/>
        <w:bottom w:val="none" w:sz="0" w:space="0" w:color="auto"/>
        <w:right w:val="none" w:sz="0" w:space="0" w:color="auto"/>
      </w:divBdr>
      <w:divsChild>
        <w:div w:id="53740799">
          <w:marLeft w:val="120"/>
          <w:marRight w:val="120"/>
          <w:marTop w:val="0"/>
          <w:marBottom w:val="0"/>
          <w:divBdr>
            <w:top w:val="none" w:sz="0" w:space="0" w:color="auto"/>
            <w:left w:val="none" w:sz="0" w:space="0" w:color="auto"/>
            <w:bottom w:val="none" w:sz="0" w:space="0" w:color="auto"/>
            <w:right w:val="none" w:sz="0" w:space="0" w:color="auto"/>
          </w:divBdr>
          <w:divsChild>
            <w:div w:id="53740805">
              <w:marLeft w:val="0"/>
              <w:marRight w:val="0"/>
              <w:marTop w:val="0"/>
              <w:marBottom w:val="0"/>
              <w:divBdr>
                <w:top w:val="none" w:sz="0" w:space="0" w:color="auto"/>
                <w:left w:val="none" w:sz="0" w:space="0" w:color="auto"/>
                <w:bottom w:val="none" w:sz="0" w:space="0" w:color="auto"/>
                <w:right w:val="none" w:sz="0" w:space="0" w:color="auto"/>
              </w:divBdr>
              <w:divsChild>
                <w:div w:id="53740794">
                  <w:marLeft w:val="0"/>
                  <w:marRight w:val="0"/>
                  <w:marTop w:val="72"/>
                  <w:marBottom w:val="0"/>
                  <w:divBdr>
                    <w:top w:val="none" w:sz="0" w:space="0" w:color="auto"/>
                    <w:left w:val="none" w:sz="0" w:space="0" w:color="auto"/>
                    <w:bottom w:val="none" w:sz="0" w:space="0" w:color="auto"/>
                    <w:right w:val="none" w:sz="0" w:space="0" w:color="auto"/>
                  </w:divBdr>
                  <w:divsChild>
                    <w:div w:id="53740797">
                      <w:marLeft w:val="0"/>
                      <w:marRight w:val="0"/>
                      <w:marTop w:val="0"/>
                      <w:marBottom w:val="0"/>
                      <w:divBdr>
                        <w:top w:val="none" w:sz="0" w:space="0" w:color="auto"/>
                        <w:left w:val="none" w:sz="0" w:space="0" w:color="auto"/>
                        <w:bottom w:val="none" w:sz="0" w:space="0" w:color="auto"/>
                        <w:right w:val="none" w:sz="0" w:space="0" w:color="auto"/>
                      </w:divBdr>
                      <w:divsChild>
                        <w:div w:id="53740798">
                          <w:marLeft w:val="120"/>
                          <w:marRight w:val="0"/>
                          <w:marTop w:val="0"/>
                          <w:marBottom w:val="0"/>
                          <w:divBdr>
                            <w:top w:val="none" w:sz="0" w:space="0" w:color="auto"/>
                            <w:left w:val="none" w:sz="0" w:space="0" w:color="auto"/>
                            <w:bottom w:val="none" w:sz="0" w:space="0" w:color="auto"/>
                            <w:right w:val="none" w:sz="0" w:space="0" w:color="auto"/>
                          </w:divBdr>
                          <w:divsChild>
                            <w:div w:id="53740802">
                              <w:marLeft w:val="0"/>
                              <w:marRight w:val="0"/>
                              <w:marTop w:val="0"/>
                              <w:marBottom w:val="0"/>
                              <w:divBdr>
                                <w:top w:val="none" w:sz="0" w:space="0" w:color="auto"/>
                                <w:left w:val="none" w:sz="0" w:space="0" w:color="auto"/>
                                <w:bottom w:val="none" w:sz="0" w:space="0" w:color="auto"/>
                                <w:right w:val="none" w:sz="0" w:space="0" w:color="auto"/>
                              </w:divBdr>
                              <w:divsChild>
                                <w:div w:id="53740795">
                                  <w:marLeft w:val="-120"/>
                                  <w:marRight w:val="0"/>
                                  <w:marTop w:val="12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0804">
      <w:marLeft w:val="0"/>
      <w:marRight w:val="0"/>
      <w:marTop w:val="0"/>
      <w:marBottom w:val="0"/>
      <w:divBdr>
        <w:top w:val="none" w:sz="0" w:space="0" w:color="auto"/>
        <w:left w:val="none" w:sz="0" w:space="0" w:color="auto"/>
        <w:bottom w:val="none" w:sz="0" w:space="0" w:color="auto"/>
        <w:right w:val="none" w:sz="0" w:space="0" w:color="auto"/>
      </w:divBdr>
    </w:div>
    <w:div w:id="113134523">
      <w:bodyDiv w:val="1"/>
      <w:marLeft w:val="0"/>
      <w:marRight w:val="0"/>
      <w:marTop w:val="0"/>
      <w:marBottom w:val="0"/>
      <w:divBdr>
        <w:top w:val="none" w:sz="0" w:space="0" w:color="auto"/>
        <w:left w:val="none" w:sz="0" w:space="0" w:color="auto"/>
        <w:bottom w:val="none" w:sz="0" w:space="0" w:color="auto"/>
        <w:right w:val="none" w:sz="0" w:space="0" w:color="auto"/>
      </w:divBdr>
      <w:divsChild>
        <w:div w:id="41834179">
          <w:marLeft w:val="120"/>
          <w:marRight w:val="120"/>
          <w:marTop w:val="0"/>
          <w:marBottom w:val="0"/>
          <w:divBdr>
            <w:top w:val="none" w:sz="0" w:space="0" w:color="auto"/>
            <w:left w:val="none" w:sz="0" w:space="0" w:color="auto"/>
            <w:bottom w:val="none" w:sz="0" w:space="0" w:color="auto"/>
            <w:right w:val="none" w:sz="0" w:space="0" w:color="auto"/>
          </w:divBdr>
          <w:divsChild>
            <w:div w:id="642002754">
              <w:marLeft w:val="0"/>
              <w:marRight w:val="0"/>
              <w:marTop w:val="0"/>
              <w:marBottom w:val="0"/>
              <w:divBdr>
                <w:top w:val="none" w:sz="0" w:space="0" w:color="auto"/>
                <w:left w:val="none" w:sz="0" w:space="0" w:color="auto"/>
                <w:bottom w:val="none" w:sz="0" w:space="0" w:color="auto"/>
                <w:right w:val="none" w:sz="0" w:space="0" w:color="auto"/>
              </w:divBdr>
              <w:divsChild>
                <w:div w:id="1445809692">
                  <w:marLeft w:val="0"/>
                  <w:marRight w:val="0"/>
                  <w:marTop w:val="72"/>
                  <w:marBottom w:val="0"/>
                  <w:divBdr>
                    <w:top w:val="none" w:sz="0" w:space="0" w:color="auto"/>
                    <w:left w:val="none" w:sz="0" w:space="0" w:color="auto"/>
                    <w:bottom w:val="none" w:sz="0" w:space="0" w:color="auto"/>
                    <w:right w:val="none" w:sz="0" w:space="0" w:color="auto"/>
                  </w:divBdr>
                  <w:divsChild>
                    <w:div w:id="1017388393">
                      <w:marLeft w:val="0"/>
                      <w:marRight w:val="0"/>
                      <w:marTop w:val="0"/>
                      <w:marBottom w:val="0"/>
                      <w:divBdr>
                        <w:top w:val="none" w:sz="0" w:space="0" w:color="auto"/>
                        <w:left w:val="none" w:sz="0" w:space="0" w:color="auto"/>
                        <w:bottom w:val="none" w:sz="0" w:space="0" w:color="auto"/>
                        <w:right w:val="none" w:sz="0" w:space="0" w:color="auto"/>
                      </w:divBdr>
                      <w:divsChild>
                        <w:div w:id="1861897356">
                          <w:marLeft w:val="0"/>
                          <w:marRight w:val="0"/>
                          <w:marTop w:val="240"/>
                          <w:marBottom w:val="0"/>
                          <w:divBdr>
                            <w:top w:val="none" w:sz="0" w:space="0" w:color="auto"/>
                            <w:left w:val="none" w:sz="0" w:space="0" w:color="auto"/>
                            <w:bottom w:val="none" w:sz="0" w:space="0" w:color="auto"/>
                            <w:right w:val="none" w:sz="0" w:space="0" w:color="auto"/>
                          </w:divBdr>
                          <w:divsChild>
                            <w:div w:id="1571118062">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www.ncbi.nlm.nih.gov/sites/entrez?Db=pubmed&amp;Cmd=Search&amp;Term=%22Wallace%20AL%22%5BAuthor%5D&amp;itool=EntrezSystem2.PEntrez.Pubmed.Pubmed_ResultsPanel.Pubmed_DiscoveryPanel.Pubmed_RVAbstractPlus" TargetMode="External"/><Relationship Id="rId117" Type="http://schemas.openxmlformats.org/officeDocument/2006/relationships/hyperlink" Target="http://www.ncbi.nlm.nih.gov/sites/entrez?Db=pubmed&amp;Cmd=Search&amp;Term=%22Wegener%20B%22%5BAuthor%5D&amp;itool=EntrezSystem2.PEntrez.Pubmed.Pubmed_ResultsPanel.Pubmed_DiscoveryPanel.Pubmed_RVAbstractPlus" TargetMode="External"/><Relationship Id="rId21" Type="http://schemas.openxmlformats.org/officeDocument/2006/relationships/hyperlink" Target="http://www.ncbi.nlm.nih.gov/pubmed/18658021?ordinalpos=1&amp;itool=EntrezSystem2.PEntrez.Pubmed.Pubmed_ResultsPanel.Pubmed_DefaultReportPanel.Pubmed_RVDocSum" TargetMode="External"/><Relationship Id="rId42" Type="http://schemas.openxmlformats.org/officeDocument/2006/relationships/hyperlink" Target="http://www.ncbi.nlm.nih.gov/sites/entrez?Db=pubmed&amp;Cmd=Search&amp;Term=%22Tantau%20R%22%5BAuthor%5D&amp;itool=EntrezSystem2.PEntrez.Pubmed.Pubmed_ResultsPanel.Pubmed_DiscoveryPanel.Pubmed_RVAbstractPlus" TargetMode="External"/><Relationship Id="rId47" Type="http://schemas.openxmlformats.org/officeDocument/2006/relationships/hyperlink" Target="http://www.ncbi.nlm.nih.gov/sites/entrez?Db=pubmed&amp;Cmd=Search&amp;Term=%22Lhee%20SH%22%5BAuthor%5D&amp;itool=EntrezSystem2.PEntrez.Pubmed.Pubmed_ResultsPanel.Pubmed_DiscoveryPanel.Pubmed_RVAbstractPlus" TargetMode="External"/><Relationship Id="rId63" Type="http://schemas.openxmlformats.org/officeDocument/2006/relationships/hyperlink" Target="http://www.ncbi.nlm.nih.gov/sites/entrez?Db=pubmed&amp;Cmd=Search&amp;Term=%22Puttlitz%20CM%22%5BAuthor%5D&amp;itool=EntrezSystem2.PEntrez.Pubmed.Pubmed_ResultsPanel.Pubmed_DiscoveryPanel.Pubmed_RVAbstractPlus" TargetMode="External"/><Relationship Id="rId68" Type="http://schemas.openxmlformats.org/officeDocument/2006/relationships/hyperlink" Target="http://www.ncbi.nlm.nih.gov/sites/entrez?Db=pubmed&amp;Cmd=Search&amp;Term=%22Santangelo%20SA%22%5BAuthor%5D&amp;itool=EntrezSystem2.PEntrez.Pubmed.Pubmed_ResultsPanel.Pubmed_DiscoveryPanel.Pubmed_RVAbstractPlus" TargetMode="External"/><Relationship Id="rId84" Type="http://schemas.openxmlformats.org/officeDocument/2006/relationships/hyperlink" Target="http://www.ncbi.nlm.nih.gov/sites/entrez?Db=pubmed&amp;Cmd=Search&amp;Term=%22Grossman%20MG%22%5BAuthor%5D&amp;itool=EntrezSystem2.PEntrez.Pubmed.Pubmed_ResultsPanel.Pubmed_DiscoveryPanel.Pubmed_RVAbstractPlus" TargetMode="External"/><Relationship Id="rId89" Type="http://schemas.openxmlformats.org/officeDocument/2006/relationships/hyperlink" Target="http://www.ncbi.nlm.nih.gov/sites/entrez?Db=pubmed&amp;Cmd=Search&amp;Term=%22Hill%20AM%22%5BAuthor%5D&amp;itool=EntrezSystem2.PEntrez.Pubmed.Pubmed_ResultsPanel.Pubmed_DiscoveryPanel.Pubmed_RVAbstractPlus" TargetMode="External"/><Relationship Id="rId112" Type="http://schemas.openxmlformats.org/officeDocument/2006/relationships/hyperlink" Target="javascript:AL_get(this,%20'jour',%20'J%20Shoulder%20Elbow%20Surg.');" TargetMode="External"/><Relationship Id="rId16" Type="http://schemas.openxmlformats.org/officeDocument/2006/relationships/hyperlink" Target="http://www.ncbi.nlm.nih.gov/sites/entrez?Db=pubmed&amp;Cmd=Search&amp;Term=%22Bershadsky%20B%22%5BAuthor%5D&amp;itool=EntrezSystem2.PEntrez.Pubmed.Pubmed_ResultsPanel.Pubmed_DiscoveryPanel.Pubmed_RVAbstractPlus" TargetMode="External"/><Relationship Id="rId107" Type="http://schemas.openxmlformats.org/officeDocument/2006/relationships/hyperlink" Target="http://www.ncbi.nlm.nih.gov/sites/entrez?Db=pubmed&amp;Cmd=Search&amp;Term=%22Tibone%20JE%22%5BAuthor%5D&amp;itool=EntrezSystem2.PEntrez.Pubmed.Pubmed_ResultsPanel.Pubmed_DiscoveryPanel.Pubmed_RVAbstractPlus" TargetMode="External"/><Relationship Id="rId11" Type="http://schemas.openxmlformats.org/officeDocument/2006/relationships/hyperlink" Target="http://www.ncbi.nlm.nih.gov/sites/entrez?Db=pubmed&amp;Cmd=Search&amp;Term=%22Carles%20M%22%5BAuthor%5D&amp;itool=EntrezSystem2.PEntrez.Pubmed.Pubmed_ResultsPanel.Pubmed_DiscoveryPanel.Pubmed_RVAbstractPlus" TargetMode="External"/><Relationship Id="rId32" Type="http://schemas.openxmlformats.org/officeDocument/2006/relationships/hyperlink" Target="http://www.ncbi.nlm.nih.gov/sites/entrez?Db=pubmed&amp;Cmd=Search&amp;Term=%22Gobezie%20R%22%5BAuthor%5D&amp;itool=EntrezSystem2.PEntrez.Pubmed.Pubmed_ResultsPanel.Pubmed_DiscoveryPanel.Pubmed_RVAbstractPlus" TargetMode="External"/><Relationship Id="rId37" Type="http://schemas.openxmlformats.org/officeDocument/2006/relationships/hyperlink" Target="http://www.ncbi.nlm.nih.gov/sites/entrez?Db=pubmed&amp;Cmd=Search&amp;Term=%22Ravenscroft%20M%22%5BAuthor%5D&amp;itool=EntrezSystem2.PEntrez.Pubmed.Pubmed_ResultsPanel.Pubmed_DiscoveryPanel.Pubmed_RVAbstractPlus" TargetMode="External"/><Relationship Id="rId53" Type="http://schemas.openxmlformats.org/officeDocument/2006/relationships/hyperlink" Target="http://www.ncbi.nlm.nih.gov/sites/entrez?Db=pubmed&amp;Cmd=Search&amp;Term=%22Kim%20DH%22%5BAuthor%5D&amp;itool=EntrezSystem2.PEntrez.Pubmed.Pubmed_ResultsPanel.Pubmed_DiscoveryPanel.Pubmed_RVAbstractPlus" TargetMode="External"/><Relationship Id="rId58" Type="http://schemas.openxmlformats.org/officeDocument/2006/relationships/hyperlink" Target="http://www.ncbi.nlm.nih.gov/sites/entrez?Db=pubmed&amp;Cmd=Search&amp;Term=%22Kvitne%20RS%22%5BAuthor%5D&amp;itool=EntrezSystem2.PEntrez.Pubmed.Pubmed_ResultsPanel.Pubmed_DiscoveryPanel.Pubmed_RVAbstractPlus" TargetMode="External"/><Relationship Id="rId74" Type="http://schemas.openxmlformats.org/officeDocument/2006/relationships/hyperlink" Target="javascript:AL_get(this,%20'jour',%20'Arthroscopy.');" TargetMode="External"/><Relationship Id="rId79" Type="http://schemas.openxmlformats.org/officeDocument/2006/relationships/hyperlink" Target="http://www.ncbi.nlm.nih.gov/sites/entrez?Db=pubmed&amp;Cmd=Search&amp;Term=%22Deriu%20L%22%5BAuthor%5D&amp;itool=EntrezSystem2.PEntrez.Pubmed.Pubmed_ResultsPanel.Pubmed_DiscoveryPanel.Pubmed_RVAbstractPlus" TargetMode="External"/><Relationship Id="rId102" Type="http://schemas.openxmlformats.org/officeDocument/2006/relationships/hyperlink" Target="http://www.ncbi.nlm.nih.gov/sites/entrez?Db=pubmed&amp;Cmd=Search&amp;Term=%22Ahmad%20CS%22%5BAuthor%5D&amp;itool=EntrezSystem2.PEntrez.Pubmed.Pubmed_ResultsPanel.Pubmed_DiscoveryPanel.Pubmed_RVAbstractPlus" TargetMode="External"/><Relationship Id="rId123" Type="http://schemas.openxmlformats.org/officeDocument/2006/relationships/hyperlink" Target="http://www.ncbi.nlm.nih.gov/sites/entrez?Db=pubmed&amp;Cmd=Search&amp;Term=%22Zurakowski%20D%22%5BAuthor%5D&amp;itool=EntrezSystem2.PEntrez.Pubmed.Pubmed_ResultsPanel.Pubmed_DiscoveryPanel.Pubmed_RVAbstractPlus" TargetMode="External"/><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www.ncbi.nlm.nih.gov/sites/entrez?Db=pubmed&amp;Cmd=Search&amp;Term=%22Huijsmans%20PE%22%5BAuthor%5D&amp;itool=EntrezSystem2.PEntrez.Pubmed.Pubmed_ResultsPanel.Pubmed_DiscoveryPanel.Pubmed_RVAbstractPlus" TargetMode="External"/><Relationship Id="rId95" Type="http://schemas.openxmlformats.org/officeDocument/2006/relationships/hyperlink" Target="http://www.ncbi.nlm.nih.gov/sites/entrez?Db=pubmed&amp;Cmd=Search&amp;Term=%22Zheng%20N%22%5BAuthor%5D&amp;itool=EntrezSystem2.PEntrez.Pubmed.Pubmed_ResultsPanel.Pubmed_DiscoveryPanel.Pubmed_RVAbstractPlus" TargetMode="External"/><Relationship Id="rId19" Type="http://schemas.openxmlformats.org/officeDocument/2006/relationships/hyperlink" Target="http://www.ncbi.nlm.nih.gov/sites/entrez?Db=pubmed&amp;Cmd=Search&amp;Term=%22Iannotti%20JP%22%5BAuthor%5D&amp;itool=EntrezSystem2.PEntrez.Pubmed.Pubmed_ResultsPanel.Pubmed_DiscoveryPanel.Pubmed_RVAbstractPlus" TargetMode="External"/><Relationship Id="rId14" Type="http://schemas.openxmlformats.org/officeDocument/2006/relationships/hyperlink" Target="javascript:AL_get(this,%20'jour',%20'J%20Bone%20Joint%20Surg%20Am.');" TargetMode="External"/><Relationship Id="rId22" Type="http://schemas.openxmlformats.org/officeDocument/2006/relationships/hyperlink" Target="http://www.ncbi.nlm.nih.gov/sites/entrez?Db=pubmed&amp;Cmd=Search&amp;Term=%22Huijsmans%20PE%22%5BAuthor%5D&amp;itool=EntrezSystem2.PEntrez.Pubmed.Pubmed_ResultsPanel.Pubmed_DiscoveryPanel.Pubmed_RVAbstractPlus" TargetMode="External"/><Relationship Id="rId27" Type="http://schemas.openxmlformats.org/officeDocument/2006/relationships/hyperlink" Target="http://www.ncbi.nlm.nih.gov/sites/entrez?Db=pubmed&amp;Cmd=Search&amp;Term=%22de%20Beer%20JF%22%5BAuthor%5D&amp;itool=EntrezSystem2.PEntrez.Pubmed.Pubmed_ResultsPanel.Pubmed_DiscoveryPanel.Pubmed_RVAbstractPlus" TargetMode="External"/><Relationship Id="rId30" Type="http://schemas.openxmlformats.org/officeDocument/2006/relationships/hyperlink" Target="http://www.ncbi.nlm.nih.gov/sites/entrez?Db=pubmed&amp;Cmd=Search&amp;Term=%22Brozska%20R%22%5BAuthor%5D&amp;itool=EntrezSystem2.PEntrez.Pubmed.Pubmed_ResultsPanel.Pubmed_DiscoveryPanel.Pubmed_RVAbstractPlus" TargetMode="External"/><Relationship Id="rId35" Type="http://schemas.openxmlformats.org/officeDocument/2006/relationships/hyperlink" Target="http://www.ncbi.nlm.nih.gov/sites/entrez?Db=pubmed&amp;Cmd=Search&amp;Term=%22Venkateswaran%20B%22%5BAuthor%5D&amp;itool=EntrezSystem2.PEntrez.Pubmed.Pubmed_ResultsPanel.Pubmed_DiscoveryPanel.Pubmed_RVAbstractPlus" TargetMode="External"/><Relationship Id="rId43" Type="http://schemas.openxmlformats.org/officeDocument/2006/relationships/hyperlink" Target="http://www.ncbi.nlm.nih.gov/sites/entrez?Db=pubmed&amp;Cmd=Search&amp;Term=%22Silverstone%20E%22%5BAuthor%5D&amp;itool=EntrezSystem2.PEntrez.Pubmed.Pubmed_ResultsPanel.Pubmed_DiscoveryPanel.Pubmed_RVAbstractPlus" TargetMode="External"/><Relationship Id="rId48" Type="http://schemas.openxmlformats.org/officeDocument/2006/relationships/hyperlink" Target="http://www.ncbi.nlm.nih.gov/sites/entrez?Db=pubmed&amp;Cmd=Search&amp;Term=%22Choi%20JH%22%5BAuthor%5D&amp;itool=EntrezSystem2.PEntrez.Pubmed.Pubmed_ResultsPanel.Pubmed_DiscoveryPanel.Pubmed_RVAbstractPlus" TargetMode="External"/><Relationship Id="rId56" Type="http://schemas.openxmlformats.org/officeDocument/2006/relationships/hyperlink" Target="http://www.ncbi.nlm.nih.gov/sites/entrez?Db=pubmed&amp;Cmd=Search&amp;Term=%22Jun%20BJ%22%5BAuthor%5D&amp;itool=EntrezSystem2.PEntrez.Pubmed.Pubmed_ResultsPanel.Pubmed_DiscoveryPanel.Pubmed_RVAbstractPlus" TargetMode="External"/><Relationship Id="rId64" Type="http://schemas.openxmlformats.org/officeDocument/2006/relationships/hyperlink" Target="javascript:AL_get(this,%20'jour',%20'J%20Bone%20Joint%20Surg%20Am.');" TargetMode="External"/><Relationship Id="rId69" Type="http://schemas.openxmlformats.org/officeDocument/2006/relationships/hyperlink" Target="http://www.ncbi.nlm.nih.gov/sites/entrez?Db=pubmed&amp;Cmd=Search&amp;Term=%22Arciero%20RA%22%5BAuthor%5D&amp;itool=EntrezSystem2.PEntrez.Pubmed.Pubmed_ResultsPanel.Pubmed_DiscoveryPanel.Pubmed_RVAbstractPlus" TargetMode="External"/><Relationship Id="rId77" Type="http://schemas.openxmlformats.org/officeDocument/2006/relationships/hyperlink" Target="http://www.ncbi.nlm.nih.gov/sites/entrez?Db=pubmed&amp;Cmd=Search&amp;Term=%22Salvatore%20M%22%5BAuthor%5D&amp;itool=EntrezSystem2.PEntrez.Pubmed.Pubmed_ResultsPanel.Pubmed_DiscoveryPanel.Pubmed_RVAbstractPlus" TargetMode="External"/><Relationship Id="rId100" Type="http://schemas.openxmlformats.org/officeDocument/2006/relationships/hyperlink" Target="http://www.ncbi.nlm.nih.gov/sites/entrez?Db=pubmed&amp;Cmd=Search&amp;Term=%22ElAttrache%20NS%22%5BAuthor%5D&amp;itool=EntrezSystem2.PEntrez.Pubmed.Pubmed_ResultsPanel.Pubmed_DiscoveryPanel.Pubmed_RVAbstractPlus" TargetMode="External"/><Relationship Id="rId105" Type="http://schemas.openxmlformats.org/officeDocument/2006/relationships/hyperlink" Target="javascript:AL_get(this,%20'jour',%20'J%20Shoulder%20Elbow%20Surg.');" TargetMode="External"/><Relationship Id="rId113" Type="http://schemas.openxmlformats.org/officeDocument/2006/relationships/hyperlink" Target="http://www.ncbi.nlm.nih.gov/sites/entrez?Db=pubmed&amp;Cmd=Search&amp;Term=%22Pietschmann%20MF%22%5BAuthor%5D&amp;itool=EntrezSystem2.PEntrez.Pubmed.Pubmed_ResultsPanel.Pubmed_DiscoveryPanel.Pubmed_RVAbstractPlus" TargetMode="External"/><Relationship Id="rId118" Type="http://schemas.openxmlformats.org/officeDocument/2006/relationships/hyperlink" Target="http://www.ncbi.nlm.nih.gov/sites/entrez?Db=pubmed&amp;Cmd=Search&amp;Term=%22Jansson%20V%22%5BAuthor%5D&amp;itool=EntrezSystem2.PEntrez.Pubmed.Pubmed_ResultsPanel.Pubmed_DiscoveryPanel.Pubmed_RVAbstractPlus" TargetMode="External"/><Relationship Id="rId126" Type="http://schemas.openxmlformats.org/officeDocument/2006/relationships/footer" Target="footer1.xml"/><Relationship Id="rId8" Type="http://schemas.openxmlformats.org/officeDocument/2006/relationships/hyperlink" Target="http://www.ncbi.nlm.nih.gov/sites/entrez?Db=pubmed&amp;Cmd=Search&amp;Term=%22Boileau%20P%22%5BAuthor%5D&amp;itool=EntrezSystem2.PEntrez.Pubmed.Pubmed_ResultsPanel.Pubmed_DiscoveryPanel.Pubmed_RVAbstractPlus" TargetMode="External"/><Relationship Id="rId51" Type="http://schemas.openxmlformats.org/officeDocument/2006/relationships/hyperlink" Target="http://www.ncbi.nlm.nih.gov/sites/entrez?Db=pubmed&amp;Cmd=Search&amp;Term=%22Seo%20JB%22%5BAuthor%5D&amp;itool=EntrezSystem2.PEntrez.Pubmed.Pubmed_ResultsPanel.Pubmed_DiscoveryPanel.Pubmed_RVAbstractPlus" TargetMode="External"/><Relationship Id="rId72" Type="http://schemas.openxmlformats.org/officeDocument/2006/relationships/hyperlink" Target="http://www.ncbi.nlm.nih.gov/sites/entrez?Db=pubmed&amp;Cmd=Search&amp;Term=%22ElAttrache%20NS%22%5BAuthor%5D&amp;itool=EntrezSystem2.PEntrez.Pubmed.Pubmed_ResultsPanel.Pubmed_DiscoveryPanel.Pubmed_RVAbstractPlus" TargetMode="External"/><Relationship Id="rId80" Type="http://schemas.openxmlformats.org/officeDocument/2006/relationships/hyperlink" Target="http://www.ncbi.nlm.nih.gov/sites/entrez?Db=pubmed&amp;Cmd=Search&amp;Term=%22Fabbriciani%20C%22%5BAuthor%5D&amp;itool=EntrezSystem2.PEntrez.Pubmed.Pubmed_ResultsPanel.Pubmed_DiscoveryPanel.Pubmed_RVAbstractPlus" TargetMode="External"/><Relationship Id="rId85" Type="http://schemas.openxmlformats.org/officeDocument/2006/relationships/hyperlink" Target="http://www.ncbi.nlm.nih.gov/sites/entrez?Db=pubmed&amp;Cmd=Search&amp;Term=%22Serra-Hsu%20F%22%5BAuthor%5D&amp;itool=EntrezSystem2.PEntrez.Pubmed.Pubmed_ResultsPanel.Pubmed_DiscoveryPanel.Pubmed_RVAbstractPlus" TargetMode="External"/><Relationship Id="rId93" Type="http://schemas.openxmlformats.org/officeDocument/2006/relationships/hyperlink" Target="javascript:AL_get(this,%20'jour',%20'J%20Bone%20Joint%20Surg%20Am.');" TargetMode="External"/><Relationship Id="rId98" Type="http://schemas.openxmlformats.org/officeDocument/2006/relationships/hyperlink" Target="javascript:AL_get(this,%20'jour',%20'Am%20J%20Sports%20Med.');" TargetMode="External"/><Relationship Id="rId121" Type="http://schemas.openxmlformats.org/officeDocument/2006/relationships/hyperlink" Target="http://www.ncbi.nlm.nih.gov/sites/entrez?Db=pubmed&amp;Cmd=Search&amp;Term=%22Tingart%20MJ%22%5BAuthor%5D&amp;itool=EntrezSystem2.PEntrez.Pubmed.Pubmed_ResultsPanel.Pubmed_DiscoveryPanel.Pubmed_RVAbstractPlus" TargetMode="External"/><Relationship Id="rId3" Type="http://schemas.openxmlformats.org/officeDocument/2006/relationships/styles" Target="styles.xml"/><Relationship Id="rId12" Type="http://schemas.openxmlformats.org/officeDocument/2006/relationships/hyperlink" Target="http://www.ncbi.nlm.nih.gov/sites/entrez?Db=pubmed&amp;Cmd=Search&amp;Term=%22Hatzidakis%20AM%22%5BAuthor%5D&amp;itool=EntrezSystem2.PEntrez.Pubmed.Pubmed_ResultsPanel.Pubmed_DiscoveryPanel.Pubmed_RVAbstractPlus" TargetMode="External"/><Relationship Id="rId17" Type="http://schemas.openxmlformats.org/officeDocument/2006/relationships/hyperlink" Target="http://www.ncbi.nlm.nih.gov/sites/entrez?Db=pubmed&amp;Cmd=Search&amp;Term=%22Ciccone%20J%22%5BAuthor%5D&amp;itool=EntrezSystem2.PEntrez.Pubmed.Pubmed_ResultsPanel.Pubmed_DiscoveryPanel.Pubmed_RVAbstractPlus" TargetMode="External"/><Relationship Id="rId25" Type="http://schemas.openxmlformats.org/officeDocument/2006/relationships/hyperlink" Target="http://www.ncbi.nlm.nih.gov/sites/entrez?Db=pubmed&amp;Cmd=Search&amp;Term=%22van%20Rooyen%20KS%22%5BAuthor%5D&amp;itool=EntrezSystem2.PEntrez.Pubmed.Pubmed_ResultsPanel.Pubmed_DiscoveryPanel.Pubmed_RVAbstractPlus" TargetMode="External"/><Relationship Id="rId33" Type="http://schemas.openxmlformats.org/officeDocument/2006/relationships/hyperlink" Target="javascript:AL_get(this,%20'jour',%20'J%20Bone%20Joint%20Surg%20Am.');" TargetMode="External"/><Relationship Id="rId38" Type="http://schemas.openxmlformats.org/officeDocument/2006/relationships/hyperlink" Target="http://www.ncbi.nlm.nih.gov/sites/entrez?Db=pubmed&amp;Cmd=Search&amp;Term=%22Copeland%20S%22%5BAuthor%5D&amp;itool=EntrezSystem2.PEntrez.Pubmed.Pubmed_ResultsPanel.Pubmed_DiscoveryPanel.Pubmed_RVAbstractPlus" TargetMode="External"/><Relationship Id="rId46" Type="http://schemas.openxmlformats.org/officeDocument/2006/relationships/hyperlink" Target="http://www.ncbi.nlm.nih.gov/sites/entrez?Db=pubmed&amp;Cmd=Search&amp;Term=%22Park%20JY%22%5BAuthor%5D&amp;itool=EntrezSystem2.PEntrez.Pubmed.Pubmed_ResultsPanel.Pubmed_DiscoveryPanel.Pubmed_RVAbstractPlus" TargetMode="External"/><Relationship Id="rId59" Type="http://schemas.openxmlformats.org/officeDocument/2006/relationships/hyperlink" Target="javascript:AL_get(this,%20'jour',%20'Am%20J%20Sports%20Med.');" TargetMode="External"/><Relationship Id="rId67" Type="http://schemas.openxmlformats.org/officeDocument/2006/relationships/hyperlink" Target="http://www.ncbi.nlm.nih.gov/sites/entrez?Db=pubmed&amp;Cmd=Search&amp;Term=%22Guanche%20CA%22%5BAuthor%5D&amp;itool=EntrezSystem2.PEntrez.Pubmed.Pubmed_ResultsPanel.Pubmed_DiscoveryPanel.Pubmed_RVAbstractPlus" TargetMode="External"/><Relationship Id="rId103" Type="http://schemas.openxmlformats.org/officeDocument/2006/relationships/hyperlink" Target="http://www.ncbi.nlm.nih.gov/sites/entrez?Db=pubmed&amp;Cmd=Search&amp;Term=%22Jun%20BJ%22%5BAuthor%5D&amp;itool=EntrezSystem2.PEntrez.Pubmed.Pubmed_ResultsPanel.Pubmed_DiscoveryPanel.Pubmed_RVAbstractPlus" TargetMode="External"/><Relationship Id="rId108" Type="http://schemas.openxmlformats.org/officeDocument/2006/relationships/hyperlink" Target="http://www.ncbi.nlm.nih.gov/sites/entrez?Db=pubmed&amp;Cmd=Search&amp;Term=%22ElAttrache%20NS%22%5BAuthor%5D&amp;itool=EntrezSystem2.PEntrez.Pubmed.Pubmed_ResultsPanel.Pubmed_DiscoveryPanel.Pubmed_RVAbstractPlus" TargetMode="External"/><Relationship Id="rId116" Type="http://schemas.openxmlformats.org/officeDocument/2006/relationships/hyperlink" Target="http://www.ncbi.nlm.nih.gov/sites/entrez?Db=pubmed&amp;Cmd=Search&amp;Term=%22G%C3%BClecy%C3%BCz%20MF%22%5BAuthor%5D&amp;itool=EntrezSystem2.PEntrez.Pubmed.Pubmed_ResultsPanel.Pubmed_DiscoveryPanel.Pubmed_RVAbstractPlus" TargetMode="External"/><Relationship Id="rId124" Type="http://schemas.openxmlformats.org/officeDocument/2006/relationships/hyperlink" Target="http://www.ncbi.nlm.nih.gov/sites/entrez?Db=pubmed&amp;Cmd=Search&amp;Term=%22Warner%20JJ%22%5BAuthor%5D&amp;itool=EntrezSystem2.PEntrez.Pubmed.Pubmed_ResultsPanel.Pubmed_DiscoveryPanel.Pubmed_RVAbstractPlus" TargetMode="External"/><Relationship Id="rId20" Type="http://schemas.openxmlformats.org/officeDocument/2006/relationships/hyperlink" Target="javascript:AL_get(this,%20'jour',%20'J%20Shoulder%20Elbow%20Surg.');" TargetMode="External"/><Relationship Id="rId41" Type="http://schemas.openxmlformats.org/officeDocument/2006/relationships/hyperlink" Target="http://www.ncbi.nlm.nih.gov/sites/entrez?Db=pubmed&amp;Cmd=Search&amp;Term=%22Wu%20X%22%5BAuthor%5D&amp;itool=EntrezSystem2.PEntrez.Pubmed.Pubmed_ResultsPanel.Pubmed_DiscoveryPanel.Pubmed_RVAbstractPlus" TargetMode="External"/><Relationship Id="rId54" Type="http://schemas.openxmlformats.org/officeDocument/2006/relationships/hyperlink" Target="http://www.ncbi.nlm.nih.gov/sites/entrez?Db=pubmed&amp;Cmd=Search&amp;Term=%22Elattrache%20NS%22%5BAuthor%5D&amp;itool=EntrezSystem2.PEntrez.Pubmed.Pubmed_ResultsPanel.Pubmed_DiscoveryPanel.Pubmed_RVAbstractPlus" TargetMode="External"/><Relationship Id="rId62" Type="http://schemas.openxmlformats.org/officeDocument/2006/relationships/hyperlink" Target="http://www.ncbi.nlm.nih.gov/sites/entrez?Db=pubmed&amp;Cmd=Search&amp;Term=%22Wilson%20J%22%5BAuthor%5D&amp;itool=EntrezSystem2.PEntrez.Pubmed.Pubmed_ResultsPanel.Pubmed_DiscoveryPanel.Pubmed_RVAbstractPlus" TargetMode="External"/><Relationship Id="rId70" Type="http://schemas.openxmlformats.org/officeDocument/2006/relationships/hyperlink" Target="javascript:AL_get(this,%20'jour',%20'Am%20J%20Sports%20Med.');" TargetMode="External"/><Relationship Id="rId75" Type="http://schemas.openxmlformats.org/officeDocument/2006/relationships/hyperlink" Target="http://www.ncbi.nlm.nih.gov/sites/entrez?Db=pubmed&amp;Cmd=Search&amp;Term=%22Grasso%20A%22%5BAuthor%5D&amp;itool=EntrezSystem2.PEntrez.Pubmed.Pubmed_ResultsPanel.Pubmed_DiscoveryPanel.Pubmed_RVAbstractPlus" TargetMode="External"/><Relationship Id="rId83" Type="http://schemas.openxmlformats.org/officeDocument/2006/relationships/hyperlink" Target="http://www.ncbi.nlm.nih.gov/sites/entrez?Db=pubmed&amp;Cmd=Search&amp;Term=%22Sileo%20MJ%22%5BAuthor%5D&amp;itool=EntrezSystem2.PEntrez.Pubmed.Pubmed_ResultsPanel.Pubmed_DiscoveryPanel.Pubmed_RVAbstractPlus" TargetMode="External"/><Relationship Id="rId88" Type="http://schemas.openxmlformats.org/officeDocument/2006/relationships/hyperlink" Target="http://www.ncbi.nlm.nih.gov/sites/entrez?Db=pubmed&amp;Cmd=Search&amp;Term=%22Alexander%20S%22%5BAuthor%5D&amp;itool=EntrezSystem2.PEntrez.Pubmed.Pubmed_ResultsPanel.Pubmed_DiscoveryPanel.Pubmed_RVAbstractPlus" TargetMode="External"/><Relationship Id="rId91" Type="http://schemas.openxmlformats.org/officeDocument/2006/relationships/hyperlink" Target="http://www.ncbi.nlm.nih.gov/sites/entrez?Db=pubmed&amp;Cmd=Search&amp;Term=%22Bull%20AM%22%5BAuthor%5D&amp;itool=EntrezSystem2.PEntrez.Pubmed.Pubmed_ResultsPanel.Pubmed_DiscoveryPanel.Pubmed_RVAbstractPlus" TargetMode="External"/><Relationship Id="rId96" Type="http://schemas.openxmlformats.org/officeDocument/2006/relationships/hyperlink" Target="http://www.ncbi.nlm.nih.gov/sites/entrez?Db=pubmed&amp;Cmd=Search&amp;Term=%22Dugas%20JR%22%5BAuthor%5D&amp;itool=EntrezSystem2.PEntrez.Pubmed.Pubmed_ResultsPanel.Pubmed_DiscoveryPanel.Pubmed_RVAbstractPlus" TargetMode="External"/><Relationship Id="rId111" Type="http://schemas.openxmlformats.org/officeDocument/2006/relationships/hyperlink" Target="http://www.ncbi.nlm.nih.gov/sites/entrez?Db=pubmed&amp;Cmd=Search&amp;Term=%22Lee%20TQ%22%5BAuthor%5D&amp;itool=EntrezSystem2.PEntrez.Pubmed.Pubmed_ResultsPanel.Pubmed_DiscoveryPanel.Pubmed_RVAbstractPlu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cbi.nlm.nih.gov/sites/entrez?Db=pubmed&amp;Cmd=Search&amp;Term=%22DeFranco%20MJ%22%5BAuthor%5D&amp;itool=EntrezSystem2.PEntrez.Pubmed.Pubmed_ResultsPanel.Pubmed_DiscoveryPanel.Pubmed_RVAbstractPlus" TargetMode="External"/><Relationship Id="rId23" Type="http://schemas.openxmlformats.org/officeDocument/2006/relationships/hyperlink" Target="http://www.ncbi.nlm.nih.gov/sites/entrez?Db=pubmed&amp;Cmd=Search&amp;Term=%22Pritchard%20MP%22%5BAuthor%5D&amp;itool=EntrezSystem2.PEntrez.Pubmed.Pubmed_ResultsPanel.Pubmed_DiscoveryPanel.Pubmed_RVAbstractPlus" TargetMode="External"/><Relationship Id="rId28" Type="http://schemas.openxmlformats.org/officeDocument/2006/relationships/hyperlink" Target="javascript:AL_get(this,%20'jour',%20'J%20Bone%20Joint%20Surg%20Am.');" TargetMode="External"/><Relationship Id="rId36" Type="http://schemas.openxmlformats.org/officeDocument/2006/relationships/hyperlink" Target="http://www.ncbi.nlm.nih.gov/sites/entrez?Db=pubmed&amp;Cmd=Search&amp;Term=%22Even%20T%22%5BAuthor%5D&amp;itool=EntrezSystem2.PEntrez.Pubmed.Pubmed_ResultsPanel.Pubmed_DiscoveryPanel.Pubmed_RVAbstractPlus" TargetMode="External"/><Relationship Id="rId49" Type="http://schemas.openxmlformats.org/officeDocument/2006/relationships/hyperlink" Target="http://www.ncbi.nlm.nih.gov/sites/entrez?Db=pubmed&amp;Cmd=Search&amp;Term=%22Park%20HK%22%5BAuthor%5D&amp;itool=EntrezSystem2.PEntrez.Pubmed.Pubmed_ResultsPanel.Pubmed_DiscoveryPanel.Pubmed_RVAbstractPlus" TargetMode="External"/><Relationship Id="rId57" Type="http://schemas.openxmlformats.org/officeDocument/2006/relationships/hyperlink" Target="http://www.ncbi.nlm.nih.gov/sites/entrez?Db=pubmed&amp;Cmd=Search&amp;Term=%22DeLaMora%20SN%22%5BAuthor%5D&amp;itool=EntrezSystem2.PEntrez.Pubmed.Pubmed_ResultsPanel.Pubmed_DiscoveryPanel.Pubmed_RVAbstractPlus" TargetMode="External"/><Relationship Id="rId106" Type="http://schemas.openxmlformats.org/officeDocument/2006/relationships/hyperlink" Target="http://www.ncbi.nlm.nih.gov/sites/entrez?Db=pubmed&amp;Cmd=Search&amp;Term=%22Park%20MC%22%5BAuthor%5D&amp;itool=EntrezSystem2.PEntrez.Pubmed.Pubmed_ResultsPanel.Pubmed_DiscoveryPanel.Pubmed_RVAbstractPlus" TargetMode="External"/><Relationship Id="rId114" Type="http://schemas.openxmlformats.org/officeDocument/2006/relationships/hyperlink" Target="http://www.ncbi.nlm.nih.gov/sites/entrez?Db=pubmed&amp;Cmd=Search&amp;Term=%22Fr%C3%B6hlich%20V%22%5BAuthor%5D&amp;itool=EntrezSystem2.PEntrez.Pubmed.Pubmed_ResultsPanel.Pubmed_DiscoveryPanel.Pubmed_RVAbstractPlus" TargetMode="External"/><Relationship Id="rId119" Type="http://schemas.openxmlformats.org/officeDocument/2006/relationships/hyperlink" Target="http://www.ncbi.nlm.nih.gov/sites/entrez?Db=pubmed&amp;Cmd=Search&amp;Term=%22M%C3%BCller%20PE%22%5BAuthor%5D&amp;itool=EntrezSystem2.PEntrez.Pubmed.Pubmed_ResultsPanel.Pubmed_DiscoveryPanel.Pubmed_RVAbstractPlus" TargetMode="External"/><Relationship Id="rId127" Type="http://schemas.openxmlformats.org/officeDocument/2006/relationships/fontTable" Target="fontTable.xml"/><Relationship Id="rId10" Type="http://schemas.openxmlformats.org/officeDocument/2006/relationships/hyperlink" Target="http://www.ncbi.nlm.nih.gov/sites/entrez?Db=pubmed&amp;Cmd=Search&amp;Term=%22Watkinson%20DJ%22%5BAuthor%5D&amp;itool=EntrezSystem2.PEntrez.Pubmed.Pubmed_ResultsPanel.Pubmed_DiscoveryPanel.Pubmed_RVAbstractPlus" TargetMode="External"/><Relationship Id="rId31" Type="http://schemas.openxmlformats.org/officeDocument/2006/relationships/hyperlink" Target="http://www.ncbi.nlm.nih.gov/sites/entrez?Db=pubmed&amp;Cmd=Search&amp;Term=%22Toussaint%20B%22%5BAuthor%5D&amp;itool=EntrezSystem2.PEntrez.Pubmed.Pubmed_ResultsPanel.Pubmed_DiscoveryPanel.Pubmed_RVAbstractPlus" TargetMode="External"/><Relationship Id="rId44" Type="http://schemas.openxmlformats.org/officeDocument/2006/relationships/hyperlink" Target="http://www.ncbi.nlm.nih.gov/sites/entrez?Db=pubmed&amp;Cmd=Search&amp;Term=%22Murrell%20GA%22%5BAuthor%5D&amp;itool=EntrezSystem2.PEntrez.Pubmed.Pubmed_ResultsPanel.Pubmed_DiscoveryPanel.Pubmed_RVAbstractPlus" TargetMode="External"/><Relationship Id="rId52" Type="http://schemas.openxmlformats.org/officeDocument/2006/relationships/hyperlink" Target="javascript:AL_get(this,%20'jour',%20'Am%20J%20Sports%20Med.');" TargetMode="External"/><Relationship Id="rId60" Type="http://schemas.openxmlformats.org/officeDocument/2006/relationships/hyperlink" Target="http://www.ncbi.nlm.nih.gov/sites/entrez?Db=pubmed&amp;Cmd=Search&amp;Term=%22Ma%20CB%22%5BAuthor%5D&amp;itool=EntrezSystem2.PEntrez.Pubmed.Pubmed_ResultsPanel.Pubmed_DiscoveryPanel.Pubmed_RVAbstractPlus" TargetMode="External"/><Relationship Id="rId65" Type="http://schemas.openxmlformats.org/officeDocument/2006/relationships/hyperlink" Target="http://www.ncbi.nlm.nih.gov/sites/entrez?Db=pubmed&amp;Cmd=Search&amp;Term=%22Mazzocca%20AD%22%5BAuthor%5D&amp;itool=EntrezSystem2.PEntrez.Pubmed.Pubmed_ResultsPanel.Pubmed_DiscoveryPanel.Pubmed_RVAbstractPlus" TargetMode="External"/><Relationship Id="rId73" Type="http://schemas.openxmlformats.org/officeDocument/2006/relationships/hyperlink" Target="http://www.ncbi.nlm.nih.gov/sites/entrez?Db=pubmed&amp;Cmd=Search&amp;Term=%22Anbari%20A%22%5BAuthor%5D&amp;itool=EntrezSystem2.PEntrez.Pubmed.Pubmed_ResultsPanel.Pubmed_DiscoveryPanel.Pubmed_RVAbstractPlus" TargetMode="External"/><Relationship Id="rId78" Type="http://schemas.openxmlformats.org/officeDocument/2006/relationships/hyperlink" Target="http://www.ncbi.nlm.nih.gov/sites/entrez?Db=pubmed&amp;Cmd=Search&amp;Term=%22Falcone%20G%22%5BAuthor%5D&amp;itool=EntrezSystem2.PEntrez.Pubmed.Pubmed_ResultsPanel.Pubmed_DiscoveryPanel.Pubmed_RVAbstractPlus" TargetMode="External"/><Relationship Id="rId81" Type="http://schemas.openxmlformats.org/officeDocument/2006/relationships/hyperlink" Target="javascript:AL_get(this,%20'jour',%20'Arthroscopy.');" TargetMode="External"/><Relationship Id="rId86" Type="http://schemas.openxmlformats.org/officeDocument/2006/relationships/hyperlink" Target="javascript:AL_get(this,%20'jour',%20'Arthroscopy.');" TargetMode="External"/><Relationship Id="rId94" Type="http://schemas.openxmlformats.org/officeDocument/2006/relationships/hyperlink" Target="http://www.ncbi.nlm.nih.gov/sites/entrez?Db=pubmed&amp;Cmd=Search&amp;Term=%22Waltrip%20RL%22%5BAuthor%5D&amp;itool=EntrezSystem2.PEntrez.Pubmed.Pubmed_ResultsPanel.Pubmed_DiscoveryPanel.Pubmed_RVAbstractPlus" TargetMode="External"/><Relationship Id="rId99" Type="http://schemas.openxmlformats.org/officeDocument/2006/relationships/hyperlink" Target="http://www.ncbi.nlm.nih.gov/sites/entrez?Db=pubmed&amp;Cmd=Search&amp;Term=%22Park%20MC%22%5BAuthor%5D&amp;itool=EntrezSystem2.PEntrez.Pubmed.Pubmed_ResultsPanel.Pubmed_DiscoveryPanel.Pubmed_RVAbstractPlus" TargetMode="External"/><Relationship Id="rId101" Type="http://schemas.openxmlformats.org/officeDocument/2006/relationships/hyperlink" Target="http://www.ncbi.nlm.nih.gov/sites/entrez?Db=pubmed&amp;Cmd=Search&amp;Term=%22Tibone%20JE%22%5BAuthor%5D&amp;itool=EntrezSystem2.PEntrez.Pubmed.Pubmed_ResultsPanel.Pubmed_DiscoveryPanel.Pubmed_RVAbstractPlus" TargetMode="External"/><Relationship Id="rId122" Type="http://schemas.openxmlformats.org/officeDocument/2006/relationships/hyperlink" Target="http://www.ncbi.nlm.nih.gov/sites/entrez?Db=pubmed&amp;Cmd=Search&amp;Term=%22Apreleva%20M%22%5BAuthor%5D&amp;itool=EntrezSystem2.PEntrez.Pubmed.Pubmed_ResultsPanel.Pubmed_DiscoveryPanel.Pubmed_RVAbstractPlus" TargetMode="External"/><Relationship Id="rId4" Type="http://schemas.openxmlformats.org/officeDocument/2006/relationships/settings" Target="settings.xml"/><Relationship Id="rId9" Type="http://schemas.openxmlformats.org/officeDocument/2006/relationships/hyperlink" Target="http://www.ncbi.nlm.nih.gov/sites/entrez?Db=pubmed&amp;Cmd=Search&amp;Term=%22Brassart%20N%22%5BAuthor%5D&amp;itool=EntrezSystem2.PEntrez.Pubmed.Pubmed_ResultsPanel.Pubmed_DiscoveryPanel.Pubmed_RVAbstractPlus" TargetMode="External"/><Relationship Id="rId13" Type="http://schemas.openxmlformats.org/officeDocument/2006/relationships/hyperlink" Target="http://www.ncbi.nlm.nih.gov/sites/entrez?Db=pubmed&amp;Cmd=Search&amp;Term=%22Krishnan%20SG%22%5BAuthor%5D&amp;itool=EntrezSystem2.PEntrez.Pubmed.Pubmed_ResultsPanel.Pubmed_DiscoveryPanel.Pubmed_RVAbstractPlus" TargetMode="External"/><Relationship Id="rId18" Type="http://schemas.openxmlformats.org/officeDocument/2006/relationships/hyperlink" Target="http://www.ncbi.nlm.nih.gov/sites/entrez?Db=pubmed&amp;Cmd=Search&amp;Term=%22Yum%20JK%22%5BAuthor%5D&amp;itool=EntrezSystem2.PEntrez.Pubmed.Pubmed_ResultsPanel.Pubmed_DiscoveryPanel.Pubmed_RVAbstractPlus" TargetMode="External"/><Relationship Id="rId39" Type="http://schemas.openxmlformats.org/officeDocument/2006/relationships/hyperlink" Target="javascript:AL_get(this,%20'jour',%20'J%20Bone%20Joint%20Surg%20Br.');" TargetMode="External"/><Relationship Id="rId109" Type="http://schemas.openxmlformats.org/officeDocument/2006/relationships/hyperlink" Target="http://www.ncbi.nlm.nih.gov/sites/entrez?Db=pubmed&amp;Cmd=Search&amp;Term=%22Ahmad%20CS%22%5BAuthor%5D&amp;itool=EntrezSystem2.PEntrez.Pubmed.Pubmed_ResultsPanel.Pubmed_DiscoveryPanel.Pubmed_RVAbstractPlus" TargetMode="External"/><Relationship Id="rId34" Type="http://schemas.openxmlformats.org/officeDocument/2006/relationships/hyperlink" Target="http://www.ncbi.nlm.nih.gov/sites/entrez?Db=pubmed&amp;Cmd=Search&amp;Term=%22Levy%20O%22%5BAuthor%5D&amp;itool=EntrezSystem2.PEntrez.Pubmed.Pubmed_ResultsPanel.Pubmed_DiscoveryPanel.Pubmed_RVAbstractPlus" TargetMode="External"/><Relationship Id="rId50" Type="http://schemas.openxmlformats.org/officeDocument/2006/relationships/hyperlink" Target="http://www.ncbi.nlm.nih.gov/sites/entrez?Db=pubmed&amp;Cmd=Search&amp;Term=%22Yu%20JW%22%5BAuthor%5D&amp;itool=EntrezSystem2.PEntrez.Pubmed.Pubmed_ResultsPanel.Pubmed_DiscoveryPanel.Pubmed_RVAbstractPlus" TargetMode="External"/><Relationship Id="rId55" Type="http://schemas.openxmlformats.org/officeDocument/2006/relationships/hyperlink" Target="http://www.ncbi.nlm.nih.gov/sites/entrez?Db=pubmed&amp;Cmd=Search&amp;Term=%22Tibone%20JE%22%5BAuthor%5D&amp;itool=EntrezSystem2.PEntrez.Pubmed.Pubmed_ResultsPanel.Pubmed_DiscoveryPanel.Pubmed_RVAbstractPlus" TargetMode="External"/><Relationship Id="rId76" Type="http://schemas.openxmlformats.org/officeDocument/2006/relationships/hyperlink" Target="http://www.ncbi.nlm.nih.gov/sites/entrez?Db=pubmed&amp;Cmd=Search&amp;Term=%22Milano%20G%22%5BAuthor%5D&amp;itool=EntrezSystem2.PEntrez.Pubmed.Pubmed_ResultsPanel.Pubmed_DiscoveryPanel.Pubmed_RVAbstractPlus" TargetMode="External"/><Relationship Id="rId97" Type="http://schemas.openxmlformats.org/officeDocument/2006/relationships/hyperlink" Target="http://www.ncbi.nlm.nih.gov/sites/entrez?Db=pubmed&amp;Cmd=Search&amp;Term=%22Andrews%20JR%22%5BAuthor%5D&amp;itool=EntrezSystem2.PEntrez.Pubmed.Pubmed_ResultsPanel.Pubmed_DiscoveryPanel.Pubmed_RVAbstractPlus" TargetMode="External"/><Relationship Id="rId104" Type="http://schemas.openxmlformats.org/officeDocument/2006/relationships/hyperlink" Target="http://www.ncbi.nlm.nih.gov/sites/entrez?Db=pubmed&amp;Cmd=Search&amp;Term=%22Lee%20TQ%22%5BAuthor%5D&amp;itool=EntrezSystem2.PEntrez.Pubmed.Pubmed_ResultsPanel.Pubmed_DiscoveryPanel.Pubmed_RVAbstractPlus" TargetMode="External"/><Relationship Id="rId120" Type="http://schemas.openxmlformats.org/officeDocument/2006/relationships/hyperlink" Target="javascript:AL_get(this,%20'jour',%20'Arch%20Orthop%20Trauma%20Surg.');" TargetMode="External"/><Relationship Id="rId125" Type="http://schemas.openxmlformats.org/officeDocument/2006/relationships/hyperlink" Target="javascript:AL_get(this,%20'jour',%20'J%20Bone%20Joint%20Surg%20Am.');" TargetMode="External"/><Relationship Id="rId7" Type="http://schemas.openxmlformats.org/officeDocument/2006/relationships/endnotes" Target="endnotes.xml"/><Relationship Id="rId71" Type="http://schemas.openxmlformats.org/officeDocument/2006/relationships/hyperlink" Target="http://www.ncbi.nlm.nih.gov/sites/entrez?Db=pubmed&amp;Cmd=Search&amp;Term=%22Cole%20BJ%22%5BAuthor%5D&amp;itool=EntrezSystem2.PEntrez.Pubmed.Pubmed_ResultsPanel.Pubmed_DiscoveryPanel.Pubmed_RVAbstractPlus" TargetMode="External"/><Relationship Id="rId92" Type="http://schemas.openxmlformats.org/officeDocument/2006/relationships/hyperlink" Target="http://www.ncbi.nlm.nih.gov/sites/entrez?Db=pubmed&amp;Cmd=Search&amp;Term=%22Amis%20AA%22%5BAuthor%5D&amp;itool=EntrezSystem2.PEntrez.Pubmed.Pubmed_ResultsPanel.Pubmed_DiscoveryPanel.Pubmed_RVAbstractPlus" TargetMode="External"/><Relationship Id="rId2" Type="http://schemas.openxmlformats.org/officeDocument/2006/relationships/numbering" Target="numbering.xml"/><Relationship Id="rId29" Type="http://schemas.openxmlformats.org/officeDocument/2006/relationships/hyperlink" Target="http://www.ncbi.nlm.nih.gov/sites/entrez?Db=pubmed&amp;Cmd=Search&amp;Term=%22Lafosse%20L%22%5BAuthor%5D&amp;itool=EntrezSystem2.PEntrez.Pubmed.Pubmed_ResultsPanel.Pubmed_DiscoveryPanel.Pubmed_RVAbstractPlus" TargetMode="External"/><Relationship Id="rId24" Type="http://schemas.openxmlformats.org/officeDocument/2006/relationships/hyperlink" Target="http://www.ncbi.nlm.nih.gov/sites/entrez?Db=pubmed&amp;Cmd=Search&amp;Term=%22Berghs%20BM%22%5BAuthor%5D&amp;itool=EntrezSystem2.PEntrez.Pubmed.Pubmed_ResultsPanel.Pubmed_DiscoveryPanel.Pubmed_RVAbstractPlus" TargetMode="External"/><Relationship Id="rId40" Type="http://schemas.openxmlformats.org/officeDocument/2006/relationships/hyperlink" Target="http://www.ncbi.nlm.nih.gov/sites/entrez?Db=pubmed&amp;Cmd=Search&amp;Term=%22Millar%20NL%22%5BAuthor%5D&amp;itool=EntrezSystem2.PEntrez.Pubmed.Pubmed_ResultsPanel.Pubmed_DiscoveryPanel.Pubmed_RVAbstractPlus" TargetMode="External"/><Relationship Id="rId45" Type="http://schemas.openxmlformats.org/officeDocument/2006/relationships/hyperlink" Target="javascript:AL_get(this,%20'jour',%20'Clin%20Orthop%20Relat%20Res.');" TargetMode="External"/><Relationship Id="rId66" Type="http://schemas.openxmlformats.org/officeDocument/2006/relationships/hyperlink" Target="http://www.ncbi.nlm.nih.gov/sites/entrez?Db=pubmed&amp;Cmd=Search&amp;Term=%22Millett%20PJ%22%5BAuthor%5D&amp;itool=EntrezSystem2.PEntrez.Pubmed.Pubmed_ResultsPanel.Pubmed_DiscoveryPanel.Pubmed_RVAbstractPlus" TargetMode="External"/><Relationship Id="rId87" Type="http://schemas.openxmlformats.org/officeDocument/2006/relationships/hyperlink" Target="http://www.ncbi.nlm.nih.gov/sites/entrez?Db=pubmed&amp;Cmd=Search&amp;Term=%22Smith%20CD%22%5BAuthor%5D&amp;itool=EntrezSystem2.PEntrez.Pubmed.Pubmed_ResultsPanel.Pubmed_DiscoveryPanel.Pubmed_RVAbstractPlus" TargetMode="External"/><Relationship Id="rId110" Type="http://schemas.openxmlformats.org/officeDocument/2006/relationships/hyperlink" Target="http://www.ncbi.nlm.nih.gov/sites/entrez?Db=pubmed&amp;Cmd=Search&amp;Term=%22Jun%20BJ%22%5BAuthor%5D&amp;itool=EntrezSystem2.PEntrez.Pubmed.Pubmed_ResultsPanel.Pubmed_DiscoveryPanel.Pubmed_RVAbstractPlus" TargetMode="External"/><Relationship Id="rId115" Type="http://schemas.openxmlformats.org/officeDocument/2006/relationships/hyperlink" Target="http://www.ncbi.nlm.nih.gov/sites/entrez?Db=pubmed&amp;Cmd=Search&amp;Term=%22Ficklscherer%20A%22%5BAuthor%5D&amp;itool=EntrezSystem2.PEntrez.Pubmed.Pubmed_ResultsPanel.Pubmed_DiscoveryPanel.Pubmed_RVAbstractPlus" TargetMode="External"/><Relationship Id="rId61" Type="http://schemas.openxmlformats.org/officeDocument/2006/relationships/hyperlink" Target="http://www.ncbi.nlm.nih.gov/sites/entrez?Db=pubmed&amp;Cmd=Search&amp;Term=%22Comerford%20L%22%5BAuthor%5D&amp;itool=EntrezSystem2.PEntrez.Pubmed.Pubmed_ResultsPanel.Pubmed_DiscoveryPanel.Pubmed_RVAbstractPlus" TargetMode="External"/><Relationship Id="rId82" Type="http://schemas.openxmlformats.org/officeDocument/2006/relationships/hyperlink" Target="http://www.ncbi.nlm.nih.gov/sites/entrez?Db=pubmed&amp;Cmd=Search&amp;Term=%22Nelson%20CO%22%5BAuthor%5D&amp;itool=EntrezSystem2.PEntrez.Pubmed.Pubmed_ResultsPanel.Pubmed_DiscoveryPanel.Pubmed_RVAbstract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097C5-6D65-8D44-A6CC-FB4A677D4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6448</Words>
  <Characters>36755</Characters>
  <Application>Microsoft Office Word</Application>
  <DocSecurity>4</DocSecurity>
  <Lines>306</Lines>
  <Paragraphs>86</Paragraphs>
  <ScaleCrop>false</ScaleCrop>
  <HeadingPairs>
    <vt:vector size="2" baseType="variant">
      <vt:variant>
        <vt:lpstr>Title</vt:lpstr>
      </vt:variant>
      <vt:variant>
        <vt:i4>1</vt:i4>
      </vt:variant>
    </vt:vector>
  </HeadingPairs>
  <TitlesOfParts>
    <vt:vector size="1" baseType="lpstr">
      <vt:lpstr>Biomechanical Evaluation of Lateral Row Establishment in Trans-osseous Equivalent Rotator-Cuff Repair</vt:lpstr>
    </vt:vector>
  </TitlesOfParts>
  <Company>Children's Healthcare of Atlanta</Company>
  <LinksUpToDate>false</LinksUpToDate>
  <CharactersWithSpaces>43117</CharactersWithSpaces>
  <SharedDoc>false</SharedDoc>
  <HLinks>
    <vt:vector size="786" baseType="variant">
      <vt:variant>
        <vt:i4>2818053</vt:i4>
      </vt:variant>
      <vt:variant>
        <vt:i4>390</vt:i4>
      </vt:variant>
      <vt:variant>
        <vt:i4>0</vt:i4>
      </vt:variant>
      <vt:variant>
        <vt:i4>5</vt:i4>
      </vt:variant>
      <vt:variant>
        <vt:lpwstr>javascript:AL_get(this, 'jour', 'Am J Sports Med.');</vt:lpwstr>
      </vt:variant>
      <vt:variant>
        <vt:lpwstr/>
      </vt:variant>
      <vt:variant>
        <vt:i4>6684738</vt:i4>
      </vt:variant>
      <vt:variant>
        <vt:i4>387</vt:i4>
      </vt:variant>
      <vt:variant>
        <vt:i4>0</vt:i4>
      </vt:variant>
      <vt:variant>
        <vt:i4>5</vt:i4>
      </vt:variant>
      <vt:variant>
        <vt:lpwstr>http://www.ncbi.nlm.nih.gov/sites/entrez?Db=pubmed&amp;Cmd=Search&amp;Term=%22Andrews%20JR%22%5BAuthor%5D&amp;itool=EntrezSystem2.PEntrez.Pubmed.Pubmed_ResultsPanel.Pubmed_DiscoveryPanel.Pubmed_RVAbstractPlus</vt:lpwstr>
      </vt:variant>
      <vt:variant>
        <vt:lpwstr/>
      </vt:variant>
      <vt:variant>
        <vt:i4>1638433</vt:i4>
      </vt:variant>
      <vt:variant>
        <vt:i4>384</vt:i4>
      </vt:variant>
      <vt:variant>
        <vt:i4>0</vt:i4>
      </vt:variant>
      <vt:variant>
        <vt:i4>5</vt:i4>
      </vt:variant>
      <vt:variant>
        <vt:lpwstr>http://www.ncbi.nlm.nih.gov/sites/entrez?Db=pubmed&amp;Cmd=Search&amp;Term=%22Dugas%20JR%22%5BAuthor%5D&amp;itool=EntrezSystem2.PEntrez.Pubmed.Pubmed_ResultsPanel.Pubmed_DiscoveryPanel.Pubmed_RVAbstractPlus</vt:lpwstr>
      </vt:variant>
      <vt:variant>
        <vt:lpwstr/>
      </vt:variant>
      <vt:variant>
        <vt:i4>1900602</vt:i4>
      </vt:variant>
      <vt:variant>
        <vt:i4>381</vt:i4>
      </vt:variant>
      <vt:variant>
        <vt:i4>0</vt:i4>
      </vt:variant>
      <vt:variant>
        <vt:i4>5</vt:i4>
      </vt:variant>
      <vt:variant>
        <vt:lpwstr>http://www.ncbi.nlm.nih.gov/sites/entrez?Db=pubmed&amp;Cmd=Search&amp;Term=%22Zheng%20N%22%5BAuthor%5D&amp;itool=EntrezSystem2.PEntrez.Pubmed.Pubmed_ResultsPanel.Pubmed_DiscoveryPanel.Pubmed_RVAbstractPlus</vt:lpwstr>
      </vt:variant>
      <vt:variant>
        <vt:lpwstr/>
      </vt:variant>
      <vt:variant>
        <vt:i4>7274576</vt:i4>
      </vt:variant>
      <vt:variant>
        <vt:i4>378</vt:i4>
      </vt:variant>
      <vt:variant>
        <vt:i4>0</vt:i4>
      </vt:variant>
      <vt:variant>
        <vt:i4>5</vt:i4>
      </vt:variant>
      <vt:variant>
        <vt:lpwstr>http://www.ncbi.nlm.nih.gov/sites/entrez?Db=pubmed&amp;Cmd=Search&amp;Term=%22Waltrip%20RL%22%5BAuthor%5D&amp;itool=EntrezSystem2.PEntrez.Pubmed.Pubmed_ResultsPanel.Pubmed_DiscoveryPanel.Pubmed_RVAbstractPlus</vt:lpwstr>
      </vt:variant>
      <vt:variant>
        <vt:lpwstr/>
      </vt:variant>
      <vt:variant>
        <vt:i4>2818053</vt:i4>
      </vt:variant>
      <vt:variant>
        <vt:i4>375</vt:i4>
      </vt:variant>
      <vt:variant>
        <vt:i4>0</vt:i4>
      </vt:variant>
      <vt:variant>
        <vt:i4>5</vt:i4>
      </vt:variant>
      <vt:variant>
        <vt:lpwstr>javascript:AL_get(this, 'jour', 'Am J Sports Med.');</vt:lpwstr>
      </vt:variant>
      <vt:variant>
        <vt:lpwstr/>
      </vt:variant>
      <vt:variant>
        <vt:i4>3670031</vt:i4>
      </vt:variant>
      <vt:variant>
        <vt:i4>372</vt:i4>
      </vt:variant>
      <vt:variant>
        <vt:i4>0</vt:i4>
      </vt:variant>
      <vt:variant>
        <vt:i4>5</vt:i4>
      </vt:variant>
      <vt:variant>
        <vt:lpwstr>http://www.ncbi.nlm.nih.gov/sites/entrez?Db=pubmed&amp;Cmd=Search&amp;Term=%22Minagawa%20H%22%5BAuthor%5D&amp;itool=EntrezSystem2.PEntrez.Pubmed.Pubmed_ResultsPanel.Pubmed_DiscoveryPanel.Pubmed_RVAbstractPlus</vt:lpwstr>
      </vt:variant>
      <vt:variant>
        <vt:lpwstr/>
      </vt:variant>
      <vt:variant>
        <vt:i4>7929920</vt:i4>
      </vt:variant>
      <vt:variant>
        <vt:i4>369</vt:i4>
      </vt:variant>
      <vt:variant>
        <vt:i4>0</vt:i4>
      </vt:variant>
      <vt:variant>
        <vt:i4>5</vt:i4>
      </vt:variant>
      <vt:variant>
        <vt:lpwstr>http://www.ncbi.nlm.nih.gov/sites/entrez?Db=pubmed&amp;Cmd=Search&amp;Term=%22Abe%20H%22%5BAuthor%5D&amp;itool=EntrezSystem2.PEntrez.Pubmed.Pubmed_ResultsPanel.Pubmed_DiscoveryPanel.Pubmed_RVAbstractPlus</vt:lpwstr>
      </vt:variant>
      <vt:variant>
        <vt:lpwstr/>
      </vt:variant>
      <vt:variant>
        <vt:i4>3801092</vt:i4>
      </vt:variant>
      <vt:variant>
        <vt:i4>366</vt:i4>
      </vt:variant>
      <vt:variant>
        <vt:i4>0</vt:i4>
      </vt:variant>
      <vt:variant>
        <vt:i4>5</vt:i4>
      </vt:variant>
      <vt:variant>
        <vt:lpwstr>http://www.ncbi.nlm.nih.gov/sites/entrez?Db=pubmed&amp;Cmd=Search&amp;Term=%22Seki%20N%22%5BAuthor%5D&amp;itool=EntrezSystem2.PEntrez.Pubmed.Pubmed_ResultsPanel.Pubmed_DiscoveryPanel.Pubmed_RVAbstractPlus</vt:lpwstr>
      </vt:variant>
      <vt:variant>
        <vt:lpwstr/>
      </vt:variant>
      <vt:variant>
        <vt:i4>3538961</vt:i4>
      </vt:variant>
      <vt:variant>
        <vt:i4>363</vt:i4>
      </vt:variant>
      <vt:variant>
        <vt:i4>0</vt:i4>
      </vt:variant>
      <vt:variant>
        <vt:i4>5</vt:i4>
      </vt:variant>
      <vt:variant>
        <vt:lpwstr>http://www.ncbi.nlm.nih.gov/sites/entrez?Db=pubmed&amp;Cmd=Search&amp;Term=%22Yamamoto%20N%22%5BAuthor%5D&amp;itool=EntrezSystem2.PEntrez.Pubmed.Pubmed_ResultsPanel.Pubmed_DiscoveryPanel.Pubmed_RVAbstractPlus</vt:lpwstr>
      </vt:variant>
      <vt:variant>
        <vt:lpwstr/>
      </vt:variant>
      <vt:variant>
        <vt:i4>2097178</vt:i4>
      </vt:variant>
      <vt:variant>
        <vt:i4>360</vt:i4>
      </vt:variant>
      <vt:variant>
        <vt:i4>0</vt:i4>
      </vt:variant>
      <vt:variant>
        <vt:i4>5</vt:i4>
      </vt:variant>
      <vt:variant>
        <vt:lpwstr>http://www.ncbi.nlm.nih.gov/sites/entrez?Db=pubmed&amp;Cmd=Search&amp;Term=%22Itoi%20E%22%5BAuthor%5D&amp;itool=EntrezSystem2.PEntrez.Pubmed.Pubmed_ResultsPanel.Pubmed_DiscoveryPanel.Pubmed_RVAbstractPlus</vt:lpwstr>
      </vt:variant>
      <vt:variant>
        <vt:lpwstr/>
      </vt:variant>
      <vt:variant>
        <vt:i4>7471170</vt:i4>
      </vt:variant>
      <vt:variant>
        <vt:i4>357</vt:i4>
      </vt:variant>
      <vt:variant>
        <vt:i4>0</vt:i4>
      </vt:variant>
      <vt:variant>
        <vt:i4>5</vt:i4>
      </vt:variant>
      <vt:variant>
        <vt:lpwstr>http://www.ncbi.nlm.nih.gov/sites/entrez?Db=pubmed&amp;Cmd=Search&amp;Term=%22Tuoheti%20Y%22%5BAuthor%5D&amp;itool=EntrezSystem2.PEntrez.Pubmed.Pubmed_ResultsPanel.Pubmed_DiscoveryPanel.Pubmed_RVAbstractPlus</vt:lpwstr>
      </vt:variant>
      <vt:variant>
        <vt:lpwstr/>
      </vt:variant>
      <vt:variant>
        <vt:i4>3997726</vt:i4>
      </vt:variant>
      <vt:variant>
        <vt:i4>354</vt:i4>
      </vt:variant>
      <vt:variant>
        <vt:i4>0</vt:i4>
      </vt:variant>
      <vt:variant>
        <vt:i4>5</vt:i4>
      </vt:variant>
      <vt:variant>
        <vt:lpwstr>javascript:AL_get(this, 'jour', 'J Bone Joint Surg Am.');</vt:lpwstr>
      </vt:variant>
      <vt:variant>
        <vt:lpwstr/>
      </vt:variant>
      <vt:variant>
        <vt:i4>2818049</vt:i4>
      </vt:variant>
      <vt:variant>
        <vt:i4>351</vt:i4>
      </vt:variant>
      <vt:variant>
        <vt:i4>0</vt:i4>
      </vt:variant>
      <vt:variant>
        <vt:i4>5</vt:i4>
      </vt:variant>
      <vt:variant>
        <vt:lpwstr>http://www.ncbi.nlm.nih.gov/sites/entrez?Db=pubmed&amp;Cmd=Search&amp;Term=%22Warner%20JJ%22%5BAuthor%5D&amp;itool=EntrezSystem2.PEntrez.Pubmed.Pubmed_ResultsPanel.Pubmed_DiscoveryPanel.Pubmed_RVAbstractPlus</vt:lpwstr>
      </vt:variant>
      <vt:variant>
        <vt:lpwstr/>
      </vt:variant>
      <vt:variant>
        <vt:i4>6094947</vt:i4>
      </vt:variant>
      <vt:variant>
        <vt:i4>348</vt:i4>
      </vt:variant>
      <vt:variant>
        <vt:i4>0</vt:i4>
      </vt:variant>
      <vt:variant>
        <vt:i4>5</vt:i4>
      </vt:variant>
      <vt:variant>
        <vt:lpwstr>http://www.ncbi.nlm.nih.gov/sites/entrez?Db=pubmed&amp;Cmd=Search&amp;Term=%22Zurakowski%20D%22%5BAuthor%5D&amp;itool=EntrezSystem2.PEntrez.Pubmed.Pubmed_ResultsPanel.Pubmed_DiscoveryPanel.Pubmed_RVAbstractPlus</vt:lpwstr>
      </vt:variant>
      <vt:variant>
        <vt:lpwstr/>
      </vt:variant>
      <vt:variant>
        <vt:i4>2359317</vt:i4>
      </vt:variant>
      <vt:variant>
        <vt:i4>345</vt:i4>
      </vt:variant>
      <vt:variant>
        <vt:i4>0</vt:i4>
      </vt:variant>
      <vt:variant>
        <vt:i4>5</vt:i4>
      </vt:variant>
      <vt:variant>
        <vt:lpwstr>http://www.ncbi.nlm.nih.gov/sites/entrez?Db=pubmed&amp;Cmd=Search&amp;Term=%22Apreleva%20M%22%5BAuthor%5D&amp;itool=EntrezSystem2.PEntrez.Pubmed.Pubmed_ResultsPanel.Pubmed_DiscoveryPanel.Pubmed_RVAbstractPlus</vt:lpwstr>
      </vt:variant>
      <vt:variant>
        <vt:lpwstr/>
      </vt:variant>
      <vt:variant>
        <vt:i4>6881369</vt:i4>
      </vt:variant>
      <vt:variant>
        <vt:i4>342</vt:i4>
      </vt:variant>
      <vt:variant>
        <vt:i4>0</vt:i4>
      </vt:variant>
      <vt:variant>
        <vt:i4>5</vt:i4>
      </vt:variant>
      <vt:variant>
        <vt:lpwstr>http://www.ncbi.nlm.nih.gov/sites/entrez?Db=pubmed&amp;Cmd=Search&amp;Term=%22Tingart%20MJ%22%5BAuthor%5D&amp;itool=EntrezSystem2.PEntrez.Pubmed.Pubmed_ResultsPanel.Pubmed_DiscoveryPanel.Pubmed_RVAbstractPlus</vt:lpwstr>
      </vt:variant>
      <vt:variant>
        <vt:lpwstr/>
      </vt:variant>
      <vt:variant>
        <vt:i4>3997726</vt:i4>
      </vt:variant>
      <vt:variant>
        <vt:i4>339</vt:i4>
      </vt:variant>
      <vt:variant>
        <vt:i4>0</vt:i4>
      </vt:variant>
      <vt:variant>
        <vt:i4>5</vt:i4>
      </vt:variant>
      <vt:variant>
        <vt:lpwstr>javascript:AL_get(this, 'jour', 'J Bone Joint Surg Am.');</vt:lpwstr>
      </vt:variant>
      <vt:variant>
        <vt:lpwstr/>
      </vt:variant>
      <vt:variant>
        <vt:i4>4391010</vt:i4>
      </vt:variant>
      <vt:variant>
        <vt:i4>336</vt:i4>
      </vt:variant>
      <vt:variant>
        <vt:i4>0</vt:i4>
      </vt:variant>
      <vt:variant>
        <vt:i4>5</vt:i4>
      </vt:variant>
      <vt:variant>
        <vt:lpwstr>http://www.ncbi.nlm.nih.gov/sites/entrez?Db=pubmed&amp;Cmd=Search&amp;Term=%22Amis%20AA%22%5BAuthor%5D&amp;itool=EntrezSystem2.PEntrez.Pubmed.Pubmed_ResultsPanel.Pubmed_DiscoveryPanel.Pubmed_RVAbstractPlus</vt:lpwstr>
      </vt:variant>
      <vt:variant>
        <vt:lpwstr/>
      </vt:variant>
      <vt:variant>
        <vt:i4>4456552</vt:i4>
      </vt:variant>
      <vt:variant>
        <vt:i4>333</vt:i4>
      </vt:variant>
      <vt:variant>
        <vt:i4>0</vt:i4>
      </vt:variant>
      <vt:variant>
        <vt:i4>5</vt:i4>
      </vt:variant>
      <vt:variant>
        <vt:lpwstr>http://www.ncbi.nlm.nih.gov/sites/entrez?Db=pubmed&amp;Cmd=Search&amp;Term=%22Bull%20AM%22%5BAuthor%5D&amp;itool=EntrezSystem2.PEntrez.Pubmed.Pubmed_ResultsPanel.Pubmed_DiscoveryPanel.Pubmed_RVAbstractPlus</vt:lpwstr>
      </vt:variant>
      <vt:variant>
        <vt:lpwstr/>
      </vt:variant>
      <vt:variant>
        <vt:i4>393259</vt:i4>
      </vt:variant>
      <vt:variant>
        <vt:i4>330</vt:i4>
      </vt:variant>
      <vt:variant>
        <vt:i4>0</vt:i4>
      </vt:variant>
      <vt:variant>
        <vt:i4>5</vt:i4>
      </vt:variant>
      <vt:variant>
        <vt:lpwstr>http://www.ncbi.nlm.nih.gov/sites/entrez?Db=pubmed&amp;Cmd=Search&amp;Term=%22Huijsmans%20PE%22%5BAuthor%5D&amp;itool=EntrezSystem2.PEntrez.Pubmed.Pubmed_ResultsPanel.Pubmed_DiscoveryPanel.Pubmed_RVAbstractPlus</vt:lpwstr>
      </vt:variant>
      <vt:variant>
        <vt:lpwstr/>
      </vt:variant>
      <vt:variant>
        <vt:i4>5767266</vt:i4>
      </vt:variant>
      <vt:variant>
        <vt:i4>327</vt:i4>
      </vt:variant>
      <vt:variant>
        <vt:i4>0</vt:i4>
      </vt:variant>
      <vt:variant>
        <vt:i4>5</vt:i4>
      </vt:variant>
      <vt:variant>
        <vt:lpwstr>http://www.ncbi.nlm.nih.gov/sites/entrez?Db=pubmed&amp;Cmd=Search&amp;Term=%22Hill%20AM%22%5BAuthor%5D&amp;itool=EntrezSystem2.PEntrez.Pubmed.Pubmed_ResultsPanel.Pubmed_DiscoveryPanel.Pubmed_RVAbstractPlus</vt:lpwstr>
      </vt:variant>
      <vt:variant>
        <vt:lpwstr/>
      </vt:variant>
      <vt:variant>
        <vt:i4>262188</vt:i4>
      </vt:variant>
      <vt:variant>
        <vt:i4>324</vt:i4>
      </vt:variant>
      <vt:variant>
        <vt:i4>0</vt:i4>
      </vt:variant>
      <vt:variant>
        <vt:i4>5</vt:i4>
      </vt:variant>
      <vt:variant>
        <vt:lpwstr>http://www.ncbi.nlm.nih.gov/sites/entrez?Db=pubmed&amp;Cmd=Search&amp;Term=%22Alexander%20S%22%5BAuthor%5D&amp;itool=EntrezSystem2.PEntrez.Pubmed.Pubmed_ResultsPanel.Pubmed_DiscoveryPanel.Pubmed_RVAbstractPlus</vt:lpwstr>
      </vt:variant>
      <vt:variant>
        <vt:lpwstr/>
      </vt:variant>
      <vt:variant>
        <vt:i4>131114</vt:i4>
      </vt:variant>
      <vt:variant>
        <vt:i4>321</vt:i4>
      </vt:variant>
      <vt:variant>
        <vt:i4>0</vt:i4>
      </vt:variant>
      <vt:variant>
        <vt:i4>5</vt:i4>
      </vt:variant>
      <vt:variant>
        <vt:lpwstr>http://www.ncbi.nlm.nih.gov/sites/entrez?Db=pubmed&amp;Cmd=Search&amp;Term=%22Smith%20CD%22%5BAuthor%5D&amp;itool=EntrezSystem2.PEntrez.Pubmed.Pubmed_ResultsPanel.Pubmed_DiscoveryPanel.Pubmed_RVAbstractPlus</vt:lpwstr>
      </vt:variant>
      <vt:variant>
        <vt:lpwstr/>
      </vt:variant>
      <vt:variant>
        <vt:i4>3145734</vt:i4>
      </vt:variant>
      <vt:variant>
        <vt:i4>318</vt:i4>
      </vt:variant>
      <vt:variant>
        <vt:i4>0</vt:i4>
      </vt:variant>
      <vt:variant>
        <vt:i4>5</vt:i4>
      </vt:variant>
      <vt:variant>
        <vt:lpwstr>javascript:AL_get(this, 'jour', 'Arch Orthop Trauma Surg.');</vt:lpwstr>
      </vt:variant>
      <vt:variant>
        <vt:lpwstr/>
      </vt:variant>
      <vt:variant>
        <vt:i4>6750237</vt:i4>
      </vt:variant>
      <vt:variant>
        <vt:i4>315</vt:i4>
      </vt:variant>
      <vt:variant>
        <vt:i4>0</vt:i4>
      </vt:variant>
      <vt:variant>
        <vt:i4>5</vt:i4>
      </vt:variant>
      <vt:variant>
        <vt:lpwstr>http://www.ncbi.nlm.nih.gov/sites/entrez?Db=pubmed&amp;Cmd=Search&amp;Term=%22M%C3%BCller%20PE%22%5BAuthor%5D&amp;itool=EntrezSystem2.PEntrez.Pubmed.Pubmed_ResultsPanel.Pubmed_DiscoveryPanel.Pubmed_RVAbstractPlus</vt:lpwstr>
      </vt:variant>
      <vt:variant>
        <vt:lpwstr/>
      </vt:variant>
      <vt:variant>
        <vt:i4>6684739</vt:i4>
      </vt:variant>
      <vt:variant>
        <vt:i4>312</vt:i4>
      </vt:variant>
      <vt:variant>
        <vt:i4>0</vt:i4>
      </vt:variant>
      <vt:variant>
        <vt:i4>5</vt:i4>
      </vt:variant>
      <vt:variant>
        <vt:lpwstr>http://www.ncbi.nlm.nih.gov/sites/entrez?Db=pubmed&amp;Cmd=Search&amp;Term=%22Jansson%20V%22%5BAuthor%5D&amp;itool=EntrezSystem2.PEntrez.Pubmed.Pubmed_ResultsPanel.Pubmed_DiscoveryPanel.Pubmed_RVAbstractPlus</vt:lpwstr>
      </vt:variant>
      <vt:variant>
        <vt:lpwstr/>
      </vt:variant>
      <vt:variant>
        <vt:i4>8257602</vt:i4>
      </vt:variant>
      <vt:variant>
        <vt:i4>309</vt:i4>
      </vt:variant>
      <vt:variant>
        <vt:i4>0</vt:i4>
      </vt:variant>
      <vt:variant>
        <vt:i4>5</vt:i4>
      </vt:variant>
      <vt:variant>
        <vt:lpwstr>http://www.ncbi.nlm.nih.gov/sites/entrez?Db=pubmed&amp;Cmd=Search&amp;Term=%22Wegener%20B%22%5BAuthor%5D&amp;itool=EntrezSystem2.PEntrez.Pubmed.Pubmed_ResultsPanel.Pubmed_DiscoveryPanel.Pubmed_RVAbstractPlus</vt:lpwstr>
      </vt:variant>
      <vt:variant>
        <vt:lpwstr/>
      </vt:variant>
      <vt:variant>
        <vt:i4>2359318</vt:i4>
      </vt:variant>
      <vt:variant>
        <vt:i4>306</vt:i4>
      </vt:variant>
      <vt:variant>
        <vt:i4>0</vt:i4>
      </vt:variant>
      <vt:variant>
        <vt:i4>5</vt:i4>
      </vt:variant>
      <vt:variant>
        <vt:lpwstr>http://www.ncbi.nlm.nih.gov/sites/entrez?Db=pubmed&amp;Cmd=Search&amp;Term=%22G%C3%BClecy%C3%BCz%20MF%22%5BAuthor%5D&amp;itool=EntrezSystem2.PEntrez.Pubmed.Pubmed_ResultsPanel.Pubmed_DiscoveryPanel.Pubmed_RVAbstractPlus</vt:lpwstr>
      </vt:variant>
      <vt:variant>
        <vt:lpwstr/>
      </vt:variant>
      <vt:variant>
        <vt:i4>2097174</vt:i4>
      </vt:variant>
      <vt:variant>
        <vt:i4>303</vt:i4>
      </vt:variant>
      <vt:variant>
        <vt:i4>0</vt:i4>
      </vt:variant>
      <vt:variant>
        <vt:i4>5</vt:i4>
      </vt:variant>
      <vt:variant>
        <vt:lpwstr>http://www.ncbi.nlm.nih.gov/sites/entrez?Db=pubmed&amp;Cmd=Search&amp;Term=%22Ficklscherer%20A%22%5BAuthor%5D&amp;itool=EntrezSystem2.PEntrez.Pubmed.Pubmed_ResultsPanel.Pubmed_DiscoveryPanel.Pubmed_RVAbstractPlus</vt:lpwstr>
      </vt:variant>
      <vt:variant>
        <vt:lpwstr/>
      </vt:variant>
      <vt:variant>
        <vt:i4>1441825</vt:i4>
      </vt:variant>
      <vt:variant>
        <vt:i4>300</vt:i4>
      </vt:variant>
      <vt:variant>
        <vt:i4>0</vt:i4>
      </vt:variant>
      <vt:variant>
        <vt:i4>5</vt:i4>
      </vt:variant>
      <vt:variant>
        <vt:lpwstr>http://www.ncbi.nlm.nih.gov/sites/entrez?Db=pubmed&amp;Cmd=Search&amp;Term=%22Fr%C3%B6hlich%20V%22%5BAuthor%5D&amp;itool=EntrezSystem2.PEntrez.Pubmed.Pubmed_ResultsPanel.Pubmed_DiscoveryPanel.Pubmed_RVAbstractPlus</vt:lpwstr>
      </vt:variant>
      <vt:variant>
        <vt:lpwstr/>
      </vt:variant>
      <vt:variant>
        <vt:i4>6553687</vt:i4>
      </vt:variant>
      <vt:variant>
        <vt:i4>297</vt:i4>
      </vt:variant>
      <vt:variant>
        <vt:i4>0</vt:i4>
      </vt:variant>
      <vt:variant>
        <vt:i4>5</vt:i4>
      </vt:variant>
      <vt:variant>
        <vt:lpwstr>http://www.ncbi.nlm.nih.gov/sites/entrez?Db=pubmed&amp;Cmd=Search&amp;Term=%22Pietschmann%20MF%22%5BAuthor%5D&amp;itool=EntrezSystem2.PEntrez.Pubmed.Pubmed_ResultsPanel.Pubmed_DiscoveryPanel.Pubmed_RVAbstractPlus</vt:lpwstr>
      </vt:variant>
      <vt:variant>
        <vt:lpwstr/>
      </vt:variant>
      <vt:variant>
        <vt:i4>6029429</vt:i4>
      </vt:variant>
      <vt:variant>
        <vt:i4>294</vt:i4>
      </vt:variant>
      <vt:variant>
        <vt:i4>0</vt:i4>
      </vt:variant>
      <vt:variant>
        <vt:i4>5</vt:i4>
      </vt:variant>
      <vt:variant>
        <vt:lpwstr>javascript:AL_get(this, 'jour', 'J Shoulder Elbow Surg.');</vt:lpwstr>
      </vt:variant>
      <vt:variant>
        <vt:lpwstr/>
      </vt:variant>
      <vt:variant>
        <vt:i4>7012422</vt:i4>
      </vt:variant>
      <vt:variant>
        <vt:i4>291</vt:i4>
      </vt:variant>
      <vt:variant>
        <vt:i4>0</vt:i4>
      </vt:variant>
      <vt:variant>
        <vt:i4>5</vt:i4>
      </vt:variant>
      <vt:variant>
        <vt:lpwstr>http://www.ncbi.nlm.nih.gov/sites/entrez?Db=pubmed&amp;Cmd=Search&amp;Term=%22Lee%20TQ%22%5BAuthor%5D&amp;itool=EntrezSystem2.PEntrez.Pubmed.Pubmed_ResultsPanel.Pubmed_DiscoveryPanel.Pubmed_RVAbstractPlus</vt:lpwstr>
      </vt:variant>
      <vt:variant>
        <vt:lpwstr/>
      </vt:variant>
      <vt:variant>
        <vt:i4>6291549</vt:i4>
      </vt:variant>
      <vt:variant>
        <vt:i4>288</vt:i4>
      </vt:variant>
      <vt:variant>
        <vt:i4>0</vt:i4>
      </vt:variant>
      <vt:variant>
        <vt:i4>5</vt:i4>
      </vt:variant>
      <vt:variant>
        <vt:lpwstr>http://www.ncbi.nlm.nih.gov/sites/entrez?Db=pubmed&amp;Cmd=Search&amp;Term=%22Jun%20BJ%22%5BAuthor%5D&amp;itool=EntrezSystem2.PEntrez.Pubmed.Pubmed_ResultsPanel.Pubmed_DiscoveryPanel.Pubmed_RVAbstractPlus</vt:lpwstr>
      </vt:variant>
      <vt:variant>
        <vt:lpwstr/>
      </vt:variant>
      <vt:variant>
        <vt:i4>327728</vt:i4>
      </vt:variant>
      <vt:variant>
        <vt:i4>285</vt:i4>
      </vt:variant>
      <vt:variant>
        <vt:i4>0</vt:i4>
      </vt:variant>
      <vt:variant>
        <vt:i4>5</vt:i4>
      </vt:variant>
      <vt:variant>
        <vt:lpwstr>http://www.ncbi.nlm.nih.gov/sites/entrez?Db=pubmed&amp;Cmd=Search&amp;Term=%22Ahmad%20CS%22%5BAuthor%5D&amp;itool=EntrezSystem2.PEntrez.Pubmed.Pubmed_ResultsPanel.Pubmed_DiscoveryPanel.Pubmed_RVAbstractPlus</vt:lpwstr>
      </vt:variant>
      <vt:variant>
        <vt:lpwstr/>
      </vt:variant>
      <vt:variant>
        <vt:i4>4063233</vt:i4>
      </vt:variant>
      <vt:variant>
        <vt:i4>282</vt:i4>
      </vt:variant>
      <vt:variant>
        <vt:i4>0</vt:i4>
      </vt:variant>
      <vt:variant>
        <vt:i4>5</vt:i4>
      </vt:variant>
      <vt:variant>
        <vt:lpwstr>http://www.ncbi.nlm.nih.gov/sites/entrez?Db=pubmed&amp;Cmd=Search&amp;Term=%22ElAttrache%20NS%22%5BAuthor%5D&amp;itool=EntrezSystem2.PEntrez.Pubmed.Pubmed_ResultsPanel.Pubmed_DiscoveryPanel.Pubmed_RVAbstractPlus</vt:lpwstr>
      </vt:variant>
      <vt:variant>
        <vt:lpwstr/>
      </vt:variant>
      <vt:variant>
        <vt:i4>3473430</vt:i4>
      </vt:variant>
      <vt:variant>
        <vt:i4>279</vt:i4>
      </vt:variant>
      <vt:variant>
        <vt:i4>0</vt:i4>
      </vt:variant>
      <vt:variant>
        <vt:i4>5</vt:i4>
      </vt:variant>
      <vt:variant>
        <vt:lpwstr>http://www.ncbi.nlm.nih.gov/sites/entrez?Db=pubmed&amp;Cmd=Search&amp;Term=%22Tibone%20JE%22%5BAuthor%5D&amp;itool=EntrezSystem2.PEntrez.Pubmed.Pubmed_ResultsPanel.Pubmed_DiscoveryPanel.Pubmed_RVAbstractPlus</vt:lpwstr>
      </vt:variant>
      <vt:variant>
        <vt:lpwstr/>
      </vt:variant>
      <vt:variant>
        <vt:i4>5963882</vt:i4>
      </vt:variant>
      <vt:variant>
        <vt:i4>276</vt:i4>
      </vt:variant>
      <vt:variant>
        <vt:i4>0</vt:i4>
      </vt:variant>
      <vt:variant>
        <vt:i4>5</vt:i4>
      </vt:variant>
      <vt:variant>
        <vt:lpwstr>http://www.ncbi.nlm.nih.gov/sites/entrez?Db=pubmed&amp;Cmd=Search&amp;Term=%22Park%20MC%22%5BAuthor%5D&amp;itool=EntrezSystem2.PEntrez.Pubmed.Pubmed_ResultsPanel.Pubmed_DiscoveryPanel.Pubmed_RVAbstractPlus</vt:lpwstr>
      </vt:variant>
      <vt:variant>
        <vt:lpwstr/>
      </vt:variant>
      <vt:variant>
        <vt:i4>6029429</vt:i4>
      </vt:variant>
      <vt:variant>
        <vt:i4>273</vt:i4>
      </vt:variant>
      <vt:variant>
        <vt:i4>0</vt:i4>
      </vt:variant>
      <vt:variant>
        <vt:i4>5</vt:i4>
      </vt:variant>
      <vt:variant>
        <vt:lpwstr>javascript:AL_get(this, 'jour', 'J Shoulder Elbow Surg.');</vt:lpwstr>
      </vt:variant>
      <vt:variant>
        <vt:lpwstr/>
      </vt:variant>
      <vt:variant>
        <vt:i4>7012422</vt:i4>
      </vt:variant>
      <vt:variant>
        <vt:i4>270</vt:i4>
      </vt:variant>
      <vt:variant>
        <vt:i4>0</vt:i4>
      </vt:variant>
      <vt:variant>
        <vt:i4>5</vt:i4>
      </vt:variant>
      <vt:variant>
        <vt:lpwstr>http://www.ncbi.nlm.nih.gov/sites/entrez?Db=pubmed&amp;Cmd=Search&amp;Term=%22Lee%20TQ%22%5BAuthor%5D&amp;itool=EntrezSystem2.PEntrez.Pubmed.Pubmed_ResultsPanel.Pubmed_DiscoveryPanel.Pubmed_RVAbstractPlus</vt:lpwstr>
      </vt:variant>
      <vt:variant>
        <vt:lpwstr/>
      </vt:variant>
      <vt:variant>
        <vt:i4>6291549</vt:i4>
      </vt:variant>
      <vt:variant>
        <vt:i4>267</vt:i4>
      </vt:variant>
      <vt:variant>
        <vt:i4>0</vt:i4>
      </vt:variant>
      <vt:variant>
        <vt:i4>5</vt:i4>
      </vt:variant>
      <vt:variant>
        <vt:lpwstr>http://www.ncbi.nlm.nih.gov/sites/entrez?Db=pubmed&amp;Cmd=Search&amp;Term=%22Jun%20BJ%22%5BAuthor%5D&amp;itool=EntrezSystem2.PEntrez.Pubmed.Pubmed_ResultsPanel.Pubmed_DiscoveryPanel.Pubmed_RVAbstractPlus</vt:lpwstr>
      </vt:variant>
      <vt:variant>
        <vt:lpwstr/>
      </vt:variant>
      <vt:variant>
        <vt:i4>327728</vt:i4>
      </vt:variant>
      <vt:variant>
        <vt:i4>264</vt:i4>
      </vt:variant>
      <vt:variant>
        <vt:i4>0</vt:i4>
      </vt:variant>
      <vt:variant>
        <vt:i4>5</vt:i4>
      </vt:variant>
      <vt:variant>
        <vt:lpwstr>http://www.ncbi.nlm.nih.gov/sites/entrez?Db=pubmed&amp;Cmd=Search&amp;Term=%22Ahmad%20CS%22%5BAuthor%5D&amp;itool=EntrezSystem2.PEntrez.Pubmed.Pubmed_ResultsPanel.Pubmed_DiscoveryPanel.Pubmed_RVAbstractPlus</vt:lpwstr>
      </vt:variant>
      <vt:variant>
        <vt:lpwstr/>
      </vt:variant>
      <vt:variant>
        <vt:i4>3473430</vt:i4>
      </vt:variant>
      <vt:variant>
        <vt:i4>261</vt:i4>
      </vt:variant>
      <vt:variant>
        <vt:i4>0</vt:i4>
      </vt:variant>
      <vt:variant>
        <vt:i4>5</vt:i4>
      </vt:variant>
      <vt:variant>
        <vt:lpwstr>http://www.ncbi.nlm.nih.gov/sites/entrez?Db=pubmed&amp;Cmd=Search&amp;Term=%22Tibone%20JE%22%5BAuthor%5D&amp;itool=EntrezSystem2.PEntrez.Pubmed.Pubmed_ResultsPanel.Pubmed_DiscoveryPanel.Pubmed_RVAbstractPlus</vt:lpwstr>
      </vt:variant>
      <vt:variant>
        <vt:lpwstr/>
      </vt:variant>
      <vt:variant>
        <vt:i4>4063233</vt:i4>
      </vt:variant>
      <vt:variant>
        <vt:i4>258</vt:i4>
      </vt:variant>
      <vt:variant>
        <vt:i4>0</vt:i4>
      </vt:variant>
      <vt:variant>
        <vt:i4>5</vt:i4>
      </vt:variant>
      <vt:variant>
        <vt:lpwstr>http://www.ncbi.nlm.nih.gov/sites/entrez?Db=pubmed&amp;Cmd=Search&amp;Term=%22ElAttrache%20NS%22%5BAuthor%5D&amp;itool=EntrezSystem2.PEntrez.Pubmed.Pubmed_ResultsPanel.Pubmed_DiscoveryPanel.Pubmed_RVAbstractPlus</vt:lpwstr>
      </vt:variant>
      <vt:variant>
        <vt:lpwstr/>
      </vt:variant>
      <vt:variant>
        <vt:i4>5963882</vt:i4>
      </vt:variant>
      <vt:variant>
        <vt:i4>255</vt:i4>
      </vt:variant>
      <vt:variant>
        <vt:i4>0</vt:i4>
      </vt:variant>
      <vt:variant>
        <vt:i4>5</vt:i4>
      </vt:variant>
      <vt:variant>
        <vt:lpwstr>http://www.ncbi.nlm.nih.gov/sites/entrez?Db=pubmed&amp;Cmd=Search&amp;Term=%22Park%20MC%22%5BAuthor%5D&amp;itool=EntrezSystem2.PEntrez.Pubmed.Pubmed_ResultsPanel.Pubmed_DiscoveryPanel.Pubmed_RVAbstractPlus</vt:lpwstr>
      </vt:variant>
      <vt:variant>
        <vt:lpwstr/>
      </vt:variant>
      <vt:variant>
        <vt:i4>2818053</vt:i4>
      </vt:variant>
      <vt:variant>
        <vt:i4>252</vt:i4>
      </vt:variant>
      <vt:variant>
        <vt:i4>0</vt:i4>
      </vt:variant>
      <vt:variant>
        <vt:i4>5</vt:i4>
      </vt:variant>
      <vt:variant>
        <vt:lpwstr>javascript:AL_get(this, 'jour', 'Am J Sports Med.');</vt:lpwstr>
      </vt:variant>
      <vt:variant>
        <vt:lpwstr/>
      </vt:variant>
      <vt:variant>
        <vt:i4>7864397</vt:i4>
      </vt:variant>
      <vt:variant>
        <vt:i4>249</vt:i4>
      </vt:variant>
      <vt:variant>
        <vt:i4>0</vt:i4>
      </vt:variant>
      <vt:variant>
        <vt:i4>5</vt:i4>
      </vt:variant>
      <vt:variant>
        <vt:lpwstr>http://www.ncbi.nlm.nih.gov/sites/entrez?Db=pubmed&amp;Cmd=Search&amp;Term=%22Seo%20JB%22%5BAuthor%5D&amp;itool=EntrezSystem2.PEntrez.Pubmed.Pubmed_ResultsPanel.Pubmed_DiscoveryPanel.Pubmed_RVAbstractPlus</vt:lpwstr>
      </vt:variant>
      <vt:variant>
        <vt:lpwstr/>
      </vt:variant>
      <vt:variant>
        <vt:i4>2293765</vt:i4>
      </vt:variant>
      <vt:variant>
        <vt:i4>246</vt:i4>
      </vt:variant>
      <vt:variant>
        <vt:i4>0</vt:i4>
      </vt:variant>
      <vt:variant>
        <vt:i4>5</vt:i4>
      </vt:variant>
      <vt:variant>
        <vt:lpwstr>http://www.ncbi.nlm.nih.gov/sites/entrez?Db=pubmed&amp;Cmd=Search&amp;Term=%22Yu%20JW%22%5BAuthor%5D&amp;itool=EntrezSystem2.PEntrez.Pubmed.Pubmed_ResultsPanel.Pubmed_DiscoveryPanel.Pubmed_RVAbstractPlus</vt:lpwstr>
      </vt:variant>
      <vt:variant>
        <vt:lpwstr/>
      </vt:variant>
      <vt:variant>
        <vt:i4>6160482</vt:i4>
      </vt:variant>
      <vt:variant>
        <vt:i4>243</vt:i4>
      </vt:variant>
      <vt:variant>
        <vt:i4>0</vt:i4>
      </vt:variant>
      <vt:variant>
        <vt:i4>5</vt:i4>
      </vt:variant>
      <vt:variant>
        <vt:lpwstr>http://www.ncbi.nlm.nih.gov/sites/entrez?Db=pubmed&amp;Cmd=Search&amp;Term=%22Park%20HK%22%5BAuthor%5D&amp;itool=EntrezSystem2.PEntrez.Pubmed.Pubmed_ResultsPanel.Pubmed_DiscoveryPanel.Pubmed_RVAbstractPlus</vt:lpwstr>
      </vt:variant>
      <vt:variant>
        <vt:lpwstr/>
      </vt:variant>
      <vt:variant>
        <vt:i4>5701743</vt:i4>
      </vt:variant>
      <vt:variant>
        <vt:i4>240</vt:i4>
      </vt:variant>
      <vt:variant>
        <vt:i4>0</vt:i4>
      </vt:variant>
      <vt:variant>
        <vt:i4>5</vt:i4>
      </vt:variant>
      <vt:variant>
        <vt:lpwstr>http://www.ncbi.nlm.nih.gov/sites/entrez?Db=pubmed&amp;Cmd=Search&amp;Term=%22Choi%20JH%22%5BAuthor%5D&amp;itool=EntrezSystem2.PEntrez.Pubmed.Pubmed_ResultsPanel.Pubmed_DiscoveryPanel.Pubmed_RVAbstractPlus</vt:lpwstr>
      </vt:variant>
      <vt:variant>
        <vt:lpwstr/>
      </vt:variant>
      <vt:variant>
        <vt:i4>4325482</vt:i4>
      </vt:variant>
      <vt:variant>
        <vt:i4>237</vt:i4>
      </vt:variant>
      <vt:variant>
        <vt:i4>0</vt:i4>
      </vt:variant>
      <vt:variant>
        <vt:i4>5</vt:i4>
      </vt:variant>
      <vt:variant>
        <vt:lpwstr>http://www.ncbi.nlm.nih.gov/sites/entrez?Db=pubmed&amp;Cmd=Search&amp;Term=%22Lhee%20SH%22%5BAuthor%5D&amp;itool=EntrezSystem2.PEntrez.Pubmed.Pubmed_ResultsPanel.Pubmed_DiscoveryPanel.Pubmed_RVAbstractPlus</vt:lpwstr>
      </vt:variant>
      <vt:variant>
        <vt:lpwstr/>
      </vt:variant>
      <vt:variant>
        <vt:i4>6029424</vt:i4>
      </vt:variant>
      <vt:variant>
        <vt:i4>234</vt:i4>
      </vt:variant>
      <vt:variant>
        <vt:i4>0</vt:i4>
      </vt:variant>
      <vt:variant>
        <vt:i4>5</vt:i4>
      </vt:variant>
      <vt:variant>
        <vt:lpwstr>http://www.ncbi.nlm.nih.gov/sites/entrez?Db=pubmed&amp;Cmd=Search&amp;Term=%22Park%20JY%22%5BAuthor%5D&amp;itool=EntrezSystem2.PEntrez.Pubmed.Pubmed_ResultsPanel.Pubmed_DiscoveryPanel.Pubmed_RVAbstractPlus</vt:lpwstr>
      </vt:variant>
      <vt:variant>
        <vt:lpwstr/>
      </vt:variant>
      <vt:variant>
        <vt:i4>3145801</vt:i4>
      </vt:variant>
      <vt:variant>
        <vt:i4>231</vt:i4>
      </vt:variant>
      <vt:variant>
        <vt:i4>0</vt:i4>
      </vt:variant>
      <vt:variant>
        <vt:i4>5</vt:i4>
      </vt:variant>
      <vt:variant>
        <vt:lpwstr>javascript:AL_get(this, 'jour', 'Arthroscopy.');</vt:lpwstr>
      </vt:variant>
      <vt:variant>
        <vt:lpwstr/>
      </vt:variant>
      <vt:variant>
        <vt:i4>5374007</vt:i4>
      </vt:variant>
      <vt:variant>
        <vt:i4>228</vt:i4>
      </vt:variant>
      <vt:variant>
        <vt:i4>0</vt:i4>
      </vt:variant>
      <vt:variant>
        <vt:i4>5</vt:i4>
      </vt:variant>
      <vt:variant>
        <vt:lpwstr>http://www.ncbi.nlm.nih.gov/sites/entrez?Db=pubmed&amp;Cmd=Search&amp;Term=%22Serra-Hsu%20F%22%5BAuthor%5D&amp;itool=EntrezSystem2.PEntrez.Pubmed.Pubmed_ResultsPanel.Pubmed_DiscoveryPanel.Pubmed_RVAbstractPlus</vt:lpwstr>
      </vt:variant>
      <vt:variant>
        <vt:lpwstr/>
      </vt:variant>
      <vt:variant>
        <vt:i4>5439606</vt:i4>
      </vt:variant>
      <vt:variant>
        <vt:i4>225</vt:i4>
      </vt:variant>
      <vt:variant>
        <vt:i4>0</vt:i4>
      </vt:variant>
      <vt:variant>
        <vt:i4>5</vt:i4>
      </vt:variant>
      <vt:variant>
        <vt:lpwstr>http://www.ncbi.nlm.nih.gov/sites/entrez?Db=pubmed&amp;Cmd=Search&amp;Term=%22Grossman%20MG%22%5BAuthor%5D&amp;itool=EntrezSystem2.PEntrez.Pubmed.Pubmed_ResultsPanel.Pubmed_DiscoveryPanel.Pubmed_RVAbstractPlus</vt:lpwstr>
      </vt:variant>
      <vt:variant>
        <vt:lpwstr/>
      </vt:variant>
      <vt:variant>
        <vt:i4>1638438</vt:i4>
      </vt:variant>
      <vt:variant>
        <vt:i4>222</vt:i4>
      </vt:variant>
      <vt:variant>
        <vt:i4>0</vt:i4>
      </vt:variant>
      <vt:variant>
        <vt:i4>5</vt:i4>
      </vt:variant>
      <vt:variant>
        <vt:lpwstr>http://www.ncbi.nlm.nih.gov/sites/entrez?Db=pubmed&amp;Cmd=Search&amp;Term=%22Sileo%20MJ%22%5BAuthor%5D&amp;itool=EntrezSystem2.PEntrez.Pubmed.Pubmed_ResultsPanel.Pubmed_DiscoveryPanel.Pubmed_RVAbstractPlus</vt:lpwstr>
      </vt:variant>
      <vt:variant>
        <vt:lpwstr/>
      </vt:variant>
      <vt:variant>
        <vt:i4>2555913</vt:i4>
      </vt:variant>
      <vt:variant>
        <vt:i4>219</vt:i4>
      </vt:variant>
      <vt:variant>
        <vt:i4>0</vt:i4>
      </vt:variant>
      <vt:variant>
        <vt:i4>5</vt:i4>
      </vt:variant>
      <vt:variant>
        <vt:lpwstr>http://www.ncbi.nlm.nih.gov/sites/entrez?Db=pubmed&amp;Cmd=Search&amp;Term=%22Nelson%20CO%22%5BAuthor%5D&amp;itool=EntrezSystem2.PEntrez.Pubmed.Pubmed_ResultsPanel.Pubmed_DiscoveryPanel.Pubmed_RVAbstractPlus</vt:lpwstr>
      </vt:variant>
      <vt:variant>
        <vt:lpwstr/>
      </vt:variant>
      <vt:variant>
        <vt:i4>1638456</vt:i4>
      </vt:variant>
      <vt:variant>
        <vt:i4>216</vt:i4>
      </vt:variant>
      <vt:variant>
        <vt:i4>0</vt:i4>
      </vt:variant>
      <vt:variant>
        <vt:i4>5</vt:i4>
      </vt:variant>
      <vt:variant>
        <vt:lpwstr>javascript:AL_get(this, 'jour', 'Clin Orthop Relat Res.');</vt:lpwstr>
      </vt:variant>
      <vt:variant>
        <vt:lpwstr/>
      </vt:variant>
      <vt:variant>
        <vt:i4>7667786</vt:i4>
      </vt:variant>
      <vt:variant>
        <vt:i4>213</vt:i4>
      </vt:variant>
      <vt:variant>
        <vt:i4>0</vt:i4>
      </vt:variant>
      <vt:variant>
        <vt:i4>5</vt:i4>
      </vt:variant>
      <vt:variant>
        <vt:lpwstr>http://www.ncbi.nlm.nih.gov/sites/entrez?Db=pubmed&amp;Cmd=Search&amp;Term=%22Murrell%20GA%22%5BAuthor%5D&amp;itool=EntrezSystem2.PEntrez.Pubmed.Pubmed_ResultsPanel.Pubmed_DiscoveryPanel.Pubmed_RVAbstractPlus</vt:lpwstr>
      </vt:variant>
      <vt:variant>
        <vt:lpwstr/>
      </vt:variant>
      <vt:variant>
        <vt:i4>7077962</vt:i4>
      </vt:variant>
      <vt:variant>
        <vt:i4>210</vt:i4>
      </vt:variant>
      <vt:variant>
        <vt:i4>0</vt:i4>
      </vt:variant>
      <vt:variant>
        <vt:i4>5</vt:i4>
      </vt:variant>
      <vt:variant>
        <vt:lpwstr>http://www.ncbi.nlm.nih.gov/sites/entrez?Db=pubmed&amp;Cmd=Search&amp;Term=%22Silverstone%20E%22%5BAuthor%5D&amp;itool=EntrezSystem2.PEntrez.Pubmed.Pubmed_ResultsPanel.Pubmed_DiscoveryPanel.Pubmed_RVAbstractPlus</vt:lpwstr>
      </vt:variant>
      <vt:variant>
        <vt:lpwstr/>
      </vt:variant>
      <vt:variant>
        <vt:i4>4849767</vt:i4>
      </vt:variant>
      <vt:variant>
        <vt:i4>207</vt:i4>
      </vt:variant>
      <vt:variant>
        <vt:i4>0</vt:i4>
      </vt:variant>
      <vt:variant>
        <vt:i4>5</vt:i4>
      </vt:variant>
      <vt:variant>
        <vt:lpwstr>http://www.ncbi.nlm.nih.gov/sites/entrez?Db=pubmed&amp;Cmd=Search&amp;Term=%22Tantau%20R%22%5BAuthor%5D&amp;itool=EntrezSystem2.PEntrez.Pubmed.Pubmed_ResultsPanel.Pubmed_DiscoveryPanel.Pubmed_RVAbstractPlus</vt:lpwstr>
      </vt:variant>
      <vt:variant>
        <vt:lpwstr/>
      </vt:variant>
      <vt:variant>
        <vt:i4>5570667</vt:i4>
      </vt:variant>
      <vt:variant>
        <vt:i4>204</vt:i4>
      </vt:variant>
      <vt:variant>
        <vt:i4>0</vt:i4>
      </vt:variant>
      <vt:variant>
        <vt:i4>5</vt:i4>
      </vt:variant>
      <vt:variant>
        <vt:lpwstr>http://www.ncbi.nlm.nih.gov/sites/entrez?Db=pubmed&amp;Cmd=Search&amp;Term=%22Wu%20X%22%5BAuthor%5D&amp;itool=EntrezSystem2.PEntrez.Pubmed.Pubmed_ResultsPanel.Pubmed_DiscoveryPanel.Pubmed_RVAbstractPlus</vt:lpwstr>
      </vt:variant>
      <vt:variant>
        <vt:lpwstr/>
      </vt:variant>
      <vt:variant>
        <vt:i4>2424839</vt:i4>
      </vt:variant>
      <vt:variant>
        <vt:i4>201</vt:i4>
      </vt:variant>
      <vt:variant>
        <vt:i4>0</vt:i4>
      </vt:variant>
      <vt:variant>
        <vt:i4>5</vt:i4>
      </vt:variant>
      <vt:variant>
        <vt:lpwstr>http://www.ncbi.nlm.nih.gov/sites/entrez?Db=pubmed&amp;Cmd=Search&amp;Term=%22Millar%20NL%22%5BAuthor%5D&amp;itool=EntrezSystem2.PEntrez.Pubmed.Pubmed_ResultsPanel.Pubmed_DiscoveryPanel.Pubmed_RVAbstractPlus</vt:lpwstr>
      </vt:variant>
      <vt:variant>
        <vt:lpwstr/>
      </vt:variant>
      <vt:variant>
        <vt:i4>2818053</vt:i4>
      </vt:variant>
      <vt:variant>
        <vt:i4>198</vt:i4>
      </vt:variant>
      <vt:variant>
        <vt:i4>0</vt:i4>
      </vt:variant>
      <vt:variant>
        <vt:i4>5</vt:i4>
      </vt:variant>
      <vt:variant>
        <vt:lpwstr>javascript:AL_get(this, 'jour', 'Am J Sports Med.');</vt:lpwstr>
      </vt:variant>
      <vt:variant>
        <vt:lpwstr/>
      </vt:variant>
      <vt:variant>
        <vt:i4>7798849</vt:i4>
      </vt:variant>
      <vt:variant>
        <vt:i4>195</vt:i4>
      </vt:variant>
      <vt:variant>
        <vt:i4>0</vt:i4>
      </vt:variant>
      <vt:variant>
        <vt:i4>5</vt:i4>
      </vt:variant>
      <vt:variant>
        <vt:lpwstr>http://www.ncbi.nlm.nih.gov/sites/entrez?Db=pubmed&amp;Cmd=Search&amp;Term=%22Arciero%20RA%22%5BAuthor%5D&amp;itool=EntrezSystem2.PEntrez.Pubmed.Pubmed_ResultsPanel.Pubmed_DiscoveryPanel.Pubmed_RVAbstractPlus</vt:lpwstr>
      </vt:variant>
      <vt:variant>
        <vt:lpwstr/>
      </vt:variant>
      <vt:variant>
        <vt:i4>4063261</vt:i4>
      </vt:variant>
      <vt:variant>
        <vt:i4>192</vt:i4>
      </vt:variant>
      <vt:variant>
        <vt:i4>0</vt:i4>
      </vt:variant>
      <vt:variant>
        <vt:i4>5</vt:i4>
      </vt:variant>
      <vt:variant>
        <vt:lpwstr>http://www.ncbi.nlm.nih.gov/sites/entrez?Db=pubmed&amp;Cmd=Search&amp;Term=%22Santangelo%20SA%22%5BAuthor%5D&amp;itool=EntrezSystem2.PEntrez.Pubmed.Pubmed_ResultsPanel.Pubmed_DiscoveryPanel.Pubmed_RVAbstractPlus</vt:lpwstr>
      </vt:variant>
      <vt:variant>
        <vt:lpwstr/>
      </vt:variant>
      <vt:variant>
        <vt:i4>7143512</vt:i4>
      </vt:variant>
      <vt:variant>
        <vt:i4>189</vt:i4>
      </vt:variant>
      <vt:variant>
        <vt:i4>0</vt:i4>
      </vt:variant>
      <vt:variant>
        <vt:i4>5</vt:i4>
      </vt:variant>
      <vt:variant>
        <vt:lpwstr>http://www.ncbi.nlm.nih.gov/sites/entrez?Db=pubmed&amp;Cmd=Search&amp;Term=%22Guanche%20CA%22%5BAuthor%5D&amp;itool=EntrezSystem2.PEntrez.Pubmed.Pubmed_ResultsPanel.Pubmed_DiscoveryPanel.Pubmed_RVAbstractPlus</vt:lpwstr>
      </vt:variant>
      <vt:variant>
        <vt:lpwstr/>
      </vt:variant>
      <vt:variant>
        <vt:i4>6553691</vt:i4>
      </vt:variant>
      <vt:variant>
        <vt:i4>186</vt:i4>
      </vt:variant>
      <vt:variant>
        <vt:i4>0</vt:i4>
      </vt:variant>
      <vt:variant>
        <vt:i4>5</vt:i4>
      </vt:variant>
      <vt:variant>
        <vt:lpwstr>http://www.ncbi.nlm.nih.gov/sites/entrez?Db=pubmed&amp;Cmd=Search&amp;Term=%22Millett%20PJ%22%5BAuthor%5D&amp;itool=EntrezSystem2.PEntrez.Pubmed.Pubmed_ResultsPanel.Pubmed_DiscoveryPanel.Pubmed_RVAbstractPlus</vt:lpwstr>
      </vt:variant>
      <vt:variant>
        <vt:lpwstr/>
      </vt:variant>
      <vt:variant>
        <vt:i4>4456564</vt:i4>
      </vt:variant>
      <vt:variant>
        <vt:i4>183</vt:i4>
      </vt:variant>
      <vt:variant>
        <vt:i4>0</vt:i4>
      </vt:variant>
      <vt:variant>
        <vt:i4>5</vt:i4>
      </vt:variant>
      <vt:variant>
        <vt:lpwstr>http://www.ncbi.nlm.nih.gov/sites/entrez?Db=pubmed&amp;Cmd=Search&amp;Term=%22Mazzocca%20AD%22%5BAuthor%5D&amp;itool=EntrezSystem2.PEntrez.Pubmed.Pubmed_ResultsPanel.Pubmed_DiscoveryPanel.Pubmed_RVAbstractPlus</vt:lpwstr>
      </vt:variant>
      <vt:variant>
        <vt:lpwstr/>
      </vt:variant>
      <vt:variant>
        <vt:i4>3997726</vt:i4>
      </vt:variant>
      <vt:variant>
        <vt:i4>180</vt:i4>
      </vt:variant>
      <vt:variant>
        <vt:i4>0</vt:i4>
      </vt:variant>
      <vt:variant>
        <vt:i4>5</vt:i4>
      </vt:variant>
      <vt:variant>
        <vt:lpwstr>javascript:AL_get(this, 'jour', 'J Bone Joint Surg Am.');</vt:lpwstr>
      </vt:variant>
      <vt:variant>
        <vt:lpwstr/>
      </vt:variant>
      <vt:variant>
        <vt:i4>5046394</vt:i4>
      </vt:variant>
      <vt:variant>
        <vt:i4>177</vt:i4>
      </vt:variant>
      <vt:variant>
        <vt:i4>0</vt:i4>
      </vt:variant>
      <vt:variant>
        <vt:i4>5</vt:i4>
      </vt:variant>
      <vt:variant>
        <vt:lpwstr>http://www.ncbi.nlm.nih.gov/sites/entrez?Db=pubmed&amp;Cmd=Search&amp;Term=%22Puttlitz%20CM%22%5BAuthor%5D&amp;itool=EntrezSystem2.PEntrez.Pubmed.Pubmed_ResultsPanel.Pubmed_DiscoveryPanel.Pubmed_RVAbstractPlus</vt:lpwstr>
      </vt:variant>
      <vt:variant>
        <vt:lpwstr/>
      </vt:variant>
      <vt:variant>
        <vt:i4>4587624</vt:i4>
      </vt:variant>
      <vt:variant>
        <vt:i4>174</vt:i4>
      </vt:variant>
      <vt:variant>
        <vt:i4>0</vt:i4>
      </vt:variant>
      <vt:variant>
        <vt:i4>5</vt:i4>
      </vt:variant>
      <vt:variant>
        <vt:lpwstr>http://www.ncbi.nlm.nih.gov/sites/entrez?Db=pubmed&amp;Cmd=Search&amp;Term=%22Wilson%20J%22%5BAuthor%5D&amp;itool=EntrezSystem2.PEntrez.Pubmed.Pubmed_ResultsPanel.Pubmed_DiscoveryPanel.Pubmed_RVAbstractPlus</vt:lpwstr>
      </vt:variant>
      <vt:variant>
        <vt:lpwstr/>
      </vt:variant>
      <vt:variant>
        <vt:i4>327735</vt:i4>
      </vt:variant>
      <vt:variant>
        <vt:i4>171</vt:i4>
      </vt:variant>
      <vt:variant>
        <vt:i4>0</vt:i4>
      </vt:variant>
      <vt:variant>
        <vt:i4>5</vt:i4>
      </vt:variant>
      <vt:variant>
        <vt:lpwstr>http://www.ncbi.nlm.nih.gov/sites/entrez?Db=pubmed&amp;Cmd=Search&amp;Term=%22Comerford%20L%22%5BAuthor%5D&amp;itool=EntrezSystem2.PEntrez.Pubmed.Pubmed_ResultsPanel.Pubmed_DiscoveryPanel.Pubmed_RVAbstractPlus</vt:lpwstr>
      </vt:variant>
      <vt:variant>
        <vt:lpwstr/>
      </vt:variant>
      <vt:variant>
        <vt:i4>4063236</vt:i4>
      </vt:variant>
      <vt:variant>
        <vt:i4>168</vt:i4>
      </vt:variant>
      <vt:variant>
        <vt:i4>0</vt:i4>
      </vt:variant>
      <vt:variant>
        <vt:i4>5</vt:i4>
      </vt:variant>
      <vt:variant>
        <vt:lpwstr>http://www.ncbi.nlm.nih.gov/sites/entrez?Db=pubmed&amp;Cmd=Search&amp;Term=%22Ma%20CB%22%5BAuthor%5D&amp;itool=EntrezSystem2.PEntrez.Pubmed.Pubmed_ResultsPanel.Pubmed_DiscoveryPanel.Pubmed_RVAbstractPlus</vt:lpwstr>
      </vt:variant>
      <vt:variant>
        <vt:lpwstr/>
      </vt:variant>
      <vt:variant>
        <vt:i4>4063233</vt:i4>
      </vt:variant>
      <vt:variant>
        <vt:i4>165</vt:i4>
      </vt:variant>
      <vt:variant>
        <vt:i4>0</vt:i4>
      </vt:variant>
      <vt:variant>
        <vt:i4>5</vt:i4>
      </vt:variant>
      <vt:variant>
        <vt:lpwstr>javascript:AL_get(this, 'jour', 'J Bone Joint Surg Br.');</vt:lpwstr>
      </vt:variant>
      <vt:variant>
        <vt:lpwstr/>
      </vt:variant>
      <vt:variant>
        <vt:i4>2359309</vt:i4>
      </vt:variant>
      <vt:variant>
        <vt:i4>162</vt:i4>
      </vt:variant>
      <vt:variant>
        <vt:i4>0</vt:i4>
      </vt:variant>
      <vt:variant>
        <vt:i4>5</vt:i4>
      </vt:variant>
      <vt:variant>
        <vt:lpwstr>http://www.ncbi.nlm.nih.gov/sites/entrez?Db=pubmed&amp;Cmd=Search&amp;Term=%22Copeland%20S%22%5BAuthor%5D&amp;itool=EntrezSystem2.PEntrez.Pubmed.Pubmed_ResultsPanel.Pubmed_DiscoveryPanel.Pubmed_RVAbstractPlus</vt:lpwstr>
      </vt:variant>
      <vt:variant>
        <vt:lpwstr/>
      </vt:variant>
      <vt:variant>
        <vt:i4>7864403</vt:i4>
      </vt:variant>
      <vt:variant>
        <vt:i4>159</vt:i4>
      </vt:variant>
      <vt:variant>
        <vt:i4>0</vt:i4>
      </vt:variant>
      <vt:variant>
        <vt:i4>5</vt:i4>
      </vt:variant>
      <vt:variant>
        <vt:lpwstr>http://www.ncbi.nlm.nih.gov/sites/entrez?Db=pubmed&amp;Cmd=Search&amp;Term=%22Ravenscroft%20M%22%5BAuthor%5D&amp;itool=EntrezSystem2.PEntrez.Pubmed.Pubmed_ResultsPanel.Pubmed_DiscoveryPanel.Pubmed_RVAbstractPlus</vt:lpwstr>
      </vt:variant>
      <vt:variant>
        <vt:lpwstr/>
      </vt:variant>
      <vt:variant>
        <vt:i4>3407900</vt:i4>
      </vt:variant>
      <vt:variant>
        <vt:i4>156</vt:i4>
      </vt:variant>
      <vt:variant>
        <vt:i4>0</vt:i4>
      </vt:variant>
      <vt:variant>
        <vt:i4>5</vt:i4>
      </vt:variant>
      <vt:variant>
        <vt:lpwstr>http://www.ncbi.nlm.nih.gov/sites/entrez?Db=pubmed&amp;Cmd=Search&amp;Term=%22Even%20T%22%5BAuthor%5D&amp;itool=EntrezSystem2.PEntrez.Pubmed.Pubmed_ResultsPanel.Pubmed_DiscoveryPanel.Pubmed_RVAbstractPlus</vt:lpwstr>
      </vt:variant>
      <vt:variant>
        <vt:lpwstr/>
      </vt:variant>
      <vt:variant>
        <vt:i4>1179705</vt:i4>
      </vt:variant>
      <vt:variant>
        <vt:i4>153</vt:i4>
      </vt:variant>
      <vt:variant>
        <vt:i4>0</vt:i4>
      </vt:variant>
      <vt:variant>
        <vt:i4>5</vt:i4>
      </vt:variant>
      <vt:variant>
        <vt:lpwstr>http://www.ncbi.nlm.nih.gov/sites/entrez?Db=pubmed&amp;Cmd=Search&amp;Term=%22Venkateswaran%20B%22%5BAuthor%5D&amp;itool=EntrezSystem2.PEntrez.Pubmed.Pubmed_ResultsPanel.Pubmed_DiscoveryPanel.Pubmed_RVAbstractPlus</vt:lpwstr>
      </vt:variant>
      <vt:variant>
        <vt:lpwstr/>
      </vt:variant>
      <vt:variant>
        <vt:i4>2818054</vt:i4>
      </vt:variant>
      <vt:variant>
        <vt:i4>150</vt:i4>
      </vt:variant>
      <vt:variant>
        <vt:i4>0</vt:i4>
      </vt:variant>
      <vt:variant>
        <vt:i4>5</vt:i4>
      </vt:variant>
      <vt:variant>
        <vt:lpwstr>http://www.ncbi.nlm.nih.gov/sites/entrez?Db=pubmed&amp;Cmd=Search&amp;Term=%22Levy%20O%22%5BAuthor%5D&amp;itool=EntrezSystem2.PEntrez.Pubmed.Pubmed_ResultsPanel.Pubmed_DiscoveryPanel.Pubmed_RVAbstractPlus</vt:lpwstr>
      </vt:variant>
      <vt:variant>
        <vt:lpwstr/>
      </vt:variant>
      <vt:variant>
        <vt:i4>3997726</vt:i4>
      </vt:variant>
      <vt:variant>
        <vt:i4>147</vt:i4>
      </vt:variant>
      <vt:variant>
        <vt:i4>0</vt:i4>
      </vt:variant>
      <vt:variant>
        <vt:i4>5</vt:i4>
      </vt:variant>
      <vt:variant>
        <vt:lpwstr>javascript:AL_get(this, 'jour', 'J Bone Joint Surg Am.');</vt:lpwstr>
      </vt:variant>
      <vt:variant>
        <vt:lpwstr/>
      </vt:variant>
      <vt:variant>
        <vt:i4>7864388</vt:i4>
      </vt:variant>
      <vt:variant>
        <vt:i4>144</vt:i4>
      </vt:variant>
      <vt:variant>
        <vt:i4>0</vt:i4>
      </vt:variant>
      <vt:variant>
        <vt:i4>5</vt:i4>
      </vt:variant>
      <vt:variant>
        <vt:lpwstr>http://www.ncbi.nlm.nih.gov/sites/entrez?Db=pubmed&amp;Cmd=Search&amp;Term=%22Gobezie%20R%22%5BAuthor%5D&amp;itool=EntrezSystem2.PEntrez.Pubmed.Pubmed_ResultsPanel.Pubmed_DiscoveryPanel.Pubmed_RVAbstractPlus</vt:lpwstr>
      </vt:variant>
      <vt:variant>
        <vt:lpwstr/>
      </vt:variant>
      <vt:variant>
        <vt:i4>524321</vt:i4>
      </vt:variant>
      <vt:variant>
        <vt:i4>141</vt:i4>
      </vt:variant>
      <vt:variant>
        <vt:i4>0</vt:i4>
      </vt:variant>
      <vt:variant>
        <vt:i4>5</vt:i4>
      </vt:variant>
      <vt:variant>
        <vt:lpwstr>http://www.ncbi.nlm.nih.gov/sites/entrez?Db=pubmed&amp;Cmd=Search&amp;Term=%22Toussaint%20B%22%5BAuthor%5D&amp;itool=EntrezSystem2.PEntrez.Pubmed.Pubmed_ResultsPanel.Pubmed_DiscoveryPanel.Pubmed_RVAbstractPlus</vt:lpwstr>
      </vt:variant>
      <vt:variant>
        <vt:lpwstr/>
      </vt:variant>
      <vt:variant>
        <vt:i4>7864385</vt:i4>
      </vt:variant>
      <vt:variant>
        <vt:i4>138</vt:i4>
      </vt:variant>
      <vt:variant>
        <vt:i4>0</vt:i4>
      </vt:variant>
      <vt:variant>
        <vt:i4>5</vt:i4>
      </vt:variant>
      <vt:variant>
        <vt:lpwstr>http://www.ncbi.nlm.nih.gov/sites/entrez?Db=pubmed&amp;Cmd=Search&amp;Term=%22Brozska%20R%22%5BAuthor%5D&amp;itool=EntrezSystem2.PEntrez.Pubmed.Pubmed_ResultsPanel.Pubmed_DiscoveryPanel.Pubmed_RVAbstractPlus</vt:lpwstr>
      </vt:variant>
      <vt:variant>
        <vt:lpwstr/>
      </vt:variant>
      <vt:variant>
        <vt:i4>6684764</vt:i4>
      </vt:variant>
      <vt:variant>
        <vt:i4>135</vt:i4>
      </vt:variant>
      <vt:variant>
        <vt:i4>0</vt:i4>
      </vt:variant>
      <vt:variant>
        <vt:i4>5</vt:i4>
      </vt:variant>
      <vt:variant>
        <vt:lpwstr>http://www.ncbi.nlm.nih.gov/sites/entrez?Db=pubmed&amp;Cmd=Search&amp;Term=%22Lafosse%20L%22%5BAuthor%5D&amp;itool=EntrezSystem2.PEntrez.Pubmed.Pubmed_ResultsPanel.Pubmed_DiscoveryPanel.Pubmed_RVAbstractPlus</vt:lpwstr>
      </vt:variant>
      <vt:variant>
        <vt:lpwstr/>
      </vt:variant>
      <vt:variant>
        <vt:i4>2818053</vt:i4>
      </vt:variant>
      <vt:variant>
        <vt:i4>132</vt:i4>
      </vt:variant>
      <vt:variant>
        <vt:i4>0</vt:i4>
      </vt:variant>
      <vt:variant>
        <vt:i4>5</vt:i4>
      </vt:variant>
      <vt:variant>
        <vt:lpwstr>javascript:AL_get(this, 'jour', 'Am J Sports Med.');</vt:lpwstr>
      </vt:variant>
      <vt:variant>
        <vt:lpwstr/>
      </vt:variant>
      <vt:variant>
        <vt:i4>2686996</vt:i4>
      </vt:variant>
      <vt:variant>
        <vt:i4>129</vt:i4>
      </vt:variant>
      <vt:variant>
        <vt:i4>0</vt:i4>
      </vt:variant>
      <vt:variant>
        <vt:i4>5</vt:i4>
      </vt:variant>
      <vt:variant>
        <vt:lpwstr>http://www.ncbi.nlm.nih.gov/sites/entrez?Db=pubmed&amp;Cmd=Search&amp;Term=%22Kvitne%20RS%22%5BAuthor%5D&amp;itool=EntrezSystem2.PEntrez.Pubmed.Pubmed_ResultsPanel.Pubmed_DiscoveryPanel.Pubmed_RVAbstractPlus</vt:lpwstr>
      </vt:variant>
      <vt:variant>
        <vt:lpwstr/>
      </vt:variant>
      <vt:variant>
        <vt:i4>4522098</vt:i4>
      </vt:variant>
      <vt:variant>
        <vt:i4>126</vt:i4>
      </vt:variant>
      <vt:variant>
        <vt:i4>0</vt:i4>
      </vt:variant>
      <vt:variant>
        <vt:i4>5</vt:i4>
      </vt:variant>
      <vt:variant>
        <vt:lpwstr>http://www.ncbi.nlm.nih.gov/sites/entrez?Db=pubmed&amp;Cmd=Search&amp;Term=%22DeLaMora%20SN%22%5BAuthor%5D&amp;itool=EntrezSystem2.PEntrez.Pubmed.Pubmed_ResultsPanel.Pubmed_DiscoveryPanel.Pubmed_RVAbstractPlus</vt:lpwstr>
      </vt:variant>
      <vt:variant>
        <vt:lpwstr/>
      </vt:variant>
      <vt:variant>
        <vt:i4>6291549</vt:i4>
      </vt:variant>
      <vt:variant>
        <vt:i4>123</vt:i4>
      </vt:variant>
      <vt:variant>
        <vt:i4>0</vt:i4>
      </vt:variant>
      <vt:variant>
        <vt:i4>5</vt:i4>
      </vt:variant>
      <vt:variant>
        <vt:lpwstr>http://www.ncbi.nlm.nih.gov/sites/entrez?Db=pubmed&amp;Cmd=Search&amp;Term=%22Jun%20BJ%22%5BAuthor%5D&amp;itool=EntrezSystem2.PEntrez.Pubmed.Pubmed_ResultsPanel.Pubmed_DiscoveryPanel.Pubmed_RVAbstractPlus</vt:lpwstr>
      </vt:variant>
      <vt:variant>
        <vt:lpwstr/>
      </vt:variant>
      <vt:variant>
        <vt:i4>3473430</vt:i4>
      </vt:variant>
      <vt:variant>
        <vt:i4>120</vt:i4>
      </vt:variant>
      <vt:variant>
        <vt:i4>0</vt:i4>
      </vt:variant>
      <vt:variant>
        <vt:i4>5</vt:i4>
      </vt:variant>
      <vt:variant>
        <vt:lpwstr>http://www.ncbi.nlm.nih.gov/sites/entrez?Db=pubmed&amp;Cmd=Search&amp;Term=%22Tibone%20JE%22%5BAuthor%5D&amp;itool=EntrezSystem2.PEntrez.Pubmed.Pubmed_ResultsPanel.Pubmed_DiscoveryPanel.Pubmed_RVAbstractPlus</vt:lpwstr>
      </vt:variant>
      <vt:variant>
        <vt:lpwstr/>
      </vt:variant>
      <vt:variant>
        <vt:i4>4063233</vt:i4>
      </vt:variant>
      <vt:variant>
        <vt:i4>117</vt:i4>
      </vt:variant>
      <vt:variant>
        <vt:i4>0</vt:i4>
      </vt:variant>
      <vt:variant>
        <vt:i4>5</vt:i4>
      </vt:variant>
      <vt:variant>
        <vt:lpwstr>http://www.ncbi.nlm.nih.gov/sites/entrez?Db=pubmed&amp;Cmd=Search&amp;Term=%22Elattrache%20NS%22%5BAuthor%5D&amp;itool=EntrezSystem2.PEntrez.Pubmed.Pubmed_ResultsPanel.Pubmed_DiscoveryPanel.Pubmed_RVAbstractPlus</vt:lpwstr>
      </vt:variant>
      <vt:variant>
        <vt:lpwstr/>
      </vt:variant>
      <vt:variant>
        <vt:i4>8257625</vt:i4>
      </vt:variant>
      <vt:variant>
        <vt:i4>114</vt:i4>
      </vt:variant>
      <vt:variant>
        <vt:i4>0</vt:i4>
      </vt:variant>
      <vt:variant>
        <vt:i4>5</vt:i4>
      </vt:variant>
      <vt:variant>
        <vt:lpwstr>http://www.ncbi.nlm.nih.gov/sites/entrez?Db=pubmed&amp;Cmd=Search&amp;Term=%22Kim%20DH%22%5BAuthor%5D&amp;itool=EntrezSystem2.PEntrez.Pubmed.Pubmed_ResultsPanel.Pubmed_DiscoveryPanel.Pubmed_RVAbstractPlus</vt:lpwstr>
      </vt:variant>
      <vt:variant>
        <vt:lpwstr/>
      </vt:variant>
      <vt:variant>
        <vt:i4>3997726</vt:i4>
      </vt:variant>
      <vt:variant>
        <vt:i4>111</vt:i4>
      </vt:variant>
      <vt:variant>
        <vt:i4>0</vt:i4>
      </vt:variant>
      <vt:variant>
        <vt:i4>5</vt:i4>
      </vt:variant>
      <vt:variant>
        <vt:lpwstr>javascript:AL_get(this, 'jour', 'J Bone Joint Surg Am.');</vt:lpwstr>
      </vt:variant>
      <vt:variant>
        <vt:lpwstr/>
      </vt:variant>
      <vt:variant>
        <vt:i4>4784183</vt:i4>
      </vt:variant>
      <vt:variant>
        <vt:i4>108</vt:i4>
      </vt:variant>
      <vt:variant>
        <vt:i4>0</vt:i4>
      </vt:variant>
      <vt:variant>
        <vt:i4>5</vt:i4>
      </vt:variant>
      <vt:variant>
        <vt:lpwstr>http://www.ncbi.nlm.nih.gov/sites/entrez?Db=pubmed&amp;Cmd=Search&amp;Term=%22de%20Beer%20JF%22%5BAuthor%5D&amp;itool=EntrezSystem2.PEntrez.Pubmed.Pubmed_ResultsPanel.Pubmed_DiscoveryPanel.Pubmed_RVAbstractPlus</vt:lpwstr>
      </vt:variant>
      <vt:variant>
        <vt:lpwstr/>
      </vt:variant>
      <vt:variant>
        <vt:i4>8192069</vt:i4>
      </vt:variant>
      <vt:variant>
        <vt:i4>105</vt:i4>
      </vt:variant>
      <vt:variant>
        <vt:i4>0</vt:i4>
      </vt:variant>
      <vt:variant>
        <vt:i4>5</vt:i4>
      </vt:variant>
      <vt:variant>
        <vt:lpwstr>http://www.ncbi.nlm.nih.gov/sites/entrez?Db=pubmed&amp;Cmd=Search&amp;Term=%22Wallace%20AL%22%5BAuthor%5D&amp;itool=EntrezSystem2.PEntrez.Pubmed.Pubmed_ResultsPanel.Pubmed_DiscoveryPanel.Pubmed_RVAbstractPlus</vt:lpwstr>
      </vt:variant>
      <vt:variant>
        <vt:lpwstr/>
      </vt:variant>
      <vt:variant>
        <vt:i4>5963818</vt:i4>
      </vt:variant>
      <vt:variant>
        <vt:i4>102</vt:i4>
      </vt:variant>
      <vt:variant>
        <vt:i4>0</vt:i4>
      </vt:variant>
      <vt:variant>
        <vt:i4>5</vt:i4>
      </vt:variant>
      <vt:variant>
        <vt:lpwstr>http://www.ncbi.nlm.nih.gov/sites/entrez?Db=pubmed&amp;Cmd=Search&amp;Term=%22van%20Rooyen%20KS%22%5BAuthor%5D&amp;itool=EntrezSystem2.PEntrez.Pubmed.Pubmed_ResultsPanel.Pubmed_DiscoveryPanel.Pubmed_RVAbstractPlus</vt:lpwstr>
      </vt:variant>
      <vt:variant>
        <vt:lpwstr/>
      </vt:variant>
      <vt:variant>
        <vt:i4>3080222</vt:i4>
      </vt:variant>
      <vt:variant>
        <vt:i4>99</vt:i4>
      </vt:variant>
      <vt:variant>
        <vt:i4>0</vt:i4>
      </vt:variant>
      <vt:variant>
        <vt:i4>5</vt:i4>
      </vt:variant>
      <vt:variant>
        <vt:lpwstr>http://www.ncbi.nlm.nih.gov/sites/entrez?Db=pubmed&amp;Cmd=Search&amp;Term=%22Berghs%20BM%22%5BAuthor%5D&amp;itool=EntrezSystem2.PEntrez.Pubmed.Pubmed_ResultsPanel.Pubmed_DiscoveryPanel.Pubmed_RVAbstractPlus</vt:lpwstr>
      </vt:variant>
      <vt:variant>
        <vt:lpwstr/>
      </vt:variant>
      <vt:variant>
        <vt:i4>1245225</vt:i4>
      </vt:variant>
      <vt:variant>
        <vt:i4>96</vt:i4>
      </vt:variant>
      <vt:variant>
        <vt:i4>0</vt:i4>
      </vt:variant>
      <vt:variant>
        <vt:i4>5</vt:i4>
      </vt:variant>
      <vt:variant>
        <vt:lpwstr>http://www.ncbi.nlm.nih.gov/sites/entrez?Db=pubmed&amp;Cmd=Search&amp;Term=%22Pritchard%20MP%22%5BAuthor%5D&amp;itool=EntrezSystem2.PEntrez.Pubmed.Pubmed_ResultsPanel.Pubmed_DiscoveryPanel.Pubmed_RVAbstractPlus</vt:lpwstr>
      </vt:variant>
      <vt:variant>
        <vt:lpwstr/>
      </vt:variant>
      <vt:variant>
        <vt:i4>393259</vt:i4>
      </vt:variant>
      <vt:variant>
        <vt:i4>93</vt:i4>
      </vt:variant>
      <vt:variant>
        <vt:i4>0</vt:i4>
      </vt:variant>
      <vt:variant>
        <vt:i4>5</vt:i4>
      </vt:variant>
      <vt:variant>
        <vt:lpwstr>http://www.ncbi.nlm.nih.gov/sites/entrez?Db=pubmed&amp;Cmd=Search&amp;Term=%22Huijsmans%20PE%22%5BAuthor%5D&amp;itool=EntrezSystem2.PEntrez.Pubmed.Pubmed_ResultsPanel.Pubmed_DiscoveryPanel.Pubmed_RVAbstractPlus</vt:lpwstr>
      </vt:variant>
      <vt:variant>
        <vt:lpwstr/>
      </vt:variant>
      <vt:variant>
        <vt:i4>3145801</vt:i4>
      </vt:variant>
      <vt:variant>
        <vt:i4>90</vt:i4>
      </vt:variant>
      <vt:variant>
        <vt:i4>0</vt:i4>
      </vt:variant>
      <vt:variant>
        <vt:i4>5</vt:i4>
      </vt:variant>
      <vt:variant>
        <vt:lpwstr>javascript:AL_get(this, 'jour', 'Arthroscopy.');</vt:lpwstr>
      </vt:variant>
      <vt:variant>
        <vt:lpwstr/>
      </vt:variant>
      <vt:variant>
        <vt:i4>7733330</vt:i4>
      </vt:variant>
      <vt:variant>
        <vt:i4>87</vt:i4>
      </vt:variant>
      <vt:variant>
        <vt:i4>0</vt:i4>
      </vt:variant>
      <vt:variant>
        <vt:i4>5</vt:i4>
      </vt:variant>
      <vt:variant>
        <vt:lpwstr>http://www.ncbi.nlm.nih.gov/sites/entrez?Db=pubmed&amp;Cmd=Search&amp;Term=%22Fabbriciani%20C%22%5BAuthor%5D&amp;itool=EntrezSystem2.PEntrez.Pubmed.Pubmed_ResultsPanel.Pubmed_DiscoveryPanel.Pubmed_RVAbstractPlus</vt:lpwstr>
      </vt:variant>
      <vt:variant>
        <vt:lpwstr/>
      </vt:variant>
      <vt:variant>
        <vt:i4>1507363</vt:i4>
      </vt:variant>
      <vt:variant>
        <vt:i4>84</vt:i4>
      </vt:variant>
      <vt:variant>
        <vt:i4>0</vt:i4>
      </vt:variant>
      <vt:variant>
        <vt:i4>5</vt:i4>
      </vt:variant>
      <vt:variant>
        <vt:lpwstr>http://www.ncbi.nlm.nih.gov/sites/entrez?Db=pubmed&amp;Cmd=Search&amp;Term=%22Deriu%20L%22%5BAuthor%5D&amp;itool=EntrezSystem2.PEntrez.Pubmed.Pubmed_ResultsPanel.Pubmed_DiscoveryPanel.Pubmed_RVAbstractPlus</vt:lpwstr>
      </vt:variant>
      <vt:variant>
        <vt:lpwstr/>
      </vt:variant>
      <vt:variant>
        <vt:i4>7798859</vt:i4>
      </vt:variant>
      <vt:variant>
        <vt:i4>81</vt:i4>
      </vt:variant>
      <vt:variant>
        <vt:i4>0</vt:i4>
      </vt:variant>
      <vt:variant>
        <vt:i4>5</vt:i4>
      </vt:variant>
      <vt:variant>
        <vt:lpwstr>http://www.ncbi.nlm.nih.gov/sites/entrez?Db=pubmed&amp;Cmd=Search&amp;Term=%22Falcone%20G%22%5BAuthor%5D&amp;itool=EntrezSystem2.PEntrez.Pubmed.Pubmed_ResultsPanel.Pubmed_DiscoveryPanel.Pubmed_RVAbstractPlus</vt:lpwstr>
      </vt:variant>
      <vt:variant>
        <vt:lpwstr/>
      </vt:variant>
      <vt:variant>
        <vt:i4>655413</vt:i4>
      </vt:variant>
      <vt:variant>
        <vt:i4>78</vt:i4>
      </vt:variant>
      <vt:variant>
        <vt:i4>0</vt:i4>
      </vt:variant>
      <vt:variant>
        <vt:i4>5</vt:i4>
      </vt:variant>
      <vt:variant>
        <vt:lpwstr>http://www.ncbi.nlm.nih.gov/sites/entrez?Db=pubmed&amp;Cmd=Search&amp;Term=%22Salvatore%20M%22%5BAuthor%5D&amp;itool=EntrezSystem2.PEntrez.Pubmed.Pubmed_ResultsPanel.Pubmed_DiscoveryPanel.Pubmed_RVAbstractPlus</vt:lpwstr>
      </vt:variant>
      <vt:variant>
        <vt:lpwstr/>
      </vt:variant>
      <vt:variant>
        <vt:i4>5767283</vt:i4>
      </vt:variant>
      <vt:variant>
        <vt:i4>75</vt:i4>
      </vt:variant>
      <vt:variant>
        <vt:i4>0</vt:i4>
      </vt:variant>
      <vt:variant>
        <vt:i4>5</vt:i4>
      </vt:variant>
      <vt:variant>
        <vt:lpwstr>http://www.ncbi.nlm.nih.gov/sites/entrez?Db=pubmed&amp;Cmd=Search&amp;Term=%22Milano%20G%22%5BAuthor%5D&amp;itool=EntrezSystem2.PEntrez.Pubmed.Pubmed_ResultsPanel.Pubmed_DiscoveryPanel.Pubmed_RVAbstractPlus</vt:lpwstr>
      </vt:variant>
      <vt:variant>
        <vt:lpwstr/>
      </vt:variant>
      <vt:variant>
        <vt:i4>5701737</vt:i4>
      </vt:variant>
      <vt:variant>
        <vt:i4>72</vt:i4>
      </vt:variant>
      <vt:variant>
        <vt:i4>0</vt:i4>
      </vt:variant>
      <vt:variant>
        <vt:i4>5</vt:i4>
      </vt:variant>
      <vt:variant>
        <vt:lpwstr>http://www.ncbi.nlm.nih.gov/sites/entrez?Db=pubmed&amp;Cmd=Search&amp;Term=%22Grasso%20A%22%5BAuthor%5D&amp;itool=EntrezSystem2.PEntrez.Pubmed.Pubmed_ResultsPanel.Pubmed_DiscoveryPanel.Pubmed_RVAbstractPlus</vt:lpwstr>
      </vt:variant>
      <vt:variant>
        <vt:lpwstr/>
      </vt:variant>
      <vt:variant>
        <vt:i4>5439601</vt:i4>
      </vt:variant>
      <vt:variant>
        <vt:i4>69</vt:i4>
      </vt:variant>
      <vt:variant>
        <vt:i4>0</vt:i4>
      </vt:variant>
      <vt:variant>
        <vt:i4>5</vt:i4>
      </vt:variant>
      <vt:variant>
        <vt:lpwstr>http://www.ncbi.nlm.nih.gov/pubmed/18658021?ordinalpos=1&amp;itool=EntrezSystem2.PEntrez.Pubmed.Pubmed_ResultsPanel.Pubmed_DefaultReportPanel.Pubmed_RVDocSum</vt:lpwstr>
      </vt:variant>
      <vt:variant>
        <vt:lpwstr/>
      </vt:variant>
      <vt:variant>
        <vt:i4>6029429</vt:i4>
      </vt:variant>
      <vt:variant>
        <vt:i4>66</vt:i4>
      </vt:variant>
      <vt:variant>
        <vt:i4>0</vt:i4>
      </vt:variant>
      <vt:variant>
        <vt:i4>5</vt:i4>
      </vt:variant>
      <vt:variant>
        <vt:lpwstr>javascript:AL_get(this, 'jour', 'J Shoulder Elbow Surg.');</vt:lpwstr>
      </vt:variant>
      <vt:variant>
        <vt:lpwstr/>
      </vt:variant>
      <vt:variant>
        <vt:i4>4456551</vt:i4>
      </vt:variant>
      <vt:variant>
        <vt:i4>63</vt:i4>
      </vt:variant>
      <vt:variant>
        <vt:i4>0</vt:i4>
      </vt:variant>
      <vt:variant>
        <vt:i4>5</vt:i4>
      </vt:variant>
      <vt:variant>
        <vt:lpwstr>http://www.ncbi.nlm.nih.gov/sites/entrez?Db=pubmed&amp;Cmd=Search&amp;Term=%22Iannotti%20JP%22%5BAuthor%5D&amp;itool=EntrezSystem2.PEntrez.Pubmed.Pubmed_ResultsPanel.Pubmed_DiscoveryPanel.Pubmed_RVAbstractPlus</vt:lpwstr>
      </vt:variant>
      <vt:variant>
        <vt:lpwstr/>
      </vt:variant>
      <vt:variant>
        <vt:i4>6357061</vt:i4>
      </vt:variant>
      <vt:variant>
        <vt:i4>60</vt:i4>
      </vt:variant>
      <vt:variant>
        <vt:i4>0</vt:i4>
      </vt:variant>
      <vt:variant>
        <vt:i4>5</vt:i4>
      </vt:variant>
      <vt:variant>
        <vt:lpwstr>http://www.ncbi.nlm.nih.gov/sites/entrez?Db=pubmed&amp;Cmd=Search&amp;Term=%22Yum%20JK%22%5BAuthor%5D&amp;itool=EntrezSystem2.PEntrez.Pubmed.Pubmed_ResultsPanel.Pubmed_DiscoveryPanel.Pubmed_RVAbstractPlus</vt:lpwstr>
      </vt:variant>
      <vt:variant>
        <vt:lpwstr/>
      </vt:variant>
      <vt:variant>
        <vt:i4>8323148</vt:i4>
      </vt:variant>
      <vt:variant>
        <vt:i4>57</vt:i4>
      </vt:variant>
      <vt:variant>
        <vt:i4>0</vt:i4>
      </vt:variant>
      <vt:variant>
        <vt:i4>5</vt:i4>
      </vt:variant>
      <vt:variant>
        <vt:lpwstr>http://www.ncbi.nlm.nih.gov/sites/entrez?Db=pubmed&amp;Cmd=Search&amp;Term=%22Ciccone%20J%22%5BAuthor%5D&amp;itool=EntrezSystem2.PEntrez.Pubmed.Pubmed_ResultsPanel.Pubmed_DiscoveryPanel.Pubmed_RVAbstractPlus</vt:lpwstr>
      </vt:variant>
      <vt:variant>
        <vt:lpwstr/>
      </vt:variant>
      <vt:variant>
        <vt:i4>4653163</vt:i4>
      </vt:variant>
      <vt:variant>
        <vt:i4>54</vt:i4>
      </vt:variant>
      <vt:variant>
        <vt:i4>0</vt:i4>
      </vt:variant>
      <vt:variant>
        <vt:i4>5</vt:i4>
      </vt:variant>
      <vt:variant>
        <vt:lpwstr>http://www.ncbi.nlm.nih.gov/sites/entrez?Db=pubmed&amp;Cmd=Search&amp;Term=%22Bershadsky%20B%22%5BAuthor%5D&amp;itool=EntrezSystem2.PEntrez.Pubmed.Pubmed_ResultsPanel.Pubmed_DiscoveryPanel.Pubmed_RVAbstractPlus</vt:lpwstr>
      </vt:variant>
      <vt:variant>
        <vt:lpwstr/>
      </vt:variant>
      <vt:variant>
        <vt:i4>4653153</vt:i4>
      </vt:variant>
      <vt:variant>
        <vt:i4>51</vt:i4>
      </vt:variant>
      <vt:variant>
        <vt:i4>0</vt:i4>
      </vt:variant>
      <vt:variant>
        <vt:i4>5</vt:i4>
      </vt:variant>
      <vt:variant>
        <vt:lpwstr>http://www.ncbi.nlm.nih.gov/sites/entrez?Db=pubmed&amp;Cmd=Search&amp;Term=%22DeFranco%20MJ%22%5BAuthor%5D&amp;itool=EntrezSystem2.PEntrez.Pubmed.Pubmed_ResultsPanel.Pubmed_DiscoveryPanel.Pubmed_RVAbstractPlus</vt:lpwstr>
      </vt:variant>
      <vt:variant>
        <vt:lpwstr/>
      </vt:variant>
      <vt:variant>
        <vt:i4>3145801</vt:i4>
      </vt:variant>
      <vt:variant>
        <vt:i4>48</vt:i4>
      </vt:variant>
      <vt:variant>
        <vt:i4>0</vt:i4>
      </vt:variant>
      <vt:variant>
        <vt:i4>5</vt:i4>
      </vt:variant>
      <vt:variant>
        <vt:lpwstr>javascript:AL_get(this, 'jour', 'Arthroscopy.');</vt:lpwstr>
      </vt:variant>
      <vt:variant>
        <vt:lpwstr/>
      </vt:variant>
      <vt:variant>
        <vt:i4>3407881</vt:i4>
      </vt:variant>
      <vt:variant>
        <vt:i4>45</vt:i4>
      </vt:variant>
      <vt:variant>
        <vt:i4>0</vt:i4>
      </vt:variant>
      <vt:variant>
        <vt:i4>5</vt:i4>
      </vt:variant>
      <vt:variant>
        <vt:lpwstr>http://www.ncbi.nlm.nih.gov/sites/entrez?Db=pubmed&amp;Cmd=Search&amp;Term=%22Curran%20AR%22%5BAuthor%5D&amp;itool=EntrezSystem2.PEntrez.Pubmed.Pubmed_ResultsPanel.Pubmed_DiscoveryPanel.Pubmed_RVAbstractPlus</vt:lpwstr>
      </vt:variant>
      <vt:variant>
        <vt:lpwstr/>
      </vt:variant>
      <vt:variant>
        <vt:i4>4522109</vt:i4>
      </vt:variant>
      <vt:variant>
        <vt:i4>42</vt:i4>
      </vt:variant>
      <vt:variant>
        <vt:i4>0</vt:i4>
      </vt:variant>
      <vt:variant>
        <vt:i4>5</vt:i4>
      </vt:variant>
      <vt:variant>
        <vt:lpwstr>http://www.ncbi.nlm.nih.gov/sites/entrez?Db=pubmed&amp;Cmd=Search&amp;Term=%22Scheller%20AD%22%5BAuthor%5D&amp;itool=EntrezSystem2.PEntrez.Pubmed.Pubmed_ResultsPanel.Pubmed_DiscoveryPanel.Pubmed_RVAbstractPlus</vt:lpwstr>
      </vt:variant>
      <vt:variant>
        <vt:lpwstr/>
      </vt:variant>
      <vt:variant>
        <vt:i4>7012439</vt:i4>
      </vt:variant>
      <vt:variant>
        <vt:i4>39</vt:i4>
      </vt:variant>
      <vt:variant>
        <vt:i4>0</vt:i4>
      </vt:variant>
      <vt:variant>
        <vt:i4>5</vt:i4>
      </vt:variant>
      <vt:variant>
        <vt:lpwstr>http://www.ncbi.nlm.nih.gov/sites/entrez?Db=pubmed&amp;Cmd=Search&amp;Term=%22Tierney%20JJ%22%5BAuthor%5D&amp;itool=EntrezSystem2.PEntrez.Pubmed.Pubmed_ResultsPanel.Pubmed_DiscoveryPanel.Pubmed_RVAbstractPlus</vt:lpwstr>
      </vt:variant>
      <vt:variant>
        <vt:lpwstr/>
      </vt:variant>
      <vt:variant>
        <vt:i4>7012426</vt:i4>
      </vt:variant>
      <vt:variant>
        <vt:i4>36</vt:i4>
      </vt:variant>
      <vt:variant>
        <vt:i4>0</vt:i4>
      </vt:variant>
      <vt:variant>
        <vt:i4>5</vt:i4>
      </vt:variant>
      <vt:variant>
        <vt:lpwstr>http://www.ncbi.nlm.nih.gov/sites/entrez?Db=pubmed&amp;Cmd=Search&amp;Term=%22Burbank%20KM%22%5BAuthor%5D&amp;itool=EntrezSystem2.PEntrez.Pubmed.Pubmed_ResultsPanel.Pubmed_DiscoveryPanel.Pubmed_RVAbstractPlus</vt:lpwstr>
      </vt:variant>
      <vt:variant>
        <vt:lpwstr/>
      </vt:variant>
      <vt:variant>
        <vt:i4>3080192</vt:i4>
      </vt:variant>
      <vt:variant>
        <vt:i4>33</vt:i4>
      </vt:variant>
      <vt:variant>
        <vt:i4>0</vt:i4>
      </vt:variant>
      <vt:variant>
        <vt:i4>5</vt:i4>
      </vt:variant>
      <vt:variant>
        <vt:lpwstr>http://www.ncbi.nlm.nih.gov/sites/entrez?Db=pubmed&amp;Cmd=Search&amp;Term=%22Curtis%20AS%22%5BAuthor%5D&amp;itool=EntrezSystem2.PEntrez.Pubmed.Pubmed_ResultsPanel.Pubmed_DiscoveryPanel.Pubmed_RVAbstractPlus</vt:lpwstr>
      </vt:variant>
      <vt:variant>
        <vt:lpwstr/>
      </vt:variant>
      <vt:variant>
        <vt:i4>3145801</vt:i4>
      </vt:variant>
      <vt:variant>
        <vt:i4>30</vt:i4>
      </vt:variant>
      <vt:variant>
        <vt:i4>0</vt:i4>
      </vt:variant>
      <vt:variant>
        <vt:i4>5</vt:i4>
      </vt:variant>
      <vt:variant>
        <vt:lpwstr>javascript:AL_get(this, 'jour', 'Arthroscopy.');</vt:lpwstr>
      </vt:variant>
      <vt:variant>
        <vt:lpwstr/>
      </vt:variant>
      <vt:variant>
        <vt:i4>6226029</vt:i4>
      </vt:variant>
      <vt:variant>
        <vt:i4>27</vt:i4>
      </vt:variant>
      <vt:variant>
        <vt:i4>0</vt:i4>
      </vt:variant>
      <vt:variant>
        <vt:i4>5</vt:i4>
      </vt:variant>
      <vt:variant>
        <vt:lpwstr>http://www.ncbi.nlm.nih.gov/sites/entrez?Db=pubmed&amp;Cmd=Search&amp;Term=%22Anbari%20A%22%5BAuthor%5D&amp;itool=EntrezSystem2.PEntrez.Pubmed.Pubmed_ResultsPanel.Pubmed_DiscoveryPanel.Pubmed_RVAbstractPlus</vt:lpwstr>
      </vt:variant>
      <vt:variant>
        <vt:lpwstr/>
      </vt:variant>
      <vt:variant>
        <vt:i4>4063233</vt:i4>
      </vt:variant>
      <vt:variant>
        <vt:i4>24</vt:i4>
      </vt:variant>
      <vt:variant>
        <vt:i4>0</vt:i4>
      </vt:variant>
      <vt:variant>
        <vt:i4>5</vt:i4>
      </vt:variant>
      <vt:variant>
        <vt:lpwstr>http://www.ncbi.nlm.nih.gov/sites/entrez?Db=pubmed&amp;Cmd=Search&amp;Term=%22ElAttrache%20NS%22%5BAuthor%5D&amp;itool=EntrezSystem2.PEntrez.Pubmed.Pubmed_ResultsPanel.Pubmed_DiscoveryPanel.Pubmed_RVAbstractPlus</vt:lpwstr>
      </vt:variant>
      <vt:variant>
        <vt:lpwstr/>
      </vt:variant>
      <vt:variant>
        <vt:i4>5505134</vt:i4>
      </vt:variant>
      <vt:variant>
        <vt:i4>21</vt:i4>
      </vt:variant>
      <vt:variant>
        <vt:i4>0</vt:i4>
      </vt:variant>
      <vt:variant>
        <vt:i4>5</vt:i4>
      </vt:variant>
      <vt:variant>
        <vt:lpwstr>http://www.ncbi.nlm.nih.gov/sites/entrez?Db=pubmed&amp;Cmd=Search&amp;Term=%22Cole%20BJ%22%5BAuthor%5D&amp;itool=EntrezSystem2.PEntrez.Pubmed.Pubmed_ResultsPanel.Pubmed_DiscoveryPanel.Pubmed_RVAbstractPlus</vt:lpwstr>
      </vt:variant>
      <vt:variant>
        <vt:lpwstr/>
      </vt:variant>
      <vt:variant>
        <vt:i4>3997726</vt:i4>
      </vt:variant>
      <vt:variant>
        <vt:i4>18</vt:i4>
      </vt:variant>
      <vt:variant>
        <vt:i4>0</vt:i4>
      </vt:variant>
      <vt:variant>
        <vt:i4>5</vt:i4>
      </vt:variant>
      <vt:variant>
        <vt:lpwstr>javascript:AL_get(this, 'jour', 'J Bone Joint Surg Am.');</vt:lpwstr>
      </vt:variant>
      <vt:variant>
        <vt:lpwstr/>
      </vt:variant>
      <vt:variant>
        <vt:i4>5111911</vt:i4>
      </vt:variant>
      <vt:variant>
        <vt:i4>15</vt:i4>
      </vt:variant>
      <vt:variant>
        <vt:i4>0</vt:i4>
      </vt:variant>
      <vt:variant>
        <vt:i4>5</vt:i4>
      </vt:variant>
      <vt:variant>
        <vt:lpwstr>http://www.ncbi.nlm.nih.gov/sites/entrez?Db=pubmed&amp;Cmd=Search&amp;Term=%22Krishnan%20SG%22%5BAuthor%5D&amp;itool=EntrezSystem2.PEntrez.Pubmed.Pubmed_ResultsPanel.Pubmed_DiscoveryPanel.Pubmed_RVAbstractPlus</vt:lpwstr>
      </vt:variant>
      <vt:variant>
        <vt:lpwstr/>
      </vt:variant>
      <vt:variant>
        <vt:i4>3801115</vt:i4>
      </vt:variant>
      <vt:variant>
        <vt:i4>12</vt:i4>
      </vt:variant>
      <vt:variant>
        <vt:i4>0</vt:i4>
      </vt:variant>
      <vt:variant>
        <vt:i4>5</vt:i4>
      </vt:variant>
      <vt:variant>
        <vt:lpwstr>http://www.ncbi.nlm.nih.gov/sites/entrez?Db=pubmed&amp;Cmd=Search&amp;Term=%22Hatzidakis%20AM%22%5BAuthor%5D&amp;itool=EntrezSystem2.PEntrez.Pubmed.Pubmed_ResultsPanel.Pubmed_DiscoveryPanel.Pubmed_RVAbstractPlus</vt:lpwstr>
      </vt:variant>
      <vt:variant>
        <vt:lpwstr/>
      </vt:variant>
      <vt:variant>
        <vt:i4>4915304</vt:i4>
      </vt:variant>
      <vt:variant>
        <vt:i4>9</vt:i4>
      </vt:variant>
      <vt:variant>
        <vt:i4>0</vt:i4>
      </vt:variant>
      <vt:variant>
        <vt:i4>5</vt:i4>
      </vt:variant>
      <vt:variant>
        <vt:lpwstr>http://www.ncbi.nlm.nih.gov/sites/entrez?Db=pubmed&amp;Cmd=Search&amp;Term=%22Carles%20M%22%5BAuthor%5D&amp;itool=EntrezSystem2.PEntrez.Pubmed.Pubmed_ResultsPanel.Pubmed_DiscoveryPanel.Pubmed_RVAbstractPlus</vt:lpwstr>
      </vt:variant>
      <vt:variant>
        <vt:lpwstr/>
      </vt:variant>
      <vt:variant>
        <vt:i4>1966120</vt:i4>
      </vt:variant>
      <vt:variant>
        <vt:i4>6</vt:i4>
      </vt:variant>
      <vt:variant>
        <vt:i4>0</vt:i4>
      </vt:variant>
      <vt:variant>
        <vt:i4>5</vt:i4>
      </vt:variant>
      <vt:variant>
        <vt:lpwstr>http://www.ncbi.nlm.nih.gov/sites/entrez?Db=pubmed&amp;Cmd=Search&amp;Term=%22Watkinson%20DJ%22%5BAuthor%5D&amp;itool=EntrezSystem2.PEntrez.Pubmed.Pubmed_ResultsPanel.Pubmed_DiscoveryPanel.Pubmed_RVAbstractPlus</vt:lpwstr>
      </vt:variant>
      <vt:variant>
        <vt:lpwstr/>
      </vt:variant>
      <vt:variant>
        <vt:i4>2228254</vt:i4>
      </vt:variant>
      <vt:variant>
        <vt:i4>3</vt:i4>
      </vt:variant>
      <vt:variant>
        <vt:i4>0</vt:i4>
      </vt:variant>
      <vt:variant>
        <vt:i4>5</vt:i4>
      </vt:variant>
      <vt:variant>
        <vt:lpwstr>http://www.ncbi.nlm.nih.gov/sites/entrez?Db=pubmed&amp;Cmd=Search&amp;Term=%22Brassart%20N%22%5BAuthor%5D&amp;itool=EntrezSystem2.PEntrez.Pubmed.Pubmed_ResultsPanel.Pubmed_DiscoveryPanel.Pubmed_RVAbstractPlus</vt:lpwstr>
      </vt:variant>
      <vt:variant>
        <vt:lpwstr/>
      </vt:variant>
      <vt:variant>
        <vt:i4>7929927</vt:i4>
      </vt:variant>
      <vt:variant>
        <vt:i4>0</vt:i4>
      </vt:variant>
      <vt:variant>
        <vt:i4>0</vt:i4>
      </vt:variant>
      <vt:variant>
        <vt:i4>5</vt:i4>
      </vt:variant>
      <vt:variant>
        <vt:lpwstr>http://www.ncbi.nlm.nih.gov/sites/entrez?Db=pubmed&amp;Cmd=Search&amp;Term=%22Boileau%20P%22%5BAuthor%5D&amp;itool=EntrezSystem2.PEntrez.Pubmed.Pubmed_ResultsPanel.Pubmed_DiscoveryPanel.Pubmed_RVAbstractPlus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Biomechanical Evaluation of Lateral Row Establishment in Trans-osseous Equivalent Rotator-Cuff Repair</dc:title>
  <dc:creator>Brian and Michelle</dc:creator>
  <cp:lastModifiedBy>bwu2</cp:lastModifiedBy>
  <cp:revision>2</cp:revision>
  <cp:lastPrinted>2010-10-04T01:50:00Z</cp:lastPrinted>
  <dcterms:created xsi:type="dcterms:W3CDTF">2010-12-29T14:08:00Z</dcterms:created>
  <dcterms:modified xsi:type="dcterms:W3CDTF">2010-12-29T14:08:00Z</dcterms:modified>
</cp:coreProperties>
</file>
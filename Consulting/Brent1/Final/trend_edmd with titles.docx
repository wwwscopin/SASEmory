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IDX"/>
    <w:bookmarkEnd w:id="0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The Greplay Procedure " \f C \l 1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8A11A7" w:rsidRDefault="008A11A7">
      <w:pPr>
        <w:adjustRightInd w:val="0"/>
        <w:jc w:val="center"/>
        <w:rPr>
          <w:ins w:id="1" w:author="S Jain" w:date="2012-07-28T09:02:00Z"/>
          <w:sz w:val="24"/>
          <w:szCs w:val="24"/>
        </w:rPr>
      </w:pPr>
      <w:ins w:id="2" w:author="S Jain" w:date="2012-07-28T09:01:00Z">
        <w:r>
          <w:rPr>
            <w:sz w:val="24"/>
            <w:szCs w:val="24"/>
          </w:rPr>
          <w:t>Y</w:t>
        </w:r>
      </w:ins>
      <w:ins w:id="3" w:author="S Jain" w:date="2012-07-28T09:02:00Z">
        <w:r>
          <w:rPr>
            <w:sz w:val="24"/>
            <w:szCs w:val="24"/>
          </w:rPr>
          <w:t>-axis title:</w:t>
        </w:r>
      </w:ins>
      <w:ins w:id="4" w:author="S Jain" w:date="2012-07-28T09:09:00Z">
        <w:r w:rsidR="00C076EA">
          <w:rPr>
            <w:sz w:val="24"/>
            <w:szCs w:val="24"/>
          </w:rPr>
          <w:t xml:space="preserve"> Length of stay (min)</w:t>
        </w:r>
      </w:ins>
    </w:p>
    <w:p w:rsidR="008A11A7" w:rsidDel="00C076EA" w:rsidRDefault="008A11A7">
      <w:pPr>
        <w:adjustRightInd w:val="0"/>
        <w:jc w:val="center"/>
        <w:rPr>
          <w:del w:id="5" w:author="S Jain" w:date="2012-07-28T09:09:00Z"/>
          <w:sz w:val="24"/>
          <w:szCs w:val="24"/>
        </w:rPr>
      </w:pPr>
    </w:p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8"/>
          <w:pgSz w:w="12240" w:h="15840"/>
          <w:pgMar w:top="360" w:right="360" w:bottom="360" w:left="360" w:header="720" w:footer="360" w:gutter="0"/>
          <w:cols w:space="720"/>
        </w:sectPr>
      </w:pPr>
    </w:p>
    <w:bookmarkStart w:id="6" w:name="IDX1"/>
    <w:bookmarkEnd w:id="6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FA1A59" w:rsidRDefault="00C076EA">
      <w:pPr>
        <w:adjustRightInd w:val="0"/>
        <w:jc w:val="center"/>
        <w:rPr>
          <w:sz w:val="24"/>
          <w:szCs w:val="24"/>
        </w:rPr>
      </w:pPr>
      <w:ins w:id="7" w:author="S Jain" w:date="2012-07-28T09:13:00Z">
        <w:r>
          <w:rPr>
            <w:sz w:val="24"/>
            <w:szCs w:val="24"/>
          </w:rPr>
          <w:t>Y-axis title:</w:t>
        </w:r>
        <w:r>
          <w:rPr>
            <w:sz w:val="24"/>
            <w:szCs w:val="24"/>
          </w:rPr>
          <w:t xml:space="preserve"> 72-hour return rate (%)</w:t>
        </w:r>
      </w:ins>
    </w:p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10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bookmarkStart w:id="8" w:name="IDX2"/>
    <w:bookmarkEnd w:id="8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FA1A59" w:rsidRDefault="00C076EA">
      <w:pPr>
        <w:adjustRightInd w:val="0"/>
        <w:jc w:val="center"/>
        <w:rPr>
          <w:sz w:val="24"/>
          <w:szCs w:val="24"/>
        </w:rPr>
      </w:pPr>
      <w:ins w:id="9" w:author="S Jain" w:date="2012-07-28T09:13:00Z">
        <w:r>
          <w:rPr>
            <w:sz w:val="24"/>
            <w:szCs w:val="24"/>
          </w:rPr>
          <w:t>Y-axis title:</w:t>
        </w:r>
        <w:r>
          <w:rPr>
            <w:sz w:val="24"/>
            <w:szCs w:val="24"/>
          </w:rPr>
          <w:t xml:space="preserve"> Rate of admission to hospital (%)</w:t>
        </w:r>
      </w:ins>
    </w:p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12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bookmarkStart w:id="10" w:name="IDX3"/>
    <w:bookmarkEnd w:id="10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FA1A59" w:rsidRDefault="00292768">
      <w:pPr>
        <w:adjustRightInd w:val="0"/>
        <w:jc w:val="center"/>
        <w:rPr>
          <w:ins w:id="11" w:author="S Jain" w:date="2012-07-28T09:16:00Z"/>
          <w:sz w:val="24"/>
          <w:szCs w:val="24"/>
        </w:rPr>
      </w:pPr>
      <w:ins w:id="12" w:author="S Jain" w:date="2012-07-28T09:16:00Z">
        <w:r>
          <w:rPr>
            <w:sz w:val="24"/>
            <w:szCs w:val="24"/>
          </w:rPr>
          <w:t>Y-axis title:</w:t>
        </w:r>
        <w:r>
          <w:rPr>
            <w:sz w:val="24"/>
            <w:szCs w:val="24"/>
          </w:rPr>
          <w:t xml:space="preserve"> Lab tests performed (per patient)</w:t>
        </w:r>
      </w:ins>
    </w:p>
    <w:p w:rsidR="00E1184D" w:rsidRPr="00292768" w:rsidRDefault="00862192" w:rsidP="00E1184D">
      <w:pPr>
        <w:adjustRightInd w:val="0"/>
        <w:spacing w:before="240"/>
        <w:jc w:val="center"/>
        <w:rPr>
          <w:i/>
          <w:sz w:val="24"/>
          <w:szCs w:val="24"/>
        </w:rPr>
      </w:pPr>
      <w:ins w:id="13" w:author="S Jain" w:date="2012-07-28T09:35:00Z">
        <w:r>
          <w:rPr>
            <w:i/>
            <w:sz w:val="24"/>
            <w:szCs w:val="24"/>
          </w:rPr>
          <w:t>C</w:t>
        </w:r>
      </w:ins>
      <w:ins w:id="14" w:author="S Jain" w:date="2012-07-28T09:16:00Z">
        <w:r w:rsidR="00292768" w:rsidRPr="00292768">
          <w:rPr>
            <w:i/>
            <w:sz w:val="24"/>
            <w:szCs w:val="24"/>
          </w:rPr>
          <w:t xml:space="preserve">hange the scale to </w:t>
        </w:r>
      </w:ins>
      <w:ins w:id="15" w:author="S Jain" w:date="2012-07-28T09:17:00Z">
        <w:r w:rsidR="00292768" w:rsidRPr="00292768">
          <w:rPr>
            <w:i/>
            <w:sz w:val="24"/>
            <w:szCs w:val="24"/>
          </w:rPr>
          <w:t>‘per 100 patients’</w:t>
        </w:r>
      </w:ins>
      <w:ins w:id="16" w:author="S Jain" w:date="2012-07-28T09:35:00Z">
        <w:r>
          <w:rPr>
            <w:i/>
            <w:sz w:val="24"/>
            <w:szCs w:val="24"/>
          </w:rPr>
          <w:t>?</w:t>
        </w:r>
      </w:ins>
    </w:p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14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bookmarkStart w:id="17" w:name="IDX4"/>
    <w:bookmarkEnd w:id="17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FA1A59" w:rsidRDefault="0016775D">
      <w:pPr>
        <w:adjustRightInd w:val="0"/>
        <w:jc w:val="center"/>
        <w:rPr>
          <w:ins w:id="18" w:author="S Jain" w:date="2012-07-28T09:18:00Z"/>
          <w:sz w:val="24"/>
          <w:szCs w:val="24"/>
        </w:rPr>
      </w:pPr>
      <w:ins w:id="19" w:author="S Jain" w:date="2012-07-28T09:18:00Z">
        <w:r>
          <w:rPr>
            <w:sz w:val="24"/>
            <w:szCs w:val="24"/>
          </w:rPr>
          <w:t>Y-axis title:</w:t>
        </w:r>
      </w:ins>
      <w:ins w:id="20" w:author="S Jain" w:date="2012-07-28T09:19:00Z">
        <w:r w:rsidR="00166E5F">
          <w:rPr>
            <w:sz w:val="24"/>
            <w:szCs w:val="24"/>
          </w:rPr>
          <w:t xml:space="preserve"> </w:t>
        </w:r>
      </w:ins>
      <w:ins w:id="21" w:author="S Jain" w:date="2012-07-28T09:18:00Z">
        <w:r>
          <w:rPr>
            <w:sz w:val="24"/>
            <w:szCs w:val="24"/>
          </w:rPr>
          <w:t>Abdominal/pelvic CT scans performed (</w:t>
        </w:r>
      </w:ins>
      <w:ins w:id="22" w:author="S Jain" w:date="2012-07-28T09:20:00Z">
        <w:r w:rsidR="00E46619">
          <w:rPr>
            <w:sz w:val="24"/>
            <w:szCs w:val="24"/>
          </w:rPr>
          <w:t>%</w:t>
        </w:r>
      </w:ins>
      <w:ins w:id="23" w:author="S Jain" w:date="2012-07-28T09:18:00Z">
        <w:r>
          <w:rPr>
            <w:sz w:val="24"/>
            <w:szCs w:val="24"/>
          </w:rPr>
          <w:t>)</w:t>
        </w:r>
      </w:ins>
    </w:p>
    <w:p w:rsidR="0016775D" w:rsidRPr="0016775D" w:rsidRDefault="0016775D">
      <w:pPr>
        <w:adjustRightInd w:val="0"/>
        <w:jc w:val="center"/>
        <w:rPr>
          <w:i/>
          <w:sz w:val="24"/>
          <w:szCs w:val="24"/>
        </w:rPr>
      </w:pPr>
    </w:p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16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bookmarkStart w:id="24" w:name="IDX5"/>
    <w:bookmarkEnd w:id="24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E46619">
      <w:pPr>
        <w:adjustRightInd w:val="0"/>
        <w:jc w:val="center"/>
        <w:rPr>
          <w:sz w:val="24"/>
          <w:szCs w:val="24"/>
        </w:rPr>
      </w:pPr>
      <w:ins w:id="25" w:author="S Jain" w:date="2012-07-28T09:20:00Z">
        <w:r>
          <w:rPr>
            <w:sz w:val="24"/>
            <w:szCs w:val="24"/>
          </w:rPr>
          <w:t>Y-axis title:</w:t>
        </w:r>
        <w:r>
          <w:rPr>
            <w:sz w:val="24"/>
            <w:szCs w:val="24"/>
          </w:rPr>
          <w:t xml:space="preserve"> Head CT scans performed (%)</w:t>
        </w:r>
      </w:ins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18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bookmarkStart w:id="26" w:name="IDX6"/>
    <w:bookmarkEnd w:id="26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FA1A59" w:rsidRDefault="006D424F">
      <w:pPr>
        <w:adjustRightInd w:val="0"/>
        <w:jc w:val="center"/>
        <w:rPr>
          <w:ins w:id="27" w:author="S Jain" w:date="2012-07-28T09:21:00Z"/>
          <w:sz w:val="24"/>
          <w:szCs w:val="24"/>
        </w:rPr>
      </w:pPr>
      <w:ins w:id="28" w:author="S Jain" w:date="2012-07-28T09:21:00Z">
        <w:r>
          <w:rPr>
            <w:sz w:val="24"/>
            <w:szCs w:val="24"/>
          </w:rPr>
          <w:t>Y-axis title:</w:t>
        </w:r>
        <w:r>
          <w:rPr>
            <w:sz w:val="24"/>
            <w:szCs w:val="24"/>
          </w:rPr>
          <w:t xml:space="preserve"> Chest x-rays performed (per patient)</w:t>
        </w:r>
      </w:ins>
    </w:p>
    <w:p w:rsidR="006D424F" w:rsidRPr="006D424F" w:rsidRDefault="006D424F">
      <w:pPr>
        <w:adjustRightInd w:val="0"/>
        <w:jc w:val="center"/>
        <w:rPr>
          <w:i/>
          <w:sz w:val="24"/>
          <w:szCs w:val="24"/>
        </w:rPr>
      </w:pPr>
      <w:ins w:id="29" w:author="S Jain" w:date="2012-07-28T09:22:00Z">
        <w:r w:rsidRPr="006D424F">
          <w:rPr>
            <w:i/>
            <w:sz w:val="24"/>
            <w:szCs w:val="24"/>
          </w:rPr>
          <w:t xml:space="preserve">Same as for lab graph above: change scale to </w:t>
        </w:r>
      </w:ins>
      <w:ins w:id="30" w:author="S Jain" w:date="2012-07-28T09:31:00Z">
        <w:r w:rsidR="00E1184D">
          <w:rPr>
            <w:i/>
            <w:sz w:val="24"/>
            <w:szCs w:val="24"/>
          </w:rPr>
          <w:t>‘</w:t>
        </w:r>
      </w:ins>
      <w:ins w:id="31" w:author="S Jain" w:date="2012-07-28T09:22:00Z">
        <w:r w:rsidRPr="006D424F">
          <w:rPr>
            <w:i/>
            <w:sz w:val="24"/>
            <w:szCs w:val="24"/>
          </w:rPr>
          <w:t>per 100 patients’</w:t>
        </w:r>
      </w:ins>
      <w:ins w:id="32" w:author="S Jain" w:date="2012-07-28T09:35:00Z">
        <w:r w:rsidR="00862192">
          <w:rPr>
            <w:i/>
            <w:sz w:val="24"/>
            <w:szCs w:val="24"/>
          </w:rPr>
          <w:t>?</w:t>
        </w:r>
      </w:ins>
    </w:p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20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bookmarkStart w:id="33" w:name="IDX7"/>
    <w:bookmarkEnd w:id="33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FA1A59" w:rsidRDefault="006D424F">
      <w:pPr>
        <w:adjustRightInd w:val="0"/>
        <w:jc w:val="center"/>
        <w:rPr>
          <w:ins w:id="34" w:author="S Jain" w:date="2012-07-28T09:22:00Z"/>
          <w:sz w:val="24"/>
          <w:szCs w:val="24"/>
        </w:rPr>
      </w:pPr>
      <w:ins w:id="35" w:author="S Jain" w:date="2012-07-28T09:22:00Z">
        <w:r>
          <w:rPr>
            <w:sz w:val="24"/>
            <w:szCs w:val="24"/>
          </w:rPr>
          <w:t>Y-axis title:</w:t>
        </w:r>
        <w:r>
          <w:rPr>
            <w:sz w:val="24"/>
            <w:szCs w:val="24"/>
          </w:rPr>
          <w:t xml:space="preserve"> Abdominal x-rays performed (per patient)</w:t>
        </w:r>
      </w:ins>
    </w:p>
    <w:p w:rsidR="006D424F" w:rsidRPr="006D424F" w:rsidRDefault="006D424F">
      <w:pPr>
        <w:adjustRightInd w:val="0"/>
        <w:jc w:val="center"/>
        <w:rPr>
          <w:i/>
          <w:sz w:val="24"/>
          <w:szCs w:val="24"/>
        </w:rPr>
      </w:pPr>
      <w:ins w:id="36" w:author="S Jain" w:date="2012-07-28T09:23:00Z">
        <w:r w:rsidRPr="006D424F">
          <w:rPr>
            <w:i/>
            <w:sz w:val="24"/>
            <w:szCs w:val="24"/>
          </w:rPr>
          <w:t>Same as above: change to per 100 patients?</w:t>
        </w:r>
      </w:ins>
    </w:p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22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bookmarkStart w:id="37" w:name="IDX8"/>
    <w:bookmarkEnd w:id="37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FA1A59" w:rsidRDefault="00203503">
      <w:pPr>
        <w:adjustRightInd w:val="0"/>
        <w:jc w:val="center"/>
        <w:rPr>
          <w:ins w:id="38" w:author="S Jain" w:date="2012-07-28T09:35:00Z"/>
          <w:sz w:val="24"/>
          <w:szCs w:val="24"/>
        </w:rPr>
      </w:pPr>
      <w:ins w:id="39" w:author="S Jain" w:date="2012-07-28T09:24:00Z">
        <w:r>
          <w:rPr>
            <w:sz w:val="24"/>
            <w:szCs w:val="24"/>
          </w:rPr>
          <w:t>Y-axis title:</w:t>
        </w:r>
      </w:ins>
      <w:ins w:id="40" w:author="S Jain" w:date="2012-07-28T09:30:00Z">
        <w:r w:rsidR="00E1184D">
          <w:rPr>
            <w:sz w:val="24"/>
            <w:szCs w:val="24"/>
          </w:rPr>
          <w:t xml:space="preserve"> </w:t>
        </w:r>
      </w:ins>
      <w:ins w:id="41" w:author="S Jain" w:date="2012-07-28T09:24:00Z">
        <w:r>
          <w:rPr>
            <w:sz w:val="24"/>
            <w:szCs w:val="24"/>
          </w:rPr>
          <w:t>Chest and abdominal x-rays performed (per patient)</w:t>
        </w:r>
      </w:ins>
    </w:p>
    <w:p w:rsidR="00862192" w:rsidRPr="00862192" w:rsidRDefault="00862192">
      <w:pPr>
        <w:adjustRightInd w:val="0"/>
        <w:jc w:val="center"/>
        <w:rPr>
          <w:i/>
          <w:sz w:val="24"/>
          <w:szCs w:val="24"/>
        </w:rPr>
      </w:pPr>
      <w:bookmarkStart w:id="42" w:name="_GoBack"/>
      <w:ins w:id="43" w:author="S Jain" w:date="2012-07-28T09:35:00Z">
        <w:r w:rsidRPr="00862192">
          <w:rPr>
            <w:i/>
            <w:sz w:val="24"/>
            <w:szCs w:val="24"/>
          </w:rPr>
          <w:t>As above: change scale to ‘per 100 patients’?</w:t>
        </w:r>
      </w:ins>
    </w:p>
    <w:bookmarkEnd w:id="42"/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24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bookmarkStart w:id="44" w:name="IDX9"/>
    <w:bookmarkEnd w:id="44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FA1A59" w:rsidRDefault="00731E23">
      <w:pPr>
        <w:adjustRightInd w:val="0"/>
        <w:jc w:val="center"/>
        <w:rPr>
          <w:sz w:val="24"/>
          <w:szCs w:val="24"/>
        </w:rPr>
      </w:pPr>
      <w:ins w:id="45" w:author="S Jain" w:date="2012-07-28T09:25:00Z">
        <w:r>
          <w:rPr>
            <w:sz w:val="24"/>
            <w:szCs w:val="24"/>
          </w:rPr>
          <w:t>Y-axis title:</w:t>
        </w:r>
        <w:r>
          <w:rPr>
            <w:sz w:val="24"/>
            <w:szCs w:val="24"/>
          </w:rPr>
          <w:t xml:space="preserve"> Intravenous antibiotics administered (%)</w:t>
        </w:r>
      </w:ins>
    </w:p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26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bookmarkStart w:id="46" w:name="IDX10"/>
    <w:bookmarkEnd w:id="46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731E23">
      <w:pPr>
        <w:adjustRightInd w:val="0"/>
        <w:jc w:val="center"/>
        <w:rPr>
          <w:sz w:val="24"/>
          <w:szCs w:val="24"/>
        </w:rPr>
      </w:pPr>
      <w:ins w:id="47" w:author="S Jain" w:date="2012-07-28T09:25:00Z">
        <w:r>
          <w:rPr>
            <w:sz w:val="24"/>
            <w:szCs w:val="24"/>
          </w:rPr>
          <w:t>Y-axis title:</w:t>
        </w:r>
        <w:r>
          <w:rPr>
            <w:sz w:val="24"/>
            <w:szCs w:val="24"/>
          </w:rPr>
          <w:t xml:space="preserve"> Intravenous fluid administered (%)</w:t>
        </w:r>
      </w:ins>
    </w:p>
    <w:p w:rsidR="00FA1A59" w:rsidRDefault="00FA1A59">
      <w:pPr>
        <w:adjustRightInd w:val="0"/>
        <w:jc w:val="center"/>
        <w:rPr>
          <w:sz w:val="24"/>
          <w:szCs w:val="24"/>
        </w:rPr>
      </w:pPr>
    </w:p>
    <w:p w:rsidR="00FA1A59" w:rsidRDefault="00FA1A59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1A59" w:rsidRDefault="00FA1A59">
      <w:pPr>
        <w:adjustRightInd w:val="0"/>
        <w:jc w:val="center"/>
        <w:rPr>
          <w:sz w:val="24"/>
          <w:szCs w:val="24"/>
        </w:rPr>
        <w:sectPr w:rsidR="00FA1A59">
          <w:headerReference w:type="default" r:id="rId28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bookmarkStart w:id="48" w:name="IDX11"/>
    <w:bookmarkEnd w:id="48"/>
    <w:p w:rsidR="00FA1A59" w:rsidRDefault="00D7413A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</w:instrText>
      </w:r>
      <w:r w:rsidR="00FA1A59">
        <w:rPr>
          <w:rFonts w:ascii="Courier New" w:hAnsi="Courier New" w:cs="Courier New"/>
          <w:sz w:val="22"/>
          <w:szCs w:val="22"/>
        </w:rPr>
        <w:instrText>ENTIRE SCREEN TEMPLATE                   " \f C \l 2</w:instrText>
      </w:r>
      <w:r>
        <w:rPr>
          <w:sz w:val="24"/>
          <w:szCs w:val="24"/>
        </w:rPr>
        <w:fldChar w:fldCharType="end"/>
      </w:r>
      <w:r w:rsidR="00E8385D">
        <w:rPr>
          <w:noProof/>
          <w:sz w:val="24"/>
          <w:szCs w:val="24"/>
        </w:rPr>
        <w:drawing>
          <wp:inline distT="0" distB="0" distL="0" distR="0">
            <wp:extent cx="7315200" cy="571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9" w:rsidRDefault="00FA1A59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:rsidR="00FA1A59" w:rsidRDefault="00FA1A59">
      <w:pPr>
        <w:adjustRightInd w:val="0"/>
        <w:rPr>
          <w:rFonts w:ascii="Courier New" w:hAnsi="Courier New" w:cs="Courier New"/>
          <w:color w:val="000000"/>
          <w:sz w:val="16"/>
          <w:szCs w:val="16"/>
        </w:rPr>
        <w:sectPr w:rsidR="00FA1A59">
          <w:headerReference w:type="default" r:id="rId30"/>
          <w:pgSz w:w="12240" w:h="15840"/>
          <w:pgMar w:top="360" w:right="360" w:bottom="360" w:left="360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8"/>
      </w:tblGrid>
      <w:tr w:rsidR="00FA1A59">
        <w:trPr>
          <w:cantSplit/>
        </w:trPr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1A59" w:rsidRDefault="00FA1A59">
            <w:pPr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FA1A59" w:rsidRDefault="00FA1A59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:rsidR="00FA1A59" w:rsidRDefault="00731E23">
      <w:pPr>
        <w:adjustRightInd w:val="0"/>
        <w:jc w:val="center"/>
        <w:rPr>
          <w:sz w:val="24"/>
          <w:szCs w:val="24"/>
        </w:rPr>
      </w:pPr>
      <w:ins w:id="49" w:author="S Jain" w:date="2012-07-28T09:26:00Z">
        <w:r>
          <w:rPr>
            <w:sz w:val="24"/>
            <w:szCs w:val="24"/>
          </w:rPr>
          <w:t>Y-axis title:</w:t>
        </w:r>
        <w:r>
          <w:rPr>
            <w:sz w:val="24"/>
            <w:szCs w:val="24"/>
          </w:rPr>
          <w:t xml:space="preserve"> Intravenous ondansetron administered (%)</w:t>
        </w:r>
      </w:ins>
    </w:p>
    <w:sectPr w:rsidR="00FA1A59">
      <w:type w:val="continuous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A3C" w:rsidRDefault="00743A3C">
      <w:r>
        <w:separator/>
      </w:r>
    </w:p>
  </w:endnote>
  <w:endnote w:type="continuationSeparator" w:id="0">
    <w:p w:rsidR="00743A3C" w:rsidRDefault="0074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A3C" w:rsidRDefault="00743A3C">
      <w:r>
        <w:separator/>
      </w:r>
    </w:p>
  </w:footnote>
  <w:footnote w:type="continuationSeparator" w:id="0">
    <w:p w:rsidR="00743A3C" w:rsidRDefault="00743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59" w:rsidRDefault="00FA1A59">
    <w:r>
      <w:rPr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A7"/>
    <w:rsid w:val="00166E5F"/>
    <w:rsid w:val="0016775D"/>
    <w:rsid w:val="00203503"/>
    <w:rsid w:val="00292768"/>
    <w:rsid w:val="006D424F"/>
    <w:rsid w:val="00731E23"/>
    <w:rsid w:val="00743A3C"/>
    <w:rsid w:val="00862192"/>
    <w:rsid w:val="008A11A7"/>
    <w:rsid w:val="00C076EA"/>
    <w:rsid w:val="00D7413A"/>
    <w:rsid w:val="00E1184D"/>
    <w:rsid w:val="00E46619"/>
    <w:rsid w:val="00E8385D"/>
    <w:rsid w:val="00FA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11A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1A7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A11A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A11A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1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11A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1A7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A11A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A11A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1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image" Target="media/image11.jpeg"/><Relationship Id="rId30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V9.3 SAS System Output</vt:lpstr>
    </vt:vector>
  </TitlesOfParts>
  <Company>Emory University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V9.3 SAS System Output</dc:title>
  <dc:creator>SAS Version 9.3</dc:creator>
  <cp:lastModifiedBy>S Jain</cp:lastModifiedBy>
  <cp:revision>11</cp:revision>
  <dcterms:created xsi:type="dcterms:W3CDTF">2012-07-28T13:08:00Z</dcterms:created>
  <dcterms:modified xsi:type="dcterms:W3CDTF">2012-07-28T13:36:00Z</dcterms:modified>
</cp:coreProperties>
</file>
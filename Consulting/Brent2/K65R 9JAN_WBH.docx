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686" w:rsidRPr="007D3354" w:rsidRDefault="008803A1" w:rsidP="00647069">
      <w:pPr>
        <w:autoSpaceDE w:val="0"/>
        <w:autoSpaceDN w:val="0"/>
        <w:spacing w:line="360" w:lineRule="auto"/>
      </w:pPr>
      <w:r w:rsidRPr="007D3354">
        <w:t>ABSTRACT</w:t>
      </w:r>
    </w:p>
    <w:p w:rsidR="00647069" w:rsidRPr="007D3354" w:rsidRDefault="00647069" w:rsidP="00647069">
      <w:pPr>
        <w:autoSpaceDE w:val="0"/>
        <w:autoSpaceDN w:val="0"/>
        <w:spacing w:line="360" w:lineRule="auto"/>
        <w:rPr>
          <w:color w:val="000000"/>
          <w:u w:val="single"/>
        </w:rPr>
      </w:pPr>
    </w:p>
    <w:p w:rsidR="00CA0686" w:rsidRPr="007D3354" w:rsidRDefault="008803A1" w:rsidP="008803A1">
      <w:pPr>
        <w:autoSpaceDE w:val="0"/>
        <w:autoSpaceDN w:val="0"/>
        <w:rPr>
          <w:color w:val="000000"/>
        </w:rPr>
      </w:pPr>
      <w:r w:rsidRPr="007D3354">
        <w:rPr>
          <w:color w:val="000000"/>
        </w:rPr>
        <w:t>Objective</w:t>
      </w:r>
      <w:r w:rsidR="00CA0686" w:rsidRPr="007D3354">
        <w:rPr>
          <w:color w:val="000000"/>
        </w:rPr>
        <w:t>: We sought to understand if the rate of K65R was increased for patients with subtype C receiving TDF-based ART compared to reports on patients with subtype B.</w:t>
      </w:r>
    </w:p>
    <w:p w:rsidR="008803A1" w:rsidRPr="007D3354" w:rsidRDefault="008803A1" w:rsidP="008803A1">
      <w:pPr>
        <w:autoSpaceDE w:val="0"/>
        <w:autoSpaceDN w:val="0"/>
        <w:rPr>
          <w:color w:val="000000"/>
        </w:rPr>
      </w:pPr>
    </w:p>
    <w:p w:rsidR="008803A1" w:rsidRPr="007D3354" w:rsidRDefault="008803A1" w:rsidP="008803A1">
      <w:pPr>
        <w:autoSpaceDE w:val="0"/>
        <w:autoSpaceDN w:val="0"/>
      </w:pPr>
      <w:r w:rsidRPr="007D3354">
        <w:rPr>
          <w:color w:val="000000"/>
        </w:rPr>
        <w:t xml:space="preserve">Design: </w:t>
      </w:r>
      <w:r w:rsidR="007460F5">
        <w:rPr>
          <w:color w:val="000000"/>
        </w:rPr>
        <w:t>Retrospective</w:t>
      </w:r>
      <w:r w:rsidRPr="007D3354">
        <w:rPr>
          <w:color w:val="000000"/>
        </w:rPr>
        <w:t xml:space="preserve"> cohort study.</w:t>
      </w:r>
    </w:p>
    <w:p w:rsidR="008803A1" w:rsidRPr="007D3354" w:rsidRDefault="008803A1" w:rsidP="008803A1">
      <w:pPr>
        <w:shd w:val="clear" w:color="auto" w:fill="FFFFFF"/>
        <w:rPr>
          <w:bCs/>
          <w:color w:val="000000"/>
        </w:rPr>
      </w:pPr>
    </w:p>
    <w:p w:rsidR="00CA0686" w:rsidRPr="007D3354" w:rsidRDefault="00CA0686" w:rsidP="008803A1">
      <w:pPr>
        <w:shd w:val="clear" w:color="auto" w:fill="FFFFFF"/>
      </w:pPr>
      <w:r w:rsidRPr="007D3354">
        <w:rPr>
          <w:bCs/>
          <w:color w:val="000000"/>
        </w:rPr>
        <w:t>Methods</w:t>
      </w:r>
      <w:r w:rsidRPr="007D3354">
        <w:rPr>
          <w:color w:val="000000"/>
        </w:rPr>
        <w:t>:  </w:t>
      </w:r>
      <w:r w:rsidR="007460F5">
        <w:rPr>
          <w:color w:val="000000"/>
        </w:rPr>
        <w:t>All p</w:t>
      </w:r>
      <w:r w:rsidRPr="007D3354">
        <w:rPr>
          <w:color w:val="000000"/>
        </w:rPr>
        <w:t xml:space="preserve">atients </w:t>
      </w:r>
      <w:r w:rsidR="007460F5">
        <w:rPr>
          <w:color w:val="000000"/>
        </w:rPr>
        <w:t xml:space="preserve">who </w:t>
      </w:r>
      <w:r w:rsidRPr="007D3354">
        <w:rPr>
          <w:color w:val="000000"/>
        </w:rPr>
        <w:t>initiated on A</w:t>
      </w:r>
      <w:r w:rsidR="001278ED">
        <w:rPr>
          <w:color w:val="000000"/>
        </w:rPr>
        <w:t>ZT+3TC, D4T+3TC or TDF+</w:t>
      </w:r>
      <w:r w:rsidRPr="007D3354">
        <w:rPr>
          <w:color w:val="000000"/>
        </w:rPr>
        <w:t>3TC plus a NNRTI</w:t>
      </w:r>
      <w:r w:rsidR="007460F5">
        <w:rPr>
          <w:color w:val="000000"/>
        </w:rPr>
        <w:t xml:space="preserve"> at McCord Hospital in Durban, South Africa had their chart reviewed</w:t>
      </w:r>
      <w:r w:rsidRPr="007D3354">
        <w:rPr>
          <w:color w:val="000000"/>
        </w:rPr>
        <w:t xml:space="preserve">. </w:t>
      </w:r>
      <w:r w:rsidR="001278ED">
        <w:rPr>
          <w:rStyle w:val="spelle"/>
          <w:color w:val="000000"/>
        </w:rPr>
        <w:t>Virologic</w:t>
      </w:r>
      <w:r w:rsidRPr="007D3354">
        <w:rPr>
          <w:color w:val="000000"/>
        </w:rPr>
        <w:t xml:space="preserve"> failure (VF) was defined as a VL &gt; 1000 copies/mL after 6 months of a first ART regimen. Genotypic resistance testing was performed prospectively on all patients with VF using a validated in-house assay. Significant resistance mutations were selected based upon the published mutations in the Stanford HIV Database.</w:t>
      </w:r>
    </w:p>
    <w:p w:rsidR="008803A1" w:rsidRPr="007D3354" w:rsidRDefault="008803A1" w:rsidP="008803A1">
      <w:pPr>
        <w:shd w:val="clear" w:color="auto" w:fill="FFFFFF"/>
        <w:rPr>
          <w:bCs/>
          <w:color w:val="000000"/>
        </w:rPr>
      </w:pPr>
    </w:p>
    <w:p w:rsidR="00CA0686" w:rsidRPr="007D3354" w:rsidRDefault="00CA0686" w:rsidP="008803A1">
      <w:pPr>
        <w:shd w:val="clear" w:color="auto" w:fill="FFFFFF"/>
        <w:rPr>
          <w:color w:val="000000"/>
        </w:rPr>
      </w:pPr>
      <w:r w:rsidRPr="007D3354">
        <w:rPr>
          <w:bCs/>
          <w:color w:val="000000"/>
        </w:rPr>
        <w:t>Results</w:t>
      </w:r>
      <w:r w:rsidRPr="007D3354">
        <w:rPr>
          <w:color w:val="000000"/>
        </w:rPr>
        <w:t xml:space="preserve">: A total of 585 patients were initiated on TDF-containing first-line ART from August 3, 2010 to March 17, 2011. </w:t>
      </w:r>
      <w:r w:rsidRPr="00EF5042">
        <w:rPr>
          <w:color w:val="000000"/>
          <w:highlight w:val="yellow"/>
        </w:rPr>
        <w:t>33 (5.6%</w:t>
      </w:r>
      <w:proofErr w:type="gramStart"/>
      <w:r w:rsidRPr="00EF5042">
        <w:rPr>
          <w:color w:val="000000"/>
          <w:highlight w:val="yellow"/>
        </w:rPr>
        <w:t>)</w:t>
      </w:r>
      <w:ins w:id="0" w:author="bwu2" w:date="2012-01-11T09:25:00Z">
        <w:r w:rsidR="00C972F1" w:rsidRPr="00B415F5">
          <w:rPr>
            <w:color w:val="000000"/>
          </w:rPr>
          <w:t>35</w:t>
        </w:r>
      </w:ins>
      <w:proofErr w:type="gramEnd"/>
      <w:ins w:id="1" w:author="bwu2" w:date="2012-01-11T09:23:00Z">
        <w:r w:rsidR="00C972F1" w:rsidRPr="00B415F5">
          <w:rPr>
            <w:color w:val="000000"/>
          </w:rPr>
          <w:t>(6.0%)</w:t>
        </w:r>
      </w:ins>
      <w:r w:rsidRPr="007D3354">
        <w:rPr>
          <w:color w:val="000000"/>
        </w:rPr>
        <w:t xml:space="preserve"> of these patients had VF and </w:t>
      </w:r>
      <w:r w:rsidRPr="00EF5042">
        <w:rPr>
          <w:color w:val="000000"/>
          <w:highlight w:val="yellow"/>
        </w:rPr>
        <w:t>18 (54.5%)</w:t>
      </w:r>
      <w:ins w:id="2" w:author="bwu2" w:date="2012-01-11T09:22:00Z">
        <w:r w:rsidR="00C972F1" w:rsidRPr="00B415F5">
          <w:rPr>
            <w:color w:val="000000"/>
          </w:rPr>
          <w:t>23</w:t>
        </w:r>
      </w:ins>
      <w:ins w:id="3" w:author="bwu2" w:date="2012-01-11T09:23:00Z">
        <w:r w:rsidR="00C972F1" w:rsidRPr="00B415F5">
          <w:rPr>
            <w:color w:val="000000"/>
          </w:rPr>
          <w:t>(</w:t>
        </w:r>
      </w:ins>
      <w:ins w:id="4" w:author="bwu2" w:date="2012-01-11T09:24:00Z">
        <w:r w:rsidR="00C972F1" w:rsidRPr="00B415F5">
          <w:rPr>
            <w:color w:val="000000"/>
          </w:rPr>
          <w:t>65.7%</w:t>
        </w:r>
      </w:ins>
      <w:ins w:id="5" w:author="bwu2" w:date="2012-01-11T09:23:00Z">
        <w:r w:rsidR="00C972F1" w:rsidRPr="00B415F5">
          <w:rPr>
            <w:color w:val="000000"/>
          </w:rPr>
          <w:t>)</w:t>
        </w:r>
      </w:ins>
      <w:r w:rsidRPr="007D3354">
        <w:rPr>
          <w:color w:val="000000"/>
        </w:rPr>
        <w:t xml:space="preserve"> of VF patients had the K65R mutation. The median/IQR for the baseline CD4 count was </w:t>
      </w:r>
      <w:r w:rsidR="00087A33" w:rsidRPr="00087A33">
        <w:rPr>
          <w:color w:val="000000"/>
          <w:highlight w:val="yellow"/>
          <w:rPrChange w:id="6" w:author="bwu2" w:date="2012-01-11T09:25:00Z">
            <w:rPr>
              <w:color w:val="000000"/>
            </w:rPr>
          </w:rPrChange>
        </w:rPr>
        <w:t>94 cells/</w:t>
      </w:r>
      <w:proofErr w:type="spellStart"/>
      <w:r w:rsidR="00087A33" w:rsidRPr="00087A33">
        <w:rPr>
          <w:rStyle w:val="spelle"/>
          <w:color w:val="000000"/>
          <w:highlight w:val="yellow"/>
          <w:rPrChange w:id="7" w:author="bwu2" w:date="2012-01-11T09:25:00Z">
            <w:rPr>
              <w:rStyle w:val="spelle"/>
              <w:color w:val="000000"/>
            </w:rPr>
          </w:rPrChange>
        </w:rPr>
        <w:t>uL</w:t>
      </w:r>
      <w:proofErr w:type="spellEnd"/>
      <w:r w:rsidR="00087A33" w:rsidRPr="00087A33">
        <w:rPr>
          <w:color w:val="000000"/>
          <w:highlight w:val="yellow"/>
          <w:rPrChange w:id="8" w:author="bwu2" w:date="2012-01-11T09:25:00Z">
            <w:rPr>
              <w:color w:val="000000"/>
            </w:rPr>
          </w:rPrChange>
        </w:rPr>
        <w:t xml:space="preserve"> (49-160)</w:t>
      </w:r>
      <w:ins w:id="9" w:author="bwu2" w:date="2012-01-11T09:37:00Z">
        <w:r w:rsidR="00C972F1" w:rsidRPr="00B415F5">
          <w:rPr>
            <w:color w:val="000000"/>
          </w:rPr>
          <w:t>105[49-209]</w:t>
        </w:r>
      </w:ins>
      <w:r w:rsidRPr="007D3354">
        <w:rPr>
          <w:color w:val="000000"/>
        </w:rPr>
        <w:t xml:space="preserve"> and VL at VF was </w:t>
      </w:r>
      <w:r w:rsidR="00087A33" w:rsidRPr="00087A33">
        <w:rPr>
          <w:color w:val="000000"/>
          <w:highlight w:val="yellow"/>
          <w:rPrChange w:id="10" w:author="bwu2" w:date="2012-01-11T09:26:00Z">
            <w:rPr>
              <w:color w:val="000000"/>
            </w:rPr>
          </w:rPrChange>
        </w:rPr>
        <w:t>47,000 copies/</w:t>
      </w:r>
      <w:proofErr w:type="spellStart"/>
      <w:r w:rsidR="00087A33" w:rsidRPr="00087A33">
        <w:rPr>
          <w:color w:val="000000"/>
          <w:highlight w:val="yellow"/>
          <w:rPrChange w:id="11" w:author="bwu2" w:date="2012-01-11T09:26:00Z">
            <w:rPr>
              <w:color w:val="000000"/>
            </w:rPr>
          </w:rPrChange>
        </w:rPr>
        <w:t>mL</w:t>
      </w:r>
      <w:proofErr w:type="spellEnd"/>
      <w:r w:rsidR="00087A33" w:rsidRPr="00087A33">
        <w:rPr>
          <w:color w:val="000000"/>
          <w:highlight w:val="yellow"/>
          <w:rPrChange w:id="12" w:author="bwu2" w:date="2012-01-11T09:26:00Z">
            <w:rPr>
              <w:color w:val="000000"/>
            </w:rPr>
          </w:rPrChange>
        </w:rPr>
        <w:t xml:space="preserve"> (30,212-267,537)</w:t>
      </w:r>
      <w:ins w:id="13" w:author="bwu2" w:date="2012-01-11T09:37:00Z">
        <w:r w:rsidR="00C972F1" w:rsidRPr="00B415F5">
          <w:rPr>
            <w:color w:val="000000"/>
          </w:rPr>
          <w:t>47571[20708-202000</w:t>
        </w:r>
        <w:r w:rsidR="00722E5F" w:rsidRPr="0088670B">
          <w:rPr>
            <w:color w:val="000000"/>
          </w:rPr>
          <w:t>]</w:t>
        </w:r>
      </w:ins>
      <w:r w:rsidRPr="007D3354">
        <w:rPr>
          <w:color w:val="000000"/>
        </w:rPr>
        <w:t xml:space="preserve">. In contrast, 232 patients were initiated on D4T-containing regimens during an earlier time period. </w:t>
      </w:r>
      <w:r w:rsidR="00087A33" w:rsidRPr="00087A33">
        <w:rPr>
          <w:color w:val="000000"/>
          <w:highlight w:val="yellow"/>
          <w:rPrChange w:id="14" w:author="bwu2" w:date="2012-01-11T09:26:00Z">
            <w:rPr>
              <w:color w:val="000000"/>
            </w:rPr>
          </w:rPrChange>
        </w:rPr>
        <w:t>4 (1.7</w:t>
      </w:r>
      <w:r w:rsidR="00C972F1" w:rsidRPr="00B415F5">
        <w:rPr>
          <w:color w:val="000000"/>
        </w:rPr>
        <w:t>%</w:t>
      </w:r>
      <w:proofErr w:type="gramStart"/>
      <w:r w:rsidR="00C972F1" w:rsidRPr="00B415F5">
        <w:rPr>
          <w:color w:val="000000"/>
        </w:rPr>
        <w:t>)</w:t>
      </w:r>
      <w:ins w:id="15" w:author="bwu2" w:date="2012-01-11T09:38:00Z">
        <w:r w:rsidR="00C972F1" w:rsidRPr="00B415F5">
          <w:rPr>
            <w:color w:val="000000"/>
          </w:rPr>
          <w:t>(</w:t>
        </w:r>
        <w:proofErr w:type="gramEnd"/>
        <w:r w:rsidR="00C972F1" w:rsidRPr="00B415F5">
          <w:rPr>
            <w:color w:val="000000"/>
          </w:rPr>
          <w:t>5/232=2.2%)</w:t>
        </w:r>
      </w:ins>
      <w:r w:rsidRPr="007D3354">
        <w:rPr>
          <w:color w:val="000000"/>
        </w:rPr>
        <w:t xml:space="preserve"> of these patients had VF and </w:t>
      </w:r>
      <w:r w:rsidR="00087A33" w:rsidRPr="00087A33">
        <w:rPr>
          <w:color w:val="000000"/>
          <w:highlight w:val="yellow"/>
          <w:rPrChange w:id="16" w:author="bwu2" w:date="2012-01-11T09:26:00Z">
            <w:rPr>
              <w:color w:val="000000"/>
            </w:rPr>
          </w:rPrChange>
        </w:rPr>
        <w:t>1</w:t>
      </w:r>
      <w:ins w:id="17" w:author="bwu2" w:date="2012-01-11T09:41:00Z">
        <w:r w:rsidR="00C972F1" w:rsidRPr="00B415F5">
          <w:rPr>
            <w:color w:val="000000"/>
          </w:rPr>
          <w:t>2</w:t>
        </w:r>
      </w:ins>
      <w:r w:rsidRPr="007D3354">
        <w:rPr>
          <w:color w:val="000000"/>
        </w:rPr>
        <w:t xml:space="preserve"> patient had the K65R.</w:t>
      </w:r>
    </w:p>
    <w:p w:rsidR="008803A1" w:rsidRPr="007D3354" w:rsidRDefault="008803A1" w:rsidP="008803A1">
      <w:pPr>
        <w:shd w:val="clear" w:color="auto" w:fill="FFFFFF"/>
        <w:rPr>
          <w:bCs/>
        </w:rPr>
      </w:pPr>
    </w:p>
    <w:p w:rsidR="008803A1" w:rsidRPr="007D3354" w:rsidRDefault="008803A1" w:rsidP="008803A1">
      <w:pPr>
        <w:shd w:val="clear" w:color="auto" w:fill="FFFFFF"/>
      </w:pPr>
      <w:r w:rsidRPr="007D3354">
        <w:rPr>
          <w:bCs/>
        </w:rPr>
        <w:t>Conclusions</w:t>
      </w:r>
      <w:r w:rsidRPr="007D3354">
        <w:t xml:space="preserve">: Early data show very high rates </w:t>
      </w:r>
      <w:r w:rsidR="00087A33" w:rsidRPr="00087A33">
        <w:rPr>
          <w:highlight w:val="yellow"/>
          <w:rPrChange w:id="18" w:author="bwu2" w:date="2012-01-11T09:26:00Z">
            <w:rPr/>
          </w:rPrChange>
        </w:rPr>
        <w:t>(&gt;50%)</w:t>
      </w:r>
      <w:r w:rsidRPr="007D3354">
        <w:t xml:space="preserve"> of K65R for patients failing TDF-based first-line regimens at McCord with few additional NRTI mutations. These rates may be related to the faster </w:t>
      </w:r>
      <w:r w:rsidRPr="007D3354">
        <w:rPr>
          <w:i/>
          <w:iCs/>
        </w:rPr>
        <w:t xml:space="preserve">in vitro </w:t>
      </w:r>
      <w:r w:rsidRPr="007D3354">
        <w:t xml:space="preserve">selection, longer time on a failing regimen, or transmitted DR. </w:t>
      </w:r>
    </w:p>
    <w:p w:rsidR="008803A1" w:rsidRPr="007D3354" w:rsidRDefault="008803A1" w:rsidP="00647069">
      <w:pPr>
        <w:shd w:val="clear" w:color="auto" w:fill="FFFFFF"/>
        <w:spacing w:line="360" w:lineRule="auto"/>
      </w:pPr>
    </w:p>
    <w:p w:rsidR="008803A1" w:rsidRPr="007D3354" w:rsidRDefault="008803A1" w:rsidP="00647069">
      <w:pPr>
        <w:shd w:val="clear" w:color="auto" w:fill="FFFFFF"/>
        <w:spacing w:line="360" w:lineRule="auto"/>
      </w:pPr>
      <w:r w:rsidRPr="007D3354">
        <w:t xml:space="preserve">Word count: </w:t>
      </w:r>
      <w:r w:rsidR="007460F5">
        <w:t>233</w:t>
      </w:r>
    </w:p>
    <w:p w:rsidR="00705D71" w:rsidRPr="007D3354" w:rsidRDefault="00705D71">
      <w:pPr>
        <w:spacing w:after="200" w:line="276" w:lineRule="auto"/>
        <w:rPr>
          <w:color w:val="000000"/>
          <w:u w:val="single"/>
        </w:rPr>
      </w:pPr>
      <w:r w:rsidRPr="007D3354">
        <w:rPr>
          <w:color w:val="000000"/>
          <w:u w:val="single"/>
        </w:rPr>
        <w:br w:type="page"/>
      </w:r>
    </w:p>
    <w:p w:rsidR="00705D71" w:rsidRPr="007D3354" w:rsidRDefault="00705D71" w:rsidP="00705D71">
      <w:pPr>
        <w:autoSpaceDE w:val="0"/>
        <w:autoSpaceDN w:val="0"/>
        <w:adjustRightInd w:val="0"/>
        <w:jc w:val="center"/>
        <w:rPr>
          <w:b/>
          <w:bCs/>
          <w:lang w:eastAsia="en-US"/>
        </w:rPr>
      </w:pPr>
      <w:r w:rsidRPr="007D3354">
        <w:rPr>
          <w:b/>
          <w:bCs/>
          <w:lang w:val="en-US" w:eastAsia="en-US"/>
        </w:rPr>
        <w:lastRenderedPageBreak/>
        <w:t xml:space="preserve">Title: </w:t>
      </w:r>
      <w:r w:rsidRPr="007D3354">
        <w:rPr>
          <w:b/>
          <w:bCs/>
          <w:lang w:eastAsia="en-US"/>
        </w:rPr>
        <w:t>High rate of K65R for ART naïve patients with subtype C HIV infection failing a TDF-containing first-line regimen in South Africa</w:t>
      </w:r>
    </w:p>
    <w:p w:rsidR="00705D71" w:rsidRPr="007D3354" w:rsidRDefault="00705D71" w:rsidP="00705D71">
      <w:pPr>
        <w:autoSpaceDE w:val="0"/>
        <w:autoSpaceDN w:val="0"/>
        <w:adjustRightInd w:val="0"/>
        <w:jc w:val="center"/>
        <w:rPr>
          <w:b/>
          <w:bCs/>
          <w:lang w:val="en-US" w:eastAsia="en-US"/>
        </w:rPr>
      </w:pPr>
    </w:p>
    <w:p w:rsidR="00705D71" w:rsidRPr="007D3354" w:rsidRDefault="00705D71" w:rsidP="00705D71">
      <w:pPr>
        <w:autoSpaceDE w:val="0"/>
        <w:autoSpaceDN w:val="0"/>
        <w:adjustRightInd w:val="0"/>
        <w:rPr>
          <w:lang w:val="en-US" w:eastAsia="en-US"/>
        </w:rPr>
      </w:pPr>
      <w:r w:rsidRPr="007D3354">
        <w:rPr>
          <w:lang w:val="en-US" w:eastAsia="en-US"/>
        </w:rPr>
        <w:t xml:space="preserve">Running Headline: K65R after </w:t>
      </w:r>
      <w:r w:rsidR="00F01DAD">
        <w:rPr>
          <w:lang w:val="en-US" w:eastAsia="en-US"/>
        </w:rPr>
        <w:t>TDF-based first-line ART</w:t>
      </w:r>
      <w:r w:rsidRPr="007D3354">
        <w:rPr>
          <w:lang w:val="en-US" w:eastAsia="en-US"/>
        </w:rPr>
        <w:t xml:space="preserve"> in Subtype C</w:t>
      </w:r>
    </w:p>
    <w:p w:rsidR="00705D71" w:rsidRDefault="00705D71" w:rsidP="00705D71">
      <w:pPr>
        <w:autoSpaceDE w:val="0"/>
        <w:autoSpaceDN w:val="0"/>
        <w:adjustRightInd w:val="0"/>
        <w:rPr>
          <w:lang w:val="en-US" w:eastAsia="en-US"/>
        </w:rPr>
      </w:pPr>
      <w:r w:rsidRPr="007D3354">
        <w:rPr>
          <w:lang w:val="en-US" w:eastAsia="en-US"/>
        </w:rPr>
        <w:t>Total words</w:t>
      </w:r>
      <w:r>
        <w:rPr>
          <w:lang w:val="en-US" w:eastAsia="en-US"/>
        </w:rPr>
        <w:t>:</w:t>
      </w:r>
      <w:r w:rsidR="00F01DAD">
        <w:rPr>
          <w:lang w:val="en-US" w:eastAsia="en-US"/>
        </w:rPr>
        <w:t xml:space="preserve">  </w:t>
      </w:r>
      <w:r w:rsidR="00134215">
        <w:rPr>
          <w:lang w:val="en-US" w:eastAsia="en-US"/>
        </w:rPr>
        <w:t>1</w:t>
      </w:r>
      <w:r w:rsidR="002555D1">
        <w:rPr>
          <w:lang w:val="en-US" w:eastAsia="en-US"/>
        </w:rPr>
        <w:t>385</w:t>
      </w:r>
      <w:r>
        <w:rPr>
          <w:lang w:val="en-US" w:eastAsia="en-US"/>
        </w:rPr>
        <w:t xml:space="preserve"> (max 1800)</w:t>
      </w:r>
    </w:p>
    <w:p w:rsidR="00705D71" w:rsidRDefault="00705D71" w:rsidP="00705D71">
      <w:pPr>
        <w:spacing w:line="360" w:lineRule="auto"/>
        <w:rPr>
          <w:lang w:val="en-US" w:eastAsia="en-US"/>
        </w:rPr>
      </w:pPr>
    </w:p>
    <w:p w:rsidR="00AC798B" w:rsidRDefault="00AC798B" w:rsidP="00AC798B">
      <w:pPr>
        <w:rPr>
          <w:lang w:val="en-US" w:eastAsia="en-US"/>
        </w:rPr>
      </w:pPr>
      <w:bookmarkStart w:id="19" w:name="_GoBack"/>
      <w:bookmarkEnd w:id="19"/>
    </w:p>
    <w:p w:rsidR="00AC798B" w:rsidRPr="00AC798B" w:rsidRDefault="00AC798B" w:rsidP="00AC798B">
      <w:pPr>
        <w:rPr>
          <w:lang w:val="en-US" w:eastAsia="en-US"/>
        </w:rPr>
      </w:pPr>
      <w:r w:rsidRPr="00AC798B">
        <w:rPr>
          <w:lang w:val="en-US" w:eastAsia="en-US"/>
        </w:rPr>
        <w:t>SARCS Team Group Authors [Contributed to initial study design]</w:t>
      </w:r>
    </w:p>
    <w:p w:rsidR="00AC798B" w:rsidRDefault="00AC798B" w:rsidP="00AC798B">
      <w:pPr>
        <w:rPr>
          <w:lang w:val="en-US" w:eastAsia="en-US"/>
        </w:rPr>
      </w:pPr>
      <w:r w:rsidRPr="00AC798B">
        <w:rPr>
          <w:lang w:val="en-US" w:eastAsia="en-US"/>
        </w:rPr>
        <w:t xml:space="preserve">[Bruce D. Walker (Massachusetts General Hospital, </w:t>
      </w:r>
      <w:r w:rsidR="002A11CA">
        <w:rPr>
          <w:lang w:val="en-US" w:eastAsia="en-US"/>
        </w:rPr>
        <w:t xml:space="preserve">Boston, MA), Helga </w:t>
      </w:r>
      <w:proofErr w:type="spellStart"/>
      <w:r w:rsidR="002A11CA">
        <w:rPr>
          <w:lang w:val="en-US" w:eastAsia="en-US"/>
        </w:rPr>
        <w:t>Holst</w:t>
      </w:r>
      <w:proofErr w:type="spellEnd"/>
      <w:r w:rsidR="002A11CA">
        <w:rPr>
          <w:lang w:val="en-US" w:eastAsia="en-US"/>
        </w:rPr>
        <w:t xml:space="preserve">, </w:t>
      </w:r>
      <w:proofErr w:type="spellStart"/>
      <w:r w:rsidR="002A11CA">
        <w:rPr>
          <w:lang w:val="en-US" w:eastAsia="en-US"/>
        </w:rPr>
        <w:t>Sifiso</w:t>
      </w:r>
      <w:proofErr w:type="spellEnd"/>
      <w:r w:rsidR="002A11CA">
        <w:rPr>
          <w:lang w:val="en-US" w:eastAsia="en-US"/>
        </w:rPr>
        <w:t xml:space="preserve"> </w:t>
      </w:r>
      <w:proofErr w:type="spellStart"/>
      <w:r w:rsidR="002A11CA">
        <w:rPr>
          <w:lang w:val="en-US" w:eastAsia="en-US"/>
        </w:rPr>
        <w:t>Shange</w:t>
      </w:r>
      <w:proofErr w:type="spellEnd"/>
      <w:r w:rsidR="002A11CA">
        <w:rPr>
          <w:lang w:val="en-US" w:eastAsia="en-US"/>
        </w:rPr>
        <w:t xml:space="preserve">, </w:t>
      </w:r>
      <w:proofErr w:type="spellStart"/>
      <w:r w:rsidR="002A11CA">
        <w:rPr>
          <w:lang w:val="en-US" w:eastAsia="en-US"/>
        </w:rPr>
        <w:t>Melisha</w:t>
      </w:r>
      <w:proofErr w:type="spellEnd"/>
      <w:r w:rsidR="002A11CA">
        <w:rPr>
          <w:lang w:val="en-US" w:eastAsia="en-US"/>
        </w:rPr>
        <w:t xml:space="preserve"> </w:t>
      </w:r>
      <w:proofErr w:type="spellStart"/>
      <w:r w:rsidR="002A11CA">
        <w:rPr>
          <w:lang w:val="en-US" w:eastAsia="en-US"/>
        </w:rPr>
        <w:t>Pertab</w:t>
      </w:r>
      <w:proofErr w:type="spellEnd"/>
      <w:r w:rsidR="002A11CA">
        <w:rPr>
          <w:lang w:val="en-US" w:eastAsia="en-US"/>
        </w:rPr>
        <w:t xml:space="preserve"> </w:t>
      </w:r>
      <w:r w:rsidRPr="00AC798B">
        <w:rPr>
          <w:lang w:val="en-US" w:eastAsia="en-US"/>
        </w:rPr>
        <w:t>(McCord</w:t>
      </w:r>
      <w:r w:rsidR="002A11CA">
        <w:rPr>
          <w:lang w:val="en-US" w:eastAsia="en-US"/>
        </w:rPr>
        <w:t xml:space="preserve"> </w:t>
      </w:r>
      <w:r w:rsidRPr="00AC798B">
        <w:rPr>
          <w:lang w:val="en-US" w:eastAsia="en-US"/>
        </w:rPr>
        <w:t xml:space="preserve">Hospital, </w:t>
      </w:r>
      <w:proofErr w:type="spellStart"/>
      <w:r w:rsidRPr="00AC798B">
        <w:rPr>
          <w:lang w:val="en-US" w:eastAsia="en-US"/>
        </w:rPr>
        <w:t>Sinikithemb</w:t>
      </w:r>
      <w:r w:rsidR="002A11CA">
        <w:rPr>
          <w:lang w:val="en-US" w:eastAsia="en-US"/>
        </w:rPr>
        <w:t>a</w:t>
      </w:r>
      <w:proofErr w:type="spellEnd"/>
      <w:r w:rsidR="002A11CA">
        <w:rPr>
          <w:lang w:val="en-US" w:eastAsia="en-US"/>
        </w:rPr>
        <w:t xml:space="preserve"> Clinic, Durban, South Africa)</w:t>
      </w:r>
      <w:r w:rsidRPr="00AC798B">
        <w:rPr>
          <w:lang w:val="en-US" w:eastAsia="en-US"/>
        </w:rPr>
        <w:t>]</w:t>
      </w:r>
    </w:p>
    <w:p w:rsidR="00AC798B" w:rsidRDefault="00AC798B" w:rsidP="00AC798B">
      <w:pPr>
        <w:rPr>
          <w:lang w:val="en-US" w:eastAsia="en-US"/>
        </w:rPr>
      </w:pPr>
    </w:p>
    <w:p w:rsidR="00AC798B" w:rsidRPr="002A11CA" w:rsidRDefault="00AC798B" w:rsidP="00AC798B">
      <w:pPr>
        <w:rPr>
          <w:u w:val="single"/>
          <w:lang w:val="en-US" w:eastAsia="en-US"/>
        </w:rPr>
      </w:pPr>
      <w:r w:rsidRPr="002A11CA">
        <w:rPr>
          <w:u w:val="single"/>
          <w:lang w:val="en-US" w:eastAsia="en-US"/>
        </w:rPr>
        <w:t>Potential conflicts of interest</w:t>
      </w:r>
    </w:p>
    <w:p w:rsidR="00AC798B" w:rsidRPr="00AC798B" w:rsidRDefault="00AC798B" w:rsidP="00AC798B">
      <w:pPr>
        <w:rPr>
          <w:lang w:val="en-US" w:eastAsia="en-US"/>
        </w:rPr>
      </w:pPr>
      <w:r w:rsidRPr="00AC798B">
        <w:rPr>
          <w:lang w:val="en-US" w:eastAsia="en-US"/>
        </w:rPr>
        <w:t xml:space="preserve">1. D.R.K. is a consultant to, or has received research funding from Abbott, </w:t>
      </w:r>
      <w:proofErr w:type="spellStart"/>
      <w:r w:rsidRPr="00AC798B">
        <w:rPr>
          <w:lang w:val="en-US" w:eastAsia="en-US"/>
        </w:rPr>
        <w:t>Boehringer</w:t>
      </w:r>
      <w:proofErr w:type="spellEnd"/>
      <w:r w:rsidRPr="00AC798B">
        <w:rPr>
          <w:lang w:val="en-US" w:eastAsia="en-US"/>
        </w:rPr>
        <w:t>-</w:t>
      </w:r>
    </w:p>
    <w:p w:rsidR="002A11CA" w:rsidRDefault="00AC798B" w:rsidP="00AC798B">
      <w:pPr>
        <w:rPr>
          <w:lang w:val="en-US" w:eastAsia="en-US"/>
        </w:rPr>
      </w:pPr>
      <w:proofErr w:type="spellStart"/>
      <w:proofErr w:type="gramStart"/>
      <w:r w:rsidRPr="00AC798B">
        <w:rPr>
          <w:lang w:val="en-US" w:eastAsia="en-US"/>
        </w:rPr>
        <w:t>Ingelheim</w:t>
      </w:r>
      <w:proofErr w:type="spellEnd"/>
      <w:r w:rsidRPr="00AC798B">
        <w:rPr>
          <w:lang w:val="en-US" w:eastAsia="en-US"/>
        </w:rPr>
        <w:t>, Bristol-Myers Squibb, Gilead, GlaxoSmithKline, Merck and Siemens.</w:t>
      </w:r>
      <w:proofErr w:type="gramEnd"/>
    </w:p>
    <w:p w:rsidR="002A11CA" w:rsidRDefault="002A11CA">
      <w:pPr>
        <w:spacing w:after="200" w:line="276" w:lineRule="auto"/>
        <w:rPr>
          <w:lang w:val="en-US" w:eastAsia="en-US"/>
        </w:rPr>
      </w:pPr>
      <w:r>
        <w:rPr>
          <w:lang w:val="en-US" w:eastAsia="en-US"/>
        </w:rPr>
        <w:br w:type="page"/>
      </w:r>
    </w:p>
    <w:p w:rsidR="00705D71" w:rsidRPr="007D3354" w:rsidRDefault="002A11CA" w:rsidP="002A11CA">
      <w:pPr>
        <w:autoSpaceDE w:val="0"/>
        <w:autoSpaceDN w:val="0"/>
        <w:adjustRightInd w:val="0"/>
        <w:rPr>
          <w:lang w:val="en-US" w:eastAsia="en-US"/>
        </w:rPr>
      </w:pPr>
      <w:r>
        <w:rPr>
          <w:b/>
          <w:bCs/>
          <w:lang w:val="en-US" w:eastAsia="en-US"/>
        </w:rPr>
        <w:lastRenderedPageBreak/>
        <w:t xml:space="preserve">Key words: </w:t>
      </w:r>
      <w:r>
        <w:rPr>
          <w:lang w:val="en-US" w:eastAsia="en-US"/>
        </w:rPr>
        <w:t>first-</w:t>
      </w:r>
      <w:r w:rsidRPr="007D3354">
        <w:rPr>
          <w:lang w:val="en-US" w:eastAsia="en-US"/>
        </w:rPr>
        <w:t xml:space="preserve">line antiretroviral therapy, virologic failure, HIV-1 drug resistance, K65R, </w:t>
      </w:r>
      <w:proofErr w:type="spellStart"/>
      <w:r w:rsidRPr="007D3354">
        <w:rPr>
          <w:lang w:val="en-US" w:eastAsia="en-US"/>
        </w:rPr>
        <w:t>tenofovir</w:t>
      </w:r>
      <w:proofErr w:type="spellEnd"/>
      <w:r w:rsidRPr="007D3354">
        <w:rPr>
          <w:lang w:val="en-US" w:eastAsia="en-US"/>
        </w:rPr>
        <w:t>, resource-limited settings, South Africa</w:t>
      </w:r>
      <w:r w:rsidR="00705D71" w:rsidRPr="007D3354">
        <w:rPr>
          <w:lang w:val="en-US" w:eastAsia="en-US"/>
        </w:rPr>
        <w:br w:type="page"/>
      </w:r>
    </w:p>
    <w:p w:rsidR="002A11CA" w:rsidRDefault="00F01DAD" w:rsidP="002A11CA">
      <w:pPr>
        <w:spacing w:line="480" w:lineRule="auto"/>
        <w:rPr>
          <w:color w:val="000000"/>
        </w:rPr>
      </w:pPr>
      <w:r>
        <w:rPr>
          <w:color w:val="000000"/>
        </w:rPr>
        <w:lastRenderedPageBreak/>
        <w:t>INTRODUCTION</w:t>
      </w:r>
      <w:r w:rsidR="002A11CA" w:rsidRPr="007D3354">
        <w:rPr>
          <w:color w:val="000000"/>
        </w:rPr>
        <w:t>:</w:t>
      </w:r>
    </w:p>
    <w:p w:rsidR="00F404F6" w:rsidRDefault="007460F5" w:rsidP="00C11E85">
      <w:pPr>
        <w:spacing w:line="480" w:lineRule="auto"/>
        <w:ind w:firstLine="720"/>
        <w:rPr>
          <w:color w:val="000000"/>
        </w:rPr>
      </w:pPr>
      <w:proofErr w:type="spellStart"/>
      <w:r>
        <w:rPr>
          <w:color w:val="000000"/>
        </w:rPr>
        <w:t>Tenofovir</w:t>
      </w:r>
      <w:proofErr w:type="spellEnd"/>
      <w:r>
        <w:rPr>
          <w:color w:val="000000"/>
        </w:rPr>
        <w:t xml:space="preserve"> (</w:t>
      </w:r>
      <w:r w:rsidR="00D35419">
        <w:rPr>
          <w:color w:val="000000"/>
        </w:rPr>
        <w:t>TDF</w:t>
      </w:r>
      <w:r>
        <w:rPr>
          <w:color w:val="000000"/>
        </w:rPr>
        <w:t>)</w:t>
      </w:r>
      <w:r w:rsidR="00D35419">
        <w:rPr>
          <w:color w:val="000000"/>
        </w:rPr>
        <w:t xml:space="preserve"> has been used as </w:t>
      </w:r>
      <w:r w:rsidR="008B5B01">
        <w:rPr>
          <w:color w:val="000000"/>
        </w:rPr>
        <w:t xml:space="preserve">part of </w:t>
      </w:r>
      <w:r w:rsidR="00D35419">
        <w:rPr>
          <w:color w:val="000000"/>
        </w:rPr>
        <w:t xml:space="preserve">first-line </w:t>
      </w:r>
      <w:r w:rsidR="009E62F3">
        <w:rPr>
          <w:color w:val="000000"/>
        </w:rPr>
        <w:t>antiretroviral therapy (</w:t>
      </w:r>
      <w:r w:rsidR="00D35419">
        <w:rPr>
          <w:color w:val="000000"/>
        </w:rPr>
        <w:t>ART</w:t>
      </w:r>
      <w:r w:rsidR="009E62F3">
        <w:rPr>
          <w:color w:val="000000"/>
        </w:rPr>
        <w:t>)</w:t>
      </w:r>
      <w:r w:rsidR="00D35419">
        <w:rPr>
          <w:color w:val="000000"/>
        </w:rPr>
        <w:t xml:space="preserve"> for mos</w:t>
      </w:r>
      <w:r w:rsidR="008B5B01">
        <w:rPr>
          <w:color w:val="000000"/>
        </w:rPr>
        <w:t>t developed countries since 200</w:t>
      </w:r>
      <w:r w:rsidR="00922C06">
        <w:rPr>
          <w:color w:val="000000"/>
        </w:rPr>
        <w:t>1</w:t>
      </w:r>
      <w:r w:rsidR="00384C57">
        <w:rPr>
          <w:color w:val="000000"/>
        </w:rPr>
        <w:t xml:space="preserve">.  Because of potency, durability and tolerability, TDF </w:t>
      </w:r>
      <w:r w:rsidR="008B5B01">
        <w:rPr>
          <w:color w:val="000000"/>
        </w:rPr>
        <w:t xml:space="preserve">quickly became </w:t>
      </w:r>
      <w:r w:rsidR="00553CA0">
        <w:rPr>
          <w:color w:val="000000"/>
        </w:rPr>
        <w:t xml:space="preserve">one of the two most commonly prescribed NRTI for </w:t>
      </w:r>
      <w:r w:rsidR="004F23B0">
        <w:rPr>
          <w:color w:val="000000"/>
        </w:rPr>
        <w:t>antiretroviral (ARV)</w:t>
      </w:r>
      <w:r w:rsidR="00553CA0">
        <w:rPr>
          <w:color w:val="000000"/>
        </w:rPr>
        <w:t xml:space="preserve"> naïve individuals beginning ART</w:t>
      </w:r>
      <w:r w:rsidR="00D35419">
        <w:rPr>
          <w:color w:val="000000"/>
        </w:rPr>
        <w:t>.</w:t>
      </w:r>
      <w:r w:rsidR="00087A33">
        <w:rPr>
          <w:color w:val="000000"/>
        </w:rPr>
        <w:fldChar w:fldCharType="begin"/>
      </w:r>
      <w:r w:rsidR="00384C57">
        <w:rPr>
          <w:color w:val="000000"/>
        </w:rPr>
        <w:instrText xml:space="preserve"> ADDIN EN.CITE &lt;EndNote&gt;&lt;Cite&gt;&lt;Year&gt;October 14, 2011&lt;/Year&gt;&lt;RecNum&gt;1039&lt;/RecNum&gt;&lt;DisplayText&gt;[1]&lt;/DisplayText&gt;&lt;record&gt;&lt;rec-number&gt;1039&lt;/rec-number&gt;&lt;foreign-keys&gt;&lt;key app="EN" db-id="29zfxpe5fdw2xnexz5qv9r5qd9pfpwerddrz"&gt;1039&lt;/key&gt;&lt;/foreign-keys&gt;&lt;ref-type name="Electronic Article"&gt;43&lt;/ref-type&gt;&lt;contributors&gt;&lt;/contributors&gt;&lt;titles&gt;&lt;title&gt;Panel on Antiretroviral Guidelines for Adults and Adolescents. Guidelines for the use of antiretroviral agents in HIV-1-infected adults and adolescents.&lt;/title&gt;&lt;/titles&gt;&lt;pages&gt;1-167&lt;/pages&gt;&lt;number&gt;October 14, 2011&lt;/number&gt;&lt;dates&gt;&lt;year&gt;October 14, 2011&lt;/year&gt;&lt;pub-dates&gt;&lt;date&gt;November 15, 2011&lt;/date&gt;&lt;/pub-dates&gt;&lt;/dates&gt;&lt;publisher&gt;Department of Health and Human Services.&lt;/publisher&gt;&lt;urls&gt;&lt;related-urls&gt;&lt;url&gt;http://www.aidsinfo.nih.gov/ContentFiles/AdultandAdolescentGL.pdf.&lt;/url&gt;&lt;/related-urls&gt;&lt;/urls&gt;&lt;/record&gt;&lt;/Cite&gt;&lt;/EndNote&gt;</w:instrText>
      </w:r>
      <w:r w:rsidR="00087A33">
        <w:rPr>
          <w:color w:val="000000"/>
        </w:rPr>
        <w:fldChar w:fldCharType="separate"/>
      </w:r>
      <w:r w:rsidR="00384C57">
        <w:rPr>
          <w:noProof/>
          <w:color w:val="000000"/>
        </w:rPr>
        <w:t>[</w:t>
      </w:r>
      <w:hyperlink w:anchor="_ENREF_1" w:tooltip=", October 14, 2011 #1039" w:history="1">
        <w:r w:rsidR="002555D1">
          <w:rPr>
            <w:noProof/>
            <w:color w:val="000000"/>
          </w:rPr>
          <w:t>1</w:t>
        </w:r>
      </w:hyperlink>
      <w:r w:rsidR="00384C57">
        <w:rPr>
          <w:noProof/>
          <w:color w:val="000000"/>
        </w:rPr>
        <w:t>]</w:t>
      </w:r>
      <w:r w:rsidR="00087A33">
        <w:rPr>
          <w:color w:val="000000"/>
        </w:rPr>
        <w:fldChar w:fldCharType="end"/>
      </w:r>
      <w:r w:rsidR="00D35419">
        <w:rPr>
          <w:color w:val="000000"/>
        </w:rPr>
        <w:t xml:space="preserve"> </w:t>
      </w:r>
      <w:r w:rsidR="00F404F6">
        <w:rPr>
          <w:color w:val="000000"/>
        </w:rPr>
        <w:t>In April 2010,</w:t>
      </w:r>
      <w:r w:rsidR="00F404F6" w:rsidRPr="00C11E85">
        <w:rPr>
          <w:color w:val="000000"/>
        </w:rPr>
        <w:t xml:space="preserve"> </w:t>
      </w:r>
      <w:proofErr w:type="spellStart"/>
      <w:r w:rsidR="00F404F6">
        <w:rPr>
          <w:color w:val="000000"/>
        </w:rPr>
        <w:t>tenofovir</w:t>
      </w:r>
      <w:proofErr w:type="spellEnd"/>
      <w:r w:rsidR="00F404F6">
        <w:rPr>
          <w:color w:val="000000"/>
        </w:rPr>
        <w:t xml:space="preserve"> (TDF)</w:t>
      </w:r>
      <w:r w:rsidR="00F404F6" w:rsidRPr="007D3354">
        <w:rPr>
          <w:color w:val="000000"/>
        </w:rPr>
        <w:t xml:space="preserve"> </w:t>
      </w:r>
      <w:r w:rsidR="00F404F6">
        <w:rPr>
          <w:color w:val="000000"/>
        </w:rPr>
        <w:t>was introduced as part of first-</w:t>
      </w:r>
      <w:r w:rsidR="00F404F6" w:rsidRPr="007D3354">
        <w:rPr>
          <w:color w:val="000000"/>
        </w:rPr>
        <w:t xml:space="preserve">line ART in the </w:t>
      </w:r>
      <w:r w:rsidR="00F404F6">
        <w:rPr>
          <w:color w:val="000000"/>
        </w:rPr>
        <w:t>South Africa</w:t>
      </w:r>
      <w:r w:rsidR="00F404F6" w:rsidRPr="007D3354">
        <w:rPr>
          <w:color w:val="000000"/>
        </w:rPr>
        <w:t xml:space="preserve"> national roll-out plan</w:t>
      </w:r>
      <w:r w:rsidR="00F404F6">
        <w:rPr>
          <w:color w:val="000000"/>
        </w:rPr>
        <w:t xml:space="preserve"> replacing the</w:t>
      </w:r>
      <w:r w:rsidR="004F23B0">
        <w:rPr>
          <w:color w:val="000000"/>
        </w:rPr>
        <w:t xml:space="preserve"> more toxic ARV</w:t>
      </w:r>
      <w:r w:rsidR="00F404F6">
        <w:rPr>
          <w:color w:val="000000"/>
        </w:rPr>
        <w:t xml:space="preserve"> </w:t>
      </w:r>
      <w:proofErr w:type="spellStart"/>
      <w:r w:rsidR="00F404F6">
        <w:rPr>
          <w:color w:val="000000"/>
        </w:rPr>
        <w:t>stavudine</w:t>
      </w:r>
      <w:proofErr w:type="spellEnd"/>
      <w:r w:rsidR="00F404F6">
        <w:rPr>
          <w:color w:val="000000"/>
        </w:rPr>
        <w:t xml:space="preserve"> (D4T). To date, there are no reports on the </w:t>
      </w:r>
      <w:r w:rsidR="00D83154">
        <w:rPr>
          <w:color w:val="000000"/>
        </w:rPr>
        <w:t>effectiveness</w:t>
      </w:r>
      <w:r w:rsidR="00F404F6">
        <w:rPr>
          <w:color w:val="000000"/>
        </w:rPr>
        <w:t xml:space="preserve"> of </w:t>
      </w:r>
      <w:r w:rsidR="00D83154">
        <w:rPr>
          <w:color w:val="000000"/>
        </w:rPr>
        <w:t xml:space="preserve">using </w:t>
      </w:r>
      <w:r w:rsidR="00F404F6">
        <w:rPr>
          <w:color w:val="000000"/>
        </w:rPr>
        <w:t xml:space="preserve">TDF </w:t>
      </w:r>
      <w:r w:rsidR="00D83154">
        <w:rPr>
          <w:color w:val="000000"/>
        </w:rPr>
        <w:t xml:space="preserve">for first-line ART </w:t>
      </w:r>
      <w:r w:rsidR="00F404F6">
        <w:rPr>
          <w:color w:val="000000"/>
        </w:rPr>
        <w:t>in this setting.</w:t>
      </w:r>
    </w:p>
    <w:p w:rsidR="006E49E7" w:rsidRPr="007D3354" w:rsidRDefault="007460F5" w:rsidP="00C11E85">
      <w:pPr>
        <w:spacing w:line="480" w:lineRule="auto"/>
        <w:ind w:firstLine="720"/>
        <w:rPr>
          <w:color w:val="000000"/>
        </w:rPr>
      </w:pPr>
      <w:r>
        <w:rPr>
          <w:color w:val="000000"/>
        </w:rPr>
        <w:t xml:space="preserve">The reverse transcriptase (RT) mutation K65R </w:t>
      </w:r>
      <w:r w:rsidR="006202EB">
        <w:rPr>
          <w:color w:val="000000"/>
        </w:rPr>
        <w:t>results</w:t>
      </w:r>
      <w:r>
        <w:rPr>
          <w:color w:val="000000"/>
        </w:rPr>
        <w:t xml:space="preserve"> in a four-fold decrease in TDF susceptibility</w:t>
      </w:r>
      <w:r w:rsidR="00F404F6">
        <w:rPr>
          <w:color w:val="000000"/>
        </w:rPr>
        <w:t xml:space="preserve"> and is selected by TDF, </w:t>
      </w:r>
      <w:proofErr w:type="spellStart"/>
      <w:r w:rsidR="00F404F6">
        <w:rPr>
          <w:color w:val="000000"/>
        </w:rPr>
        <w:t>didanosine</w:t>
      </w:r>
      <w:proofErr w:type="spellEnd"/>
      <w:r w:rsidR="00F404F6">
        <w:rPr>
          <w:color w:val="000000"/>
        </w:rPr>
        <w:t xml:space="preserve"> (DDI) and </w:t>
      </w:r>
      <w:proofErr w:type="spellStart"/>
      <w:r w:rsidR="00F404F6">
        <w:rPr>
          <w:color w:val="000000"/>
        </w:rPr>
        <w:t>abacavir</w:t>
      </w:r>
      <w:proofErr w:type="spellEnd"/>
      <w:r w:rsidR="00F404F6">
        <w:rPr>
          <w:color w:val="000000"/>
        </w:rPr>
        <w:t xml:space="preserve"> (ABC)</w:t>
      </w:r>
      <w:r>
        <w:rPr>
          <w:color w:val="000000"/>
        </w:rPr>
        <w:t xml:space="preserve">. </w:t>
      </w:r>
      <w:r w:rsidR="006E49E7" w:rsidRPr="007D3354">
        <w:rPr>
          <w:color w:val="000000"/>
        </w:rPr>
        <w:t xml:space="preserve">K65R has been reported in 7-15% of patients failing D4T, DDI or </w:t>
      </w:r>
      <w:proofErr w:type="spellStart"/>
      <w:r w:rsidR="001278ED">
        <w:rPr>
          <w:color w:val="000000"/>
        </w:rPr>
        <w:t>zidovudine</w:t>
      </w:r>
      <w:proofErr w:type="spellEnd"/>
      <w:r w:rsidR="001278ED">
        <w:rPr>
          <w:color w:val="000000"/>
        </w:rPr>
        <w:t xml:space="preserve"> (AZT) </w:t>
      </w:r>
      <w:r w:rsidR="006E49E7" w:rsidRPr="007D3354">
        <w:rPr>
          <w:color w:val="000000"/>
        </w:rPr>
        <w:t>containing first or second-line ART in South Africa compared to 2-5% for pat</w:t>
      </w:r>
      <w:r w:rsidR="00F404F6">
        <w:rPr>
          <w:color w:val="000000"/>
        </w:rPr>
        <w:t xml:space="preserve">ients with Subtype B (including individuals treated </w:t>
      </w:r>
      <w:r w:rsidR="006E49E7" w:rsidRPr="007D3354">
        <w:rPr>
          <w:color w:val="000000"/>
        </w:rPr>
        <w:t>with TDF).</w:t>
      </w:r>
      <w:r w:rsidR="00F404F6">
        <w:rPr>
          <w:color w:val="000000"/>
        </w:rPr>
        <w:t xml:space="preserve"> Data from </w:t>
      </w:r>
      <w:r w:rsidR="00F404F6" w:rsidRPr="00F404F6">
        <w:rPr>
          <w:i/>
          <w:color w:val="000000"/>
        </w:rPr>
        <w:t>in vitro</w:t>
      </w:r>
      <w:r w:rsidR="00F404F6">
        <w:rPr>
          <w:color w:val="000000"/>
        </w:rPr>
        <w:t xml:space="preserve"> studies have provided some </w:t>
      </w:r>
      <w:r w:rsidR="006202EB">
        <w:rPr>
          <w:color w:val="000000"/>
        </w:rPr>
        <w:t>evidence</w:t>
      </w:r>
      <w:r w:rsidR="00F404F6">
        <w:rPr>
          <w:color w:val="000000"/>
        </w:rPr>
        <w:t xml:space="preserve"> for a more rapid selection </w:t>
      </w:r>
      <w:r w:rsidR="00B10262">
        <w:rPr>
          <w:color w:val="000000"/>
        </w:rPr>
        <w:t>of</w:t>
      </w:r>
      <w:r w:rsidR="00F404F6">
        <w:rPr>
          <w:color w:val="000000"/>
        </w:rPr>
        <w:t xml:space="preserve"> K65R in subtype C virus.</w:t>
      </w:r>
      <w:r w:rsidR="00087A33">
        <w:rPr>
          <w:color w:val="000000"/>
        </w:rPr>
        <w:fldChar w:fldCharType="begin">
          <w:fldData xml:space="preserve">PEVuZE5vdGU+PENpdGU+PEF1dGhvcj5CcmVubmVyPC9BdXRob3I+PFllYXI+MjAwOTwvWWVhcj48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==
</w:fldData>
        </w:fldChar>
      </w:r>
      <w:r w:rsidR="00D83154">
        <w:rPr>
          <w:color w:val="000000"/>
        </w:rPr>
        <w:instrText xml:space="preserve"> ADDIN EN.CITE </w:instrText>
      </w:r>
      <w:r w:rsidR="00087A33">
        <w:rPr>
          <w:color w:val="000000"/>
        </w:rPr>
        <w:fldChar w:fldCharType="begin">
          <w:fldData xml:space="preserve">PEVuZE5vdGU+PENpdGU+PEF1dGhvcj5CcmVubmVyPC9BdXRob3I+PFllYXI+MjAwOTwvWWVhcj48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==
</w:fldData>
        </w:fldChar>
      </w:r>
      <w:r w:rsidR="00D83154">
        <w:rPr>
          <w:color w:val="000000"/>
        </w:rPr>
        <w:instrText xml:space="preserve"> ADDIN EN.CITE.DATA </w:instrText>
      </w:r>
      <w:r w:rsidR="00087A33">
        <w:rPr>
          <w:color w:val="000000"/>
        </w:rPr>
      </w:r>
      <w:r w:rsidR="00087A33">
        <w:rPr>
          <w:color w:val="000000"/>
        </w:rPr>
        <w:fldChar w:fldCharType="end"/>
      </w:r>
      <w:r w:rsidR="00087A33">
        <w:rPr>
          <w:color w:val="000000"/>
        </w:rPr>
      </w:r>
      <w:r w:rsidR="00087A33">
        <w:rPr>
          <w:color w:val="000000"/>
        </w:rPr>
        <w:fldChar w:fldCharType="separate"/>
      </w:r>
      <w:r w:rsidR="00D83154">
        <w:rPr>
          <w:noProof/>
          <w:color w:val="000000"/>
        </w:rPr>
        <w:t>[</w:t>
      </w:r>
      <w:hyperlink w:anchor="_ENREF_2" w:tooltip="Brenner, 2009 #1036" w:history="1">
        <w:r w:rsidR="002555D1">
          <w:rPr>
            <w:noProof/>
            <w:color w:val="000000"/>
          </w:rPr>
          <w:t>2-4</w:t>
        </w:r>
      </w:hyperlink>
      <w:r w:rsidR="00D83154">
        <w:rPr>
          <w:noProof/>
          <w:color w:val="000000"/>
        </w:rPr>
        <w:t>]</w:t>
      </w:r>
      <w:r w:rsidR="00087A33">
        <w:rPr>
          <w:color w:val="000000"/>
        </w:rPr>
        <w:fldChar w:fldCharType="end"/>
      </w:r>
      <w:r w:rsidR="00F404F6">
        <w:rPr>
          <w:color w:val="000000"/>
        </w:rPr>
        <w:t xml:space="preserve"> </w:t>
      </w:r>
      <w:r w:rsidR="00D83154">
        <w:rPr>
          <w:color w:val="000000"/>
        </w:rPr>
        <w:t xml:space="preserve">We previously reported the virologic </w:t>
      </w:r>
      <w:r w:rsidR="001B5B47">
        <w:rPr>
          <w:color w:val="000000"/>
        </w:rPr>
        <w:t>effectiveness</w:t>
      </w:r>
      <w:r w:rsidR="00D83154">
        <w:rPr>
          <w:color w:val="000000"/>
        </w:rPr>
        <w:t xml:space="preserve"> and prevalence of drug resistance </w:t>
      </w:r>
      <w:r w:rsidR="00C44663">
        <w:rPr>
          <w:color w:val="000000"/>
        </w:rPr>
        <w:t xml:space="preserve">(DR) </w:t>
      </w:r>
      <w:r w:rsidR="00D83154">
        <w:rPr>
          <w:color w:val="000000"/>
        </w:rPr>
        <w:t>after first-line ART</w:t>
      </w:r>
      <w:r w:rsidR="006E5512">
        <w:rPr>
          <w:color w:val="000000"/>
        </w:rPr>
        <w:t xml:space="preserve"> in South Africa.</w:t>
      </w:r>
      <w:r w:rsidR="00087A33">
        <w:rPr>
          <w:color w:val="000000"/>
        </w:rPr>
        <w:fldChar w:fldCharType="begin">
          <w:fldData xml:space="preserve">PEVuZE5vdGU+PENpdGU+PEF1dGhvcj5NYXJjb25pPC9BdXRob3I+PFllYXI+MjAwODwvWWVhcj48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</w:fldData>
        </w:fldChar>
      </w:r>
      <w:r w:rsidR="006E5512">
        <w:rPr>
          <w:color w:val="000000"/>
        </w:rPr>
        <w:instrText xml:space="preserve"> ADDIN EN.CITE </w:instrText>
      </w:r>
      <w:r w:rsidR="00087A33">
        <w:rPr>
          <w:color w:val="000000"/>
        </w:rPr>
        <w:fldChar w:fldCharType="begin">
          <w:fldData xml:space="preserve">PEVuZE5vdGU+PENpdGU+PEF1dGhvcj5NYXJjb25pPC9BdXRob3I+PFllYXI+MjAwODwvWWVhcj48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</w:fldData>
        </w:fldChar>
      </w:r>
      <w:r w:rsidR="006E5512">
        <w:rPr>
          <w:color w:val="000000"/>
        </w:rPr>
        <w:instrText xml:space="preserve"> ADDIN EN.CITE.DATA </w:instrText>
      </w:r>
      <w:r w:rsidR="00087A33">
        <w:rPr>
          <w:color w:val="000000"/>
        </w:rPr>
      </w:r>
      <w:r w:rsidR="00087A33">
        <w:rPr>
          <w:color w:val="000000"/>
        </w:rPr>
        <w:fldChar w:fldCharType="end"/>
      </w:r>
      <w:r w:rsidR="00087A33">
        <w:rPr>
          <w:color w:val="000000"/>
        </w:rPr>
      </w:r>
      <w:r w:rsidR="00087A33">
        <w:rPr>
          <w:color w:val="000000"/>
        </w:rPr>
        <w:fldChar w:fldCharType="separate"/>
      </w:r>
      <w:r w:rsidR="006E5512">
        <w:rPr>
          <w:noProof/>
          <w:color w:val="000000"/>
        </w:rPr>
        <w:t>[</w:t>
      </w:r>
      <w:hyperlink w:anchor="_ENREF_5" w:tooltip="Marconi, 2008 #266" w:history="1">
        <w:r w:rsidR="002555D1">
          <w:rPr>
            <w:noProof/>
            <w:color w:val="000000"/>
          </w:rPr>
          <w:t>5</w:t>
        </w:r>
      </w:hyperlink>
      <w:r w:rsidR="006E5512">
        <w:rPr>
          <w:noProof/>
          <w:color w:val="000000"/>
        </w:rPr>
        <w:t>]</w:t>
      </w:r>
      <w:r w:rsidR="00087A33">
        <w:rPr>
          <w:color w:val="000000"/>
        </w:rPr>
        <w:fldChar w:fldCharType="end"/>
      </w:r>
      <w:r w:rsidR="006E5512">
        <w:rPr>
          <w:color w:val="000000"/>
        </w:rPr>
        <w:t xml:space="preserve"> </w:t>
      </w:r>
      <w:r w:rsidR="00C44663">
        <w:rPr>
          <w:color w:val="000000"/>
        </w:rPr>
        <w:t xml:space="preserve">In this study, we sought to determine the virologic outcomes and rate of K65R emergence for patients initiating TDF-containing ART as first-line treatment in a clinic in Durban, South Africa. </w:t>
      </w:r>
    </w:p>
    <w:p w:rsidR="00132F13" w:rsidRDefault="00132F13" w:rsidP="002A11CA">
      <w:pPr>
        <w:spacing w:line="480" w:lineRule="auto"/>
        <w:rPr>
          <w:color w:val="000000"/>
        </w:rPr>
      </w:pPr>
    </w:p>
    <w:p w:rsidR="002A11CA" w:rsidRDefault="002A11CA" w:rsidP="002A11CA">
      <w:pPr>
        <w:spacing w:line="480" w:lineRule="auto"/>
        <w:rPr>
          <w:color w:val="000000"/>
        </w:rPr>
      </w:pPr>
      <w:r w:rsidRPr="007D3354">
        <w:rPr>
          <w:color w:val="000000"/>
        </w:rPr>
        <w:t>METHODS:</w:t>
      </w:r>
    </w:p>
    <w:p w:rsidR="005732E0" w:rsidRDefault="00132F13" w:rsidP="0099060B">
      <w:pPr>
        <w:spacing w:line="480" w:lineRule="auto"/>
        <w:ind w:firstLine="720"/>
        <w:rPr>
          <w:color w:val="000000"/>
        </w:rPr>
      </w:pPr>
      <w:r w:rsidRPr="007D3354">
        <w:rPr>
          <w:color w:val="000000"/>
        </w:rPr>
        <w:t xml:space="preserve">A retrospective </w:t>
      </w:r>
      <w:r w:rsidR="001278ED">
        <w:rPr>
          <w:color w:val="000000"/>
        </w:rPr>
        <w:t>analysis</w:t>
      </w:r>
      <w:r w:rsidRPr="007D3354">
        <w:rPr>
          <w:color w:val="000000"/>
        </w:rPr>
        <w:t xml:space="preserve"> of HIV-1 DR was conducted at McCord hospital which has been treating patients on ART since 2002. </w:t>
      </w:r>
      <w:r w:rsidR="00E514C0">
        <w:rPr>
          <w:color w:val="000000"/>
        </w:rPr>
        <w:t xml:space="preserve">All patients </w:t>
      </w:r>
      <w:r w:rsidRPr="007D3354">
        <w:rPr>
          <w:color w:val="000000"/>
        </w:rPr>
        <w:t>initiated on A</w:t>
      </w:r>
      <w:r w:rsidR="001278ED">
        <w:rPr>
          <w:color w:val="000000"/>
        </w:rPr>
        <w:t>ZT+3TC, D4T+3TC or TDF+</w:t>
      </w:r>
      <w:r w:rsidRPr="007D3354">
        <w:rPr>
          <w:color w:val="000000"/>
        </w:rPr>
        <w:t>3TC plus a NNRTI</w:t>
      </w:r>
      <w:r w:rsidR="00E514C0">
        <w:rPr>
          <w:color w:val="000000"/>
        </w:rPr>
        <w:t xml:space="preserve"> </w:t>
      </w:r>
      <w:r w:rsidR="001278ED">
        <w:rPr>
          <w:color w:val="000000"/>
        </w:rPr>
        <w:t xml:space="preserve">during the period of </w:t>
      </w:r>
      <w:r w:rsidR="001278ED" w:rsidRPr="007D3354">
        <w:rPr>
          <w:color w:val="000000"/>
        </w:rPr>
        <w:t>from August 3, 2010 to March 17, 2011</w:t>
      </w:r>
      <w:r w:rsidR="001278ED">
        <w:rPr>
          <w:color w:val="000000"/>
        </w:rPr>
        <w:t xml:space="preserve"> were included in the analysis</w:t>
      </w:r>
      <w:r w:rsidRPr="007D3354">
        <w:rPr>
          <w:color w:val="000000"/>
        </w:rPr>
        <w:t xml:space="preserve">. </w:t>
      </w:r>
      <w:r w:rsidR="001278ED">
        <w:rPr>
          <w:rStyle w:val="spelle"/>
          <w:color w:val="000000"/>
        </w:rPr>
        <w:t>Virologic</w:t>
      </w:r>
      <w:r w:rsidRPr="007D3354">
        <w:rPr>
          <w:color w:val="000000"/>
        </w:rPr>
        <w:t xml:space="preserve"> failure (VF) was defined as a VL &gt; 1000 copies/mL after 6 months of a first ART regimen. Genotypic resistance testing was performed prospectively </w:t>
      </w:r>
      <w:r w:rsidR="001278ED">
        <w:rPr>
          <w:color w:val="000000"/>
        </w:rPr>
        <w:t xml:space="preserve">as </w:t>
      </w:r>
      <w:r w:rsidR="001278ED">
        <w:rPr>
          <w:color w:val="000000"/>
        </w:rPr>
        <w:lastRenderedPageBreak/>
        <w:t>part of a larger research study for</w:t>
      </w:r>
      <w:r w:rsidRPr="007D3354">
        <w:rPr>
          <w:color w:val="000000"/>
        </w:rPr>
        <w:t xml:space="preserve"> all patients with VF using a validated in-house assay. </w:t>
      </w:r>
      <w:r w:rsidR="001278ED">
        <w:rPr>
          <w:color w:val="000000"/>
        </w:rPr>
        <w:t>This</w:t>
      </w:r>
      <w:r w:rsidR="001278ED" w:rsidRPr="001278ED">
        <w:rPr>
          <w:color w:val="000000"/>
        </w:rPr>
        <w:t xml:space="preserve"> study was approved by the respective ethics committees at McCord and by</w:t>
      </w:r>
      <w:r w:rsidR="001278ED">
        <w:rPr>
          <w:color w:val="000000"/>
        </w:rPr>
        <w:t xml:space="preserve"> the institutional review board </w:t>
      </w:r>
      <w:r w:rsidR="001278ED" w:rsidRPr="001278ED">
        <w:rPr>
          <w:color w:val="000000"/>
        </w:rPr>
        <w:t xml:space="preserve">at </w:t>
      </w:r>
      <w:r w:rsidR="001278ED">
        <w:rPr>
          <w:color w:val="000000"/>
        </w:rPr>
        <w:t xml:space="preserve">Emory University </w:t>
      </w:r>
      <w:r w:rsidR="001278ED" w:rsidRPr="001278ED">
        <w:rPr>
          <w:color w:val="000000"/>
        </w:rPr>
        <w:t xml:space="preserve">in </w:t>
      </w:r>
      <w:r w:rsidR="001278ED">
        <w:rPr>
          <w:color w:val="000000"/>
        </w:rPr>
        <w:t>Atlanta, Georgia</w:t>
      </w:r>
      <w:r w:rsidR="001278ED" w:rsidRPr="001278ED">
        <w:rPr>
          <w:color w:val="000000"/>
        </w:rPr>
        <w:t>.</w:t>
      </w:r>
      <w:r w:rsidR="001278ED">
        <w:rPr>
          <w:color w:val="000000"/>
        </w:rPr>
        <w:t xml:space="preserve"> </w:t>
      </w:r>
      <w:r w:rsidRPr="007D3354">
        <w:rPr>
          <w:color w:val="000000"/>
        </w:rPr>
        <w:t>Significant resistance mutations were selected based upon the published mutations in the Stanford HIV Database.</w:t>
      </w:r>
      <w:r w:rsidR="0099060B">
        <w:rPr>
          <w:color w:val="000000"/>
        </w:rPr>
        <w:t xml:space="preserve"> </w:t>
      </w:r>
      <w:r w:rsidR="0099060B" w:rsidRPr="0099060B">
        <w:rPr>
          <w:color w:val="000000"/>
          <w:lang w:val="en-US"/>
        </w:rPr>
        <w:t>The prevalence of drug-resistant virus</w:t>
      </w:r>
      <w:r w:rsidR="0099060B">
        <w:rPr>
          <w:color w:val="000000"/>
          <w:lang w:val="en-US"/>
        </w:rPr>
        <w:t xml:space="preserve"> </w:t>
      </w:r>
      <w:r w:rsidR="0099060B" w:rsidRPr="0099060B">
        <w:rPr>
          <w:color w:val="000000"/>
          <w:lang w:val="en-US"/>
        </w:rPr>
        <w:t>in the samples tested was reported with 95% CIs, calculated</w:t>
      </w:r>
      <w:r w:rsidR="0099060B">
        <w:rPr>
          <w:color w:val="000000"/>
          <w:lang w:val="en-US"/>
        </w:rPr>
        <w:t xml:space="preserve"> </w:t>
      </w:r>
      <w:r w:rsidR="0099060B" w:rsidRPr="0099060B">
        <w:rPr>
          <w:color w:val="000000"/>
          <w:lang w:val="en-US"/>
        </w:rPr>
        <w:t>based on normal approximation of binomial distribution. The</w:t>
      </w:r>
      <w:r w:rsidR="0099060B">
        <w:rPr>
          <w:color w:val="000000"/>
          <w:lang w:val="en-US"/>
        </w:rPr>
        <w:t xml:space="preserve"> </w:t>
      </w:r>
      <w:r w:rsidR="0099060B" w:rsidRPr="0099060B">
        <w:rPr>
          <w:color w:val="000000"/>
          <w:lang w:val="en-US"/>
        </w:rPr>
        <w:t>number of reverse-transcriptase inhibitor and protease inhibitor</w:t>
      </w:r>
      <w:r w:rsidR="0099060B">
        <w:rPr>
          <w:color w:val="000000"/>
          <w:lang w:val="en-US"/>
        </w:rPr>
        <w:t xml:space="preserve"> </w:t>
      </w:r>
      <w:r w:rsidR="0099060B" w:rsidRPr="0099060B">
        <w:rPr>
          <w:color w:val="000000"/>
          <w:lang w:val="en-US"/>
        </w:rPr>
        <w:t>resistance mutations was also reported.</w:t>
      </w:r>
    </w:p>
    <w:p w:rsidR="00132F13" w:rsidRDefault="005732E0" w:rsidP="001B202F">
      <w:pPr>
        <w:spacing w:line="480" w:lineRule="auto"/>
        <w:ind w:firstLine="720"/>
        <w:rPr>
          <w:color w:val="000000"/>
        </w:rPr>
      </w:pPr>
      <w:r w:rsidRPr="005732E0">
        <w:rPr>
          <w:color w:val="000000"/>
        </w:rPr>
        <w:t xml:space="preserve">Data collected at baseline included age, gender, prior </w:t>
      </w:r>
      <w:r>
        <w:rPr>
          <w:color w:val="000000"/>
        </w:rPr>
        <w:t>AIDS-defining illnesses</w:t>
      </w:r>
      <w:r w:rsidRPr="005732E0">
        <w:rPr>
          <w:color w:val="000000"/>
        </w:rPr>
        <w:t>, ART treatment history, CD4 cell count and plasma HIV-1 RNA level at time of</w:t>
      </w:r>
      <w:r>
        <w:rPr>
          <w:color w:val="000000"/>
        </w:rPr>
        <w:t xml:space="preserve"> </w:t>
      </w:r>
      <w:r w:rsidRPr="005732E0">
        <w:rPr>
          <w:color w:val="000000"/>
        </w:rPr>
        <w:t>regime</w:t>
      </w:r>
      <w:r>
        <w:rPr>
          <w:color w:val="000000"/>
        </w:rPr>
        <w:t xml:space="preserve">n failure. </w:t>
      </w:r>
      <w:r w:rsidRPr="005732E0">
        <w:rPr>
          <w:color w:val="000000"/>
        </w:rPr>
        <w:t xml:space="preserve">Analyses were performed using SAS software, version </w:t>
      </w:r>
      <w:r w:rsidR="001B202F" w:rsidRPr="001B202F">
        <w:rPr>
          <w:color w:val="FF0000"/>
        </w:rPr>
        <w:t>x</w:t>
      </w:r>
      <w:ins w:id="20" w:author="bwu2" w:date="2012-01-11T09:32:00Z">
        <w:r w:rsidR="003123D9">
          <w:rPr>
            <w:color w:val="FF0000"/>
          </w:rPr>
          <w:t>9.3</w:t>
        </w:r>
      </w:ins>
      <w:r w:rsidRPr="001B202F">
        <w:rPr>
          <w:color w:val="FF0000"/>
        </w:rPr>
        <w:t xml:space="preserve"> </w:t>
      </w:r>
      <w:r w:rsidRPr="005732E0">
        <w:rPr>
          <w:color w:val="000000"/>
        </w:rPr>
        <w:t>(SAS Institute). All</w:t>
      </w:r>
      <w:r>
        <w:rPr>
          <w:color w:val="000000"/>
        </w:rPr>
        <w:t xml:space="preserve"> </w:t>
      </w:r>
      <w:r w:rsidRPr="005732E0">
        <w:rPr>
          <w:color w:val="000000"/>
        </w:rPr>
        <w:t>tests of statistical significance were 2-sided; associations with P &lt; 0.05 were considered</w:t>
      </w:r>
      <w:r>
        <w:rPr>
          <w:color w:val="000000"/>
        </w:rPr>
        <w:t xml:space="preserve"> </w:t>
      </w:r>
      <w:r w:rsidRPr="005732E0">
        <w:rPr>
          <w:color w:val="000000"/>
        </w:rPr>
        <w:t>to be statistically significant. Continuous variables were compared using the Wilcoxon</w:t>
      </w:r>
      <w:r>
        <w:rPr>
          <w:color w:val="000000"/>
        </w:rPr>
        <w:t xml:space="preserve"> </w:t>
      </w:r>
      <w:r w:rsidRPr="005732E0">
        <w:rPr>
          <w:color w:val="000000"/>
        </w:rPr>
        <w:t>rank-sum test; categorical variables were compared using the χ2 test or Fisher’s exact test.</w:t>
      </w:r>
      <w:r>
        <w:rPr>
          <w:color w:val="000000"/>
        </w:rPr>
        <w:t xml:space="preserve"> </w:t>
      </w:r>
      <w:proofErr w:type="spellStart"/>
      <w:r>
        <w:rPr>
          <w:color w:val="000000"/>
        </w:rPr>
        <w:t>Univariate</w:t>
      </w:r>
      <w:proofErr w:type="spellEnd"/>
      <w:r>
        <w:rPr>
          <w:color w:val="000000"/>
        </w:rPr>
        <w:t xml:space="preserve"> and multivariate logistic regression were used to identify variables associated with the presence of K65R.</w:t>
      </w:r>
      <w:r w:rsidR="001B202F" w:rsidRPr="001B202F">
        <w:t xml:space="preserve"> </w:t>
      </w:r>
      <w:r w:rsidR="001B202F" w:rsidRPr="001B202F">
        <w:rPr>
          <w:color w:val="000000"/>
        </w:rPr>
        <w:t>Variables that had a known association with</w:t>
      </w:r>
      <w:r w:rsidR="001B202F">
        <w:rPr>
          <w:color w:val="000000"/>
        </w:rPr>
        <w:t xml:space="preserve"> </w:t>
      </w:r>
      <w:r w:rsidR="001B202F" w:rsidRPr="001B202F">
        <w:rPr>
          <w:color w:val="000000"/>
        </w:rPr>
        <w:t>outcomes, as well as those independent variables that exhibited</w:t>
      </w:r>
      <w:r w:rsidR="001B202F">
        <w:rPr>
          <w:color w:val="000000"/>
        </w:rPr>
        <w:t xml:space="preserve"> </w:t>
      </w:r>
      <w:r w:rsidR="001B202F" w:rsidRPr="001B202F">
        <w:rPr>
          <w:color w:val="000000"/>
        </w:rPr>
        <w:t>an association with outcom</w:t>
      </w:r>
      <w:r w:rsidR="001B202F">
        <w:rPr>
          <w:color w:val="000000"/>
        </w:rPr>
        <w:t xml:space="preserve">es in bivariate analysis at P </w:t>
      </w:r>
      <w:r w:rsidR="001B202F" w:rsidRPr="001B202F">
        <w:rPr>
          <w:color w:val="000000"/>
          <w:u w:val="single"/>
        </w:rPr>
        <w:t>&lt;</w:t>
      </w:r>
      <w:r w:rsidR="001B202F">
        <w:rPr>
          <w:color w:val="000000"/>
          <w:u w:val="single"/>
        </w:rPr>
        <w:t xml:space="preserve"> </w:t>
      </w:r>
      <w:r w:rsidR="001B202F">
        <w:rPr>
          <w:color w:val="000000"/>
        </w:rPr>
        <w:t>0</w:t>
      </w:r>
      <w:r w:rsidR="001B202F" w:rsidRPr="001B202F">
        <w:rPr>
          <w:color w:val="000000"/>
        </w:rPr>
        <w:t>.1 or</w:t>
      </w:r>
      <w:r w:rsidR="001B202F">
        <w:rPr>
          <w:color w:val="000000"/>
        </w:rPr>
        <w:t xml:space="preserve"> odds ratios of </w:t>
      </w:r>
      <w:r w:rsidR="001B202F" w:rsidRPr="001B202F">
        <w:rPr>
          <w:color w:val="000000"/>
          <w:u w:val="single"/>
        </w:rPr>
        <w:t>&gt;</w:t>
      </w:r>
      <w:r w:rsidR="001B202F">
        <w:rPr>
          <w:color w:val="000000"/>
        </w:rPr>
        <w:t xml:space="preserve"> </w:t>
      </w:r>
      <w:r w:rsidR="001B202F" w:rsidRPr="001B202F">
        <w:rPr>
          <w:color w:val="000000"/>
        </w:rPr>
        <w:t xml:space="preserve">1.5 (or </w:t>
      </w:r>
      <w:r w:rsidR="001B202F" w:rsidRPr="001B202F">
        <w:rPr>
          <w:color w:val="000000"/>
          <w:u w:val="single"/>
        </w:rPr>
        <w:t>&lt;</w:t>
      </w:r>
      <w:r w:rsidR="001B202F">
        <w:rPr>
          <w:color w:val="000000"/>
        </w:rPr>
        <w:t xml:space="preserve"> </w:t>
      </w:r>
      <w:r w:rsidR="001B202F" w:rsidRPr="001B202F">
        <w:rPr>
          <w:color w:val="000000"/>
        </w:rPr>
        <w:t>0.6), were advanced into multivariate analyses.</w:t>
      </w:r>
    </w:p>
    <w:p w:rsidR="005732E0" w:rsidRDefault="005732E0" w:rsidP="005732E0">
      <w:pPr>
        <w:spacing w:line="480" w:lineRule="auto"/>
        <w:ind w:firstLine="720"/>
        <w:rPr>
          <w:color w:val="000000"/>
        </w:rPr>
      </w:pPr>
    </w:p>
    <w:p w:rsidR="002A11CA" w:rsidRPr="007D3354" w:rsidRDefault="002A11CA" w:rsidP="002A11CA">
      <w:pPr>
        <w:spacing w:line="480" w:lineRule="auto"/>
        <w:rPr>
          <w:color w:val="000000"/>
        </w:rPr>
      </w:pPr>
      <w:r w:rsidRPr="007D3354">
        <w:rPr>
          <w:color w:val="000000"/>
        </w:rPr>
        <w:t>RESULTS:</w:t>
      </w:r>
    </w:p>
    <w:p w:rsidR="002A11CA" w:rsidRPr="007D3354" w:rsidRDefault="00C972F1" w:rsidP="00132F13">
      <w:pPr>
        <w:spacing w:line="480" w:lineRule="auto"/>
        <w:ind w:firstLine="720"/>
        <w:rPr>
          <w:color w:val="000000"/>
        </w:rPr>
      </w:pPr>
      <w:r w:rsidRPr="00B415F5">
        <w:rPr>
          <w:color w:val="000000"/>
        </w:rPr>
        <w:t xml:space="preserve">A total of 585 patients were initiated on TDF-containing first-line ART. </w:t>
      </w:r>
      <w:r w:rsidR="00087A33" w:rsidRPr="00087A33">
        <w:rPr>
          <w:color w:val="000000"/>
          <w:highlight w:val="yellow"/>
          <w:rPrChange w:id="21" w:author="bwu2" w:date="2012-01-11T09:34:00Z">
            <w:rPr>
              <w:color w:val="000000"/>
            </w:rPr>
          </w:rPrChange>
        </w:rPr>
        <w:t xml:space="preserve">Thirty-three (5.6%) </w:t>
      </w:r>
      <w:ins w:id="22" w:author="bwu2" w:date="2012-01-11T09:42:00Z">
        <w:r w:rsidR="00087A33" w:rsidRPr="00087A33">
          <w:rPr>
            <w:color w:val="000000"/>
            <w:rPrChange w:id="23" w:author="bwu2" w:date="2012-01-11T13:43:00Z">
              <w:rPr>
                <w:color w:val="000000"/>
                <w:highlight w:val="yellow"/>
              </w:rPr>
            </w:rPrChange>
          </w:rPr>
          <w:t>35(6.0%</w:t>
        </w:r>
        <w:proofErr w:type="gramStart"/>
        <w:r w:rsidR="00087A33" w:rsidRPr="00087A33">
          <w:rPr>
            <w:color w:val="000000"/>
            <w:rPrChange w:id="24" w:author="bwu2" w:date="2012-01-11T13:43:00Z">
              <w:rPr>
                <w:color w:val="000000"/>
                <w:highlight w:val="yellow"/>
              </w:rPr>
            </w:rPrChange>
          </w:rPr>
          <w:t>)</w:t>
        </w:r>
      </w:ins>
      <w:r w:rsidRPr="00B415F5">
        <w:rPr>
          <w:color w:val="000000"/>
        </w:rPr>
        <w:t>of</w:t>
      </w:r>
      <w:proofErr w:type="gramEnd"/>
      <w:r w:rsidRPr="00B415F5">
        <w:rPr>
          <w:color w:val="000000"/>
        </w:rPr>
        <w:t xml:space="preserve"> these patients had VF and </w:t>
      </w:r>
      <w:r w:rsidR="00087A33" w:rsidRPr="00087A33">
        <w:rPr>
          <w:color w:val="000000"/>
          <w:highlight w:val="yellow"/>
          <w:rPrChange w:id="25" w:author="bwu2" w:date="2012-01-11T09:34:00Z">
            <w:rPr>
              <w:color w:val="000000"/>
            </w:rPr>
          </w:rPrChange>
        </w:rPr>
        <w:t xml:space="preserve">18 (54.5%) </w:t>
      </w:r>
      <w:ins w:id="26" w:author="bwu2" w:date="2012-01-11T09:42:00Z">
        <w:r w:rsidR="00087A33" w:rsidRPr="00087A33">
          <w:rPr>
            <w:color w:val="000000"/>
            <w:rPrChange w:id="27" w:author="bwu2" w:date="2012-01-11T13:42:00Z">
              <w:rPr>
                <w:color w:val="000000"/>
                <w:highlight w:val="yellow"/>
              </w:rPr>
            </w:rPrChange>
          </w:rPr>
          <w:t>(23/</w:t>
        </w:r>
      </w:ins>
      <w:ins w:id="28" w:author="bwu2" w:date="2012-01-11T09:43:00Z">
        <w:r w:rsidR="00087A33" w:rsidRPr="00087A33">
          <w:rPr>
            <w:color w:val="000000"/>
            <w:rPrChange w:id="29" w:author="bwu2" w:date="2012-01-11T13:42:00Z">
              <w:rPr>
                <w:color w:val="000000"/>
                <w:highlight w:val="yellow"/>
              </w:rPr>
            </w:rPrChange>
          </w:rPr>
          <w:t>35=65.7%</w:t>
        </w:r>
      </w:ins>
      <w:proofErr w:type="gramStart"/>
      <w:ins w:id="30" w:author="bwu2" w:date="2012-01-11T09:42:00Z">
        <w:r w:rsidR="00087A33" w:rsidRPr="00087A33">
          <w:rPr>
            <w:color w:val="000000"/>
            <w:rPrChange w:id="31" w:author="bwu2" w:date="2012-01-11T13:42:00Z">
              <w:rPr>
                <w:color w:val="000000"/>
                <w:highlight w:val="yellow"/>
              </w:rPr>
            </w:rPrChange>
          </w:rPr>
          <w:t>)</w:t>
        </w:r>
      </w:ins>
      <w:r w:rsidRPr="00B415F5">
        <w:rPr>
          <w:color w:val="000000"/>
        </w:rPr>
        <w:t>of</w:t>
      </w:r>
      <w:proofErr w:type="gramEnd"/>
      <w:r w:rsidRPr="00B415F5">
        <w:rPr>
          <w:color w:val="000000"/>
        </w:rPr>
        <w:t xml:space="preserve"> VF patients had the K65R mutation. The median/IQR for the baseline CD4 count was </w:t>
      </w:r>
      <w:proofErr w:type="gramStart"/>
      <w:r w:rsidRPr="00B415F5">
        <w:rPr>
          <w:color w:val="000000"/>
        </w:rPr>
        <w:t>105 cells/</w:t>
      </w:r>
      <w:proofErr w:type="spellStart"/>
      <w:r w:rsidRPr="00B415F5">
        <w:rPr>
          <w:rStyle w:val="spelle"/>
          <w:color w:val="000000"/>
        </w:rPr>
        <w:t>uL</w:t>
      </w:r>
      <w:proofErr w:type="spellEnd"/>
      <w:r w:rsidRPr="00B415F5">
        <w:rPr>
          <w:color w:val="000000"/>
        </w:rPr>
        <w:t xml:space="preserve"> (49-209)</w:t>
      </w:r>
      <w:proofErr w:type="gramEnd"/>
      <w:r w:rsidRPr="00B415F5">
        <w:rPr>
          <w:color w:val="000000"/>
        </w:rPr>
        <w:t xml:space="preserve"> and VL at VF was 47,571 copies/mL (20,</w:t>
      </w:r>
      <w:r w:rsidR="00722E5F">
        <w:rPr>
          <w:color w:val="000000"/>
        </w:rPr>
        <w:t>708-202,000). Additional mutations found in patients having the K65R</w:t>
      </w:r>
      <w:r w:rsidR="00132F13" w:rsidRPr="007D3354">
        <w:rPr>
          <w:color w:val="000000"/>
        </w:rPr>
        <w:t xml:space="preserve"> </w:t>
      </w:r>
      <w:r w:rsidR="00B42091">
        <w:rPr>
          <w:color w:val="000000"/>
        </w:rPr>
        <w:t xml:space="preserve">mutation </w:t>
      </w:r>
      <w:r w:rsidR="00132F13" w:rsidRPr="007D3354">
        <w:rPr>
          <w:color w:val="000000"/>
        </w:rPr>
        <w:t>included Y115F (</w:t>
      </w:r>
      <w:r w:rsidR="00087A33" w:rsidRPr="00087A33">
        <w:rPr>
          <w:color w:val="000000"/>
          <w:highlight w:val="yellow"/>
          <w:rPrChange w:id="32" w:author="bwu2" w:date="2012-01-11T09:59:00Z">
            <w:rPr>
              <w:color w:val="000000"/>
            </w:rPr>
          </w:rPrChange>
        </w:rPr>
        <w:t>5</w:t>
      </w:r>
      <w:ins w:id="33" w:author="bwu2" w:date="2012-01-11T10:01:00Z">
        <w:r w:rsidRPr="00B415F5">
          <w:rPr>
            <w:color w:val="000000"/>
          </w:rPr>
          <w:t>7</w:t>
        </w:r>
      </w:ins>
      <w:r w:rsidR="00132F13" w:rsidRPr="007D3354">
        <w:rPr>
          <w:color w:val="000000"/>
        </w:rPr>
        <w:t xml:space="preserve"> patients), L74V (</w:t>
      </w:r>
      <w:r w:rsidR="00087A33" w:rsidRPr="00087A33">
        <w:rPr>
          <w:color w:val="000000"/>
          <w:highlight w:val="yellow"/>
          <w:rPrChange w:id="34" w:author="bwu2" w:date="2012-01-11T13:43:00Z">
            <w:rPr>
              <w:color w:val="000000"/>
            </w:rPr>
          </w:rPrChange>
        </w:rPr>
        <w:t>1</w:t>
      </w:r>
      <w:ins w:id="35" w:author="bwu2" w:date="2012-01-11T10:04:00Z">
        <w:r w:rsidRPr="00B415F5">
          <w:rPr>
            <w:color w:val="000000"/>
          </w:rPr>
          <w:t>2</w:t>
        </w:r>
      </w:ins>
      <w:r w:rsidR="00132F13" w:rsidRPr="007D3354">
        <w:rPr>
          <w:color w:val="000000"/>
        </w:rPr>
        <w:t>), Y115FS (</w:t>
      </w:r>
      <w:r w:rsidR="00087A33" w:rsidRPr="00087A33">
        <w:rPr>
          <w:color w:val="000000"/>
          <w:highlight w:val="yellow"/>
          <w:rPrChange w:id="36" w:author="bwu2" w:date="2012-01-11T13:44:00Z">
            <w:rPr>
              <w:color w:val="000000"/>
            </w:rPr>
          </w:rPrChange>
        </w:rPr>
        <w:t>1</w:t>
      </w:r>
      <w:ins w:id="37" w:author="bwu2" w:date="2012-01-11T10:04:00Z">
        <w:r w:rsidRPr="00B415F5">
          <w:rPr>
            <w:color w:val="000000"/>
          </w:rPr>
          <w:t>0</w:t>
        </w:r>
      </w:ins>
      <w:r w:rsidR="00132F13" w:rsidRPr="007D3354">
        <w:rPr>
          <w:color w:val="000000"/>
        </w:rPr>
        <w:t>), M184V (</w:t>
      </w:r>
      <w:r w:rsidR="00087A33" w:rsidRPr="00087A33">
        <w:rPr>
          <w:color w:val="000000"/>
          <w:highlight w:val="yellow"/>
          <w:rPrChange w:id="38" w:author="bwu2" w:date="2012-01-11T13:44:00Z">
            <w:rPr>
              <w:color w:val="000000"/>
            </w:rPr>
          </w:rPrChange>
        </w:rPr>
        <w:t>3</w:t>
      </w:r>
      <w:ins w:id="39" w:author="bwu2" w:date="2012-01-11T10:04:00Z">
        <w:r w:rsidRPr="00B415F5">
          <w:rPr>
            <w:color w:val="000000"/>
          </w:rPr>
          <w:t>9</w:t>
        </w:r>
      </w:ins>
      <w:r w:rsidR="00132F13" w:rsidRPr="007D3354">
        <w:rPr>
          <w:color w:val="000000"/>
        </w:rPr>
        <w:t>), T69D/N (</w:t>
      </w:r>
      <w:r w:rsidR="00087A33" w:rsidRPr="00087A33">
        <w:rPr>
          <w:color w:val="000000"/>
          <w:highlight w:val="yellow"/>
          <w:rPrChange w:id="40" w:author="bwu2" w:date="2012-01-11T13:44:00Z">
            <w:rPr>
              <w:color w:val="000000"/>
            </w:rPr>
          </w:rPrChange>
        </w:rPr>
        <w:t>2</w:t>
      </w:r>
      <w:ins w:id="41" w:author="bwu2" w:date="2012-01-11T13:35:00Z">
        <w:r w:rsidR="00E93084">
          <w:rPr>
            <w:color w:val="000000"/>
          </w:rPr>
          <w:t>3</w:t>
        </w:r>
      </w:ins>
      <w:r w:rsidR="00132F13" w:rsidRPr="007D3354">
        <w:rPr>
          <w:color w:val="000000"/>
        </w:rPr>
        <w:t>), K70T (1), V179D (</w:t>
      </w:r>
      <w:r w:rsidR="00087A33" w:rsidRPr="00087A33">
        <w:rPr>
          <w:color w:val="000000"/>
          <w:highlight w:val="yellow"/>
          <w:rPrChange w:id="42" w:author="bwu2" w:date="2012-01-11T13:44:00Z">
            <w:rPr>
              <w:color w:val="000000"/>
            </w:rPr>
          </w:rPrChange>
        </w:rPr>
        <w:t>4</w:t>
      </w:r>
      <w:ins w:id="43" w:author="bwu2" w:date="2012-01-11T10:05:00Z">
        <w:r w:rsidRPr="00B415F5">
          <w:rPr>
            <w:color w:val="000000"/>
          </w:rPr>
          <w:t>5</w:t>
        </w:r>
      </w:ins>
      <w:r w:rsidR="00132F13" w:rsidRPr="007D3354">
        <w:rPr>
          <w:color w:val="000000"/>
        </w:rPr>
        <w:t>), Y181C (</w:t>
      </w:r>
      <w:r w:rsidR="00087A33" w:rsidRPr="00087A33">
        <w:rPr>
          <w:color w:val="000000"/>
          <w:highlight w:val="yellow"/>
          <w:rPrChange w:id="44" w:author="bwu2" w:date="2012-01-11T13:44:00Z">
            <w:rPr>
              <w:color w:val="000000"/>
            </w:rPr>
          </w:rPrChange>
        </w:rPr>
        <w:t>6</w:t>
      </w:r>
      <w:ins w:id="45" w:author="bwu2" w:date="2012-01-11T10:06:00Z">
        <w:r w:rsidRPr="00B415F5">
          <w:rPr>
            <w:color w:val="000000"/>
          </w:rPr>
          <w:t>7</w:t>
        </w:r>
      </w:ins>
      <w:r w:rsidR="00132F13" w:rsidRPr="007D3354">
        <w:rPr>
          <w:color w:val="000000"/>
        </w:rPr>
        <w:t>), V106M (</w:t>
      </w:r>
      <w:r w:rsidR="00087A33" w:rsidRPr="00087A33">
        <w:rPr>
          <w:color w:val="000000"/>
          <w:highlight w:val="yellow"/>
          <w:rPrChange w:id="46" w:author="bwu2" w:date="2012-01-11T13:44:00Z">
            <w:rPr>
              <w:color w:val="000000"/>
            </w:rPr>
          </w:rPrChange>
        </w:rPr>
        <w:t>13</w:t>
      </w:r>
      <w:ins w:id="47" w:author="bwu2" w:date="2012-01-11T10:06:00Z">
        <w:r w:rsidRPr="00B415F5">
          <w:rPr>
            <w:color w:val="000000"/>
          </w:rPr>
          <w:t>18</w:t>
        </w:r>
      </w:ins>
      <w:r w:rsidR="00132F13" w:rsidRPr="007D3354">
        <w:rPr>
          <w:color w:val="000000"/>
        </w:rPr>
        <w:t xml:space="preserve">), Y188C </w:t>
      </w:r>
      <w:r w:rsidR="00132F13" w:rsidRPr="007D3354">
        <w:rPr>
          <w:color w:val="000000"/>
        </w:rPr>
        <w:lastRenderedPageBreak/>
        <w:t>(</w:t>
      </w:r>
      <w:r w:rsidR="00087A33" w:rsidRPr="00087A33">
        <w:rPr>
          <w:color w:val="000000"/>
          <w:highlight w:val="yellow"/>
          <w:rPrChange w:id="48" w:author="bwu2" w:date="2012-01-11T13:44:00Z">
            <w:rPr>
              <w:color w:val="000000"/>
            </w:rPr>
          </w:rPrChange>
        </w:rPr>
        <w:t>3</w:t>
      </w:r>
      <w:ins w:id="49" w:author="bwu2" w:date="2012-01-11T10:06:00Z">
        <w:r w:rsidRPr="00B415F5">
          <w:rPr>
            <w:color w:val="000000"/>
          </w:rPr>
          <w:t>5</w:t>
        </w:r>
      </w:ins>
      <w:r w:rsidR="00132F13" w:rsidRPr="007D3354">
        <w:rPr>
          <w:color w:val="000000"/>
        </w:rPr>
        <w:t>), G190A/E (</w:t>
      </w:r>
      <w:r w:rsidR="00087A33" w:rsidRPr="00087A33">
        <w:rPr>
          <w:color w:val="000000"/>
          <w:highlight w:val="yellow"/>
          <w:rPrChange w:id="50" w:author="bwu2" w:date="2012-01-11T13:44:00Z">
            <w:rPr>
              <w:color w:val="000000"/>
            </w:rPr>
          </w:rPrChange>
        </w:rPr>
        <w:t>6</w:t>
      </w:r>
      <w:ins w:id="51" w:author="bwu2" w:date="2012-01-11T13:38:00Z">
        <w:r w:rsidR="00E93084">
          <w:rPr>
            <w:color w:val="000000"/>
          </w:rPr>
          <w:t>9</w:t>
        </w:r>
      </w:ins>
      <w:r w:rsidR="00132F13" w:rsidRPr="007D3354">
        <w:rPr>
          <w:color w:val="000000"/>
        </w:rPr>
        <w:t>), V108I (</w:t>
      </w:r>
      <w:r w:rsidR="00087A33" w:rsidRPr="00087A33">
        <w:rPr>
          <w:color w:val="000000"/>
          <w:highlight w:val="yellow"/>
          <w:rPrChange w:id="52" w:author="bwu2" w:date="2012-01-11T13:45:00Z">
            <w:rPr>
              <w:color w:val="000000"/>
            </w:rPr>
          </w:rPrChange>
        </w:rPr>
        <w:t>1</w:t>
      </w:r>
      <w:ins w:id="53" w:author="bwu2" w:date="2012-01-11T10:07:00Z">
        <w:r w:rsidRPr="00B415F5">
          <w:rPr>
            <w:color w:val="000000"/>
          </w:rPr>
          <w:t>2</w:t>
        </w:r>
      </w:ins>
      <w:r w:rsidR="00132F13" w:rsidRPr="007D3354">
        <w:rPr>
          <w:color w:val="000000"/>
        </w:rPr>
        <w:t>), A98G (</w:t>
      </w:r>
      <w:r w:rsidR="00087A33" w:rsidRPr="00087A33">
        <w:rPr>
          <w:color w:val="000000"/>
          <w:highlight w:val="yellow"/>
          <w:rPrChange w:id="54" w:author="bwu2" w:date="2012-01-11T13:45:00Z">
            <w:rPr>
              <w:color w:val="000000"/>
            </w:rPr>
          </w:rPrChange>
        </w:rPr>
        <w:t>1</w:t>
      </w:r>
      <w:ins w:id="55" w:author="bwu2" w:date="2012-01-11T10:07:00Z">
        <w:r w:rsidRPr="00B415F5">
          <w:rPr>
            <w:color w:val="000000"/>
          </w:rPr>
          <w:t>2</w:t>
        </w:r>
      </w:ins>
      <w:r w:rsidR="00132F13" w:rsidRPr="007D3354">
        <w:rPr>
          <w:color w:val="000000"/>
        </w:rPr>
        <w:t>), K103N (</w:t>
      </w:r>
      <w:r w:rsidR="00087A33" w:rsidRPr="00087A33">
        <w:rPr>
          <w:color w:val="000000"/>
          <w:highlight w:val="yellow"/>
          <w:rPrChange w:id="56" w:author="bwu2" w:date="2012-01-11T13:45:00Z">
            <w:rPr>
              <w:color w:val="000000"/>
            </w:rPr>
          </w:rPrChange>
        </w:rPr>
        <w:t>6</w:t>
      </w:r>
      <w:ins w:id="57" w:author="bwu2" w:date="2012-01-11T10:07:00Z">
        <w:r w:rsidRPr="00B415F5">
          <w:rPr>
            <w:color w:val="000000"/>
          </w:rPr>
          <w:t>8</w:t>
        </w:r>
      </w:ins>
      <w:r w:rsidR="00132F13" w:rsidRPr="007D3354">
        <w:rPr>
          <w:color w:val="000000"/>
        </w:rPr>
        <w:t>). In contrast, 232 patients were initiated on D4T-containing regimens d</w:t>
      </w:r>
      <w:r w:rsidR="00B42091">
        <w:rPr>
          <w:color w:val="000000"/>
        </w:rPr>
        <w:t xml:space="preserve">uring an earlier time period. </w:t>
      </w:r>
      <w:r w:rsidR="00087A33" w:rsidRPr="00087A33">
        <w:rPr>
          <w:color w:val="000000"/>
          <w:highlight w:val="yellow"/>
          <w:rPrChange w:id="58" w:author="bwu2" w:date="2012-01-11T13:45:00Z">
            <w:rPr>
              <w:color w:val="000000"/>
            </w:rPr>
          </w:rPrChange>
        </w:rPr>
        <w:t>Four (1.7%</w:t>
      </w:r>
      <w:proofErr w:type="gramStart"/>
      <w:r w:rsidR="00087A33" w:rsidRPr="00087A33">
        <w:rPr>
          <w:color w:val="000000"/>
          <w:highlight w:val="yellow"/>
          <w:rPrChange w:id="59" w:author="bwu2" w:date="2012-01-11T13:45:00Z">
            <w:rPr>
              <w:color w:val="000000"/>
            </w:rPr>
          </w:rPrChange>
        </w:rPr>
        <w:t>)</w:t>
      </w:r>
      <w:ins w:id="60" w:author="bwu2" w:date="2012-01-11T10:08:00Z">
        <w:r w:rsidRPr="00B415F5">
          <w:rPr>
            <w:color w:val="000000"/>
          </w:rPr>
          <w:t>Five</w:t>
        </w:r>
        <w:proofErr w:type="gramEnd"/>
        <w:r w:rsidRPr="00B415F5">
          <w:rPr>
            <w:color w:val="000000"/>
          </w:rPr>
          <w:t>(2.2%)</w:t>
        </w:r>
      </w:ins>
      <w:r w:rsidR="00132F13" w:rsidRPr="007D3354">
        <w:rPr>
          <w:color w:val="000000"/>
        </w:rPr>
        <w:t xml:space="preserve"> of these p</w:t>
      </w:r>
      <w:r w:rsidR="00B42091">
        <w:rPr>
          <w:color w:val="000000"/>
        </w:rPr>
        <w:t xml:space="preserve">atients had VF and </w:t>
      </w:r>
      <w:proofErr w:type="spellStart"/>
      <w:r w:rsidR="00087A33" w:rsidRPr="00087A33">
        <w:rPr>
          <w:color w:val="000000"/>
          <w:highlight w:val="yellow"/>
          <w:rPrChange w:id="61" w:author="bwu2" w:date="2012-01-11T13:45:00Z">
            <w:rPr>
              <w:color w:val="000000"/>
            </w:rPr>
          </w:rPrChange>
        </w:rPr>
        <w:t>one</w:t>
      </w:r>
      <w:ins w:id="62" w:author="bwu2" w:date="2012-01-11T10:07:00Z">
        <w:r w:rsidR="00087A33" w:rsidRPr="00087A33">
          <w:rPr>
            <w:color w:val="000000"/>
            <w:highlight w:val="yellow"/>
            <w:rPrChange w:id="63" w:author="bwu2" w:date="2012-01-11T13:45:00Z">
              <w:rPr>
                <w:color w:val="000000"/>
              </w:rPr>
            </w:rPrChange>
          </w:rPr>
          <w:t>t</w:t>
        </w:r>
      </w:ins>
      <w:ins w:id="64" w:author="bwu2" w:date="2012-01-11T10:08:00Z">
        <w:r w:rsidRPr="00B415F5">
          <w:rPr>
            <w:color w:val="000000"/>
          </w:rPr>
          <w:t>wo</w:t>
        </w:r>
      </w:ins>
      <w:proofErr w:type="spellEnd"/>
      <w:r w:rsidR="00B42091">
        <w:rPr>
          <w:color w:val="000000"/>
        </w:rPr>
        <w:t xml:space="preserve"> of these </w:t>
      </w:r>
      <w:r w:rsidR="00132F13" w:rsidRPr="007D3354">
        <w:rPr>
          <w:color w:val="000000"/>
        </w:rPr>
        <w:t>patient</w:t>
      </w:r>
      <w:r w:rsidR="00B42091">
        <w:rPr>
          <w:color w:val="000000"/>
        </w:rPr>
        <w:t>s</w:t>
      </w:r>
      <w:r w:rsidR="00132F13" w:rsidRPr="007D3354">
        <w:rPr>
          <w:color w:val="000000"/>
        </w:rPr>
        <w:t xml:space="preserve"> had the K65R</w:t>
      </w:r>
      <w:r w:rsidR="00B42091">
        <w:rPr>
          <w:color w:val="000000"/>
        </w:rPr>
        <w:t xml:space="preserve"> mutation</w:t>
      </w:r>
      <w:r w:rsidR="00132F13" w:rsidRPr="007D3354">
        <w:rPr>
          <w:color w:val="000000"/>
        </w:rPr>
        <w:t>.</w:t>
      </w:r>
    </w:p>
    <w:p w:rsidR="00132F13" w:rsidRDefault="00132F13" w:rsidP="002A11CA">
      <w:pPr>
        <w:spacing w:line="480" w:lineRule="auto"/>
        <w:rPr>
          <w:color w:val="000000"/>
        </w:rPr>
      </w:pPr>
    </w:p>
    <w:p w:rsidR="00BA088F" w:rsidRPr="007D3354" w:rsidRDefault="002A11CA" w:rsidP="002A11CA">
      <w:pPr>
        <w:spacing w:line="480" w:lineRule="auto"/>
        <w:rPr>
          <w:color w:val="000000"/>
        </w:rPr>
      </w:pPr>
      <w:r w:rsidRPr="007D3354">
        <w:rPr>
          <w:color w:val="000000"/>
        </w:rPr>
        <w:t>DISCUSSION</w:t>
      </w:r>
      <w:r w:rsidR="00852280" w:rsidRPr="007D3354">
        <w:rPr>
          <w:color w:val="000000"/>
        </w:rPr>
        <w:t>:</w:t>
      </w:r>
    </w:p>
    <w:p w:rsidR="00C44663" w:rsidRPr="007D3354" w:rsidRDefault="004F23B0" w:rsidP="00C44663">
      <w:pPr>
        <w:spacing w:line="480" w:lineRule="auto"/>
        <w:ind w:firstLine="720"/>
        <w:rPr>
          <w:color w:val="000000"/>
        </w:rPr>
      </w:pPr>
      <w:r>
        <w:rPr>
          <w:rFonts w:eastAsia="OTNEJMQuadraatSmallCap"/>
          <w:lang w:eastAsia="en-US"/>
        </w:rPr>
        <w:t>ART</w:t>
      </w:r>
      <w:r w:rsidR="00C44663">
        <w:rPr>
          <w:rFonts w:eastAsia="OTNEJMQuadraatSmallCap"/>
          <w:lang w:eastAsia="en-US"/>
        </w:rPr>
        <w:t xml:space="preserve"> </w:t>
      </w:r>
      <w:r w:rsidR="009E62F3">
        <w:rPr>
          <w:rFonts w:eastAsia="OTNEJMQuadraatSmallCap"/>
          <w:lang w:eastAsia="en-US"/>
        </w:rPr>
        <w:t>has been shown to be</w:t>
      </w:r>
      <w:r w:rsidR="00C44663">
        <w:rPr>
          <w:rFonts w:eastAsia="OTNEJMQuadraatSmallCap"/>
          <w:lang w:eastAsia="en-US"/>
        </w:rPr>
        <w:t xml:space="preserve"> </w:t>
      </w:r>
      <w:r>
        <w:rPr>
          <w:rFonts w:eastAsia="OTNEJMQuadraatSmallCap"/>
          <w:lang w:eastAsia="en-US"/>
        </w:rPr>
        <w:t>effective</w:t>
      </w:r>
      <w:r w:rsidR="00C44663">
        <w:rPr>
          <w:rFonts w:eastAsia="OTNEJMQuadraatSmallCap"/>
          <w:lang w:eastAsia="en-US"/>
        </w:rPr>
        <w:t xml:space="preserve"> in the </w:t>
      </w:r>
      <w:r w:rsidR="00166B39" w:rsidRPr="007D3354">
        <w:rPr>
          <w:rFonts w:eastAsia="OTNEJMQuadraatSmallCap"/>
          <w:lang w:eastAsia="en-US"/>
        </w:rPr>
        <w:t xml:space="preserve">treatment of </w:t>
      </w:r>
      <w:r w:rsidR="009E62F3">
        <w:rPr>
          <w:rFonts w:eastAsia="OTNEJMQuadraatSmallCap"/>
          <w:lang w:eastAsia="en-US"/>
        </w:rPr>
        <w:t>HIV-1 infection</w:t>
      </w:r>
      <w:r w:rsidR="00C44663">
        <w:rPr>
          <w:rFonts w:eastAsia="OTNEJMQuadraatSmallCap"/>
          <w:lang w:eastAsia="en-US"/>
        </w:rPr>
        <w:t xml:space="preserve">, regardless of </w:t>
      </w:r>
      <w:r w:rsidR="00166B39" w:rsidRPr="007D3354">
        <w:rPr>
          <w:rFonts w:eastAsia="OTNEJMQuadraatSmallCap"/>
          <w:lang w:eastAsia="en-US"/>
        </w:rPr>
        <w:t>the viral subtype.</w:t>
      </w:r>
      <w:r w:rsidR="007E787D" w:rsidRPr="007D3354">
        <w:rPr>
          <w:rFonts w:eastAsia="OTNEJMQuadraatSmallCap"/>
          <w:lang w:eastAsia="en-US"/>
        </w:rPr>
        <w:t xml:space="preserve"> However</w:t>
      </w:r>
      <w:r w:rsidR="009E62F3">
        <w:rPr>
          <w:rFonts w:eastAsia="OTNEJMQuadraatSmallCap"/>
          <w:lang w:eastAsia="en-US"/>
        </w:rPr>
        <w:t>,</w:t>
      </w:r>
      <w:r>
        <w:rPr>
          <w:rFonts w:eastAsia="OTNEJMQuadraatSmallCap"/>
          <w:lang w:eastAsia="en-US"/>
        </w:rPr>
        <w:t xml:space="preserve"> specific DR mutations </w:t>
      </w:r>
      <w:r w:rsidR="009E62F3">
        <w:rPr>
          <w:rFonts w:eastAsia="OTNEJMQuadraatSmallCap"/>
          <w:lang w:eastAsia="en-US"/>
        </w:rPr>
        <w:t>can emerge at different rates and the prevalence of some DR mutations differs depending upon the</w:t>
      </w:r>
      <w:r w:rsidR="007E787D" w:rsidRPr="007D3354">
        <w:rPr>
          <w:rFonts w:eastAsia="OTNEJMQuadraatSmallCap"/>
          <w:lang w:eastAsia="en-US"/>
        </w:rPr>
        <w:t xml:space="preserve"> </w:t>
      </w:r>
      <w:r w:rsidR="009E62F3">
        <w:rPr>
          <w:rFonts w:eastAsia="OTNEJMQuadraatSmallCap"/>
          <w:lang w:eastAsia="en-US"/>
        </w:rPr>
        <w:t>subtype</w:t>
      </w:r>
      <w:r w:rsidR="007E787D" w:rsidRPr="007D3354">
        <w:rPr>
          <w:rFonts w:eastAsia="OTNEJMQuadraatSmallCap"/>
          <w:lang w:eastAsia="en-US"/>
        </w:rPr>
        <w:t>.</w:t>
      </w:r>
      <w:r w:rsidR="00087A33">
        <w:rPr>
          <w:rFonts w:eastAsia="OTNEJMQuadraatSmallCap"/>
          <w:lang w:eastAsia="en-US"/>
        </w:rPr>
        <w:fldChar w:fldCharType="begin"/>
      </w:r>
      <w:r w:rsidR="009E62F3">
        <w:rPr>
          <w:rFonts w:eastAsia="OTNEJMQuadraatSmallCap"/>
          <w:lang w:eastAsia="en-US"/>
        </w:rPr>
        <w:instrText xml:space="preserve"> ADDIN EN.CITE &lt;EndNote&gt;&lt;Cite&gt;&lt;Author&gt;Martinez-Cajas&lt;/Author&gt;&lt;Year&gt;2009&lt;/Year&gt;&lt;RecNum&gt;1040&lt;/RecNum&gt;&lt;DisplayText&gt;[6]&lt;/DisplayText&gt;&lt;record&gt;&lt;rec-number&gt;1040&lt;/rec-number&gt;&lt;foreign-keys&gt;&lt;key app="EN" db-id="29zfxpe5fdw2xnexz5qv9r5qd9pfpwerddrz"&gt;1040&lt;/key&gt;&lt;/foreign-keys&gt;&lt;ref-type name="Journal Article"&gt;17&lt;/ref-type&gt;&lt;contributors&gt;&lt;authors&gt;&lt;author&gt;Martinez-Cajas, J. L.&lt;/author&gt;&lt;author&gt;Pai, N. P.&lt;/author&gt;&lt;author&gt;Klein, M. B.&lt;/author&gt;&lt;author&gt;Wainberg, M. A.&lt;/author&gt;&lt;/authors&gt;&lt;/contributors&gt;&lt;auth-address&gt;McGill University AIDS Centre, Jewish General Hospital, Montreal, Quebec, Canada. mark.wainberg@mcgill.ca.&lt;/auth-address&gt;&lt;titles&gt;&lt;title&gt;Differences in resistance mutations among HIV-1 non-subtype B infections: a systematic review of evidence (1996-2008)&lt;/title&gt;&lt;secondary-title&gt;J Int AIDS Soc&lt;/secondary-title&gt;&lt;alt-title&gt;Journal of the International AIDS Society&lt;/alt-title&gt;&lt;/titles&gt;&lt;periodical&gt;&lt;full-title&gt;J Int AIDS Soc&lt;/full-title&gt;&lt;abbr-1&gt;Journal of the International AIDS Society&lt;/abbr-1&gt;&lt;/periodical&gt;&lt;alt-periodical&gt;&lt;full-title&gt;J Int AIDS Soc&lt;/full-title&gt;&lt;abbr-1&gt;Journal of the International AIDS Society&lt;/abbr-1&gt;&lt;/alt-periodical&gt;&lt;pages&gt;11&lt;/pages&gt;&lt;volume&gt;12&lt;/volume&gt;&lt;number&gt;1&lt;/number&gt;&lt;edition&gt;2009/07/02&lt;/edition&gt;&lt;dates&gt;&lt;year&gt;2009&lt;/year&gt;&lt;/dates&gt;&lt;isbn&gt;1758-2652 (Electronic)&amp;#xD;1758-2652 (Linking)&lt;/isbn&gt;&lt;accession-num&gt;19566959&lt;/accession-num&gt;&lt;urls&gt;&lt;related-urls&gt;&lt;url&gt;http://www.ncbi.nlm.nih.gov/pubmed/19566959&lt;/url&gt;&lt;/related-urls&gt;&lt;/urls&gt;&lt;custom2&gt;2713201&lt;/custom2&gt;&lt;electronic-resource-num&gt;10.1186/1758-2652-12-11&lt;/electronic-resource-num&gt;&lt;language&gt;eng&lt;/language&gt;&lt;/record&gt;&lt;/Cite&gt;&lt;/EndNote&gt;</w:instrText>
      </w:r>
      <w:r w:rsidR="00087A33">
        <w:rPr>
          <w:rFonts w:eastAsia="OTNEJMQuadraatSmallCap"/>
          <w:lang w:eastAsia="en-US"/>
        </w:rPr>
        <w:fldChar w:fldCharType="separate"/>
      </w:r>
      <w:r w:rsidR="009E62F3">
        <w:rPr>
          <w:rFonts w:eastAsia="OTNEJMQuadraatSmallCap"/>
          <w:noProof/>
          <w:lang w:eastAsia="en-US"/>
        </w:rPr>
        <w:t>[</w:t>
      </w:r>
      <w:hyperlink w:anchor="_ENREF_6" w:tooltip="Martinez-Cajas, 2009 #1040" w:history="1">
        <w:r w:rsidR="002555D1">
          <w:rPr>
            <w:rFonts w:eastAsia="OTNEJMQuadraatSmallCap"/>
            <w:noProof/>
            <w:lang w:eastAsia="en-US"/>
          </w:rPr>
          <w:t>6</w:t>
        </w:r>
      </w:hyperlink>
      <w:r w:rsidR="009E62F3">
        <w:rPr>
          <w:rFonts w:eastAsia="OTNEJMQuadraatSmallCap"/>
          <w:noProof/>
          <w:lang w:eastAsia="en-US"/>
        </w:rPr>
        <w:t>]</w:t>
      </w:r>
      <w:r w:rsidR="00087A33">
        <w:rPr>
          <w:rFonts w:eastAsia="OTNEJMQuadraatSmallCap"/>
          <w:lang w:eastAsia="en-US"/>
        </w:rPr>
        <w:fldChar w:fldCharType="end"/>
      </w:r>
      <w:r w:rsidR="007E787D" w:rsidRPr="007D3354">
        <w:rPr>
          <w:rFonts w:eastAsia="OTNEJMQuadraatSmallCap"/>
          <w:lang w:eastAsia="en-US"/>
        </w:rPr>
        <w:t xml:space="preserve"> </w:t>
      </w:r>
      <w:r w:rsidR="00C44663" w:rsidRPr="007D3354">
        <w:rPr>
          <w:color w:val="000000"/>
        </w:rPr>
        <w:t xml:space="preserve">An understanding </w:t>
      </w:r>
      <w:r w:rsidR="001278ED">
        <w:rPr>
          <w:color w:val="000000"/>
        </w:rPr>
        <w:t xml:space="preserve">of </w:t>
      </w:r>
      <w:r w:rsidR="00C44663">
        <w:rPr>
          <w:color w:val="000000"/>
        </w:rPr>
        <w:t xml:space="preserve">DR </w:t>
      </w:r>
      <w:r w:rsidR="00C44663" w:rsidRPr="007D3354">
        <w:rPr>
          <w:color w:val="000000"/>
        </w:rPr>
        <w:t xml:space="preserve">patterns among non-B subtype infections may help to optimize the selection of first-line </w:t>
      </w:r>
      <w:r w:rsidR="00C44663">
        <w:rPr>
          <w:color w:val="000000"/>
        </w:rPr>
        <w:t>ART</w:t>
      </w:r>
      <w:r w:rsidR="00C44663" w:rsidRPr="007D3354">
        <w:rPr>
          <w:color w:val="000000"/>
        </w:rPr>
        <w:t xml:space="preserve"> in order to limit the emergence of </w:t>
      </w:r>
      <w:r w:rsidR="00C44663">
        <w:rPr>
          <w:color w:val="000000"/>
        </w:rPr>
        <w:t>DR</w:t>
      </w:r>
      <w:r w:rsidR="00C44663" w:rsidRPr="007D3354">
        <w:rPr>
          <w:color w:val="000000"/>
        </w:rPr>
        <w:t>.</w:t>
      </w:r>
    </w:p>
    <w:p w:rsidR="009220D2" w:rsidRPr="007D3354" w:rsidRDefault="007E787D" w:rsidP="009220D2">
      <w:pPr>
        <w:spacing w:line="480" w:lineRule="auto"/>
        <w:ind w:firstLine="720"/>
        <w:rPr>
          <w:rFonts w:eastAsia="OTNEJMQuadraatSmallCap"/>
          <w:lang w:eastAsia="en-US"/>
        </w:rPr>
      </w:pPr>
      <w:r w:rsidRPr="007D3354">
        <w:rPr>
          <w:rFonts w:eastAsia="OTNEJMQuadraatSmallCap"/>
          <w:lang w:eastAsia="en-US"/>
        </w:rPr>
        <w:t>Indeed, we have limited knowledge of resistance mut</w:t>
      </w:r>
      <w:r w:rsidR="009E62F3">
        <w:rPr>
          <w:rFonts w:eastAsia="OTNEJMQuadraatSmallCap"/>
          <w:lang w:eastAsia="en-US"/>
        </w:rPr>
        <w:t xml:space="preserve">ations in non-B subtypes of HIV-1 </w:t>
      </w:r>
      <w:r w:rsidRPr="007D3354">
        <w:rPr>
          <w:rFonts w:eastAsia="OTNEJMQuadraatSmallCap"/>
          <w:lang w:eastAsia="en-US"/>
        </w:rPr>
        <w:t>and their clinical relevance, despite the fact that more than 90% of patients with HIV-1 infection worldwide have non– subtype B variants of HIV.</w:t>
      </w:r>
      <w:r w:rsidR="00757E87" w:rsidRPr="007D3354">
        <w:rPr>
          <w:rFonts w:eastAsia="OTNEJMQuadraatSmallCap"/>
          <w:lang w:eastAsia="en-US"/>
        </w:rPr>
        <w:t xml:space="preserve"> Furthermore, resistance pathways in different subtypes may </w:t>
      </w:r>
      <w:r w:rsidR="0099060B">
        <w:rPr>
          <w:rFonts w:eastAsia="OTNEJMQuadraatSmallCap"/>
          <w:lang w:eastAsia="en-US"/>
        </w:rPr>
        <w:t>compromise the</w:t>
      </w:r>
      <w:r w:rsidR="00757E87" w:rsidRPr="007D3354">
        <w:rPr>
          <w:rFonts w:eastAsia="OTNEJMQuadraatSmallCap"/>
          <w:lang w:eastAsia="en-US"/>
        </w:rPr>
        <w:t xml:space="preserve"> </w:t>
      </w:r>
      <w:r w:rsidR="001F21C8">
        <w:rPr>
          <w:rFonts w:eastAsia="OTNEJMQuadraatSmallCap"/>
          <w:lang w:eastAsia="en-US"/>
        </w:rPr>
        <w:t>use of specific second-</w:t>
      </w:r>
      <w:r w:rsidR="00757E87" w:rsidRPr="007D3354">
        <w:rPr>
          <w:rFonts w:eastAsia="OTNEJMQuadraatSmallCap"/>
          <w:lang w:eastAsia="en-US"/>
        </w:rPr>
        <w:t>line regimens</w:t>
      </w:r>
      <w:r w:rsidR="001F21C8">
        <w:rPr>
          <w:rFonts w:eastAsia="OTNEJMQuadraatSmallCap"/>
          <w:lang w:eastAsia="en-US"/>
        </w:rPr>
        <w:t xml:space="preserve"> through cross-resistance</w:t>
      </w:r>
      <w:r w:rsidR="00757E87" w:rsidRPr="007D3354">
        <w:rPr>
          <w:rFonts w:eastAsia="OTNEJMQuadraatSmallCap"/>
          <w:lang w:eastAsia="en-US"/>
        </w:rPr>
        <w:t>. This concern may be increased in developing countries</w:t>
      </w:r>
      <w:r w:rsidR="001F21C8">
        <w:rPr>
          <w:rFonts w:eastAsia="OTNEJMQuadraatSmallCap"/>
          <w:lang w:eastAsia="en-US"/>
        </w:rPr>
        <w:t xml:space="preserve"> where formularies are limited</w:t>
      </w:r>
      <w:r w:rsidR="00757E87" w:rsidRPr="007D3354">
        <w:rPr>
          <w:rFonts w:eastAsia="OTNEJMQuadraatSmallCap"/>
          <w:lang w:eastAsia="en-US"/>
        </w:rPr>
        <w:t>.</w:t>
      </w:r>
      <w:r w:rsidR="00087A33" w:rsidRPr="007D3354">
        <w:rPr>
          <w:rFonts w:eastAsia="OTNEJMQuadraatSmallCap"/>
          <w:lang w:eastAsia="en-US"/>
        </w:rPr>
        <w:fldChar w:fldCharType="begin"/>
      </w:r>
      <w:r w:rsidR="00D83154">
        <w:rPr>
          <w:rFonts w:eastAsia="OTNEJMQuadraatSmallCap"/>
          <w:lang w:eastAsia="en-US"/>
        </w:rPr>
        <w:instrText xml:space="preserve"> ADDIN EN.CITE &lt;EndNote&gt;&lt;Cite&gt;&lt;Author&gt;Wainberg&lt;/Author&gt;&lt;Year&gt;2011&lt;/Year&gt;&lt;RecNum&gt;1035&lt;/RecNum&gt;&lt;DisplayText&gt;[4]&lt;/DisplayText&gt;&lt;record&gt;&lt;rec-number&gt;1035&lt;/rec-number&gt;&lt;foreign-keys&gt;&lt;key app="EN" db-id="29zfxpe5fdw2xnexz5qv9r5qd9pfpwerddrz"&gt;1035&lt;/key&gt;&lt;/foreign-keys&gt;&lt;ref-type name="Journal Article"&gt;17&lt;/ref-type&gt;&lt;contributors&gt;&lt;authors&gt;&lt;author&gt;Wainberg, M. A.&lt;/author&gt;&lt;author&gt;Zaharatos, G. J.&lt;/author&gt;&lt;author&gt;Brenner, B. G.&lt;/author&gt;&lt;/authors&gt;&lt;/contributors&gt;&lt;auth-address&gt;McGill University AIDS Centre, Lady Davis Institute, Jewish General Hospital, Montreal, QC H3T 1E2, Canada. mark.wainberg@mcgill.ca&lt;/auth-address&gt;&lt;titles&gt;&lt;title&gt;Development of antiretroviral drug resistance&lt;/title&gt;&lt;secondary-title&gt;The New England journal of medicine&lt;/secondary-title&gt;&lt;alt-title&gt;N Engl J Med&lt;/alt-title&gt;&lt;/titles&gt;&lt;alt-periodical&gt;&lt;full-title&gt;N Engl J Med&lt;/full-title&gt;&lt;/alt-periodical&gt;&lt;pages&gt;637-46&lt;/pages&gt;&lt;volume&gt;365&lt;/volume&gt;&lt;number&gt;7&lt;/number&gt;&lt;edition&gt;2011/08/19&lt;/edition&gt;&lt;keywords&gt;&lt;keyword&gt;Anti-Retroviral Agents/pharmacology/*therapeutic use&lt;/keyword&gt;&lt;keyword&gt;Drug Resistance, Viral/*genetics&lt;/keyword&gt;&lt;keyword&gt;Drug Therapy, Combination&lt;/keyword&gt;&lt;keyword&gt;HIV Infections/*drug therapy&lt;/keyword&gt;&lt;keyword&gt;HIV Integrase Inhibitors/therapeutic use&lt;/keyword&gt;&lt;keyword&gt;HIV Protease Inhibitors/therapeutic use&lt;/keyword&gt;&lt;keyword&gt;HIV-1/drug effects/*genetics&lt;/keyword&gt;&lt;keyword&gt;Humans&lt;/keyword&gt;&lt;keyword&gt;Mutation&lt;/keyword&gt;&lt;keyword&gt;Reverse Transcriptase Inhibitors/therapeutic use&lt;/keyword&gt;&lt;/keywords&gt;&lt;dates&gt;&lt;year&gt;2011&lt;/year&gt;&lt;pub-dates&gt;&lt;date&gt;Aug 18&lt;/date&gt;&lt;/pub-dates&gt;&lt;/dates&gt;&lt;isbn&gt;1533-4406 (Electronic)&amp;#xD;0028-4793 (Linking)&lt;/isbn&gt;&lt;accession-num&gt;21848464&lt;/accession-num&gt;&lt;urls&gt;&lt;related-urls&gt;&lt;url&gt;http://www.ncbi.nlm.nih.gov/pubmed/21848464&lt;/url&gt;&lt;/related-urls&gt;&lt;/urls&gt;&lt;electronic-resource-num&gt;10.1056/NEJMra1004180&lt;/electronic-resource-num&gt;&lt;language&gt;eng&lt;/language&gt;&lt;/record&gt;&lt;/Cite&gt;&lt;/EndNote&gt;</w:instrText>
      </w:r>
      <w:r w:rsidR="00087A33" w:rsidRPr="007D3354">
        <w:rPr>
          <w:rFonts w:eastAsia="OTNEJMQuadraatSmallCap"/>
          <w:lang w:eastAsia="en-US"/>
        </w:rPr>
        <w:fldChar w:fldCharType="separate"/>
      </w:r>
      <w:r w:rsidR="00D83154">
        <w:rPr>
          <w:rFonts w:eastAsia="OTNEJMQuadraatSmallCap"/>
          <w:noProof/>
          <w:lang w:eastAsia="en-US"/>
        </w:rPr>
        <w:t>[</w:t>
      </w:r>
      <w:hyperlink w:anchor="_ENREF_4" w:tooltip="Wainberg, 2011 #1035" w:history="1">
        <w:r w:rsidR="002555D1">
          <w:rPr>
            <w:rFonts w:eastAsia="OTNEJMQuadraatSmallCap"/>
            <w:noProof/>
            <w:lang w:eastAsia="en-US"/>
          </w:rPr>
          <w:t>4</w:t>
        </w:r>
      </w:hyperlink>
      <w:r w:rsidR="00D83154">
        <w:rPr>
          <w:rFonts w:eastAsia="OTNEJMQuadraatSmallCap"/>
          <w:noProof/>
          <w:lang w:eastAsia="en-US"/>
        </w:rPr>
        <w:t>]</w:t>
      </w:r>
      <w:r w:rsidR="00087A33" w:rsidRPr="007D3354">
        <w:rPr>
          <w:rFonts w:eastAsia="OTNEJMQuadraatSmallCap"/>
          <w:lang w:eastAsia="en-US"/>
        </w:rPr>
        <w:fldChar w:fldCharType="end"/>
      </w:r>
    </w:p>
    <w:p w:rsidR="006A6572" w:rsidRPr="007D3354" w:rsidRDefault="00852280" w:rsidP="009220D2">
      <w:pPr>
        <w:spacing w:line="480" w:lineRule="auto"/>
        <w:ind w:firstLine="720"/>
        <w:rPr>
          <w:rFonts w:eastAsia="OTNEJMQuadraatSmallCap"/>
          <w:lang w:eastAsia="en-US"/>
        </w:rPr>
      </w:pPr>
      <w:r w:rsidRPr="007D3354">
        <w:rPr>
          <w:rFonts w:eastAsia="OTNEJMQuadraatSmallCap"/>
          <w:lang w:eastAsia="en-US"/>
        </w:rPr>
        <w:t xml:space="preserve">In this </w:t>
      </w:r>
      <w:r w:rsidR="0099060B">
        <w:rPr>
          <w:rFonts w:eastAsia="OTNEJMQuadraatSmallCap"/>
          <w:lang w:eastAsia="en-US"/>
        </w:rPr>
        <w:t xml:space="preserve">same </w:t>
      </w:r>
      <w:r w:rsidR="00A11FD3" w:rsidRPr="007D3354">
        <w:rPr>
          <w:rFonts w:eastAsia="OTNEJMQuadraatSmallCap"/>
          <w:lang w:eastAsia="en-US"/>
        </w:rPr>
        <w:t xml:space="preserve">population  </w:t>
      </w:r>
      <w:r w:rsidR="00C941DA">
        <w:rPr>
          <w:rFonts w:eastAsia="OTNEJMQuadraatSmallCap"/>
          <w:lang w:eastAsia="en-US"/>
        </w:rPr>
        <w:t xml:space="preserve">at </w:t>
      </w:r>
      <w:r w:rsidR="00A11FD3" w:rsidRPr="007D3354">
        <w:rPr>
          <w:rFonts w:eastAsia="OTNEJMQuadraatSmallCap"/>
          <w:lang w:eastAsia="en-US"/>
        </w:rPr>
        <w:t>Mc</w:t>
      </w:r>
      <w:r w:rsidR="007E787D" w:rsidRPr="007D3354">
        <w:rPr>
          <w:rFonts w:eastAsia="OTNEJMQuadraatSmallCap"/>
          <w:lang w:eastAsia="en-US"/>
        </w:rPr>
        <w:t>Cord hospital</w:t>
      </w:r>
      <w:r w:rsidRPr="007D3354">
        <w:rPr>
          <w:rFonts w:eastAsia="OTNEJMQuadraatSmallCap"/>
          <w:lang w:eastAsia="en-US"/>
        </w:rPr>
        <w:t>,</w:t>
      </w:r>
      <w:r w:rsidR="007E787D" w:rsidRPr="007D3354">
        <w:rPr>
          <w:rFonts w:eastAsia="OTNEJMQuadraatSmallCap"/>
          <w:lang w:eastAsia="en-US"/>
        </w:rPr>
        <w:t xml:space="preserve"> the </w:t>
      </w:r>
      <w:r w:rsidR="00166B39" w:rsidRPr="007D3354">
        <w:rPr>
          <w:rFonts w:eastAsia="OTNEJMQuadraatSmallCap"/>
          <w:lang w:eastAsia="en-US"/>
        </w:rPr>
        <w:t>K65R mutation</w:t>
      </w:r>
      <w:r w:rsidRPr="007D3354">
        <w:rPr>
          <w:rFonts w:eastAsia="OTNEJMQuadraatSmallCap"/>
          <w:lang w:eastAsia="en-US"/>
        </w:rPr>
        <w:t xml:space="preserve"> </w:t>
      </w:r>
      <w:r w:rsidR="007E787D" w:rsidRPr="007D3354">
        <w:rPr>
          <w:rFonts w:eastAsia="OTNEJMQuadraatSmallCap"/>
          <w:lang w:eastAsia="en-US"/>
        </w:rPr>
        <w:t>in patients</w:t>
      </w:r>
      <w:r w:rsidR="001278ED">
        <w:rPr>
          <w:rFonts w:eastAsia="OTNEJMQuadraatSmallCap"/>
          <w:lang w:eastAsia="en-US"/>
        </w:rPr>
        <w:t xml:space="preserve"> </w:t>
      </w:r>
      <w:r w:rsidR="00C941DA">
        <w:rPr>
          <w:rFonts w:eastAsia="OTNEJMQuadraatSmallCap"/>
          <w:lang w:eastAsia="en-US"/>
        </w:rPr>
        <w:t>failing first-</w:t>
      </w:r>
      <w:r w:rsidRPr="007D3354">
        <w:rPr>
          <w:rFonts w:eastAsia="OTNEJMQuadraatSmallCap"/>
          <w:lang w:eastAsia="en-US"/>
        </w:rPr>
        <w:t>line therapy</w:t>
      </w:r>
      <w:r w:rsidR="00166B39" w:rsidRPr="007D3354">
        <w:rPr>
          <w:rFonts w:eastAsia="OTNEJMQuadraatSmallCap"/>
          <w:lang w:eastAsia="en-US"/>
        </w:rPr>
        <w:t xml:space="preserve"> </w:t>
      </w:r>
      <w:r w:rsidRPr="007D3354">
        <w:rPr>
          <w:rFonts w:eastAsia="OTNEJMQuadraatSmallCap"/>
          <w:lang w:eastAsia="en-US"/>
        </w:rPr>
        <w:t>for at least six months was</w:t>
      </w:r>
      <w:r w:rsidR="0099060B">
        <w:rPr>
          <w:rFonts w:eastAsia="OTNEJMQuadraatSmallCap"/>
          <w:lang w:eastAsia="en-US"/>
        </w:rPr>
        <w:t xml:space="preserve"> </w:t>
      </w:r>
      <w:r w:rsidRPr="007D3354">
        <w:rPr>
          <w:rFonts w:eastAsia="OTNEJMQuadraatSmallCap"/>
          <w:lang w:eastAsia="en-US"/>
        </w:rPr>
        <w:t xml:space="preserve">reported </w:t>
      </w:r>
      <w:r w:rsidR="00A11FD3" w:rsidRPr="007D3354">
        <w:rPr>
          <w:rFonts w:eastAsia="OTNEJMQuadraatSmallCap"/>
          <w:lang w:eastAsia="en-US"/>
        </w:rPr>
        <w:t xml:space="preserve">in only </w:t>
      </w:r>
      <w:r w:rsidR="00A11FD3" w:rsidRPr="009B7B87">
        <w:rPr>
          <w:rFonts w:eastAsia="OTNEJMQuadraatSmallCap"/>
          <w:highlight w:val="yellow"/>
          <w:lang w:eastAsia="en-US"/>
          <w:rPrChange w:id="65" w:author="bwu2" w:date="2012-01-13T09:26:00Z">
            <w:rPr>
              <w:rFonts w:eastAsia="OTNEJMQuadraatSmallCap"/>
              <w:lang w:eastAsia="en-US"/>
            </w:rPr>
          </w:rPrChange>
        </w:rPr>
        <w:t>three patients</w:t>
      </w:r>
      <w:r w:rsidR="007E787D" w:rsidRPr="007D3354">
        <w:rPr>
          <w:rFonts w:eastAsia="OTNEJMQuadraatSmallCap"/>
          <w:lang w:eastAsia="en-US"/>
        </w:rPr>
        <w:t xml:space="preserve"> </w:t>
      </w:r>
      <w:r w:rsidR="00A11FD3" w:rsidRPr="007D3354">
        <w:rPr>
          <w:rFonts w:eastAsia="OTNEJMQuadraatSmallCap"/>
          <w:lang w:eastAsia="en-US"/>
        </w:rPr>
        <w:t xml:space="preserve">out of a </w:t>
      </w:r>
      <w:r w:rsidR="00C941DA">
        <w:rPr>
          <w:rFonts w:eastAsia="OTNEJMQuadraatSmallCap"/>
          <w:lang w:eastAsia="en-US"/>
        </w:rPr>
        <w:t>total</w:t>
      </w:r>
      <w:r w:rsidR="00A11FD3" w:rsidRPr="007D3354">
        <w:rPr>
          <w:rFonts w:eastAsia="OTNEJMQuadraatSmallCap"/>
          <w:lang w:eastAsia="en-US"/>
        </w:rPr>
        <w:t xml:space="preserve"> of </w:t>
      </w:r>
      <w:r w:rsidR="00A11FD3" w:rsidRPr="009B7B87">
        <w:rPr>
          <w:rFonts w:eastAsia="OTNEJMQuadraatSmallCap"/>
          <w:highlight w:val="yellow"/>
          <w:lang w:eastAsia="en-US"/>
          <w:rPrChange w:id="66" w:author="bwu2" w:date="2012-01-13T09:26:00Z">
            <w:rPr>
              <w:rFonts w:eastAsia="OTNEJMQuadraatSmallCap"/>
              <w:lang w:eastAsia="en-US"/>
            </w:rPr>
          </w:rPrChange>
        </w:rPr>
        <w:t>147 (2.</w:t>
      </w:r>
      <w:r w:rsidR="00A62833" w:rsidRPr="009B7B87">
        <w:rPr>
          <w:rFonts w:eastAsia="OTNEJMQuadraatSmallCap"/>
          <w:highlight w:val="yellow"/>
          <w:lang w:eastAsia="en-US"/>
          <w:rPrChange w:id="67" w:author="bwu2" w:date="2012-01-13T09:26:00Z">
            <w:rPr>
              <w:rFonts w:eastAsia="OTNEJMQuadraatSmallCap"/>
              <w:lang w:eastAsia="en-US"/>
            </w:rPr>
          </w:rPrChange>
        </w:rPr>
        <w:t>6</w:t>
      </w:r>
      <w:r w:rsidR="00A11FD3" w:rsidRPr="009B7B87">
        <w:rPr>
          <w:rFonts w:eastAsia="OTNEJMQuadraatSmallCap"/>
          <w:highlight w:val="yellow"/>
          <w:lang w:eastAsia="en-US"/>
          <w:rPrChange w:id="68" w:author="bwu2" w:date="2012-01-13T09:26:00Z">
            <w:rPr>
              <w:rFonts w:eastAsia="OTNEJMQuadraatSmallCap"/>
              <w:lang w:eastAsia="en-US"/>
            </w:rPr>
          </w:rPrChange>
        </w:rPr>
        <w:t>%)</w:t>
      </w:r>
      <w:r w:rsidRPr="009B7B87">
        <w:rPr>
          <w:rFonts w:eastAsia="OTNEJMQuadraatSmallCap"/>
          <w:highlight w:val="yellow"/>
          <w:lang w:eastAsia="en-US"/>
          <w:rPrChange w:id="69" w:author="bwu2" w:date="2012-01-13T09:26:00Z">
            <w:rPr>
              <w:rFonts w:eastAsia="OTNEJMQuadraatSmallCap"/>
              <w:lang w:eastAsia="en-US"/>
            </w:rPr>
          </w:rPrChange>
        </w:rPr>
        <w:t>.</w:t>
      </w:r>
      <w:r w:rsidR="00087A33" w:rsidRPr="009B7B87">
        <w:rPr>
          <w:rFonts w:eastAsia="OTNEJMQuadraatSmallCap"/>
          <w:highlight w:val="yellow"/>
          <w:lang w:eastAsia="en-US"/>
          <w:rPrChange w:id="70" w:author="bwu2" w:date="2012-01-13T09:26:00Z">
            <w:rPr>
              <w:rFonts w:eastAsia="OTNEJMQuadraatSmallCap"/>
              <w:lang w:eastAsia="en-US"/>
            </w:rPr>
          </w:rPrChange>
        </w:rPr>
        <w:fldChar w:fldCharType="begin">
          <w:fldData xml:space="preserve">PEVuZE5vdGU+PENpdGU+PEF1dGhvcj5NYXJjb25pPC9BdXRob3I+PFllYXI+MjAwODwvWWVhcj48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</w:fldData>
        </w:fldChar>
      </w:r>
      <w:r w:rsidR="00D83154" w:rsidRPr="009B7B87">
        <w:rPr>
          <w:rFonts w:eastAsia="OTNEJMQuadraatSmallCap"/>
          <w:highlight w:val="yellow"/>
          <w:lang w:eastAsia="en-US"/>
          <w:rPrChange w:id="71" w:author="bwu2" w:date="2012-01-13T09:26:00Z">
            <w:rPr>
              <w:rFonts w:eastAsia="OTNEJMQuadraatSmallCap"/>
              <w:lang w:eastAsia="en-US"/>
            </w:rPr>
          </w:rPrChange>
        </w:rPr>
        <w:instrText xml:space="preserve"> ADDIN EN.CITE </w:instrText>
      </w:r>
      <w:r w:rsidR="00087A33" w:rsidRPr="009B7B87">
        <w:rPr>
          <w:rFonts w:eastAsia="OTNEJMQuadraatSmallCap"/>
          <w:highlight w:val="yellow"/>
          <w:lang w:eastAsia="en-US"/>
          <w:rPrChange w:id="72" w:author="bwu2" w:date="2012-01-13T09:26:00Z">
            <w:rPr>
              <w:rFonts w:eastAsia="OTNEJMQuadraatSmallCap"/>
              <w:lang w:eastAsia="en-US"/>
            </w:rPr>
          </w:rPrChange>
        </w:rPr>
        <w:fldChar w:fldCharType="begin">
          <w:fldData xml:space="preserve">PEVuZE5vdGU+PENpdGU+PEF1dGhvcj5NYXJjb25pPC9BdXRob3I+PFllYXI+MjAwODwvWWVhcj48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</w:fldData>
        </w:fldChar>
      </w:r>
      <w:r w:rsidR="00D83154" w:rsidRPr="009B7B87">
        <w:rPr>
          <w:rFonts w:eastAsia="OTNEJMQuadraatSmallCap"/>
          <w:highlight w:val="yellow"/>
          <w:lang w:eastAsia="en-US"/>
          <w:rPrChange w:id="73" w:author="bwu2" w:date="2012-01-13T09:26:00Z">
            <w:rPr>
              <w:rFonts w:eastAsia="OTNEJMQuadraatSmallCap"/>
              <w:lang w:eastAsia="en-US"/>
            </w:rPr>
          </w:rPrChange>
        </w:rPr>
        <w:instrText xml:space="preserve"> ADDIN EN.CITE.DATA </w:instrText>
      </w:r>
      <w:r w:rsidR="00087A33" w:rsidRPr="009B7B87">
        <w:rPr>
          <w:rFonts w:eastAsia="OTNEJMQuadraatSmallCap"/>
          <w:highlight w:val="yellow"/>
          <w:lang w:eastAsia="en-US"/>
          <w:rPrChange w:id="74" w:author="bwu2" w:date="2012-01-13T09:26:00Z">
            <w:rPr>
              <w:rFonts w:eastAsia="OTNEJMQuadraatSmallCap"/>
              <w:lang w:eastAsia="en-US"/>
            </w:rPr>
          </w:rPrChange>
        </w:rPr>
      </w:r>
      <w:r w:rsidR="00087A33" w:rsidRPr="009B7B87">
        <w:rPr>
          <w:rFonts w:eastAsia="OTNEJMQuadraatSmallCap"/>
          <w:highlight w:val="yellow"/>
          <w:lang w:eastAsia="en-US"/>
          <w:rPrChange w:id="75" w:author="bwu2" w:date="2012-01-13T09:26:00Z">
            <w:rPr>
              <w:rFonts w:eastAsia="OTNEJMQuadraatSmallCap"/>
              <w:lang w:eastAsia="en-US"/>
            </w:rPr>
          </w:rPrChange>
        </w:rPr>
        <w:fldChar w:fldCharType="end"/>
      </w:r>
      <w:r w:rsidR="00087A33" w:rsidRPr="009B7B87">
        <w:rPr>
          <w:rFonts w:eastAsia="OTNEJMQuadraatSmallCap"/>
          <w:highlight w:val="yellow"/>
          <w:lang w:eastAsia="en-US"/>
          <w:rPrChange w:id="76" w:author="bwu2" w:date="2012-01-13T09:26:00Z">
            <w:rPr>
              <w:rFonts w:eastAsia="OTNEJMQuadraatSmallCap"/>
              <w:lang w:eastAsia="en-US"/>
            </w:rPr>
          </w:rPrChange>
        </w:rPr>
      </w:r>
      <w:r w:rsidR="00087A33" w:rsidRPr="009B7B87">
        <w:rPr>
          <w:rFonts w:eastAsia="OTNEJMQuadraatSmallCap"/>
          <w:highlight w:val="yellow"/>
          <w:lang w:eastAsia="en-US"/>
          <w:rPrChange w:id="77" w:author="bwu2" w:date="2012-01-13T09:26:00Z">
            <w:rPr>
              <w:rFonts w:eastAsia="OTNEJMQuadraatSmallCap"/>
              <w:lang w:eastAsia="en-US"/>
            </w:rPr>
          </w:rPrChange>
        </w:rPr>
        <w:fldChar w:fldCharType="separate"/>
      </w:r>
      <w:r w:rsidR="00D83154" w:rsidRPr="009B7B87">
        <w:rPr>
          <w:rFonts w:eastAsia="OTNEJMQuadraatSmallCap"/>
          <w:noProof/>
          <w:highlight w:val="yellow"/>
          <w:lang w:eastAsia="en-US"/>
          <w:rPrChange w:id="78" w:author="bwu2" w:date="2012-01-13T09:26:00Z">
            <w:rPr>
              <w:rFonts w:eastAsia="OTNEJMQuadraatSmallCap"/>
              <w:noProof/>
              <w:lang w:eastAsia="en-US"/>
            </w:rPr>
          </w:rPrChange>
        </w:rPr>
        <w:t>[</w:t>
      </w:r>
      <w:r w:rsidR="00087A33" w:rsidRPr="009B7B87">
        <w:rPr>
          <w:highlight w:val="yellow"/>
          <w:rPrChange w:id="79" w:author="bwu2" w:date="2012-01-13T09:26:00Z">
            <w:rPr/>
          </w:rPrChange>
        </w:rPr>
        <w:fldChar w:fldCharType="begin"/>
      </w:r>
      <w:r w:rsidR="00087A33" w:rsidRPr="009B7B87">
        <w:rPr>
          <w:highlight w:val="yellow"/>
          <w:rPrChange w:id="80" w:author="bwu2" w:date="2012-01-13T09:26:00Z">
            <w:rPr/>
          </w:rPrChange>
        </w:rPr>
        <w:instrText>HYPERLINK \l "_ENREF_5" \o "Marconi, 2008 #266"</w:instrText>
      </w:r>
      <w:r w:rsidR="00087A33" w:rsidRPr="009B7B87">
        <w:rPr>
          <w:highlight w:val="yellow"/>
          <w:rPrChange w:id="81" w:author="bwu2" w:date="2012-01-13T09:26:00Z">
            <w:rPr/>
          </w:rPrChange>
        </w:rPr>
        <w:fldChar w:fldCharType="separate"/>
      </w:r>
      <w:r w:rsidR="002555D1" w:rsidRPr="009B7B87">
        <w:rPr>
          <w:rFonts w:eastAsia="OTNEJMQuadraatSmallCap"/>
          <w:noProof/>
          <w:highlight w:val="yellow"/>
          <w:lang w:eastAsia="en-US"/>
          <w:rPrChange w:id="82" w:author="bwu2" w:date="2012-01-13T09:26:00Z">
            <w:rPr>
              <w:rFonts w:eastAsia="OTNEJMQuadraatSmallCap"/>
              <w:noProof/>
              <w:lang w:eastAsia="en-US"/>
            </w:rPr>
          </w:rPrChange>
        </w:rPr>
        <w:t>5</w:t>
      </w:r>
      <w:r w:rsidR="00087A33" w:rsidRPr="009B7B87">
        <w:rPr>
          <w:highlight w:val="yellow"/>
          <w:rPrChange w:id="83" w:author="bwu2" w:date="2012-01-13T09:26:00Z">
            <w:rPr/>
          </w:rPrChange>
        </w:rPr>
        <w:fldChar w:fldCharType="end"/>
      </w:r>
      <w:r w:rsidR="00D83154" w:rsidRPr="009B7B87">
        <w:rPr>
          <w:rFonts w:eastAsia="OTNEJMQuadraatSmallCap"/>
          <w:noProof/>
          <w:highlight w:val="yellow"/>
          <w:lang w:eastAsia="en-US"/>
          <w:rPrChange w:id="84" w:author="bwu2" w:date="2012-01-13T09:26:00Z">
            <w:rPr>
              <w:rFonts w:eastAsia="OTNEJMQuadraatSmallCap"/>
              <w:noProof/>
              <w:lang w:eastAsia="en-US"/>
            </w:rPr>
          </w:rPrChange>
        </w:rPr>
        <w:t>]</w:t>
      </w:r>
      <w:r w:rsidR="00087A33" w:rsidRPr="009B7B87">
        <w:rPr>
          <w:rFonts w:eastAsia="OTNEJMQuadraatSmallCap"/>
          <w:highlight w:val="yellow"/>
          <w:lang w:eastAsia="en-US"/>
          <w:rPrChange w:id="85" w:author="bwu2" w:date="2012-01-13T09:26:00Z">
            <w:rPr>
              <w:rFonts w:eastAsia="OTNEJMQuadraatSmallCap"/>
              <w:lang w:eastAsia="en-US"/>
            </w:rPr>
          </w:rPrChange>
        </w:rPr>
        <w:fldChar w:fldCharType="end"/>
      </w:r>
      <w:r w:rsidR="009220D2" w:rsidRPr="007D3354">
        <w:rPr>
          <w:rFonts w:eastAsia="OTNEJMQuadraatSmallCap"/>
          <w:lang w:eastAsia="en-US"/>
        </w:rPr>
        <w:t xml:space="preserve"> </w:t>
      </w:r>
      <w:r w:rsidR="00C941DA">
        <w:rPr>
          <w:rFonts w:eastAsia="OTNEJMQuadraatSmallCap"/>
          <w:lang w:eastAsia="en-US"/>
        </w:rPr>
        <w:t xml:space="preserve">Although some of these patients had </w:t>
      </w:r>
      <w:r w:rsidR="007E787D" w:rsidRPr="007D3354">
        <w:rPr>
          <w:rFonts w:eastAsia="OTNEJMQuadraatSmallCap"/>
          <w:lang w:eastAsia="en-US"/>
        </w:rPr>
        <w:t>prior</w:t>
      </w:r>
      <w:r w:rsidR="00C941DA">
        <w:rPr>
          <w:rFonts w:eastAsia="OTNEJMQuadraatSmallCap"/>
          <w:lang w:eastAsia="en-US"/>
        </w:rPr>
        <w:t xml:space="preserve"> suboptimal</w:t>
      </w:r>
      <w:r w:rsidR="00166B39" w:rsidRPr="007D3354">
        <w:rPr>
          <w:rFonts w:eastAsia="OTNEJMQuadraatSmallCap"/>
          <w:lang w:eastAsia="en-US"/>
        </w:rPr>
        <w:t xml:space="preserve"> ART</w:t>
      </w:r>
      <w:r w:rsidR="00C941DA">
        <w:rPr>
          <w:rFonts w:eastAsia="OTNEJMQuadraatSmallCap"/>
          <w:lang w:eastAsia="en-US"/>
        </w:rPr>
        <w:t xml:space="preserve">, most were naïve and </w:t>
      </w:r>
      <w:r w:rsidR="007E787D" w:rsidRPr="007D3354">
        <w:rPr>
          <w:rFonts w:eastAsia="OTNEJMQuadraatSmallCap"/>
          <w:lang w:eastAsia="en-US"/>
        </w:rPr>
        <w:t xml:space="preserve">failing </w:t>
      </w:r>
      <w:r w:rsidR="00166B39" w:rsidRPr="007D3354">
        <w:rPr>
          <w:rFonts w:eastAsia="OTNEJMQuadraatSmallCap"/>
          <w:lang w:eastAsia="en-US"/>
        </w:rPr>
        <w:t xml:space="preserve">on </w:t>
      </w:r>
      <w:r w:rsidR="007E787D" w:rsidRPr="007D3354">
        <w:rPr>
          <w:rFonts w:eastAsia="OTNEJMQuadraatSmallCap"/>
          <w:lang w:eastAsia="en-US"/>
        </w:rPr>
        <w:t xml:space="preserve">a </w:t>
      </w:r>
      <w:r w:rsidR="00166B39" w:rsidRPr="007D3354">
        <w:rPr>
          <w:rFonts w:eastAsia="OTNEJMQuadraatSmallCap"/>
          <w:lang w:eastAsia="en-US"/>
        </w:rPr>
        <w:t>D4T</w:t>
      </w:r>
      <w:r w:rsidR="007E787D" w:rsidRPr="007D3354">
        <w:rPr>
          <w:rFonts w:eastAsia="OTNEJMQuadraatSmallCap"/>
          <w:lang w:eastAsia="en-US"/>
        </w:rPr>
        <w:t>,</w:t>
      </w:r>
      <w:r w:rsidR="001278ED">
        <w:rPr>
          <w:rFonts w:eastAsia="OTNEJMQuadraatSmallCap"/>
          <w:lang w:eastAsia="en-US"/>
        </w:rPr>
        <w:t xml:space="preserve"> </w:t>
      </w:r>
      <w:r w:rsidR="00166B39" w:rsidRPr="007D3354">
        <w:rPr>
          <w:rFonts w:eastAsia="OTNEJMQuadraatSmallCap"/>
          <w:lang w:eastAsia="en-US"/>
        </w:rPr>
        <w:t>DDI</w:t>
      </w:r>
      <w:r w:rsidR="007E787D" w:rsidRPr="007D3354">
        <w:rPr>
          <w:rFonts w:eastAsia="OTNEJMQuadraatSmallCap"/>
          <w:lang w:eastAsia="en-US"/>
        </w:rPr>
        <w:t xml:space="preserve"> or</w:t>
      </w:r>
      <w:r w:rsidR="001278ED">
        <w:rPr>
          <w:rFonts w:eastAsia="OTNEJMQuadraatSmallCap"/>
          <w:lang w:eastAsia="en-US"/>
        </w:rPr>
        <w:t xml:space="preserve"> </w:t>
      </w:r>
      <w:r w:rsidR="00166B39" w:rsidRPr="007D3354">
        <w:rPr>
          <w:rFonts w:eastAsia="OTNEJMQuadraatSmallCap"/>
          <w:lang w:eastAsia="en-US"/>
        </w:rPr>
        <w:t>AZT</w:t>
      </w:r>
      <w:r w:rsidR="001F0668">
        <w:rPr>
          <w:rFonts w:eastAsia="OTNEJMQuadraatSmallCap"/>
          <w:lang w:eastAsia="en-US"/>
        </w:rPr>
        <w:t>-</w:t>
      </w:r>
      <w:r w:rsidR="007E787D" w:rsidRPr="007D3354">
        <w:rPr>
          <w:rFonts w:eastAsia="OTNEJMQuadraatSmallCap"/>
          <w:lang w:eastAsia="en-US"/>
        </w:rPr>
        <w:t xml:space="preserve">based regimen. </w:t>
      </w:r>
      <w:r w:rsidR="006A6572" w:rsidRPr="007D3354">
        <w:rPr>
          <w:lang w:eastAsia="en-US"/>
        </w:rPr>
        <w:t>Of concern, patients in areas in which subtype C was endemic had a high rate (</w:t>
      </w:r>
      <w:r w:rsidR="006A6572" w:rsidRPr="009B7B87">
        <w:rPr>
          <w:highlight w:val="yellow"/>
          <w:lang w:eastAsia="en-US"/>
          <w:rPrChange w:id="86" w:author="bwu2" w:date="2012-01-13T09:26:00Z">
            <w:rPr>
              <w:lang w:eastAsia="en-US"/>
            </w:rPr>
          </w:rPrChange>
        </w:rPr>
        <w:t>approximately 20%)</w:t>
      </w:r>
      <w:r w:rsidR="006A6572" w:rsidRPr="007D3354">
        <w:rPr>
          <w:lang w:eastAsia="en-US"/>
        </w:rPr>
        <w:t xml:space="preserve"> of the K65R </w:t>
      </w:r>
      <w:proofErr w:type="spellStart"/>
      <w:r w:rsidR="006A6572" w:rsidRPr="007D3354">
        <w:rPr>
          <w:lang w:eastAsia="en-US"/>
        </w:rPr>
        <w:t>multinucleoside</w:t>
      </w:r>
      <w:proofErr w:type="spellEnd"/>
      <w:r w:rsidR="006A6572" w:rsidRPr="007D3354">
        <w:rPr>
          <w:lang w:eastAsia="en-US"/>
        </w:rPr>
        <w:t xml:space="preserve"> resistance mutation, the K70E mutation, or both </w:t>
      </w:r>
      <w:r w:rsidR="001278ED">
        <w:rPr>
          <w:lang w:eastAsia="en-US"/>
        </w:rPr>
        <w:t>m</w:t>
      </w:r>
      <w:r w:rsidR="006A6572" w:rsidRPr="007D3354">
        <w:rPr>
          <w:lang w:eastAsia="en-US"/>
        </w:rPr>
        <w:t xml:space="preserve">utations after receiving drug regimens based on </w:t>
      </w:r>
      <w:r w:rsidR="001278ED">
        <w:rPr>
          <w:lang w:eastAsia="en-US"/>
        </w:rPr>
        <w:t>D4T</w:t>
      </w:r>
      <w:r w:rsidR="006A6572" w:rsidRPr="007D3354">
        <w:rPr>
          <w:lang w:eastAsia="en-US"/>
        </w:rPr>
        <w:t xml:space="preserve"> or </w:t>
      </w:r>
      <w:r w:rsidR="001278ED">
        <w:rPr>
          <w:lang w:eastAsia="en-US"/>
        </w:rPr>
        <w:t>DDI</w:t>
      </w:r>
      <w:r w:rsidR="006A6572" w:rsidRPr="007D3354">
        <w:rPr>
          <w:lang w:eastAsia="en-US"/>
        </w:rPr>
        <w:t>.</w:t>
      </w:r>
      <w:r w:rsidR="00087A33" w:rsidRPr="007D3354">
        <w:rPr>
          <w:lang w:eastAsia="en-US"/>
        </w:rPr>
        <w:fldChar w:fldCharType="begin"/>
      </w:r>
      <w:r w:rsidR="00D83154">
        <w:rPr>
          <w:lang w:eastAsia="en-US"/>
        </w:rPr>
        <w:instrText xml:space="preserve"> ADDIN EN.CITE &lt;EndNote&gt;&lt;Cite&gt;&lt;Author&gt;Wainberg&lt;/Author&gt;&lt;Year&gt;2011&lt;/Year&gt;&lt;RecNum&gt;1035&lt;/RecNum&gt;&lt;DisplayText&gt;[4]&lt;/DisplayText&gt;&lt;record&gt;&lt;rec-number&gt;1035&lt;/rec-number&gt;&lt;foreign-keys&gt;&lt;key app="EN" db-id="29zfxpe5fdw2xnexz5qv9r5qd9pfpwerddrz"&gt;1035&lt;/key&gt;&lt;/foreign-keys&gt;&lt;ref-type name="Journal Article"&gt;17&lt;/ref-type&gt;&lt;contributors&gt;&lt;authors&gt;&lt;author&gt;Wainberg, M. A.&lt;/author&gt;&lt;author&gt;Zaharatos, G. J.&lt;/author&gt;&lt;author&gt;Brenner, B. G.&lt;/author&gt;&lt;/authors&gt;&lt;/contributors&gt;&lt;auth-address&gt;McGill University AIDS Centre, Lady Davis Institute, Jewish General Hospital, Montreal, QC H3T 1E2, Canada. mark.wainberg@mcgill.ca&lt;/auth-address&gt;&lt;titles&gt;&lt;title&gt;Development of antiretroviral drug resistance&lt;/title&gt;&lt;secondary-title&gt;The New England journal of medicine&lt;/secondary-title&gt;&lt;alt-title&gt;N Engl J Med&lt;/alt-title&gt;&lt;/titles&gt;&lt;alt-periodical&gt;&lt;full-title&gt;N Engl J Med&lt;/full-title&gt;&lt;/alt-periodical&gt;&lt;pages&gt;637-46&lt;/pages&gt;&lt;volume&gt;365&lt;/volume&gt;&lt;number&gt;7&lt;/number&gt;&lt;edition&gt;2011/08/19&lt;/edition&gt;&lt;keywords&gt;&lt;keyword&gt;Anti-Retroviral Agents/pharmacology/*therapeutic use&lt;/keyword&gt;&lt;keyword&gt;Drug Resistance, Viral/*genetics&lt;/keyword&gt;&lt;keyword&gt;Drug Therapy, Combination&lt;/keyword&gt;&lt;keyword&gt;HIV Infections/*drug therapy&lt;/keyword&gt;&lt;keyword&gt;HIV Integrase Inhibitors/therapeutic use&lt;/keyword&gt;&lt;keyword&gt;HIV Protease Inhibitors/therapeutic use&lt;/keyword&gt;&lt;keyword&gt;HIV-1/drug effects/*genetics&lt;/keyword&gt;&lt;keyword&gt;Humans&lt;/keyword&gt;&lt;keyword&gt;Mutation&lt;/keyword&gt;&lt;keyword&gt;Reverse Transcriptase Inhibitors/therapeutic use&lt;/keyword&gt;&lt;/keywords&gt;&lt;dates&gt;&lt;year&gt;2011&lt;/year&gt;&lt;pub-dates&gt;&lt;date&gt;Aug 18&lt;/date&gt;&lt;/pub-dates&gt;&lt;/dates&gt;&lt;isbn&gt;1533-4406 (Electronic)&amp;#xD;0028-4793 (Linking)&lt;/isbn&gt;&lt;accession-num&gt;21848464&lt;/accession-num&gt;&lt;urls&gt;&lt;related-urls&gt;&lt;url&gt;http://www.ncbi.nlm.nih.gov/pubmed/21848464&lt;/url&gt;&lt;/related-urls&gt;&lt;/urls&gt;&lt;electronic-resource-num&gt;10.1056/NEJMra1004180&lt;/electronic-resource-num&gt;&lt;language&gt;eng&lt;/language&gt;&lt;/record&gt;&lt;/Cite&gt;&lt;/EndNote&gt;</w:instrText>
      </w:r>
      <w:r w:rsidR="00087A33" w:rsidRPr="007D3354">
        <w:rPr>
          <w:lang w:eastAsia="en-US"/>
        </w:rPr>
        <w:fldChar w:fldCharType="separate"/>
      </w:r>
      <w:r w:rsidR="00D83154">
        <w:rPr>
          <w:noProof/>
          <w:lang w:eastAsia="en-US"/>
        </w:rPr>
        <w:t>[</w:t>
      </w:r>
      <w:hyperlink w:anchor="_ENREF_4" w:tooltip="Wainberg, 2011 #1035" w:history="1">
        <w:r w:rsidR="002555D1">
          <w:rPr>
            <w:noProof/>
            <w:lang w:eastAsia="en-US"/>
          </w:rPr>
          <w:t>4</w:t>
        </w:r>
      </w:hyperlink>
      <w:r w:rsidR="00D83154">
        <w:rPr>
          <w:noProof/>
          <w:lang w:eastAsia="en-US"/>
        </w:rPr>
        <w:t>]</w:t>
      </w:r>
      <w:r w:rsidR="00087A33" w:rsidRPr="007D3354">
        <w:rPr>
          <w:lang w:eastAsia="en-US"/>
        </w:rPr>
        <w:fldChar w:fldCharType="end"/>
      </w:r>
      <w:r w:rsidR="009220D2" w:rsidRPr="007D3354">
        <w:rPr>
          <w:lang w:eastAsia="en-US"/>
        </w:rPr>
        <w:t xml:space="preserve"> </w:t>
      </w:r>
      <w:r w:rsidR="006A6572" w:rsidRPr="007D3354">
        <w:rPr>
          <w:lang w:eastAsia="en-US"/>
        </w:rPr>
        <w:t xml:space="preserve">K65R was also detected in </w:t>
      </w:r>
      <w:r w:rsidR="006A6572" w:rsidRPr="009B7B87">
        <w:rPr>
          <w:highlight w:val="yellow"/>
          <w:lang w:eastAsia="en-US"/>
          <w:rPrChange w:id="87" w:author="bwu2" w:date="2012-01-13T09:27:00Z">
            <w:rPr>
              <w:lang w:eastAsia="en-US"/>
            </w:rPr>
          </w:rPrChange>
        </w:rPr>
        <w:t>7 to 15%</w:t>
      </w:r>
      <w:r w:rsidR="006A6572" w:rsidRPr="007D3354">
        <w:rPr>
          <w:lang w:eastAsia="en-US"/>
        </w:rPr>
        <w:t xml:space="preserve"> of patients in South Africa who did not have a response to first- or second-line reg</w:t>
      </w:r>
      <w:r w:rsidR="001278ED">
        <w:rPr>
          <w:lang w:eastAsia="en-US"/>
        </w:rPr>
        <w:t>imens with D4T, DDI</w:t>
      </w:r>
      <w:r w:rsidR="006A6572" w:rsidRPr="007D3354">
        <w:rPr>
          <w:lang w:eastAsia="en-US"/>
        </w:rPr>
        <w:t xml:space="preserve">, or </w:t>
      </w:r>
      <w:r w:rsidR="001278ED">
        <w:rPr>
          <w:lang w:eastAsia="en-US"/>
        </w:rPr>
        <w:t>AZT</w:t>
      </w:r>
      <w:r w:rsidR="006A6572" w:rsidRPr="007D3354">
        <w:rPr>
          <w:lang w:eastAsia="en-US"/>
        </w:rPr>
        <w:t xml:space="preserve"> as the nucleoside backbone.</w:t>
      </w:r>
      <w:r w:rsidR="00087A33" w:rsidRPr="007D3354">
        <w:rPr>
          <w:lang w:eastAsia="en-US"/>
        </w:rPr>
        <w:fldChar w:fldCharType="begin"/>
      </w:r>
      <w:r w:rsidR="00D83154">
        <w:rPr>
          <w:lang w:eastAsia="en-US"/>
        </w:rPr>
        <w:instrText xml:space="preserve"> ADDIN EN.CITE &lt;EndNote&gt;&lt;Cite&gt;&lt;Author&gt;Brenner&lt;/Author&gt;&lt;Year&gt;2009&lt;/Year&gt;&lt;RecNum&gt;1036&lt;/RecNum&gt;&lt;DisplayText&gt;[2]&lt;/DisplayText&gt;&lt;record&gt;&lt;rec-number&gt;1036&lt;/rec-number&gt;&lt;foreign-keys&gt;&lt;key app="EN" db-id="29zfxpe5fdw2xnexz5qv9r5qd9pfpwerddrz"&gt;1036&lt;/key&gt;&lt;/foreign-keys&gt;&lt;ref-type name="Journal Article"&gt;17&lt;/ref-type&gt;&lt;contributors&gt;&lt;authors&gt;&lt;author&gt;Brenner, B. G.&lt;/author&gt;&lt;author&gt;Coutsinos, D.&lt;/author&gt;&lt;/authors&gt;&lt;/contributors&gt;&lt;auth-address&gt;McGill AIDS Centre, Lady Davis Institute, 3755 Cote Ste. Catherine Road, Montreal, Quebec, H3T 1E2, Canada.&lt;/auth-address&gt;&lt;titles&gt;&lt;title&gt;The K65R mutation in HIV-1 reverse transcriptase: genetic barriers, resistance profile and clinical implications&lt;/title&gt;&lt;secondary-title&gt;HIV therapy&lt;/secondary-title&gt;&lt;alt-title&gt;HIV Ther&lt;/alt-title&gt;&lt;/titles&gt;&lt;periodical&gt;&lt;full-title&gt;HIV therapy&lt;/full-title&gt;&lt;abbr-1&gt;HIV Ther&lt;/abbr-1&gt;&lt;/periodical&gt;&lt;alt-periodical&gt;&lt;full-title&gt;HIV therapy&lt;/full-title&gt;&lt;abbr-1&gt;HIV Ther&lt;/abbr-1&gt;&lt;/alt-periodical&gt;&lt;pages&gt;583-594&lt;/pages&gt;&lt;volume&gt;3&lt;/volume&gt;&lt;number&gt;6&lt;/number&gt;&lt;edition&gt;2010/03/02&lt;/edition&gt;&lt;dates&gt;&lt;year&gt;2009&lt;/year&gt;&lt;pub-dates&gt;&lt;date&gt;Nov 1&lt;/date&gt;&lt;/pub-dates&gt;&lt;/dates&gt;&lt;isbn&gt;1758-4329 (Electronic)&amp;#xD;1758-4329 (Linking)&lt;/isbn&gt;&lt;accession-num&gt;20190870&lt;/accession-num&gt;&lt;urls&gt;&lt;related-urls&gt;&lt;url&gt;http://www.ncbi.nlm.nih.gov/pubmed/20190870&lt;/url&gt;&lt;/related-urls&gt;&lt;/urls&gt;&lt;custom2&gt;2826981&lt;/custom2&gt;&lt;electronic-resource-num&gt;10.2217/hiv.09.40&lt;/electronic-resource-num&gt;&lt;language&gt;Eng&lt;/language&gt;&lt;/record&gt;&lt;/Cite&gt;&lt;/EndNote&gt;</w:instrText>
      </w:r>
      <w:r w:rsidR="00087A33" w:rsidRPr="007D3354">
        <w:rPr>
          <w:lang w:eastAsia="en-US"/>
        </w:rPr>
        <w:fldChar w:fldCharType="separate"/>
      </w:r>
      <w:r w:rsidR="00D83154">
        <w:rPr>
          <w:noProof/>
          <w:lang w:eastAsia="en-US"/>
        </w:rPr>
        <w:t>[</w:t>
      </w:r>
      <w:hyperlink w:anchor="_ENREF_2" w:tooltip="Brenner, 2009 #1036" w:history="1">
        <w:r w:rsidR="002555D1">
          <w:rPr>
            <w:noProof/>
            <w:lang w:eastAsia="en-US"/>
          </w:rPr>
          <w:t>2</w:t>
        </w:r>
      </w:hyperlink>
      <w:r w:rsidR="00D83154">
        <w:rPr>
          <w:noProof/>
          <w:lang w:eastAsia="en-US"/>
        </w:rPr>
        <w:t>]</w:t>
      </w:r>
      <w:r w:rsidR="00087A33" w:rsidRPr="007D3354">
        <w:rPr>
          <w:lang w:eastAsia="en-US"/>
        </w:rPr>
        <w:fldChar w:fldCharType="end"/>
      </w:r>
    </w:p>
    <w:p w:rsidR="006A6572" w:rsidRPr="007D3354" w:rsidRDefault="00757E87" w:rsidP="009220D2">
      <w:pPr>
        <w:autoSpaceDE w:val="0"/>
        <w:autoSpaceDN w:val="0"/>
        <w:adjustRightInd w:val="0"/>
        <w:spacing w:line="480" w:lineRule="auto"/>
        <w:ind w:firstLine="720"/>
        <w:rPr>
          <w:lang w:eastAsia="en-US"/>
        </w:rPr>
      </w:pPr>
      <w:r w:rsidRPr="007D3354">
        <w:rPr>
          <w:lang w:eastAsia="en-US"/>
        </w:rPr>
        <w:lastRenderedPageBreak/>
        <w:t>S</w:t>
      </w:r>
      <w:r w:rsidR="006A6572" w:rsidRPr="007D3354">
        <w:rPr>
          <w:lang w:eastAsia="en-US"/>
        </w:rPr>
        <w:t xml:space="preserve">ome of these differences in rates of acquisition of K65R or TAMs are doubtless due to treatment regimens and disease stage, as well as access to viral-load testing in many developing countries. This is underscored by the fact that timely introduction of second-line therapy after failure of first-line therapy, which is commonly associated with </w:t>
      </w:r>
      <w:r w:rsidR="006D183A">
        <w:rPr>
          <w:lang w:eastAsia="en-US"/>
        </w:rPr>
        <w:t xml:space="preserve">the </w:t>
      </w:r>
      <w:r w:rsidR="006A6572" w:rsidRPr="007D3354">
        <w:rPr>
          <w:lang w:eastAsia="en-US"/>
        </w:rPr>
        <w:t xml:space="preserve">M184V or NNRTI mutations, should prevent the </w:t>
      </w:r>
      <w:r w:rsidR="006D183A">
        <w:rPr>
          <w:lang w:eastAsia="en-US"/>
        </w:rPr>
        <w:t xml:space="preserve">emergence </w:t>
      </w:r>
      <w:r w:rsidR="006A6572" w:rsidRPr="007D3354">
        <w:rPr>
          <w:lang w:eastAsia="en-US"/>
        </w:rPr>
        <w:t xml:space="preserve">of </w:t>
      </w:r>
      <w:r w:rsidR="006D183A">
        <w:rPr>
          <w:lang w:eastAsia="en-US"/>
        </w:rPr>
        <w:t>thymidine analog mutations (</w:t>
      </w:r>
      <w:r w:rsidR="006A6572" w:rsidRPr="007D3354">
        <w:rPr>
          <w:lang w:eastAsia="en-US"/>
        </w:rPr>
        <w:t>TAMs</w:t>
      </w:r>
      <w:r w:rsidR="006D183A">
        <w:rPr>
          <w:lang w:eastAsia="en-US"/>
        </w:rPr>
        <w:t>)</w:t>
      </w:r>
      <w:r w:rsidR="006A6572" w:rsidRPr="007D3354">
        <w:rPr>
          <w:lang w:eastAsia="en-US"/>
        </w:rPr>
        <w:t xml:space="preserve"> or</w:t>
      </w:r>
      <w:r w:rsidRPr="007D3354">
        <w:rPr>
          <w:lang w:eastAsia="en-US"/>
        </w:rPr>
        <w:t xml:space="preserve"> </w:t>
      </w:r>
      <w:r w:rsidR="006A6572" w:rsidRPr="007D3354">
        <w:rPr>
          <w:lang w:eastAsia="en-US"/>
        </w:rPr>
        <w:t>K65R.</w:t>
      </w:r>
      <w:r w:rsidRPr="007D3354">
        <w:rPr>
          <w:lang w:eastAsia="en-US"/>
        </w:rPr>
        <w:t xml:space="preserve"> </w:t>
      </w:r>
      <w:r w:rsidR="006D183A">
        <w:rPr>
          <w:lang w:eastAsia="en-US"/>
        </w:rPr>
        <w:t>In this analysis, the notable absence of M184V</w:t>
      </w:r>
      <w:r w:rsidR="007473F8">
        <w:rPr>
          <w:lang w:eastAsia="en-US"/>
        </w:rPr>
        <w:t xml:space="preserve"> and TAMs provides some evidence of the antagonism that exists between these mutations and K65R. Although the M184V mutation may have emerged early, they would have been overcome by the more fit K65R variants which likely emerged later.</w:t>
      </w:r>
    </w:p>
    <w:p w:rsidR="009220D2" w:rsidRPr="007D3354" w:rsidRDefault="006D183A" w:rsidP="009220D2">
      <w:pPr>
        <w:autoSpaceDE w:val="0"/>
        <w:autoSpaceDN w:val="0"/>
        <w:adjustRightInd w:val="0"/>
        <w:spacing w:line="480" w:lineRule="auto"/>
        <w:ind w:firstLine="720"/>
        <w:rPr>
          <w:lang w:eastAsia="en-US"/>
        </w:rPr>
      </w:pPr>
      <w:r>
        <w:rPr>
          <w:lang w:eastAsia="en-US"/>
        </w:rPr>
        <w:t>Recent data</w:t>
      </w:r>
      <w:r w:rsidR="006A6572" w:rsidRPr="007D3354">
        <w:rPr>
          <w:lang w:eastAsia="en-US"/>
        </w:rPr>
        <w:t xml:space="preserve"> </w:t>
      </w:r>
      <w:r>
        <w:rPr>
          <w:lang w:eastAsia="en-US"/>
        </w:rPr>
        <w:t>suggest</w:t>
      </w:r>
      <w:r w:rsidR="006A6572" w:rsidRPr="007D3354">
        <w:rPr>
          <w:lang w:eastAsia="en-US"/>
        </w:rPr>
        <w:t xml:space="preserve"> that increased rates</w:t>
      </w:r>
      <w:r w:rsidR="00757E87" w:rsidRPr="007D3354">
        <w:rPr>
          <w:lang w:eastAsia="en-US"/>
        </w:rPr>
        <w:t xml:space="preserve"> </w:t>
      </w:r>
      <w:r w:rsidR="006A6572" w:rsidRPr="007D3354">
        <w:rPr>
          <w:lang w:eastAsia="en-US"/>
        </w:rPr>
        <w:t>of K65R acquisition in subtype C may be due to the nature of the subtype C RNA template and not,</w:t>
      </w:r>
      <w:r w:rsidR="009220D2" w:rsidRPr="007D3354">
        <w:rPr>
          <w:lang w:eastAsia="en-US"/>
        </w:rPr>
        <w:t xml:space="preserve"> </w:t>
      </w:r>
      <w:r w:rsidR="006A6572" w:rsidRPr="007D3354">
        <w:rPr>
          <w:lang w:eastAsia="en-US"/>
        </w:rPr>
        <w:t>for example, to the subtype origin of the viral reverse transcriptase.</w:t>
      </w:r>
      <w:r w:rsidR="009F533F" w:rsidRPr="007D3354">
        <w:rPr>
          <w:vertAlign w:val="superscript"/>
          <w:lang w:eastAsia="en-US"/>
        </w:rPr>
        <w:t xml:space="preserve"> </w:t>
      </w:r>
      <w:r w:rsidR="006A6572" w:rsidRPr="007D3354">
        <w:rPr>
          <w:rFonts w:eastAsia="OTNEJMQuadraatSmallCap"/>
          <w:lang w:eastAsia="en-US"/>
        </w:rPr>
        <w:t xml:space="preserve"> </w:t>
      </w:r>
      <w:r w:rsidR="006A6572" w:rsidRPr="007D3354">
        <w:rPr>
          <w:lang w:eastAsia="en-US"/>
        </w:rPr>
        <w:t>In</w:t>
      </w:r>
      <w:r w:rsidR="009F533F" w:rsidRPr="007D3354">
        <w:rPr>
          <w:lang w:eastAsia="en-US"/>
        </w:rPr>
        <w:t xml:space="preserve"> </w:t>
      </w:r>
      <w:r w:rsidR="006A6572" w:rsidRPr="007D3354">
        <w:rPr>
          <w:lang w:eastAsia="en-US"/>
        </w:rPr>
        <w:t xml:space="preserve"> </w:t>
      </w:r>
      <w:r w:rsidR="009F533F" w:rsidRPr="007D3354">
        <w:rPr>
          <w:lang w:eastAsia="en-US"/>
        </w:rPr>
        <w:t>p</w:t>
      </w:r>
      <w:r w:rsidR="006A6572" w:rsidRPr="007D3354">
        <w:rPr>
          <w:lang w:eastAsia="en-US"/>
        </w:rPr>
        <w:t>articular, subtype C viruses may be especially prone to pausing events at codon 65</w:t>
      </w:r>
      <w:r>
        <w:rPr>
          <w:lang w:eastAsia="en-US"/>
        </w:rPr>
        <w:t xml:space="preserve"> </w:t>
      </w:r>
      <w:r>
        <w:t>produced by a poly</w:t>
      </w:r>
      <w:r w:rsidR="007473F8">
        <w:t>-</w:t>
      </w:r>
      <w:r>
        <w:t xml:space="preserve">Adenine stretch that allows for misalignment, </w:t>
      </w:r>
      <w:proofErr w:type="spellStart"/>
      <w:r>
        <w:t>misincorporation</w:t>
      </w:r>
      <w:proofErr w:type="spellEnd"/>
      <w:r>
        <w:t xml:space="preserve">, strand transfer, insertions, deletions and </w:t>
      </w:r>
      <w:proofErr w:type="spellStart"/>
      <w:r>
        <w:t>recombinations</w:t>
      </w:r>
      <w:proofErr w:type="spellEnd"/>
      <w:r w:rsidR="006A6572" w:rsidRPr="007D3354">
        <w:rPr>
          <w:lang w:eastAsia="en-US"/>
        </w:rPr>
        <w:t>, facilitating the acquisition of K65R during reverse transcription.</w:t>
      </w:r>
      <w:r w:rsidR="00087A33" w:rsidRPr="007D3354">
        <w:rPr>
          <w:lang w:eastAsia="en-US"/>
        </w:rPr>
        <w:fldChar w:fldCharType="begin"/>
      </w:r>
      <w:r w:rsidR="00D83154">
        <w:rPr>
          <w:lang w:eastAsia="en-US"/>
        </w:rPr>
        <w:instrText xml:space="preserve"> ADDIN EN.CITE &lt;EndNote&gt;&lt;Cite&gt;&lt;Author&gt;Coutsinos&lt;/Author&gt;&lt;Year&gt;2009&lt;/Year&gt;&lt;RecNum&gt;1037&lt;/RecNum&gt;&lt;DisplayText&gt;[3]&lt;/DisplayText&gt;&lt;record&gt;&lt;rec-number&gt;1037&lt;/rec-number&gt;&lt;foreign-keys&gt;&lt;key app="EN" db-id="29zfxpe5fdw2xnexz5qv9r5qd9pfpwerddrz"&gt;1037&lt;/key&gt;&lt;/foreign-keys&gt;&lt;ref-type name="Journal Article"&gt;17&lt;/ref-type&gt;&lt;contributors&gt;&lt;authors&gt;&lt;author&gt;Coutsinos, D.&lt;/author&gt;&lt;author&gt;Invernizzi, C. F.&lt;/author&gt;&lt;author&gt;Xu, H.&lt;/author&gt;&lt;author&gt;Moisi, D.&lt;/author&gt;&lt;author&gt;Oliveira, M.&lt;/author&gt;&lt;author&gt;Brenner, B. G.&lt;/author&gt;&lt;author&gt;Wainberg, M. A.&lt;/author&gt;&lt;/authors&gt;&lt;/contributors&gt;&lt;auth-address&gt;McGill University AIDS Center, McGill University, Lady Davis Institute for Medical Research, Sir Mortimer B. Davis Jewish General Hospital, Montreal, Canada.&lt;/auth-address&gt;&lt;titles&gt;&lt;title&gt;Template usage is responsible for the preferential acquisition of the K65R reverse transcriptase mutation in subtype C variants of human immunodeficiency virus type 1&lt;/title&gt;&lt;secondary-title&gt;Journal of virology&lt;/secondary-title&gt;&lt;alt-title&gt;J Virol&lt;/alt-title&gt;&lt;/titles&gt;&lt;alt-periodical&gt;&lt;full-title&gt;J Virol&lt;/full-title&gt;&lt;/alt-periodical&gt;&lt;pages&gt;2029-33&lt;/pages&gt;&lt;volume&gt;83&lt;/volume&gt;&lt;number&gt;4&lt;/number&gt;&lt;edition&gt;2008/12/17&lt;/edition&gt;&lt;keywords&gt;&lt;keyword&gt;Amino Acid Substitution/genetics&lt;/keyword&gt;&lt;keyword&gt;DNA, Viral/*biosynthesis&lt;/keyword&gt;&lt;keyword&gt;HIV Reverse Transcriptase/*genetics/*metabolism&lt;/keyword&gt;&lt;keyword&gt;HIV-1/*genetics&lt;/keyword&gt;&lt;keyword&gt;Humans&lt;/keyword&gt;&lt;keyword&gt;*Mutation, Missense&lt;/keyword&gt;&lt;keyword&gt;*Templates, Genetic&lt;/keyword&gt;&lt;/keywords&gt;&lt;dates&gt;&lt;year&gt;2009&lt;/year&gt;&lt;pub-dates&gt;&lt;date&gt;Feb&lt;/date&gt;&lt;/pub-dates&gt;&lt;/dates&gt;&lt;isbn&gt;1098-5514 (Electronic)&amp;#xD;0022-538X (Linking)&lt;/isbn&gt;&lt;accession-num&gt;19073730&lt;/accession-num&gt;&lt;work-type&gt;Research Support, Non-U.S. Gov&amp;apos;t&lt;/work-type&gt;&lt;urls&gt;&lt;related-urls&gt;&lt;url&gt;http://www.ncbi.nlm.nih.gov/pubmed/19073730&lt;/url&gt;&lt;/related-urls&gt;&lt;/urls&gt;&lt;custom2&gt;2643749&lt;/custom2&gt;&lt;electronic-resource-num&gt;10.1128/JVI.01349-08&lt;/electronic-resource-num&gt;&lt;language&gt;eng&lt;/language&gt;&lt;/record&gt;&lt;/Cite&gt;&lt;/EndNote&gt;</w:instrText>
      </w:r>
      <w:r w:rsidR="00087A33" w:rsidRPr="007D3354">
        <w:rPr>
          <w:lang w:eastAsia="en-US"/>
        </w:rPr>
        <w:fldChar w:fldCharType="separate"/>
      </w:r>
      <w:r w:rsidR="00D83154">
        <w:rPr>
          <w:noProof/>
          <w:lang w:eastAsia="en-US"/>
        </w:rPr>
        <w:t>[</w:t>
      </w:r>
      <w:hyperlink w:anchor="_ENREF_3" w:tooltip="Coutsinos, 2009 #1037" w:history="1">
        <w:r w:rsidR="002555D1">
          <w:rPr>
            <w:noProof/>
            <w:lang w:eastAsia="en-US"/>
          </w:rPr>
          <w:t>3</w:t>
        </w:r>
      </w:hyperlink>
      <w:r w:rsidR="00D83154">
        <w:rPr>
          <w:noProof/>
          <w:lang w:eastAsia="en-US"/>
        </w:rPr>
        <w:t>]</w:t>
      </w:r>
      <w:r w:rsidR="00087A33" w:rsidRPr="007D3354">
        <w:rPr>
          <w:lang w:eastAsia="en-US"/>
        </w:rPr>
        <w:fldChar w:fldCharType="end"/>
      </w:r>
      <w:r w:rsidR="009220D2" w:rsidRPr="007D3354">
        <w:rPr>
          <w:vertAlign w:val="superscript"/>
          <w:lang w:eastAsia="en-US"/>
        </w:rPr>
        <w:t xml:space="preserve"> </w:t>
      </w:r>
      <w:r w:rsidR="006A6572" w:rsidRPr="007D3354">
        <w:rPr>
          <w:lang w:eastAsia="en-US"/>
        </w:rPr>
        <w:t xml:space="preserve">Indeed, ultrasensitive </w:t>
      </w:r>
      <w:proofErr w:type="spellStart"/>
      <w:r w:rsidR="006A6572" w:rsidRPr="007D3354">
        <w:rPr>
          <w:lang w:eastAsia="en-US"/>
        </w:rPr>
        <w:t>pyrosequencing</w:t>
      </w:r>
      <w:proofErr w:type="spellEnd"/>
      <w:r w:rsidR="006A6572" w:rsidRPr="007D3354">
        <w:rPr>
          <w:lang w:eastAsia="en-US"/>
        </w:rPr>
        <w:t xml:space="preserve"> methods have also shown that K65R can be selectively transmitted as minority species in some populations that have not received antiretroviral therapy.</w:t>
      </w:r>
      <w:r w:rsidR="00087A33" w:rsidRPr="007D3354">
        <w:rPr>
          <w:lang w:eastAsia="en-US"/>
        </w:rPr>
        <w:fldChar w:fldCharType="begin">
          <w:fldData xml:space="preserve">PEVuZE5vdGU+PENpdGU+PEF1dGhvcj5MaTwvQXV0aG9yPjxZZWFyPjIwMTE8L1llYXI+PFJlY051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</w:fldData>
        </w:fldChar>
      </w:r>
      <w:r w:rsidR="009E62F3">
        <w:rPr>
          <w:lang w:eastAsia="en-US"/>
        </w:rPr>
        <w:instrText xml:space="preserve"> ADDIN EN.CITE </w:instrText>
      </w:r>
      <w:r w:rsidR="00087A33">
        <w:rPr>
          <w:lang w:eastAsia="en-US"/>
        </w:rPr>
        <w:fldChar w:fldCharType="begin">
          <w:fldData xml:space="preserve">PEVuZE5vdGU+PENpdGU+PEF1dGhvcj5MaTwvQXV0aG9yPjxZZWFyPjIwMTE8L1llYXI+PFJlY051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</w:fldData>
        </w:fldChar>
      </w:r>
      <w:r w:rsidR="009E62F3">
        <w:rPr>
          <w:lang w:eastAsia="en-US"/>
        </w:rPr>
        <w:instrText xml:space="preserve"> ADDIN EN.CITE.DATA </w:instrText>
      </w:r>
      <w:r w:rsidR="00087A33">
        <w:rPr>
          <w:lang w:eastAsia="en-US"/>
        </w:rPr>
      </w:r>
      <w:r w:rsidR="00087A33">
        <w:rPr>
          <w:lang w:eastAsia="en-US"/>
        </w:rPr>
        <w:fldChar w:fldCharType="end"/>
      </w:r>
      <w:r w:rsidR="00087A33" w:rsidRPr="007D3354">
        <w:rPr>
          <w:lang w:eastAsia="en-US"/>
        </w:rPr>
      </w:r>
      <w:r w:rsidR="00087A33" w:rsidRPr="007D3354">
        <w:rPr>
          <w:lang w:eastAsia="en-US"/>
        </w:rPr>
        <w:fldChar w:fldCharType="separate"/>
      </w:r>
      <w:r w:rsidR="009E62F3">
        <w:rPr>
          <w:noProof/>
          <w:lang w:eastAsia="en-US"/>
        </w:rPr>
        <w:t>[</w:t>
      </w:r>
      <w:hyperlink w:anchor="_ENREF_7" w:tooltip="Li, 2011 #1038" w:history="1">
        <w:r w:rsidR="002555D1">
          <w:rPr>
            <w:noProof/>
            <w:lang w:eastAsia="en-US"/>
          </w:rPr>
          <w:t>7</w:t>
        </w:r>
      </w:hyperlink>
      <w:r w:rsidR="009E62F3">
        <w:rPr>
          <w:noProof/>
          <w:lang w:eastAsia="en-US"/>
        </w:rPr>
        <w:t>]</w:t>
      </w:r>
      <w:r w:rsidR="00087A33" w:rsidRPr="007D3354">
        <w:rPr>
          <w:lang w:eastAsia="en-US"/>
        </w:rPr>
        <w:fldChar w:fldCharType="end"/>
      </w:r>
    </w:p>
    <w:p w:rsidR="00E937B0" w:rsidRDefault="009F533F" w:rsidP="00132F13">
      <w:pPr>
        <w:autoSpaceDE w:val="0"/>
        <w:autoSpaceDN w:val="0"/>
        <w:adjustRightInd w:val="0"/>
        <w:spacing w:line="480" w:lineRule="auto"/>
        <w:ind w:firstLine="720"/>
        <w:rPr>
          <w:lang w:eastAsia="en-US"/>
        </w:rPr>
      </w:pPr>
      <w:r w:rsidRPr="007D3354">
        <w:rPr>
          <w:lang w:eastAsia="en-US"/>
        </w:rPr>
        <w:t>It may be speculated</w:t>
      </w:r>
      <w:r w:rsidR="000156CC" w:rsidRPr="007D3354">
        <w:rPr>
          <w:lang w:eastAsia="en-US"/>
        </w:rPr>
        <w:t xml:space="preserve"> that </w:t>
      </w:r>
      <w:r w:rsidR="007473F8">
        <w:rPr>
          <w:lang w:eastAsia="en-US"/>
        </w:rPr>
        <w:t xml:space="preserve">varying emergence </w:t>
      </w:r>
      <w:r w:rsidR="000156CC" w:rsidRPr="007D3354">
        <w:rPr>
          <w:lang w:eastAsia="en-US"/>
        </w:rPr>
        <w:t xml:space="preserve">rates </w:t>
      </w:r>
      <w:r w:rsidR="007473F8">
        <w:rPr>
          <w:lang w:eastAsia="en-US"/>
        </w:rPr>
        <w:t>for</w:t>
      </w:r>
      <w:r w:rsidR="000156CC" w:rsidRPr="007D3354">
        <w:rPr>
          <w:lang w:eastAsia="en-US"/>
        </w:rPr>
        <w:t xml:space="preserve"> </w:t>
      </w:r>
      <w:r w:rsidR="007473F8">
        <w:rPr>
          <w:lang w:eastAsia="en-US"/>
        </w:rPr>
        <w:t>DR mutations</w:t>
      </w:r>
      <w:r w:rsidR="000156CC" w:rsidRPr="007D3354">
        <w:rPr>
          <w:lang w:eastAsia="en-US"/>
        </w:rPr>
        <w:t xml:space="preserve"> could have important implications for the durability of treatment efficacy</w:t>
      </w:r>
      <w:r w:rsidRPr="007D3354">
        <w:rPr>
          <w:lang w:eastAsia="en-US"/>
        </w:rPr>
        <w:t xml:space="preserve"> </w:t>
      </w:r>
      <w:commentRangeStart w:id="88"/>
      <w:r w:rsidRPr="007D3354">
        <w:rPr>
          <w:lang w:eastAsia="en-US"/>
        </w:rPr>
        <w:t xml:space="preserve">and this may be </w:t>
      </w:r>
      <w:r w:rsidR="000156CC" w:rsidRPr="007D3354">
        <w:rPr>
          <w:lang w:eastAsia="en-US"/>
        </w:rPr>
        <w:t>true only for the use of substandard drug regimens.</w:t>
      </w:r>
      <w:commentRangeEnd w:id="88"/>
      <w:r w:rsidR="00134215">
        <w:rPr>
          <w:rStyle w:val="CommentReference"/>
        </w:rPr>
        <w:commentReference w:id="88"/>
      </w:r>
      <w:r w:rsidR="009220D2" w:rsidRPr="007D3354">
        <w:rPr>
          <w:lang w:eastAsia="en-US"/>
        </w:rPr>
        <w:t xml:space="preserve"> </w:t>
      </w:r>
      <w:r w:rsidRPr="007D3354">
        <w:rPr>
          <w:lang w:eastAsia="en-US"/>
        </w:rPr>
        <w:t>T</w:t>
      </w:r>
      <w:r w:rsidR="000156CC" w:rsidRPr="007D3354">
        <w:rPr>
          <w:lang w:eastAsia="en-US"/>
        </w:rPr>
        <w:t xml:space="preserve">he K65R mutation emerges faster in subtype C than in </w:t>
      </w:r>
      <w:commentRangeStart w:id="89"/>
      <w:r w:rsidR="000156CC" w:rsidRPr="007D3354">
        <w:rPr>
          <w:lang w:eastAsia="en-US"/>
        </w:rPr>
        <w:t>subtype B</w:t>
      </w:r>
      <w:commentRangeEnd w:id="89"/>
      <w:r w:rsidR="002555D1">
        <w:rPr>
          <w:rStyle w:val="CommentReference"/>
        </w:rPr>
        <w:commentReference w:id="89"/>
      </w:r>
      <w:r w:rsidRPr="007D3354">
        <w:rPr>
          <w:lang w:eastAsia="en-US"/>
        </w:rPr>
        <w:t xml:space="preserve">. </w:t>
      </w:r>
      <w:r w:rsidR="000156CC" w:rsidRPr="007D3354">
        <w:rPr>
          <w:lang w:eastAsia="en-US"/>
        </w:rPr>
        <w:t>K65R is uncommon among patients with subtypes B and C who have received</w:t>
      </w:r>
      <w:r w:rsidR="0022348E" w:rsidRPr="007D3354">
        <w:rPr>
          <w:lang w:eastAsia="en-US"/>
        </w:rPr>
        <w:t xml:space="preserve"> </w:t>
      </w:r>
      <w:r w:rsidR="000156CC" w:rsidRPr="007D3354">
        <w:rPr>
          <w:lang w:eastAsia="en-US"/>
        </w:rPr>
        <w:t xml:space="preserve">either </w:t>
      </w:r>
      <w:proofErr w:type="spellStart"/>
      <w:r w:rsidR="000156CC" w:rsidRPr="007D3354">
        <w:rPr>
          <w:lang w:eastAsia="en-US"/>
        </w:rPr>
        <w:t>tenofovir</w:t>
      </w:r>
      <w:proofErr w:type="spellEnd"/>
      <w:r w:rsidR="000156CC" w:rsidRPr="007D3354">
        <w:rPr>
          <w:lang w:eastAsia="en-US"/>
        </w:rPr>
        <w:t xml:space="preserve"> or a combination of </w:t>
      </w:r>
      <w:proofErr w:type="spellStart"/>
      <w:r w:rsidR="000156CC" w:rsidRPr="007D3354">
        <w:rPr>
          <w:lang w:eastAsia="en-US"/>
        </w:rPr>
        <w:t>tenofovir</w:t>
      </w:r>
      <w:proofErr w:type="spellEnd"/>
      <w:r w:rsidR="000156CC" w:rsidRPr="007D3354">
        <w:rPr>
          <w:lang w:eastAsia="en-US"/>
        </w:rPr>
        <w:t xml:space="preserve"> and </w:t>
      </w:r>
      <w:proofErr w:type="spellStart"/>
      <w:r w:rsidR="000156CC" w:rsidRPr="007D3354">
        <w:rPr>
          <w:lang w:eastAsia="en-US"/>
        </w:rPr>
        <w:t>emtricitabine</w:t>
      </w:r>
      <w:proofErr w:type="spellEnd"/>
      <w:r w:rsidR="000156CC" w:rsidRPr="007D3354">
        <w:rPr>
          <w:lang w:eastAsia="en-US"/>
        </w:rPr>
        <w:t xml:space="preserve"> as part of triple antiretroviral-drug </w:t>
      </w:r>
      <w:commentRangeStart w:id="90"/>
      <w:r w:rsidR="000156CC" w:rsidRPr="007D3354">
        <w:rPr>
          <w:lang w:eastAsia="en-US"/>
        </w:rPr>
        <w:t>therapy</w:t>
      </w:r>
      <w:commentRangeEnd w:id="90"/>
      <w:r w:rsidR="00134215">
        <w:rPr>
          <w:rStyle w:val="CommentReference"/>
        </w:rPr>
        <w:commentReference w:id="90"/>
      </w:r>
      <w:r w:rsidR="000156CC" w:rsidRPr="007D3354">
        <w:rPr>
          <w:lang w:eastAsia="en-US"/>
        </w:rPr>
        <w:t>.</w:t>
      </w:r>
      <w:r w:rsidR="00087A33" w:rsidRPr="007D3354">
        <w:rPr>
          <w:lang w:eastAsia="en-US"/>
        </w:rPr>
        <w:fldChar w:fldCharType="begin"/>
      </w:r>
      <w:r w:rsidR="00D83154">
        <w:rPr>
          <w:lang w:eastAsia="en-US"/>
        </w:rPr>
        <w:instrText xml:space="preserve"> ADDIN EN.CITE &lt;EndNote&gt;&lt;Cite&gt;&lt;Author&gt;Brenner&lt;/Author&gt;&lt;Year&gt;2009&lt;/Year&gt;&lt;RecNum&gt;1036&lt;/RecNum&gt;&lt;DisplayText&gt;[2]&lt;/DisplayText&gt;&lt;record&gt;&lt;rec-number&gt;1036&lt;/rec-number&gt;&lt;foreign-keys&gt;&lt;key app="EN" db-id="29zfxpe5fdw2xnexz5qv9r5qd9pfpwerddrz"&gt;1036&lt;/key&gt;&lt;/foreign-keys&gt;&lt;ref-type name="Journal Article"&gt;17&lt;/ref-type&gt;&lt;contributors&gt;&lt;authors&gt;&lt;author&gt;Brenner, B. G.&lt;/author&gt;&lt;author&gt;Coutsinos, D.&lt;/author&gt;&lt;/authors&gt;&lt;/contributors&gt;&lt;auth-address&gt;McGill AIDS Centre, Lady Davis Institute, 3755 Cote Ste. Catherine Road, Montreal, Quebec, H3T 1E2, Canada.&lt;/auth-address&gt;&lt;titles&gt;&lt;title&gt;The K65R mutation in HIV-1 reverse transcriptase: genetic barriers, resistance profile and clinical implications&lt;/title&gt;&lt;secondary-title&gt;HIV therapy&lt;/secondary-title&gt;&lt;alt-title&gt;HIV Ther&lt;/alt-title&gt;&lt;/titles&gt;&lt;periodical&gt;&lt;full-title&gt;HIV therapy&lt;/full-title&gt;&lt;abbr-1&gt;HIV Ther&lt;/abbr-1&gt;&lt;/periodical&gt;&lt;alt-periodical&gt;&lt;full-title&gt;HIV therapy&lt;/full-title&gt;&lt;abbr-1&gt;HIV Ther&lt;/abbr-1&gt;&lt;/alt-periodical&gt;&lt;pages&gt;583-594&lt;/pages&gt;&lt;volume&gt;3&lt;/volume&gt;&lt;number&gt;6&lt;/number&gt;&lt;edition&gt;2010/03/02&lt;/edition&gt;&lt;dates&gt;&lt;year&gt;2009&lt;/year&gt;&lt;pub-dates&gt;&lt;date&gt;Nov 1&lt;/date&gt;&lt;/pub-dates&gt;&lt;/dates&gt;&lt;isbn&gt;1758-4329 (Electronic)&amp;#xD;1758-4329 (Linking)&lt;/isbn&gt;&lt;accession-num&gt;20190870&lt;/accession-num&gt;&lt;urls&gt;&lt;related-urls&gt;&lt;url&gt;http://www.ncbi.nlm.nih.gov/pubmed/20190870&lt;/url&gt;&lt;/related-urls&gt;&lt;/urls&gt;&lt;custom2&gt;2826981&lt;/custom2&gt;&lt;electronic-resource-num&gt;10.2217/hiv.09.40&lt;/electronic-resource-num&gt;&lt;language&gt;Eng&lt;/language&gt;&lt;/record&gt;&lt;/Cite&gt;&lt;/EndNote&gt;</w:instrText>
      </w:r>
      <w:r w:rsidR="00087A33" w:rsidRPr="007D3354">
        <w:rPr>
          <w:lang w:eastAsia="en-US"/>
        </w:rPr>
        <w:fldChar w:fldCharType="separate"/>
      </w:r>
      <w:r w:rsidR="00D83154">
        <w:rPr>
          <w:noProof/>
          <w:lang w:eastAsia="en-US"/>
        </w:rPr>
        <w:t>[</w:t>
      </w:r>
      <w:hyperlink w:anchor="_ENREF_2" w:tooltip="Brenner, 2009 #1036" w:history="1">
        <w:r w:rsidR="002555D1">
          <w:rPr>
            <w:noProof/>
            <w:lang w:eastAsia="en-US"/>
          </w:rPr>
          <w:t>2</w:t>
        </w:r>
      </w:hyperlink>
      <w:r w:rsidR="00D83154">
        <w:rPr>
          <w:noProof/>
          <w:lang w:eastAsia="en-US"/>
        </w:rPr>
        <w:t>]</w:t>
      </w:r>
      <w:r w:rsidR="00087A33" w:rsidRPr="007D3354">
        <w:rPr>
          <w:lang w:eastAsia="en-US"/>
        </w:rPr>
        <w:fldChar w:fldCharType="end"/>
      </w:r>
      <w:r w:rsidR="009220D2" w:rsidRPr="007D3354">
        <w:rPr>
          <w:rFonts w:eastAsia="OTNEJMQuadraatSmallCap"/>
          <w:lang w:eastAsia="en-US"/>
        </w:rPr>
        <w:t xml:space="preserve"> </w:t>
      </w:r>
      <w:r w:rsidR="000156CC" w:rsidRPr="007D3354">
        <w:rPr>
          <w:lang w:eastAsia="en-US"/>
        </w:rPr>
        <w:t>Although this reflects the use of well</w:t>
      </w:r>
      <w:r w:rsidR="00134215">
        <w:rPr>
          <w:lang w:eastAsia="en-US"/>
        </w:rPr>
        <w:t>-</w:t>
      </w:r>
      <w:r w:rsidR="000156CC" w:rsidRPr="007D3354">
        <w:rPr>
          <w:lang w:eastAsia="en-US"/>
        </w:rPr>
        <w:t>tolerated,</w:t>
      </w:r>
      <w:r w:rsidR="0022348E" w:rsidRPr="007D3354">
        <w:rPr>
          <w:lang w:eastAsia="en-US"/>
        </w:rPr>
        <w:t xml:space="preserve"> </w:t>
      </w:r>
      <w:r w:rsidR="000156CC" w:rsidRPr="007D3354">
        <w:rPr>
          <w:lang w:eastAsia="en-US"/>
        </w:rPr>
        <w:t xml:space="preserve">effective drugs that have long intracellular half-lives and that act in combination to suppress viral replication and prevent the emergence of resistance mutations, larger numbers of patients and follow-up will </w:t>
      </w:r>
      <w:r w:rsidR="000156CC" w:rsidRPr="007D3354">
        <w:rPr>
          <w:lang w:eastAsia="en-US"/>
        </w:rPr>
        <w:lastRenderedPageBreak/>
        <w:t>be required to determine whether any consistent effect of the emergence of K65R in subtype C is clinically relevant.</w:t>
      </w:r>
      <w:r w:rsidR="00087A33" w:rsidRPr="007D3354">
        <w:rPr>
          <w:lang w:eastAsia="en-US"/>
        </w:rPr>
        <w:fldChar w:fldCharType="begin">
          <w:fldData xml:space="preserve">PEVuZE5vdGU+PENpdGU+PEF1dGhvcj5MaTwvQXV0aG9yPjxZZWFyPjIwMTE8L1llYXI+PFJlY051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</w:fldData>
        </w:fldChar>
      </w:r>
      <w:r w:rsidR="009E62F3">
        <w:rPr>
          <w:lang w:eastAsia="en-US"/>
        </w:rPr>
        <w:instrText xml:space="preserve"> ADDIN EN.CITE </w:instrText>
      </w:r>
      <w:r w:rsidR="00087A33">
        <w:rPr>
          <w:lang w:eastAsia="en-US"/>
        </w:rPr>
        <w:fldChar w:fldCharType="begin">
          <w:fldData xml:space="preserve">PEVuZE5vdGU+PENpdGU+PEF1dGhvcj5MaTwvQXV0aG9yPjxZZWFyPjIwMTE8L1llYXI+PFJlY051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</w:fldData>
        </w:fldChar>
      </w:r>
      <w:r w:rsidR="009E62F3">
        <w:rPr>
          <w:lang w:eastAsia="en-US"/>
        </w:rPr>
        <w:instrText xml:space="preserve"> ADDIN EN.CITE.DATA </w:instrText>
      </w:r>
      <w:r w:rsidR="00087A33">
        <w:rPr>
          <w:lang w:eastAsia="en-US"/>
        </w:rPr>
      </w:r>
      <w:r w:rsidR="00087A33">
        <w:rPr>
          <w:lang w:eastAsia="en-US"/>
        </w:rPr>
        <w:fldChar w:fldCharType="end"/>
      </w:r>
      <w:r w:rsidR="00087A33" w:rsidRPr="007D3354">
        <w:rPr>
          <w:lang w:eastAsia="en-US"/>
        </w:rPr>
      </w:r>
      <w:r w:rsidR="00087A33" w:rsidRPr="007D3354">
        <w:rPr>
          <w:lang w:eastAsia="en-US"/>
        </w:rPr>
        <w:fldChar w:fldCharType="separate"/>
      </w:r>
      <w:r w:rsidR="009E62F3">
        <w:rPr>
          <w:noProof/>
          <w:lang w:eastAsia="en-US"/>
        </w:rPr>
        <w:t>[</w:t>
      </w:r>
      <w:hyperlink w:anchor="_ENREF_7" w:tooltip="Li, 2011 #1038" w:history="1">
        <w:r w:rsidR="002555D1">
          <w:rPr>
            <w:noProof/>
            <w:lang w:eastAsia="en-US"/>
          </w:rPr>
          <w:t>7</w:t>
        </w:r>
      </w:hyperlink>
      <w:r w:rsidR="009E62F3">
        <w:rPr>
          <w:noProof/>
          <w:lang w:eastAsia="en-US"/>
        </w:rPr>
        <w:t>]</w:t>
      </w:r>
      <w:r w:rsidR="00087A33" w:rsidRPr="007D3354">
        <w:rPr>
          <w:lang w:eastAsia="en-US"/>
        </w:rPr>
        <w:fldChar w:fldCharType="end"/>
      </w:r>
      <w:r w:rsidR="0022348E" w:rsidRPr="007D3354">
        <w:rPr>
          <w:vertAlign w:val="superscript"/>
          <w:lang w:eastAsia="en-US"/>
        </w:rPr>
        <w:t xml:space="preserve"> </w:t>
      </w:r>
      <w:r w:rsidR="002555D1">
        <w:rPr>
          <w:lang w:eastAsia="en-US"/>
        </w:rPr>
        <w:t>Of an additional concern for the rapid selection of K65R in subtype C HIV-1 is related to transmission these variants which could compromise not only first-line ART but also pre- and post-exposure prophylaxis strategies containing TDF.</w:t>
      </w:r>
      <w:r w:rsidR="00087A33">
        <w:rPr>
          <w:lang w:eastAsia="en-US"/>
        </w:rPr>
        <w:fldChar w:fldCharType="begin">
          <w:fldData xml:space="preserve">PEVuZE5vdGU+PENpdGU+PEF1dGhvcj5BYmRvb2wgS2FyaW08L0F1dGhvcj48WWVhcj4yMDEwPC9Z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</w:fldData>
        </w:fldChar>
      </w:r>
      <w:r w:rsidR="002555D1">
        <w:rPr>
          <w:lang w:eastAsia="en-US"/>
        </w:rPr>
        <w:instrText xml:space="preserve"> ADDIN EN.CITE </w:instrText>
      </w:r>
      <w:r w:rsidR="00087A33">
        <w:rPr>
          <w:lang w:eastAsia="en-US"/>
        </w:rPr>
        <w:fldChar w:fldCharType="begin">
          <w:fldData xml:space="preserve">PEVuZE5vdGU+PENpdGU+PEF1dGhvcj5BYmRvb2wgS2FyaW08L0F1dGhvcj48WWVhcj4yMDEwPC9Z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</w:fldData>
        </w:fldChar>
      </w:r>
      <w:r w:rsidR="002555D1">
        <w:rPr>
          <w:lang w:eastAsia="en-US"/>
        </w:rPr>
        <w:instrText xml:space="preserve"> ADDIN EN.CITE.DATA </w:instrText>
      </w:r>
      <w:r w:rsidR="00087A33">
        <w:rPr>
          <w:lang w:eastAsia="en-US"/>
        </w:rPr>
      </w:r>
      <w:r w:rsidR="00087A33">
        <w:rPr>
          <w:lang w:eastAsia="en-US"/>
        </w:rPr>
        <w:fldChar w:fldCharType="end"/>
      </w:r>
      <w:r w:rsidR="00087A33">
        <w:rPr>
          <w:lang w:eastAsia="en-US"/>
        </w:rPr>
      </w:r>
      <w:r w:rsidR="00087A33">
        <w:rPr>
          <w:lang w:eastAsia="en-US"/>
        </w:rPr>
        <w:fldChar w:fldCharType="separate"/>
      </w:r>
      <w:r w:rsidR="002555D1">
        <w:rPr>
          <w:noProof/>
          <w:lang w:eastAsia="en-US"/>
        </w:rPr>
        <w:t>[</w:t>
      </w:r>
      <w:hyperlink w:anchor="_ENREF_8" w:tooltip="Abdool Karim, 2010 #1041" w:history="1">
        <w:r w:rsidR="002555D1">
          <w:rPr>
            <w:noProof/>
            <w:lang w:eastAsia="en-US"/>
          </w:rPr>
          <w:t>8</w:t>
        </w:r>
      </w:hyperlink>
      <w:r w:rsidR="002555D1">
        <w:rPr>
          <w:noProof/>
          <w:lang w:eastAsia="en-US"/>
        </w:rPr>
        <w:t xml:space="preserve">, </w:t>
      </w:r>
      <w:hyperlink w:anchor="_ENREF_9" w:tooltip="Grant, 2010 #1042" w:history="1">
        <w:r w:rsidR="002555D1">
          <w:rPr>
            <w:noProof/>
            <w:lang w:eastAsia="en-US"/>
          </w:rPr>
          <w:t>9</w:t>
        </w:r>
      </w:hyperlink>
      <w:r w:rsidR="002555D1">
        <w:rPr>
          <w:noProof/>
          <w:lang w:eastAsia="en-US"/>
        </w:rPr>
        <w:t>]</w:t>
      </w:r>
      <w:r w:rsidR="00087A33">
        <w:rPr>
          <w:lang w:eastAsia="en-US"/>
        </w:rPr>
        <w:fldChar w:fldCharType="end"/>
      </w:r>
      <w:r w:rsidR="002555D1">
        <w:rPr>
          <w:lang w:eastAsia="en-US"/>
        </w:rPr>
        <w:t xml:space="preserve"> I</w:t>
      </w:r>
      <w:r w:rsidR="0022348E" w:rsidRPr="007D3354">
        <w:rPr>
          <w:lang w:eastAsia="en-US"/>
        </w:rPr>
        <w:t>t is an</w:t>
      </w:r>
      <w:r w:rsidR="00E937B0" w:rsidRPr="007D3354">
        <w:rPr>
          <w:lang w:eastAsia="en-US"/>
        </w:rPr>
        <w:t xml:space="preserve"> urgent global priority </w:t>
      </w:r>
      <w:r w:rsidR="0022348E" w:rsidRPr="007D3354">
        <w:rPr>
          <w:lang w:eastAsia="en-US"/>
        </w:rPr>
        <w:t>to</w:t>
      </w:r>
      <w:r w:rsidR="00E937B0" w:rsidRPr="007D3354">
        <w:rPr>
          <w:lang w:eastAsia="en-US"/>
        </w:rPr>
        <w:t xml:space="preserve"> optimiz</w:t>
      </w:r>
      <w:r w:rsidR="0022348E" w:rsidRPr="007D3354">
        <w:rPr>
          <w:lang w:eastAsia="en-US"/>
        </w:rPr>
        <w:t>e</w:t>
      </w:r>
      <w:r w:rsidR="00E937B0" w:rsidRPr="007D3354">
        <w:rPr>
          <w:lang w:eastAsia="en-US"/>
        </w:rPr>
        <w:t xml:space="preserve"> treatment strategies for HIV infection, regardless of geographic locale.</w:t>
      </w:r>
      <w:r w:rsidR="00FB3BFD">
        <w:rPr>
          <w:lang w:eastAsia="en-US"/>
        </w:rPr>
        <w:t xml:space="preserve"> Policy-</w:t>
      </w:r>
      <w:r w:rsidR="0022348E" w:rsidRPr="007D3354">
        <w:rPr>
          <w:lang w:eastAsia="en-US"/>
        </w:rPr>
        <w:t xml:space="preserve">makers have to </w:t>
      </w:r>
      <w:r w:rsidR="00E937B0" w:rsidRPr="007D3354">
        <w:rPr>
          <w:lang w:eastAsia="en-US"/>
        </w:rPr>
        <w:t>optimize the selection of first-line regimens and limit the acquisition of resistance.</w:t>
      </w:r>
    </w:p>
    <w:p w:rsidR="00545CDD" w:rsidRDefault="00132F13" w:rsidP="00132F13">
      <w:pPr>
        <w:shd w:val="clear" w:color="auto" w:fill="FFFFFF"/>
        <w:spacing w:line="480" w:lineRule="auto"/>
        <w:ind w:firstLine="720"/>
      </w:pPr>
      <w:r w:rsidRPr="007D3354">
        <w:t xml:space="preserve">Early data show very high rates </w:t>
      </w:r>
      <w:r w:rsidRPr="009B7B87">
        <w:rPr>
          <w:highlight w:val="yellow"/>
          <w:rPrChange w:id="91" w:author="bwu2" w:date="2012-01-13T09:28:00Z">
            <w:rPr/>
          </w:rPrChange>
        </w:rPr>
        <w:t>(&gt;</w:t>
      </w:r>
      <w:commentRangeStart w:id="92"/>
      <w:proofErr w:type="gramStart"/>
      <w:r w:rsidRPr="009B7B87">
        <w:rPr>
          <w:highlight w:val="yellow"/>
          <w:rPrChange w:id="93" w:author="bwu2" w:date="2012-01-13T09:28:00Z">
            <w:rPr/>
          </w:rPrChange>
        </w:rPr>
        <w:t>50</w:t>
      </w:r>
      <w:commentRangeEnd w:id="92"/>
      <w:proofErr w:type="gramEnd"/>
      <w:r w:rsidR="009B7B87">
        <w:rPr>
          <w:rStyle w:val="CommentReference"/>
        </w:rPr>
        <w:commentReference w:id="92"/>
      </w:r>
      <w:r w:rsidRPr="009B7B87">
        <w:rPr>
          <w:highlight w:val="yellow"/>
          <w:rPrChange w:id="94" w:author="bwu2" w:date="2012-01-13T09:28:00Z">
            <w:rPr/>
          </w:rPrChange>
        </w:rPr>
        <w:t>%)</w:t>
      </w:r>
      <w:r w:rsidRPr="007D3354">
        <w:t xml:space="preserve"> of K65R for patients failing TDF-based first-line regimens at McCord with few additional NRTI mutations. These rates may be related to the faster </w:t>
      </w:r>
      <w:r w:rsidRPr="007D3354">
        <w:rPr>
          <w:i/>
          <w:iCs/>
        </w:rPr>
        <w:t xml:space="preserve">in vitro </w:t>
      </w:r>
      <w:r w:rsidRPr="007D3354">
        <w:t>selection, longer time on a failing regimen, or transmitted DR. Genotypic resistance testing both before and after ART needs to be expanded to include all developing countries. Larger numbers of patients and follow-up will be required to determine whether the emergence of K65R in subtype C is consistent and clinically relevant in this setting.</w:t>
      </w:r>
    </w:p>
    <w:p w:rsidR="00C941DA" w:rsidRDefault="00C941DA">
      <w:pPr>
        <w:spacing w:after="200" w:line="276" w:lineRule="auto"/>
        <w:rPr>
          <w:color w:val="000000"/>
          <w:u w:val="single"/>
        </w:rPr>
      </w:pPr>
      <w:r>
        <w:rPr>
          <w:color w:val="000000"/>
          <w:u w:val="single"/>
        </w:rPr>
        <w:br w:type="page"/>
      </w:r>
    </w:p>
    <w:p w:rsidR="008803A1" w:rsidRPr="007D3354" w:rsidRDefault="008803A1" w:rsidP="008803A1">
      <w:pPr>
        <w:spacing w:line="480" w:lineRule="auto"/>
        <w:rPr>
          <w:color w:val="000000"/>
          <w:u w:val="single"/>
        </w:rPr>
      </w:pPr>
      <w:r w:rsidRPr="007D3354">
        <w:rPr>
          <w:color w:val="000000"/>
          <w:u w:val="single"/>
        </w:rPr>
        <w:lastRenderedPageBreak/>
        <w:t>Acknowledgements</w:t>
      </w:r>
    </w:p>
    <w:p w:rsidR="008803A1" w:rsidRPr="007D3354" w:rsidRDefault="008803A1" w:rsidP="008803A1">
      <w:pPr>
        <w:spacing w:line="480" w:lineRule="auto"/>
        <w:rPr>
          <w:color w:val="000000"/>
        </w:rPr>
      </w:pPr>
      <w:r w:rsidRPr="007D3354">
        <w:rPr>
          <w:color w:val="000000"/>
        </w:rPr>
        <w:t xml:space="preserve">We would like to express our deepest admiration and appreciation for the work of the </w:t>
      </w:r>
      <w:proofErr w:type="spellStart"/>
      <w:r w:rsidRPr="007D3354">
        <w:rPr>
          <w:color w:val="000000"/>
        </w:rPr>
        <w:t>Sinikithemba</w:t>
      </w:r>
      <w:proofErr w:type="spellEnd"/>
      <w:r w:rsidRPr="007D3354">
        <w:rPr>
          <w:color w:val="000000"/>
        </w:rPr>
        <w:t xml:space="preserve"> Clinic at McCord Hospital in Durban, South Africa. The support for clinical research to improve patient care on the part of the </w:t>
      </w:r>
      <w:r w:rsidRPr="007D3354">
        <w:rPr>
          <w:color w:val="000000"/>
          <w:lang w:val="en-US"/>
        </w:rPr>
        <w:t>counselors</w:t>
      </w:r>
      <w:r w:rsidRPr="007D3354">
        <w:rPr>
          <w:color w:val="000000"/>
        </w:rPr>
        <w:t>, medical records staff, nurses, and medical officers ha</w:t>
      </w:r>
      <w:r w:rsidR="00B2789B">
        <w:rPr>
          <w:color w:val="000000"/>
        </w:rPr>
        <w:t xml:space="preserve">s been essential. Kristy Nixon </w:t>
      </w:r>
      <w:r w:rsidRPr="007D3354">
        <w:rPr>
          <w:color w:val="000000"/>
        </w:rPr>
        <w:t>provided vital assistance in the data collection.</w:t>
      </w:r>
    </w:p>
    <w:p w:rsidR="008803A1" w:rsidRPr="007D3354" w:rsidRDefault="008803A1" w:rsidP="008803A1">
      <w:pPr>
        <w:spacing w:line="480" w:lineRule="auto"/>
        <w:rPr>
          <w:color w:val="000000"/>
          <w:u w:val="single"/>
        </w:rPr>
      </w:pPr>
    </w:p>
    <w:p w:rsidR="008803A1" w:rsidRPr="007D3354" w:rsidRDefault="008803A1" w:rsidP="008803A1">
      <w:pPr>
        <w:spacing w:line="480" w:lineRule="auto"/>
        <w:rPr>
          <w:color w:val="000000"/>
          <w:u w:val="single"/>
        </w:rPr>
      </w:pPr>
      <w:r w:rsidRPr="007D3354">
        <w:rPr>
          <w:color w:val="000000"/>
          <w:u w:val="single"/>
        </w:rPr>
        <w:t>Financial support</w:t>
      </w:r>
    </w:p>
    <w:p w:rsidR="00852280" w:rsidRPr="007D3354" w:rsidRDefault="008803A1" w:rsidP="008803A1">
      <w:pPr>
        <w:spacing w:line="480" w:lineRule="auto"/>
        <w:rPr>
          <w:color w:val="000000"/>
        </w:rPr>
      </w:pPr>
      <w:r w:rsidRPr="007D3354">
        <w:rPr>
          <w:color w:val="000000"/>
        </w:rPr>
        <w:t xml:space="preserve">Grant support from Emory University </w:t>
      </w:r>
      <w:r w:rsidRPr="007D3354">
        <w:rPr>
          <w:color w:val="000000"/>
          <w:lang w:val="en-US"/>
        </w:rPr>
        <w:t>Center</w:t>
      </w:r>
      <w:r w:rsidRPr="007D3354">
        <w:rPr>
          <w:color w:val="000000"/>
        </w:rPr>
        <w:t xml:space="preserve"> for AIDS Research (CFAR) (P30 AI050409)</w:t>
      </w:r>
      <w:r w:rsidR="007D3354">
        <w:rPr>
          <w:color w:val="000000"/>
        </w:rPr>
        <w:t xml:space="preserve"> and the Emory School of Medicine Division of Infectious Diseases</w:t>
      </w:r>
      <w:r w:rsidRPr="007D3354">
        <w:rPr>
          <w:color w:val="000000"/>
        </w:rPr>
        <w:t xml:space="preserve">, Gilead Sciences, NIH (P30 AI60354 to Harvard University CFAR and K24 RR16482 to D.R.K.), Harvard University Program on AIDS, CDC Cooperative Agreement (U62/CCU123541-01), and Elizabeth Glaser </w:t>
      </w:r>
      <w:proofErr w:type="spellStart"/>
      <w:r w:rsidRPr="007D3354">
        <w:rPr>
          <w:color w:val="000000"/>
        </w:rPr>
        <w:t>Pediatric</w:t>
      </w:r>
      <w:proofErr w:type="spellEnd"/>
      <w:r w:rsidRPr="007D3354">
        <w:rPr>
          <w:color w:val="000000"/>
        </w:rPr>
        <w:t xml:space="preserve"> AIDS Foundation as part of Project HEART.</w:t>
      </w:r>
    </w:p>
    <w:p w:rsidR="008803A1" w:rsidRPr="007D3354" w:rsidRDefault="008803A1">
      <w:pPr>
        <w:spacing w:after="200" w:line="276" w:lineRule="auto"/>
        <w:rPr>
          <w:color w:val="000000"/>
          <w:u w:val="single"/>
        </w:rPr>
      </w:pPr>
      <w:r w:rsidRPr="007D3354">
        <w:rPr>
          <w:color w:val="000000"/>
          <w:u w:val="single"/>
        </w:rPr>
        <w:br w:type="page"/>
      </w:r>
    </w:p>
    <w:p w:rsidR="00066B48" w:rsidRPr="007D3354" w:rsidRDefault="00647069" w:rsidP="00647069">
      <w:pPr>
        <w:autoSpaceDE w:val="0"/>
        <w:autoSpaceDN w:val="0"/>
        <w:adjustRightInd w:val="0"/>
        <w:spacing w:line="360" w:lineRule="auto"/>
        <w:rPr>
          <w:color w:val="000000"/>
          <w:u w:val="single"/>
        </w:rPr>
      </w:pPr>
      <w:r w:rsidRPr="007D3354">
        <w:rPr>
          <w:color w:val="000000"/>
          <w:u w:val="single"/>
        </w:rPr>
        <w:lastRenderedPageBreak/>
        <w:t>References</w:t>
      </w:r>
    </w:p>
    <w:p w:rsidR="002555D1" w:rsidRDefault="00087A33" w:rsidP="002555D1">
      <w:pPr>
        <w:ind w:left="720" w:hanging="720"/>
        <w:rPr>
          <w:noProof/>
          <w:lang w:eastAsia="en-US"/>
        </w:rPr>
      </w:pPr>
      <w:r w:rsidRPr="007D3354">
        <w:rPr>
          <w:lang w:eastAsia="en-US"/>
        </w:rPr>
        <w:fldChar w:fldCharType="begin"/>
      </w:r>
      <w:r w:rsidR="00E24D1D" w:rsidRPr="007D3354">
        <w:rPr>
          <w:lang w:eastAsia="en-US"/>
        </w:rPr>
        <w:instrText xml:space="preserve"> ADDIN EN.REFLIST </w:instrText>
      </w:r>
      <w:r w:rsidRPr="007D3354">
        <w:rPr>
          <w:lang w:eastAsia="en-US"/>
        </w:rPr>
        <w:fldChar w:fldCharType="separate"/>
      </w:r>
      <w:bookmarkStart w:id="95" w:name="_ENREF_1"/>
      <w:r w:rsidR="002555D1">
        <w:rPr>
          <w:noProof/>
          <w:lang w:eastAsia="en-US"/>
        </w:rPr>
        <w:t>1.</w:t>
      </w:r>
      <w:r w:rsidR="002555D1">
        <w:rPr>
          <w:noProof/>
          <w:lang w:eastAsia="en-US"/>
        </w:rPr>
        <w:tab/>
        <w:t>Panel on Antiretroviral Guidelines for Adults and Adolescents. Guidelines for the use of antiretroviral agents in HIV-1-infected adults and adolescents. In: Department of Health and Human Services.; October 14, 2011. pp. 1-167.</w:t>
      </w:r>
      <w:bookmarkEnd w:id="95"/>
    </w:p>
    <w:p w:rsidR="002555D1" w:rsidRDefault="002555D1" w:rsidP="002555D1">
      <w:pPr>
        <w:ind w:left="720" w:hanging="720"/>
        <w:rPr>
          <w:noProof/>
          <w:lang w:eastAsia="en-US"/>
        </w:rPr>
      </w:pPr>
      <w:bookmarkStart w:id="96" w:name="_ENREF_2"/>
      <w:r>
        <w:rPr>
          <w:noProof/>
          <w:lang w:eastAsia="en-US"/>
        </w:rPr>
        <w:t>2.</w:t>
      </w:r>
      <w:r>
        <w:rPr>
          <w:noProof/>
          <w:lang w:eastAsia="en-US"/>
        </w:rPr>
        <w:tab/>
        <w:t xml:space="preserve">Brenner BG, Coutsinos D. The K65R mutation in HIV-1 reverse transcriptase: genetic barriers, resistance profile and clinical implications. </w:t>
      </w:r>
      <w:r w:rsidRPr="002555D1">
        <w:rPr>
          <w:i/>
          <w:noProof/>
          <w:lang w:eastAsia="en-US"/>
        </w:rPr>
        <w:t xml:space="preserve">HIV therapy </w:t>
      </w:r>
      <w:r>
        <w:rPr>
          <w:noProof/>
          <w:lang w:eastAsia="en-US"/>
        </w:rPr>
        <w:t>2009,</w:t>
      </w:r>
      <w:r w:rsidRPr="002555D1">
        <w:rPr>
          <w:b/>
          <w:noProof/>
          <w:lang w:eastAsia="en-US"/>
        </w:rPr>
        <w:t>3</w:t>
      </w:r>
      <w:r>
        <w:rPr>
          <w:noProof/>
          <w:lang w:eastAsia="en-US"/>
        </w:rPr>
        <w:t>:583-594.</w:t>
      </w:r>
      <w:bookmarkEnd w:id="96"/>
    </w:p>
    <w:p w:rsidR="002555D1" w:rsidRDefault="002555D1" w:rsidP="002555D1">
      <w:pPr>
        <w:ind w:left="720" w:hanging="720"/>
        <w:rPr>
          <w:noProof/>
          <w:lang w:eastAsia="en-US"/>
        </w:rPr>
      </w:pPr>
      <w:bookmarkStart w:id="97" w:name="_ENREF_3"/>
      <w:r>
        <w:rPr>
          <w:noProof/>
          <w:lang w:eastAsia="en-US"/>
        </w:rPr>
        <w:t>3.</w:t>
      </w:r>
      <w:r>
        <w:rPr>
          <w:noProof/>
          <w:lang w:eastAsia="en-US"/>
        </w:rPr>
        <w:tab/>
        <w:t>Coutsinos D, Invernizzi CF, Xu H, Moisi D, Oliveira M, Brenner BG</w:t>
      </w:r>
      <w:r w:rsidRPr="002555D1">
        <w:rPr>
          <w:i/>
          <w:noProof/>
          <w:lang w:eastAsia="en-US"/>
        </w:rPr>
        <w:t>, et al.</w:t>
      </w:r>
      <w:r>
        <w:rPr>
          <w:noProof/>
          <w:lang w:eastAsia="en-US"/>
        </w:rPr>
        <w:t xml:space="preserve"> Template usage is responsible for the preferential acquisition of the K65R reverse transcriptase mutation in subtype C variants of human immunodeficiency virus type 1. </w:t>
      </w:r>
      <w:r w:rsidRPr="002555D1">
        <w:rPr>
          <w:i/>
          <w:noProof/>
          <w:lang w:eastAsia="en-US"/>
        </w:rPr>
        <w:t xml:space="preserve">Journal of virology </w:t>
      </w:r>
      <w:r>
        <w:rPr>
          <w:noProof/>
          <w:lang w:eastAsia="en-US"/>
        </w:rPr>
        <w:t>2009,</w:t>
      </w:r>
      <w:r w:rsidRPr="002555D1">
        <w:rPr>
          <w:b/>
          <w:noProof/>
          <w:lang w:eastAsia="en-US"/>
        </w:rPr>
        <w:t>83</w:t>
      </w:r>
      <w:r>
        <w:rPr>
          <w:noProof/>
          <w:lang w:eastAsia="en-US"/>
        </w:rPr>
        <w:t>:2029-2033.</w:t>
      </w:r>
      <w:bookmarkEnd w:id="97"/>
    </w:p>
    <w:p w:rsidR="002555D1" w:rsidRDefault="002555D1" w:rsidP="002555D1">
      <w:pPr>
        <w:ind w:left="720" w:hanging="720"/>
        <w:rPr>
          <w:noProof/>
          <w:lang w:eastAsia="en-US"/>
        </w:rPr>
      </w:pPr>
      <w:bookmarkStart w:id="98" w:name="_ENREF_4"/>
      <w:r>
        <w:rPr>
          <w:noProof/>
          <w:lang w:eastAsia="en-US"/>
        </w:rPr>
        <w:t>4.</w:t>
      </w:r>
      <w:r>
        <w:rPr>
          <w:noProof/>
          <w:lang w:eastAsia="en-US"/>
        </w:rPr>
        <w:tab/>
        <w:t xml:space="preserve">Wainberg MA, Zaharatos GJ, Brenner BG. Development of antiretroviral drug resistance. </w:t>
      </w:r>
      <w:r w:rsidRPr="002555D1">
        <w:rPr>
          <w:i/>
          <w:noProof/>
          <w:lang w:eastAsia="en-US"/>
        </w:rPr>
        <w:t xml:space="preserve">The New England journal of medicine </w:t>
      </w:r>
      <w:r>
        <w:rPr>
          <w:noProof/>
          <w:lang w:eastAsia="en-US"/>
        </w:rPr>
        <w:t>2011,</w:t>
      </w:r>
      <w:r w:rsidRPr="002555D1">
        <w:rPr>
          <w:b/>
          <w:noProof/>
          <w:lang w:eastAsia="en-US"/>
        </w:rPr>
        <w:t>365</w:t>
      </w:r>
      <w:r>
        <w:rPr>
          <w:noProof/>
          <w:lang w:eastAsia="en-US"/>
        </w:rPr>
        <w:t>:637-646.</w:t>
      </w:r>
      <w:bookmarkEnd w:id="98"/>
    </w:p>
    <w:p w:rsidR="002555D1" w:rsidRDefault="002555D1" w:rsidP="002555D1">
      <w:pPr>
        <w:ind w:left="720" w:hanging="720"/>
        <w:rPr>
          <w:noProof/>
          <w:lang w:eastAsia="en-US"/>
        </w:rPr>
      </w:pPr>
      <w:bookmarkStart w:id="99" w:name="_ENREF_5"/>
      <w:r>
        <w:rPr>
          <w:noProof/>
          <w:lang w:eastAsia="en-US"/>
        </w:rPr>
        <w:t>5.</w:t>
      </w:r>
      <w:r>
        <w:rPr>
          <w:noProof/>
          <w:lang w:eastAsia="en-US"/>
        </w:rPr>
        <w:tab/>
        <w:t>Marconi VC, Sunpath H, Lu Z, Gordon M, Koranteng-Apeagyei K, Hampton J</w:t>
      </w:r>
      <w:r w:rsidRPr="002555D1">
        <w:rPr>
          <w:i/>
          <w:noProof/>
          <w:lang w:eastAsia="en-US"/>
        </w:rPr>
        <w:t>, et al.</w:t>
      </w:r>
      <w:r>
        <w:rPr>
          <w:noProof/>
          <w:lang w:eastAsia="en-US"/>
        </w:rPr>
        <w:t xml:space="preserve"> Prevalence of HIV-1 drug resistance after failure of a first highly active antiretroviral therapy regimen in KwaZulu Natal, South Africa. </w:t>
      </w:r>
      <w:r w:rsidRPr="002555D1">
        <w:rPr>
          <w:i/>
          <w:noProof/>
          <w:lang w:eastAsia="en-US"/>
        </w:rPr>
        <w:t xml:space="preserve">Clin Infect Dis </w:t>
      </w:r>
      <w:r>
        <w:rPr>
          <w:noProof/>
          <w:lang w:eastAsia="en-US"/>
        </w:rPr>
        <w:t>2008,</w:t>
      </w:r>
      <w:r w:rsidRPr="002555D1">
        <w:rPr>
          <w:b/>
          <w:noProof/>
          <w:lang w:eastAsia="en-US"/>
        </w:rPr>
        <w:t>46</w:t>
      </w:r>
      <w:r>
        <w:rPr>
          <w:noProof/>
          <w:lang w:eastAsia="en-US"/>
        </w:rPr>
        <w:t>:1589-1597.</w:t>
      </w:r>
      <w:bookmarkEnd w:id="99"/>
    </w:p>
    <w:p w:rsidR="002555D1" w:rsidRDefault="002555D1" w:rsidP="002555D1">
      <w:pPr>
        <w:ind w:left="720" w:hanging="720"/>
        <w:rPr>
          <w:noProof/>
          <w:lang w:eastAsia="en-US"/>
        </w:rPr>
      </w:pPr>
      <w:bookmarkStart w:id="100" w:name="_ENREF_6"/>
      <w:r>
        <w:rPr>
          <w:noProof/>
          <w:lang w:eastAsia="en-US"/>
        </w:rPr>
        <w:t>6.</w:t>
      </w:r>
      <w:r>
        <w:rPr>
          <w:noProof/>
          <w:lang w:eastAsia="en-US"/>
        </w:rPr>
        <w:tab/>
        <w:t xml:space="preserve">Martinez-Cajas JL, Pai NP, Klein MB, Wainberg MA. Differences in resistance mutations among HIV-1 non-subtype B infections: a systematic review of evidence (1996-2008). </w:t>
      </w:r>
      <w:r w:rsidRPr="002555D1">
        <w:rPr>
          <w:i/>
          <w:noProof/>
          <w:lang w:eastAsia="en-US"/>
        </w:rPr>
        <w:t xml:space="preserve">J Int AIDS Soc </w:t>
      </w:r>
      <w:r>
        <w:rPr>
          <w:noProof/>
          <w:lang w:eastAsia="en-US"/>
        </w:rPr>
        <w:t>2009,</w:t>
      </w:r>
      <w:r w:rsidRPr="002555D1">
        <w:rPr>
          <w:b/>
          <w:noProof/>
          <w:lang w:eastAsia="en-US"/>
        </w:rPr>
        <w:t>12</w:t>
      </w:r>
      <w:r>
        <w:rPr>
          <w:noProof/>
          <w:lang w:eastAsia="en-US"/>
        </w:rPr>
        <w:t>:11.</w:t>
      </w:r>
      <w:bookmarkEnd w:id="100"/>
    </w:p>
    <w:p w:rsidR="002555D1" w:rsidRDefault="002555D1" w:rsidP="002555D1">
      <w:pPr>
        <w:ind w:left="720" w:hanging="720"/>
        <w:rPr>
          <w:noProof/>
          <w:lang w:eastAsia="en-US"/>
        </w:rPr>
      </w:pPr>
      <w:bookmarkStart w:id="101" w:name="_ENREF_7"/>
      <w:r>
        <w:rPr>
          <w:noProof/>
          <w:lang w:eastAsia="en-US"/>
        </w:rPr>
        <w:t>7.</w:t>
      </w:r>
      <w:r>
        <w:rPr>
          <w:noProof/>
          <w:lang w:eastAsia="en-US"/>
        </w:rPr>
        <w:tab/>
        <w:t>Li JF, Lipscomb JT, Wei X, Martinson NA, Morris L, Heneine W</w:t>
      </w:r>
      <w:r w:rsidRPr="002555D1">
        <w:rPr>
          <w:i/>
          <w:noProof/>
          <w:lang w:eastAsia="en-US"/>
        </w:rPr>
        <w:t>, et al.</w:t>
      </w:r>
      <w:r>
        <w:rPr>
          <w:noProof/>
          <w:lang w:eastAsia="en-US"/>
        </w:rPr>
        <w:t xml:space="preserve"> Detection of low-level K65R variants in nucleoside reverse transcriptase inhibitor-naive chronic and acute HIV-1 subtype C infections. </w:t>
      </w:r>
      <w:r w:rsidRPr="002555D1">
        <w:rPr>
          <w:i/>
          <w:noProof/>
          <w:lang w:eastAsia="en-US"/>
        </w:rPr>
        <w:t xml:space="preserve">The Journal of infectious diseases </w:t>
      </w:r>
      <w:r>
        <w:rPr>
          <w:noProof/>
          <w:lang w:eastAsia="en-US"/>
        </w:rPr>
        <w:t>2011,</w:t>
      </w:r>
      <w:r w:rsidRPr="002555D1">
        <w:rPr>
          <w:b/>
          <w:noProof/>
          <w:lang w:eastAsia="en-US"/>
        </w:rPr>
        <w:t>203</w:t>
      </w:r>
      <w:r>
        <w:rPr>
          <w:noProof/>
          <w:lang w:eastAsia="en-US"/>
        </w:rPr>
        <w:t>:798-802.</w:t>
      </w:r>
      <w:bookmarkEnd w:id="101"/>
    </w:p>
    <w:p w:rsidR="002555D1" w:rsidRDefault="002555D1" w:rsidP="002555D1">
      <w:pPr>
        <w:ind w:left="720" w:hanging="720"/>
        <w:rPr>
          <w:noProof/>
          <w:lang w:eastAsia="en-US"/>
        </w:rPr>
      </w:pPr>
      <w:bookmarkStart w:id="102" w:name="_ENREF_8"/>
      <w:r>
        <w:rPr>
          <w:noProof/>
          <w:lang w:eastAsia="en-US"/>
        </w:rPr>
        <w:t>8.</w:t>
      </w:r>
      <w:r>
        <w:rPr>
          <w:noProof/>
          <w:lang w:eastAsia="en-US"/>
        </w:rPr>
        <w:tab/>
        <w:t>Abdool Karim Q, Abdool Karim SS, Frohlich JA, Grobler AC, Baxter C, Mansoor LE</w:t>
      </w:r>
      <w:r w:rsidRPr="002555D1">
        <w:rPr>
          <w:i/>
          <w:noProof/>
          <w:lang w:eastAsia="en-US"/>
        </w:rPr>
        <w:t>, et al.</w:t>
      </w:r>
      <w:r>
        <w:rPr>
          <w:noProof/>
          <w:lang w:eastAsia="en-US"/>
        </w:rPr>
        <w:t xml:space="preserve"> Effectiveness and safety of tenofovir gel, an antiretroviral microbicide, for the prevention of HIV infection in women. </w:t>
      </w:r>
      <w:r w:rsidRPr="002555D1">
        <w:rPr>
          <w:i/>
          <w:noProof/>
          <w:lang w:eastAsia="en-US"/>
        </w:rPr>
        <w:t xml:space="preserve">Science </w:t>
      </w:r>
      <w:r>
        <w:rPr>
          <w:noProof/>
          <w:lang w:eastAsia="en-US"/>
        </w:rPr>
        <w:t>2010,</w:t>
      </w:r>
      <w:r w:rsidRPr="002555D1">
        <w:rPr>
          <w:b/>
          <w:noProof/>
          <w:lang w:eastAsia="en-US"/>
        </w:rPr>
        <w:t>329</w:t>
      </w:r>
      <w:r>
        <w:rPr>
          <w:noProof/>
          <w:lang w:eastAsia="en-US"/>
        </w:rPr>
        <w:t>:1168-1174.</w:t>
      </w:r>
      <w:bookmarkEnd w:id="102"/>
    </w:p>
    <w:p w:rsidR="002555D1" w:rsidRDefault="002555D1" w:rsidP="002555D1">
      <w:pPr>
        <w:ind w:left="720" w:hanging="720"/>
        <w:rPr>
          <w:noProof/>
          <w:lang w:eastAsia="en-US"/>
        </w:rPr>
      </w:pPr>
      <w:bookmarkStart w:id="103" w:name="_ENREF_9"/>
      <w:r>
        <w:rPr>
          <w:noProof/>
          <w:lang w:eastAsia="en-US"/>
        </w:rPr>
        <w:t>9.</w:t>
      </w:r>
      <w:r>
        <w:rPr>
          <w:noProof/>
          <w:lang w:eastAsia="en-US"/>
        </w:rPr>
        <w:tab/>
        <w:t>Grant RM, Lama JR, Anderson PL, McMahan V, Liu AY, Vargas L</w:t>
      </w:r>
      <w:r w:rsidRPr="002555D1">
        <w:rPr>
          <w:i/>
          <w:noProof/>
          <w:lang w:eastAsia="en-US"/>
        </w:rPr>
        <w:t>, et al.</w:t>
      </w:r>
      <w:r>
        <w:rPr>
          <w:noProof/>
          <w:lang w:eastAsia="en-US"/>
        </w:rPr>
        <w:t xml:space="preserve"> Preexposure chemoprophylaxis for HIV prevention in men who have sex with men. </w:t>
      </w:r>
      <w:r w:rsidRPr="002555D1">
        <w:rPr>
          <w:i/>
          <w:noProof/>
          <w:lang w:eastAsia="en-US"/>
        </w:rPr>
        <w:t xml:space="preserve">N Engl J Med </w:t>
      </w:r>
      <w:r>
        <w:rPr>
          <w:noProof/>
          <w:lang w:eastAsia="en-US"/>
        </w:rPr>
        <w:t>2010,</w:t>
      </w:r>
      <w:r w:rsidRPr="002555D1">
        <w:rPr>
          <w:b/>
          <w:noProof/>
          <w:lang w:eastAsia="en-US"/>
        </w:rPr>
        <w:t>363</w:t>
      </w:r>
      <w:r>
        <w:rPr>
          <w:noProof/>
          <w:lang w:eastAsia="en-US"/>
        </w:rPr>
        <w:t>:2587-2599.</w:t>
      </w:r>
      <w:bookmarkEnd w:id="103"/>
    </w:p>
    <w:p w:rsidR="002555D1" w:rsidRDefault="002555D1" w:rsidP="002555D1">
      <w:pPr>
        <w:rPr>
          <w:noProof/>
          <w:lang w:eastAsia="en-US"/>
        </w:rPr>
      </w:pPr>
    </w:p>
    <w:p w:rsidR="00F70262" w:rsidRDefault="00087A33" w:rsidP="00647069">
      <w:pPr>
        <w:autoSpaceDE w:val="0"/>
        <w:autoSpaceDN w:val="0"/>
        <w:adjustRightInd w:val="0"/>
        <w:spacing w:line="360" w:lineRule="auto"/>
        <w:rPr>
          <w:lang w:eastAsia="en-US"/>
        </w:rPr>
      </w:pPr>
      <w:r w:rsidRPr="007D3354">
        <w:rPr>
          <w:lang w:eastAsia="en-US"/>
        </w:rPr>
        <w:fldChar w:fldCharType="end"/>
      </w:r>
    </w:p>
    <w:p w:rsidR="00F70262" w:rsidRDefault="00F70262">
      <w:pPr>
        <w:spacing w:after="200" w:line="276" w:lineRule="auto"/>
        <w:rPr>
          <w:lang w:eastAsia="en-US"/>
        </w:rPr>
      </w:pPr>
      <w:r>
        <w:rPr>
          <w:lang w:eastAsia="en-US"/>
        </w:rPr>
        <w:br w:type="page"/>
      </w:r>
    </w:p>
    <w:p w:rsidR="009F533F" w:rsidRPr="0010334A" w:rsidRDefault="00F70262" w:rsidP="0010334A">
      <w:pPr>
        <w:autoSpaceDE w:val="0"/>
        <w:autoSpaceDN w:val="0"/>
        <w:adjustRightInd w:val="0"/>
        <w:rPr>
          <w:b/>
          <w:bCs/>
          <w:sz w:val="22"/>
          <w:szCs w:val="22"/>
          <w:lang w:val="en-US" w:eastAsia="en-US"/>
        </w:rPr>
      </w:pPr>
      <w:proofErr w:type="gramStart"/>
      <w:r w:rsidRPr="0010334A">
        <w:rPr>
          <w:b/>
          <w:bCs/>
          <w:sz w:val="22"/>
          <w:szCs w:val="22"/>
          <w:lang w:val="en-US" w:eastAsia="en-US"/>
        </w:rPr>
        <w:lastRenderedPageBreak/>
        <w:t>Table 1.</w:t>
      </w:r>
      <w:proofErr w:type="gramEnd"/>
      <w:r w:rsidRPr="0010334A">
        <w:rPr>
          <w:b/>
          <w:bCs/>
          <w:sz w:val="22"/>
          <w:szCs w:val="22"/>
          <w:lang w:val="en-US" w:eastAsia="en-US"/>
        </w:rPr>
        <w:t xml:space="preserve"> </w:t>
      </w:r>
      <w:proofErr w:type="gramStart"/>
      <w:r w:rsidRPr="0010334A">
        <w:rPr>
          <w:b/>
          <w:bCs/>
          <w:sz w:val="22"/>
          <w:szCs w:val="22"/>
          <w:lang w:val="en-US" w:eastAsia="en-US"/>
        </w:rPr>
        <w:t>Baseline characteristics of patients with virologic failure during first-line ART with and</w:t>
      </w:r>
      <w:r w:rsidR="0010334A">
        <w:rPr>
          <w:b/>
          <w:bCs/>
          <w:sz w:val="22"/>
          <w:szCs w:val="22"/>
          <w:lang w:val="en-US" w:eastAsia="en-US"/>
        </w:rPr>
        <w:t xml:space="preserve"> </w:t>
      </w:r>
      <w:r w:rsidRPr="0010334A">
        <w:rPr>
          <w:b/>
          <w:bCs/>
          <w:sz w:val="22"/>
          <w:szCs w:val="22"/>
          <w:lang w:val="en-US" w:eastAsia="en-US"/>
        </w:rPr>
        <w:t xml:space="preserve">without </w:t>
      </w:r>
      <w:proofErr w:type="spellStart"/>
      <w:r w:rsidRPr="0010334A">
        <w:rPr>
          <w:b/>
          <w:bCs/>
          <w:sz w:val="22"/>
          <w:szCs w:val="22"/>
          <w:lang w:val="en-US" w:eastAsia="en-US"/>
        </w:rPr>
        <w:t>tenofovir</w:t>
      </w:r>
      <w:proofErr w:type="spellEnd"/>
      <w:r w:rsidR="00027A78" w:rsidRPr="0010334A">
        <w:rPr>
          <w:b/>
          <w:bCs/>
          <w:sz w:val="22"/>
          <w:szCs w:val="22"/>
          <w:lang w:val="en-US" w:eastAsia="en-US"/>
        </w:rPr>
        <w:t>.</w:t>
      </w:r>
      <w:proofErr w:type="gramEnd"/>
    </w:p>
    <w:tbl>
      <w:tblPr>
        <w:tblW w:w="10942" w:type="dxa"/>
        <w:jc w:val="center"/>
        <w:tblLayout w:type="fixed"/>
        <w:tblCellMar>
          <w:left w:w="0" w:type="dxa"/>
          <w:right w:w="0" w:type="dxa"/>
        </w:tblCellMar>
        <w:tblLook w:val="0000"/>
      </w:tblPr>
      <w:tblGrid>
        <w:gridCol w:w="2852"/>
        <w:gridCol w:w="1704"/>
        <w:gridCol w:w="1967"/>
        <w:gridCol w:w="1967"/>
        <w:gridCol w:w="1844"/>
        <w:gridCol w:w="608"/>
      </w:tblGrid>
      <w:tr w:rsidR="0010334A" w:rsidRPr="0010334A" w:rsidTr="0010334A">
        <w:trPr>
          <w:cantSplit/>
          <w:trHeight w:val="497"/>
          <w:tblHeader/>
          <w:jc w:val="center"/>
        </w:trPr>
        <w:tc>
          <w:tcPr>
            <w:tcW w:w="2852" w:type="dxa"/>
            <w:tcBorders>
              <w:top w:val="single" w:sz="4" w:space="0" w:color="000000"/>
              <w:left w:val="nil"/>
              <w:bottom w:val="single" w:sz="3" w:space="0" w:color="000000"/>
              <w:right w:val="nil"/>
            </w:tcBorders>
            <w:shd w:val="clear" w:color="auto" w:fill="FFFFFF"/>
            <w:tcMar>
              <w:left w:w="67" w:type="dxa"/>
              <w:right w:w="67" w:type="dxa"/>
            </w:tcMar>
            <w:vAlign w:val="bottom"/>
          </w:tcPr>
          <w:p w:rsidR="0010334A" w:rsidRPr="0010334A" w:rsidRDefault="0010334A" w:rsidP="00EF5042">
            <w:pPr>
              <w:adjustRightInd w:val="0"/>
              <w:spacing w:before="67" w:after="67"/>
              <w:rPr>
                <w:rFonts w:ascii="Arial" w:hAnsi="Arial" w:cs="Arial"/>
                <w:i/>
                <w:iCs/>
                <w:color w:val="000000"/>
                <w:sz w:val="18"/>
                <w:szCs w:val="19"/>
              </w:rPr>
            </w:pPr>
            <w:r w:rsidRPr="0010334A">
              <w:rPr>
                <w:rFonts w:ascii="Arial" w:hAnsi="Arial" w:cs="Arial"/>
                <w:i/>
                <w:iCs/>
                <w:color w:val="000000"/>
                <w:sz w:val="18"/>
                <w:szCs w:val="19"/>
              </w:rPr>
              <w:t>Characteristic</w:t>
            </w:r>
          </w:p>
        </w:tc>
        <w:tc>
          <w:tcPr>
            <w:tcW w:w="1704" w:type="dxa"/>
            <w:tcBorders>
              <w:top w:val="single" w:sz="4" w:space="0" w:color="000000"/>
              <w:left w:val="nil"/>
              <w:bottom w:val="single" w:sz="3" w:space="0" w:color="000000"/>
              <w:right w:val="nil"/>
            </w:tcBorders>
            <w:shd w:val="clear" w:color="auto" w:fill="FFFFFF"/>
            <w:tcMar>
              <w:left w:w="67" w:type="dxa"/>
              <w:right w:w="67" w:type="dxa"/>
            </w:tcMar>
            <w:vAlign w:val="bottom"/>
          </w:tcPr>
          <w:p w:rsidR="0010334A" w:rsidRPr="0010334A" w:rsidRDefault="0010334A" w:rsidP="00EF5042">
            <w:pPr>
              <w:adjustRightInd w:val="0"/>
              <w:spacing w:before="67" w:after="67"/>
              <w:jc w:val="center"/>
              <w:rPr>
                <w:rFonts w:ascii="Arial" w:hAnsi="Arial" w:cs="Arial"/>
                <w:i/>
                <w:iCs/>
                <w:color w:val="000000"/>
                <w:sz w:val="18"/>
                <w:szCs w:val="19"/>
              </w:rPr>
            </w:pPr>
            <w:r w:rsidRPr="0010334A">
              <w:rPr>
                <w:rFonts w:ascii="Arial" w:hAnsi="Arial" w:cs="Arial"/>
                <w:i/>
                <w:iCs/>
                <w:color w:val="000000"/>
                <w:sz w:val="18"/>
                <w:szCs w:val="19"/>
              </w:rPr>
              <w:t>.</w:t>
            </w:r>
          </w:p>
        </w:tc>
        <w:tc>
          <w:tcPr>
            <w:tcW w:w="1967" w:type="dxa"/>
            <w:tcBorders>
              <w:top w:val="single" w:sz="4" w:space="0" w:color="000000"/>
              <w:left w:val="nil"/>
              <w:bottom w:val="single" w:sz="3" w:space="0" w:color="000000"/>
              <w:right w:val="nil"/>
            </w:tcBorders>
            <w:shd w:val="clear" w:color="auto" w:fill="FFFFFF"/>
            <w:tcMar>
              <w:left w:w="67" w:type="dxa"/>
              <w:right w:w="67" w:type="dxa"/>
            </w:tcMar>
            <w:vAlign w:val="bottom"/>
          </w:tcPr>
          <w:p w:rsidR="0010334A" w:rsidRPr="0010334A" w:rsidRDefault="0010334A" w:rsidP="00EF5042">
            <w:pPr>
              <w:adjustRightInd w:val="0"/>
              <w:spacing w:before="67" w:after="67"/>
              <w:jc w:val="center"/>
              <w:rPr>
                <w:rFonts w:ascii="Arial" w:hAnsi="Arial" w:cs="Arial"/>
                <w:i/>
                <w:iCs/>
                <w:color w:val="000000"/>
                <w:sz w:val="18"/>
                <w:szCs w:val="19"/>
              </w:rPr>
            </w:pPr>
            <w:r w:rsidRPr="0010334A">
              <w:rPr>
                <w:rFonts w:ascii="Arial" w:hAnsi="Arial" w:cs="Arial"/>
                <w:i/>
                <w:iCs/>
                <w:color w:val="000000"/>
                <w:sz w:val="18"/>
                <w:szCs w:val="19"/>
              </w:rPr>
              <w:t>All patients</w:t>
            </w:r>
            <w:r w:rsidRPr="0010334A">
              <w:rPr>
                <w:rFonts w:ascii="Arial" w:hAnsi="Arial" w:cs="Arial"/>
                <w:i/>
                <w:iCs/>
                <w:color w:val="000000"/>
                <w:sz w:val="18"/>
                <w:szCs w:val="19"/>
              </w:rPr>
              <w:br/>
              <w:t>(n=40)</w:t>
            </w:r>
          </w:p>
        </w:tc>
        <w:tc>
          <w:tcPr>
            <w:tcW w:w="1967" w:type="dxa"/>
            <w:tcBorders>
              <w:top w:val="single" w:sz="4" w:space="0" w:color="000000"/>
              <w:left w:val="nil"/>
              <w:bottom w:val="single" w:sz="3" w:space="0" w:color="000000"/>
              <w:right w:val="nil"/>
            </w:tcBorders>
            <w:shd w:val="clear" w:color="auto" w:fill="FFFFFF"/>
            <w:tcMar>
              <w:left w:w="67" w:type="dxa"/>
              <w:right w:w="67" w:type="dxa"/>
            </w:tcMar>
            <w:vAlign w:val="bottom"/>
          </w:tcPr>
          <w:p w:rsidR="0010334A" w:rsidRPr="0010334A" w:rsidRDefault="0010334A" w:rsidP="00EF5042">
            <w:pPr>
              <w:adjustRightInd w:val="0"/>
              <w:spacing w:before="67" w:after="67"/>
              <w:jc w:val="center"/>
              <w:rPr>
                <w:rFonts w:ascii="Arial" w:hAnsi="Arial" w:cs="Arial"/>
                <w:i/>
                <w:iCs/>
                <w:color w:val="000000"/>
                <w:sz w:val="18"/>
                <w:szCs w:val="19"/>
              </w:rPr>
            </w:pPr>
            <w:r w:rsidRPr="0010334A">
              <w:rPr>
                <w:rFonts w:ascii="Arial" w:hAnsi="Arial" w:cs="Arial"/>
                <w:i/>
                <w:iCs/>
                <w:color w:val="000000"/>
                <w:sz w:val="18"/>
                <w:szCs w:val="19"/>
              </w:rPr>
              <w:t>TDF-containing</w:t>
            </w:r>
            <w:r w:rsidRPr="0010334A">
              <w:rPr>
                <w:rFonts w:ascii="Arial" w:hAnsi="Arial" w:cs="Arial"/>
                <w:i/>
                <w:iCs/>
                <w:color w:val="000000"/>
                <w:sz w:val="18"/>
                <w:szCs w:val="19"/>
              </w:rPr>
              <w:br/>
              <w:t>(n=35)</w:t>
            </w:r>
          </w:p>
        </w:tc>
        <w:tc>
          <w:tcPr>
            <w:tcW w:w="1844" w:type="dxa"/>
            <w:tcBorders>
              <w:top w:val="single" w:sz="4" w:space="0" w:color="000000"/>
              <w:left w:val="nil"/>
              <w:bottom w:val="single" w:sz="3" w:space="0" w:color="000000"/>
              <w:right w:val="nil"/>
            </w:tcBorders>
            <w:shd w:val="clear" w:color="auto" w:fill="FFFFFF"/>
            <w:tcMar>
              <w:left w:w="67" w:type="dxa"/>
              <w:right w:w="67" w:type="dxa"/>
            </w:tcMar>
            <w:vAlign w:val="bottom"/>
          </w:tcPr>
          <w:p w:rsidR="0010334A" w:rsidRPr="0010334A" w:rsidRDefault="0010334A" w:rsidP="00EF5042">
            <w:pPr>
              <w:adjustRightInd w:val="0"/>
              <w:spacing w:before="67" w:after="67"/>
              <w:jc w:val="center"/>
              <w:rPr>
                <w:rFonts w:ascii="Arial" w:hAnsi="Arial" w:cs="Arial"/>
                <w:i/>
                <w:iCs/>
                <w:color w:val="000000"/>
                <w:sz w:val="18"/>
                <w:szCs w:val="19"/>
              </w:rPr>
            </w:pPr>
            <w:r w:rsidRPr="0010334A">
              <w:rPr>
                <w:rFonts w:ascii="Arial" w:hAnsi="Arial" w:cs="Arial"/>
                <w:i/>
                <w:iCs/>
                <w:color w:val="000000"/>
                <w:sz w:val="18"/>
                <w:szCs w:val="19"/>
              </w:rPr>
              <w:t>No TDF use</w:t>
            </w:r>
            <w:r w:rsidRPr="0010334A">
              <w:rPr>
                <w:rFonts w:ascii="Arial" w:hAnsi="Arial" w:cs="Arial"/>
                <w:i/>
                <w:iCs/>
                <w:color w:val="000000"/>
                <w:sz w:val="18"/>
                <w:szCs w:val="19"/>
              </w:rPr>
              <w:br/>
              <w:t>(n=5)</w:t>
            </w:r>
          </w:p>
        </w:tc>
        <w:tc>
          <w:tcPr>
            <w:tcW w:w="608" w:type="dxa"/>
            <w:tcBorders>
              <w:top w:val="single" w:sz="4" w:space="0" w:color="000000"/>
              <w:left w:val="nil"/>
              <w:bottom w:val="single" w:sz="3" w:space="0" w:color="000000"/>
              <w:right w:val="nil"/>
            </w:tcBorders>
            <w:shd w:val="clear" w:color="auto" w:fill="FFFFFF"/>
            <w:tcMar>
              <w:left w:w="67" w:type="dxa"/>
              <w:right w:w="67" w:type="dxa"/>
            </w:tcMar>
            <w:vAlign w:val="bottom"/>
          </w:tcPr>
          <w:p w:rsidR="0010334A" w:rsidRPr="0010334A" w:rsidRDefault="0010334A" w:rsidP="00EF5042">
            <w:pPr>
              <w:adjustRightInd w:val="0"/>
              <w:spacing w:before="67" w:after="67"/>
              <w:jc w:val="center"/>
              <w:rPr>
                <w:rFonts w:ascii="Arial" w:hAnsi="Arial" w:cs="Arial"/>
                <w:i/>
                <w:iCs/>
                <w:color w:val="000000"/>
                <w:sz w:val="18"/>
                <w:szCs w:val="19"/>
              </w:rPr>
            </w:pPr>
            <w:r w:rsidRPr="0010334A">
              <w:rPr>
                <w:rFonts w:ascii="Arial" w:hAnsi="Arial" w:cs="Arial"/>
                <w:i/>
                <w:iCs/>
                <w:color w:val="000000"/>
                <w:sz w:val="18"/>
                <w:szCs w:val="19"/>
              </w:rPr>
              <w:t>p value</w:t>
            </w:r>
          </w:p>
        </w:tc>
      </w:tr>
      <w:tr w:rsidR="0010334A" w:rsidRPr="0010334A" w:rsidTr="0010334A">
        <w:trPr>
          <w:cantSplit/>
          <w:trHeight w:val="311"/>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r w:rsidRPr="0010334A">
              <w:rPr>
                <w:rFonts w:ascii="Arial" w:hAnsi="Arial" w:cs="Arial"/>
                <w:color w:val="000000"/>
                <w:sz w:val="18"/>
                <w:szCs w:val="19"/>
              </w:rPr>
              <w:t>Age, Mean ± SEM [IQR]</w:t>
            </w: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37.2[30.7 - 44.8]</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37.3[31.2 - 45.0]</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31.3[28.2 - 40.6]</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0.466</w:t>
            </w:r>
          </w:p>
        </w:tc>
      </w:tr>
      <w:tr w:rsidR="0010334A" w:rsidRPr="0010334A" w:rsidTr="0010334A">
        <w:trPr>
          <w:cantSplit/>
          <w:trHeight w:val="311"/>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proofErr w:type="gramStart"/>
            <w:r w:rsidRPr="0010334A">
              <w:rPr>
                <w:rFonts w:ascii="Arial" w:hAnsi="Arial" w:cs="Arial"/>
                <w:color w:val="000000"/>
                <w:sz w:val="18"/>
                <w:szCs w:val="19"/>
              </w:rPr>
              <w:t>Women(</w:t>
            </w:r>
            <w:proofErr w:type="gramEnd"/>
            <w:r w:rsidRPr="0010334A">
              <w:rPr>
                <w:rFonts w:ascii="Arial" w:hAnsi="Arial" w:cs="Arial"/>
                <w:color w:val="000000"/>
                <w:sz w:val="18"/>
                <w:szCs w:val="19"/>
              </w:rPr>
              <w:t>%)</w:t>
            </w: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20/40</w:t>
            </w:r>
            <w:proofErr w:type="gramStart"/>
            <w:r w:rsidRPr="0010334A">
              <w:rPr>
                <w:rFonts w:ascii="Arial" w:hAnsi="Arial" w:cs="Arial"/>
                <w:color w:val="000000"/>
                <w:sz w:val="18"/>
                <w:szCs w:val="19"/>
              </w:rPr>
              <w:t>( 50.0</w:t>
            </w:r>
            <w:proofErr w:type="gramEnd"/>
            <w:r w:rsidRPr="0010334A">
              <w:rPr>
                <w:rFonts w:ascii="Arial" w:hAnsi="Arial" w:cs="Arial"/>
                <w:color w:val="000000"/>
                <w:sz w:val="18"/>
                <w:szCs w:val="19"/>
              </w:rPr>
              <w:t>%)</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16/35</w:t>
            </w:r>
            <w:proofErr w:type="gramStart"/>
            <w:r w:rsidRPr="0010334A">
              <w:rPr>
                <w:rFonts w:ascii="Arial" w:hAnsi="Arial" w:cs="Arial"/>
                <w:color w:val="000000"/>
                <w:sz w:val="18"/>
                <w:szCs w:val="19"/>
              </w:rPr>
              <w:t>( 45.7</w:t>
            </w:r>
            <w:proofErr w:type="gramEnd"/>
            <w:r w:rsidRPr="0010334A">
              <w:rPr>
                <w:rFonts w:ascii="Arial" w:hAnsi="Arial" w:cs="Arial"/>
                <w:color w:val="000000"/>
                <w:sz w:val="18"/>
                <w:szCs w:val="19"/>
              </w:rPr>
              <w:t>%)</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4/5</w:t>
            </w:r>
            <w:proofErr w:type="gramStart"/>
            <w:r w:rsidRPr="0010334A">
              <w:rPr>
                <w:rFonts w:ascii="Arial" w:hAnsi="Arial" w:cs="Arial"/>
                <w:color w:val="000000"/>
                <w:sz w:val="18"/>
                <w:szCs w:val="19"/>
              </w:rPr>
              <w:t>( 80.0</w:t>
            </w:r>
            <w:proofErr w:type="gramEnd"/>
            <w:r w:rsidRPr="0010334A">
              <w:rPr>
                <w:rFonts w:ascii="Arial" w:hAnsi="Arial" w:cs="Arial"/>
                <w:color w:val="000000"/>
                <w:sz w:val="18"/>
                <w:szCs w:val="19"/>
              </w:rPr>
              <w:t>%)</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0.342</w:t>
            </w:r>
          </w:p>
        </w:tc>
      </w:tr>
      <w:tr w:rsidR="0010334A" w:rsidRPr="0010334A" w:rsidTr="0010334A">
        <w:trPr>
          <w:cantSplit/>
          <w:trHeight w:val="324"/>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proofErr w:type="gramStart"/>
            <w:r w:rsidRPr="0010334A">
              <w:rPr>
                <w:rFonts w:ascii="Arial" w:hAnsi="Arial" w:cs="Arial"/>
                <w:color w:val="000000"/>
                <w:sz w:val="18"/>
                <w:szCs w:val="19"/>
              </w:rPr>
              <w:t>EFV(</w:t>
            </w:r>
            <w:proofErr w:type="gramEnd"/>
            <w:r w:rsidRPr="0010334A">
              <w:rPr>
                <w:rFonts w:ascii="Arial" w:hAnsi="Arial" w:cs="Arial"/>
                <w:color w:val="000000"/>
                <w:sz w:val="18"/>
                <w:szCs w:val="19"/>
              </w:rPr>
              <w:t>%)</w:t>
            </w: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36/40</w:t>
            </w:r>
            <w:proofErr w:type="gramStart"/>
            <w:r w:rsidRPr="0010334A">
              <w:rPr>
                <w:rFonts w:ascii="Arial" w:hAnsi="Arial" w:cs="Arial"/>
                <w:color w:val="000000"/>
                <w:sz w:val="18"/>
                <w:szCs w:val="19"/>
              </w:rPr>
              <w:t>( 90.0</w:t>
            </w:r>
            <w:proofErr w:type="gramEnd"/>
            <w:r w:rsidRPr="0010334A">
              <w:rPr>
                <w:rFonts w:ascii="Arial" w:hAnsi="Arial" w:cs="Arial"/>
                <w:color w:val="000000"/>
                <w:sz w:val="18"/>
                <w:szCs w:val="19"/>
              </w:rPr>
              <w:t>%)</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31/35</w:t>
            </w:r>
            <w:proofErr w:type="gramStart"/>
            <w:r w:rsidRPr="0010334A">
              <w:rPr>
                <w:rFonts w:ascii="Arial" w:hAnsi="Arial" w:cs="Arial"/>
                <w:color w:val="000000"/>
                <w:sz w:val="18"/>
                <w:szCs w:val="19"/>
              </w:rPr>
              <w:t>( 88.6</w:t>
            </w:r>
            <w:proofErr w:type="gramEnd"/>
            <w:r w:rsidRPr="0010334A">
              <w:rPr>
                <w:rFonts w:ascii="Arial" w:hAnsi="Arial" w:cs="Arial"/>
                <w:color w:val="000000"/>
                <w:sz w:val="18"/>
                <w:szCs w:val="19"/>
              </w:rPr>
              <w:t>%)</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5/5(100.0%)</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1.000</w:t>
            </w:r>
          </w:p>
        </w:tc>
      </w:tr>
      <w:tr w:rsidR="0010334A" w:rsidRPr="0010334A" w:rsidTr="0010334A">
        <w:trPr>
          <w:cantSplit/>
          <w:trHeight w:val="497"/>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r w:rsidRPr="0010334A">
              <w:rPr>
                <w:rFonts w:ascii="Arial" w:hAnsi="Arial" w:cs="Arial"/>
                <w:color w:val="000000"/>
                <w:sz w:val="18"/>
                <w:szCs w:val="19"/>
              </w:rPr>
              <w:t>Median duration o</w:t>
            </w:r>
            <w:r w:rsidR="009A2582">
              <w:rPr>
                <w:rFonts w:ascii="Arial" w:hAnsi="Arial" w:cs="Arial"/>
                <w:color w:val="000000"/>
                <w:sz w:val="18"/>
                <w:szCs w:val="19"/>
              </w:rPr>
              <w:t>f ART (months) [IQR] by TDF/D4T</w:t>
            </w: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5.3[5.0 - 6.5]</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5.3[5.0 - 6.1]</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29.5[9.5 - 36.0]</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0.030</w:t>
            </w:r>
          </w:p>
        </w:tc>
      </w:tr>
      <w:tr w:rsidR="0010334A" w:rsidRPr="0010334A" w:rsidTr="0010334A">
        <w:trPr>
          <w:cantSplit/>
          <w:trHeight w:val="311"/>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r w:rsidRPr="0010334A">
              <w:rPr>
                <w:rFonts w:ascii="Arial" w:hAnsi="Arial" w:cs="Arial"/>
                <w:color w:val="000000"/>
                <w:sz w:val="18"/>
                <w:szCs w:val="19"/>
              </w:rPr>
              <w:t>Median</w:t>
            </w:r>
            <w:r w:rsidR="009A2582">
              <w:rPr>
                <w:rFonts w:ascii="Arial" w:hAnsi="Arial" w:cs="Arial"/>
                <w:color w:val="000000"/>
                <w:sz w:val="18"/>
                <w:szCs w:val="19"/>
              </w:rPr>
              <w:t xml:space="preserve"> duration of ART (months) [IQR]</w:t>
            </w: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p>
        </w:tc>
        <w:tc>
          <w:tcPr>
            <w:tcW w:w="1967" w:type="dxa"/>
            <w:tcBorders>
              <w:top w:val="nil"/>
              <w:left w:val="nil"/>
              <w:bottom w:val="nil"/>
              <w:right w:val="nil"/>
            </w:tcBorders>
            <w:shd w:val="clear" w:color="auto" w:fill="FFFFFF"/>
            <w:tcMar>
              <w:left w:w="67" w:type="dxa"/>
              <w:right w:w="67" w:type="dxa"/>
            </w:tcMar>
          </w:tcPr>
          <w:p w:rsidR="0010334A" w:rsidRPr="0010334A" w:rsidRDefault="00B57910" w:rsidP="00B57910">
            <w:pPr>
              <w:adjustRightInd w:val="0"/>
              <w:spacing w:before="67" w:after="67"/>
              <w:jc w:val="center"/>
              <w:rPr>
                <w:rFonts w:ascii="Arial" w:hAnsi="Arial" w:cs="Arial"/>
                <w:color w:val="000000"/>
                <w:sz w:val="18"/>
                <w:szCs w:val="19"/>
              </w:rPr>
            </w:pPr>
            <w:r>
              <w:rPr>
                <w:rFonts w:ascii="Arial" w:hAnsi="Arial" w:cs="Arial"/>
                <w:color w:val="000000"/>
                <w:sz w:val="18"/>
                <w:szCs w:val="19"/>
              </w:rPr>
              <w:t>6.0[5.2</w:t>
            </w:r>
            <w:r w:rsidR="0010334A" w:rsidRPr="0010334A">
              <w:rPr>
                <w:rFonts w:ascii="Arial" w:hAnsi="Arial" w:cs="Arial"/>
                <w:color w:val="000000"/>
                <w:sz w:val="18"/>
                <w:szCs w:val="19"/>
              </w:rPr>
              <w:t xml:space="preserve"> </w:t>
            </w:r>
            <w:r>
              <w:rPr>
                <w:rFonts w:ascii="Arial" w:hAnsi="Arial" w:cs="Arial"/>
                <w:color w:val="000000"/>
                <w:sz w:val="18"/>
                <w:szCs w:val="19"/>
              </w:rPr>
              <w:t>–</w:t>
            </w:r>
            <w:r w:rsidR="0010334A" w:rsidRPr="0010334A">
              <w:rPr>
                <w:rFonts w:ascii="Arial" w:hAnsi="Arial" w:cs="Arial"/>
                <w:color w:val="000000"/>
                <w:sz w:val="18"/>
                <w:szCs w:val="19"/>
              </w:rPr>
              <w:t xml:space="preserve"> </w:t>
            </w:r>
            <w:r>
              <w:rPr>
                <w:rFonts w:ascii="Arial" w:hAnsi="Arial" w:cs="Arial"/>
                <w:color w:val="000000"/>
                <w:sz w:val="18"/>
                <w:szCs w:val="19"/>
              </w:rPr>
              <w:t>21.8</w:t>
            </w:r>
            <w:r w:rsidR="0010334A" w:rsidRPr="0010334A">
              <w:rPr>
                <w:rFonts w:ascii="Arial" w:hAnsi="Arial" w:cs="Arial"/>
                <w:color w:val="000000"/>
                <w:sz w:val="18"/>
                <w:szCs w:val="19"/>
              </w:rPr>
              <w:t>]</w:t>
            </w:r>
          </w:p>
        </w:tc>
        <w:tc>
          <w:tcPr>
            <w:tcW w:w="1967" w:type="dxa"/>
            <w:tcBorders>
              <w:top w:val="nil"/>
              <w:left w:val="nil"/>
              <w:bottom w:val="nil"/>
              <w:right w:val="nil"/>
            </w:tcBorders>
            <w:shd w:val="clear" w:color="auto" w:fill="FFFFFF"/>
            <w:tcMar>
              <w:left w:w="67" w:type="dxa"/>
              <w:right w:w="67" w:type="dxa"/>
            </w:tcMar>
          </w:tcPr>
          <w:p w:rsidR="0010334A" w:rsidRPr="0010334A" w:rsidRDefault="00B57910" w:rsidP="00B57910">
            <w:pPr>
              <w:adjustRightInd w:val="0"/>
              <w:spacing w:before="67" w:after="67"/>
              <w:jc w:val="center"/>
              <w:rPr>
                <w:rFonts w:ascii="Arial" w:hAnsi="Arial" w:cs="Arial"/>
                <w:color w:val="000000"/>
                <w:sz w:val="18"/>
                <w:szCs w:val="19"/>
              </w:rPr>
            </w:pPr>
            <w:r>
              <w:rPr>
                <w:rFonts w:ascii="Arial" w:hAnsi="Arial" w:cs="Arial"/>
                <w:color w:val="000000"/>
                <w:sz w:val="18"/>
                <w:szCs w:val="19"/>
              </w:rPr>
              <w:t>5.7[5.2</w:t>
            </w:r>
            <w:r w:rsidR="0010334A" w:rsidRPr="0010334A">
              <w:rPr>
                <w:rFonts w:ascii="Arial" w:hAnsi="Arial" w:cs="Arial"/>
                <w:color w:val="000000"/>
                <w:sz w:val="18"/>
                <w:szCs w:val="19"/>
              </w:rPr>
              <w:t xml:space="preserve"> </w:t>
            </w:r>
            <w:r>
              <w:rPr>
                <w:rFonts w:ascii="Arial" w:hAnsi="Arial" w:cs="Arial"/>
                <w:color w:val="000000"/>
                <w:sz w:val="18"/>
                <w:szCs w:val="19"/>
              </w:rPr>
              <w:t>–</w:t>
            </w:r>
            <w:r w:rsidR="0010334A" w:rsidRPr="0010334A">
              <w:rPr>
                <w:rFonts w:ascii="Arial" w:hAnsi="Arial" w:cs="Arial"/>
                <w:color w:val="000000"/>
                <w:sz w:val="18"/>
                <w:szCs w:val="19"/>
              </w:rPr>
              <w:t xml:space="preserve"> </w:t>
            </w:r>
            <w:r>
              <w:rPr>
                <w:rFonts w:ascii="Arial" w:hAnsi="Arial" w:cs="Arial"/>
                <w:color w:val="000000"/>
                <w:sz w:val="18"/>
                <w:szCs w:val="19"/>
              </w:rPr>
              <w:t>15.1</w:t>
            </w:r>
            <w:r w:rsidR="0010334A" w:rsidRPr="0010334A">
              <w:rPr>
                <w:rFonts w:ascii="Arial" w:hAnsi="Arial" w:cs="Arial"/>
                <w:color w:val="000000"/>
                <w:sz w:val="18"/>
                <w:szCs w:val="19"/>
              </w:rPr>
              <w:t>]</w:t>
            </w:r>
          </w:p>
        </w:tc>
        <w:tc>
          <w:tcPr>
            <w:tcW w:w="1844" w:type="dxa"/>
            <w:tcBorders>
              <w:top w:val="nil"/>
              <w:left w:val="nil"/>
              <w:bottom w:val="nil"/>
              <w:right w:val="nil"/>
            </w:tcBorders>
            <w:shd w:val="clear" w:color="auto" w:fill="FFFFFF"/>
            <w:tcMar>
              <w:left w:w="67" w:type="dxa"/>
              <w:right w:w="67" w:type="dxa"/>
            </w:tcMar>
          </w:tcPr>
          <w:p w:rsidR="0010334A" w:rsidRPr="0010334A" w:rsidRDefault="00B57910" w:rsidP="00EF5042">
            <w:pPr>
              <w:adjustRightInd w:val="0"/>
              <w:spacing w:before="67" w:after="67"/>
              <w:jc w:val="center"/>
              <w:rPr>
                <w:rFonts w:ascii="Arial" w:hAnsi="Arial" w:cs="Arial"/>
                <w:color w:val="000000"/>
                <w:sz w:val="18"/>
                <w:szCs w:val="19"/>
              </w:rPr>
            </w:pPr>
            <w:r>
              <w:rPr>
                <w:rFonts w:ascii="Arial" w:hAnsi="Arial" w:cs="Arial"/>
                <w:color w:val="000000"/>
                <w:sz w:val="18"/>
                <w:szCs w:val="19"/>
              </w:rPr>
              <w:t>29.5</w:t>
            </w:r>
            <w:r w:rsidR="0010334A" w:rsidRPr="0010334A">
              <w:rPr>
                <w:rFonts w:ascii="Arial" w:hAnsi="Arial" w:cs="Arial"/>
                <w:color w:val="000000"/>
                <w:sz w:val="18"/>
                <w:szCs w:val="19"/>
              </w:rPr>
              <w:t>[22.2 - 36.0]</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B57910">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0.</w:t>
            </w:r>
            <w:r w:rsidR="00B57910">
              <w:rPr>
                <w:rFonts w:ascii="Arial" w:hAnsi="Arial" w:cs="Arial"/>
                <w:color w:val="000000"/>
                <w:sz w:val="18"/>
                <w:szCs w:val="19"/>
              </w:rPr>
              <w:t>048</w:t>
            </w:r>
          </w:p>
        </w:tc>
      </w:tr>
      <w:tr w:rsidR="0010334A" w:rsidRPr="0010334A" w:rsidTr="0010334A">
        <w:trPr>
          <w:cantSplit/>
          <w:trHeight w:val="497"/>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r w:rsidRPr="0010334A">
              <w:rPr>
                <w:rFonts w:ascii="Arial" w:hAnsi="Arial" w:cs="Arial"/>
                <w:color w:val="000000"/>
                <w:sz w:val="18"/>
                <w:szCs w:val="19"/>
              </w:rPr>
              <w:t xml:space="preserve">Median CD4 count at </w:t>
            </w:r>
            <w:proofErr w:type="spellStart"/>
            <w:r w:rsidRPr="0010334A">
              <w:rPr>
                <w:rFonts w:ascii="Arial" w:hAnsi="Arial" w:cs="Arial"/>
                <w:color w:val="000000"/>
                <w:sz w:val="18"/>
                <w:szCs w:val="19"/>
              </w:rPr>
              <w:t>virologic</w:t>
            </w:r>
            <w:proofErr w:type="spellEnd"/>
            <w:r w:rsidRPr="0010334A">
              <w:rPr>
                <w:rFonts w:ascii="Arial" w:hAnsi="Arial" w:cs="Arial"/>
                <w:color w:val="000000"/>
                <w:sz w:val="18"/>
                <w:szCs w:val="19"/>
              </w:rPr>
              <w:t xml:space="preserve"> failure (cells/</w:t>
            </w:r>
            <w:proofErr w:type="spellStart"/>
            <w:r w:rsidRPr="0010334A">
              <w:rPr>
                <w:rFonts w:ascii="Arial" w:hAnsi="Arial" w:cs="Arial"/>
                <w:color w:val="000000"/>
                <w:sz w:val="18"/>
                <w:szCs w:val="19"/>
              </w:rPr>
              <w:t>ul</w:t>
            </w:r>
            <w:proofErr w:type="spellEnd"/>
            <w:r w:rsidRPr="0010334A">
              <w:rPr>
                <w:rFonts w:ascii="Arial" w:hAnsi="Arial" w:cs="Arial"/>
                <w:color w:val="000000"/>
                <w:sz w:val="18"/>
                <w:szCs w:val="19"/>
              </w:rPr>
              <w:t>) [IQR]</w:t>
            </w: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108.0[49.0 - 193.0]</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105.0[49.0 - 209.0]</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142.0[111.0 - 173.0]</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0.567</w:t>
            </w:r>
          </w:p>
        </w:tc>
      </w:tr>
      <w:tr w:rsidR="0010334A" w:rsidRPr="0010334A" w:rsidTr="0010334A">
        <w:trPr>
          <w:cantSplit/>
          <w:trHeight w:val="324"/>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r w:rsidRPr="0010334A">
              <w:rPr>
                <w:rFonts w:ascii="Arial" w:hAnsi="Arial" w:cs="Arial"/>
                <w:color w:val="000000"/>
                <w:sz w:val="18"/>
                <w:szCs w:val="19"/>
              </w:rPr>
              <w:t>CD4 cell count category (%)</w:t>
            </w: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0-49 cells/</w:t>
            </w:r>
            <w:proofErr w:type="spellStart"/>
            <w:r w:rsidRPr="0010334A">
              <w:rPr>
                <w:rFonts w:ascii="Arial" w:hAnsi="Arial" w:cs="Arial"/>
                <w:color w:val="000000"/>
                <w:sz w:val="18"/>
                <w:szCs w:val="19"/>
              </w:rPr>
              <w:t>ul</w:t>
            </w:r>
            <w:proofErr w:type="spellEnd"/>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8/40</w:t>
            </w:r>
            <w:proofErr w:type="gramStart"/>
            <w:r w:rsidRPr="0010334A">
              <w:rPr>
                <w:rFonts w:ascii="Arial" w:hAnsi="Arial" w:cs="Arial"/>
                <w:color w:val="000000"/>
                <w:sz w:val="18"/>
                <w:szCs w:val="19"/>
              </w:rPr>
              <w:t>( 20.0</w:t>
            </w:r>
            <w:proofErr w:type="gramEnd"/>
            <w:r w:rsidRPr="0010334A">
              <w:rPr>
                <w:rFonts w:ascii="Arial" w:hAnsi="Arial" w:cs="Arial"/>
                <w:color w:val="000000"/>
                <w:sz w:val="18"/>
                <w:szCs w:val="19"/>
              </w:rPr>
              <w:t>%)</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8/35</w:t>
            </w:r>
            <w:proofErr w:type="gramStart"/>
            <w:r w:rsidRPr="0010334A">
              <w:rPr>
                <w:rFonts w:ascii="Arial" w:hAnsi="Arial" w:cs="Arial"/>
                <w:color w:val="000000"/>
                <w:sz w:val="18"/>
                <w:szCs w:val="19"/>
              </w:rPr>
              <w:t>( 22.9</w:t>
            </w:r>
            <w:proofErr w:type="gramEnd"/>
            <w:r w:rsidRPr="0010334A">
              <w:rPr>
                <w:rFonts w:ascii="Arial" w:hAnsi="Arial" w:cs="Arial"/>
                <w:color w:val="000000"/>
                <w:sz w:val="18"/>
                <w:szCs w:val="19"/>
              </w:rPr>
              <w:t>%)</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0/5</w:t>
            </w:r>
            <w:proofErr w:type="gramStart"/>
            <w:r w:rsidRPr="0010334A">
              <w:rPr>
                <w:rFonts w:ascii="Arial" w:hAnsi="Arial" w:cs="Arial"/>
                <w:color w:val="000000"/>
                <w:sz w:val="18"/>
                <w:szCs w:val="19"/>
              </w:rPr>
              <w:t>(  0.0</w:t>
            </w:r>
            <w:proofErr w:type="gramEnd"/>
            <w:r w:rsidRPr="0010334A">
              <w:rPr>
                <w:rFonts w:ascii="Arial" w:hAnsi="Arial" w:cs="Arial"/>
                <w:color w:val="000000"/>
                <w:sz w:val="18"/>
                <w:szCs w:val="19"/>
              </w:rPr>
              <w:t>%)</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0.337</w:t>
            </w:r>
          </w:p>
        </w:tc>
      </w:tr>
      <w:tr w:rsidR="0010334A" w:rsidRPr="0010334A" w:rsidTr="0010334A">
        <w:trPr>
          <w:cantSplit/>
          <w:trHeight w:val="311"/>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50-99 cells/</w:t>
            </w:r>
            <w:proofErr w:type="spellStart"/>
            <w:r w:rsidRPr="0010334A">
              <w:rPr>
                <w:rFonts w:ascii="Arial" w:hAnsi="Arial" w:cs="Arial"/>
                <w:color w:val="000000"/>
                <w:sz w:val="18"/>
                <w:szCs w:val="19"/>
              </w:rPr>
              <w:t>ul</w:t>
            </w:r>
            <w:proofErr w:type="spellEnd"/>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4/40</w:t>
            </w:r>
            <w:proofErr w:type="gramStart"/>
            <w:r w:rsidRPr="0010334A">
              <w:rPr>
                <w:rFonts w:ascii="Arial" w:hAnsi="Arial" w:cs="Arial"/>
                <w:color w:val="000000"/>
                <w:sz w:val="18"/>
                <w:szCs w:val="19"/>
              </w:rPr>
              <w:t>( 10.0</w:t>
            </w:r>
            <w:proofErr w:type="gramEnd"/>
            <w:r w:rsidRPr="0010334A">
              <w:rPr>
                <w:rFonts w:ascii="Arial" w:hAnsi="Arial" w:cs="Arial"/>
                <w:color w:val="000000"/>
                <w:sz w:val="18"/>
                <w:szCs w:val="19"/>
              </w:rPr>
              <w:t>%)</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4/35</w:t>
            </w:r>
            <w:proofErr w:type="gramStart"/>
            <w:r w:rsidRPr="0010334A">
              <w:rPr>
                <w:rFonts w:ascii="Arial" w:hAnsi="Arial" w:cs="Arial"/>
                <w:color w:val="000000"/>
                <w:sz w:val="18"/>
                <w:szCs w:val="19"/>
              </w:rPr>
              <w:t>( 11.4</w:t>
            </w:r>
            <w:proofErr w:type="gramEnd"/>
            <w:r w:rsidRPr="0010334A">
              <w:rPr>
                <w:rFonts w:ascii="Arial" w:hAnsi="Arial" w:cs="Arial"/>
                <w:color w:val="000000"/>
                <w:sz w:val="18"/>
                <w:szCs w:val="19"/>
              </w:rPr>
              <w:t>%)</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0/5</w:t>
            </w:r>
            <w:proofErr w:type="gramStart"/>
            <w:r w:rsidRPr="0010334A">
              <w:rPr>
                <w:rFonts w:ascii="Arial" w:hAnsi="Arial" w:cs="Arial"/>
                <w:color w:val="000000"/>
                <w:sz w:val="18"/>
                <w:szCs w:val="19"/>
              </w:rPr>
              <w:t>(  0.0</w:t>
            </w:r>
            <w:proofErr w:type="gramEnd"/>
            <w:r w:rsidRPr="0010334A">
              <w:rPr>
                <w:rFonts w:ascii="Arial" w:hAnsi="Arial" w:cs="Arial"/>
                <w:color w:val="000000"/>
                <w:sz w:val="18"/>
                <w:szCs w:val="19"/>
              </w:rPr>
              <w:t>%)</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p>
        </w:tc>
      </w:tr>
      <w:tr w:rsidR="0010334A" w:rsidRPr="0010334A" w:rsidTr="0010334A">
        <w:trPr>
          <w:cantSplit/>
          <w:trHeight w:val="311"/>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100-199 cells/</w:t>
            </w:r>
            <w:proofErr w:type="spellStart"/>
            <w:r w:rsidRPr="0010334A">
              <w:rPr>
                <w:rFonts w:ascii="Arial" w:hAnsi="Arial" w:cs="Arial"/>
                <w:color w:val="000000"/>
                <w:sz w:val="18"/>
                <w:szCs w:val="19"/>
              </w:rPr>
              <w:t>ul</w:t>
            </w:r>
            <w:proofErr w:type="spellEnd"/>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9/40</w:t>
            </w:r>
            <w:proofErr w:type="gramStart"/>
            <w:r w:rsidRPr="0010334A">
              <w:rPr>
                <w:rFonts w:ascii="Arial" w:hAnsi="Arial" w:cs="Arial"/>
                <w:color w:val="000000"/>
                <w:sz w:val="18"/>
                <w:szCs w:val="19"/>
              </w:rPr>
              <w:t>( 22.5</w:t>
            </w:r>
            <w:proofErr w:type="gramEnd"/>
            <w:r w:rsidRPr="0010334A">
              <w:rPr>
                <w:rFonts w:ascii="Arial" w:hAnsi="Arial" w:cs="Arial"/>
                <w:color w:val="000000"/>
                <w:sz w:val="18"/>
                <w:szCs w:val="19"/>
              </w:rPr>
              <w:t>%)</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7/35</w:t>
            </w:r>
            <w:proofErr w:type="gramStart"/>
            <w:r w:rsidRPr="0010334A">
              <w:rPr>
                <w:rFonts w:ascii="Arial" w:hAnsi="Arial" w:cs="Arial"/>
                <w:color w:val="000000"/>
                <w:sz w:val="18"/>
                <w:szCs w:val="19"/>
              </w:rPr>
              <w:t>( 20.0</w:t>
            </w:r>
            <w:proofErr w:type="gramEnd"/>
            <w:r w:rsidRPr="0010334A">
              <w:rPr>
                <w:rFonts w:ascii="Arial" w:hAnsi="Arial" w:cs="Arial"/>
                <w:color w:val="000000"/>
                <w:sz w:val="18"/>
                <w:szCs w:val="19"/>
              </w:rPr>
              <w:t>%)</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2/5</w:t>
            </w:r>
            <w:proofErr w:type="gramStart"/>
            <w:r w:rsidRPr="0010334A">
              <w:rPr>
                <w:rFonts w:ascii="Arial" w:hAnsi="Arial" w:cs="Arial"/>
                <w:color w:val="000000"/>
                <w:sz w:val="18"/>
                <w:szCs w:val="19"/>
              </w:rPr>
              <w:t>( 40.0</w:t>
            </w:r>
            <w:proofErr w:type="gramEnd"/>
            <w:r w:rsidRPr="0010334A">
              <w:rPr>
                <w:rFonts w:ascii="Arial" w:hAnsi="Arial" w:cs="Arial"/>
                <w:color w:val="000000"/>
                <w:sz w:val="18"/>
                <w:szCs w:val="19"/>
              </w:rPr>
              <w:t>%)</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p>
        </w:tc>
      </w:tr>
      <w:tr w:rsidR="0010334A" w:rsidRPr="0010334A" w:rsidTr="0010334A">
        <w:trPr>
          <w:cantSplit/>
          <w:trHeight w:val="324"/>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200-349 cells/</w:t>
            </w:r>
            <w:proofErr w:type="spellStart"/>
            <w:r w:rsidRPr="0010334A">
              <w:rPr>
                <w:rFonts w:ascii="Arial" w:hAnsi="Arial" w:cs="Arial"/>
                <w:color w:val="000000"/>
                <w:sz w:val="18"/>
                <w:szCs w:val="19"/>
              </w:rPr>
              <w:t>ul</w:t>
            </w:r>
            <w:proofErr w:type="spellEnd"/>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5/40</w:t>
            </w:r>
            <w:proofErr w:type="gramStart"/>
            <w:r w:rsidRPr="0010334A">
              <w:rPr>
                <w:rFonts w:ascii="Arial" w:hAnsi="Arial" w:cs="Arial"/>
                <w:color w:val="000000"/>
                <w:sz w:val="18"/>
                <w:szCs w:val="19"/>
              </w:rPr>
              <w:t>( 12.5</w:t>
            </w:r>
            <w:proofErr w:type="gramEnd"/>
            <w:r w:rsidRPr="0010334A">
              <w:rPr>
                <w:rFonts w:ascii="Arial" w:hAnsi="Arial" w:cs="Arial"/>
                <w:color w:val="000000"/>
                <w:sz w:val="18"/>
                <w:szCs w:val="19"/>
              </w:rPr>
              <w:t>%)</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5/35</w:t>
            </w:r>
            <w:proofErr w:type="gramStart"/>
            <w:r w:rsidRPr="0010334A">
              <w:rPr>
                <w:rFonts w:ascii="Arial" w:hAnsi="Arial" w:cs="Arial"/>
                <w:color w:val="000000"/>
                <w:sz w:val="18"/>
                <w:szCs w:val="19"/>
              </w:rPr>
              <w:t>( 14.3</w:t>
            </w:r>
            <w:proofErr w:type="gramEnd"/>
            <w:r w:rsidRPr="0010334A">
              <w:rPr>
                <w:rFonts w:ascii="Arial" w:hAnsi="Arial" w:cs="Arial"/>
                <w:color w:val="000000"/>
                <w:sz w:val="18"/>
                <w:szCs w:val="19"/>
              </w:rPr>
              <w:t>%)</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0/5</w:t>
            </w:r>
            <w:proofErr w:type="gramStart"/>
            <w:r w:rsidRPr="0010334A">
              <w:rPr>
                <w:rFonts w:ascii="Arial" w:hAnsi="Arial" w:cs="Arial"/>
                <w:color w:val="000000"/>
                <w:sz w:val="18"/>
                <w:szCs w:val="19"/>
              </w:rPr>
              <w:t>(  0.0</w:t>
            </w:r>
            <w:proofErr w:type="gramEnd"/>
            <w:r w:rsidRPr="0010334A">
              <w:rPr>
                <w:rFonts w:ascii="Arial" w:hAnsi="Arial" w:cs="Arial"/>
                <w:color w:val="000000"/>
                <w:sz w:val="18"/>
                <w:szCs w:val="19"/>
              </w:rPr>
              <w:t>%)</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p>
        </w:tc>
      </w:tr>
      <w:tr w:rsidR="0010334A" w:rsidRPr="0010334A" w:rsidTr="0010334A">
        <w:trPr>
          <w:cantSplit/>
          <w:trHeight w:val="311"/>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&gt;350 cells/</w:t>
            </w:r>
            <w:proofErr w:type="spellStart"/>
            <w:r w:rsidRPr="0010334A">
              <w:rPr>
                <w:rFonts w:ascii="Arial" w:hAnsi="Arial" w:cs="Arial"/>
                <w:color w:val="000000"/>
                <w:sz w:val="18"/>
                <w:szCs w:val="19"/>
              </w:rPr>
              <w:t>ul</w:t>
            </w:r>
            <w:proofErr w:type="spellEnd"/>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2/40</w:t>
            </w:r>
            <w:proofErr w:type="gramStart"/>
            <w:r w:rsidRPr="0010334A">
              <w:rPr>
                <w:rFonts w:ascii="Arial" w:hAnsi="Arial" w:cs="Arial"/>
                <w:color w:val="000000"/>
                <w:sz w:val="18"/>
                <w:szCs w:val="19"/>
              </w:rPr>
              <w:t>(  5.0</w:t>
            </w:r>
            <w:proofErr w:type="gramEnd"/>
            <w:r w:rsidRPr="0010334A">
              <w:rPr>
                <w:rFonts w:ascii="Arial" w:hAnsi="Arial" w:cs="Arial"/>
                <w:color w:val="000000"/>
                <w:sz w:val="18"/>
                <w:szCs w:val="19"/>
              </w:rPr>
              <w:t>%)</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2/35</w:t>
            </w:r>
            <w:proofErr w:type="gramStart"/>
            <w:r w:rsidRPr="0010334A">
              <w:rPr>
                <w:rFonts w:ascii="Arial" w:hAnsi="Arial" w:cs="Arial"/>
                <w:color w:val="000000"/>
                <w:sz w:val="18"/>
                <w:szCs w:val="19"/>
              </w:rPr>
              <w:t>(  5.7</w:t>
            </w:r>
            <w:proofErr w:type="gramEnd"/>
            <w:r w:rsidRPr="0010334A">
              <w:rPr>
                <w:rFonts w:ascii="Arial" w:hAnsi="Arial" w:cs="Arial"/>
                <w:color w:val="000000"/>
                <w:sz w:val="18"/>
                <w:szCs w:val="19"/>
              </w:rPr>
              <w:t>%)</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0/5</w:t>
            </w:r>
            <w:proofErr w:type="gramStart"/>
            <w:r w:rsidRPr="0010334A">
              <w:rPr>
                <w:rFonts w:ascii="Arial" w:hAnsi="Arial" w:cs="Arial"/>
                <w:color w:val="000000"/>
                <w:sz w:val="18"/>
                <w:szCs w:val="19"/>
              </w:rPr>
              <w:t>(  0.0</w:t>
            </w:r>
            <w:proofErr w:type="gramEnd"/>
            <w:r w:rsidRPr="0010334A">
              <w:rPr>
                <w:rFonts w:ascii="Arial" w:hAnsi="Arial" w:cs="Arial"/>
                <w:color w:val="000000"/>
                <w:sz w:val="18"/>
                <w:szCs w:val="19"/>
              </w:rPr>
              <w:t>%)</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p>
        </w:tc>
      </w:tr>
      <w:tr w:rsidR="0010334A" w:rsidRPr="0010334A" w:rsidTr="0010334A">
        <w:trPr>
          <w:cantSplit/>
          <w:trHeight w:val="497"/>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r w:rsidRPr="0010334A">
              <w:rPr>
                <w:rFonts w:ascii="Arial" w:hAnsi="Arial" w:cs="Arial"/>
                <w:color w:val="000000"/>
                <w:sz w:val="18"/>
                <w:szCs w:val="19"/>
              </w:rPr>
              <w:t>Median plasma viral load at virologic failure (copies/ml) [IQR]</w:t>
            </w: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473609">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47057[17716 - 186</w:t>
            </w:r>
            <w:r w:rsidR="00473609">
              <w:rPr>
                <w:rFonts w:ascii="Arial" w:hAnsi="Arial" w:cs="Arial"/>
                <w:color w:val="000000"/>
                <w:sz w:val="18"/>
                <w:szCs w:val="19"/>
              </w:rPr>
              <w:t>000</w:t>
            </w:r>
            <w:r w:rsidRPr="0010334A">
              <w:rPr>
                <w:rFonts w:ascii="Arial" w:hAnsi="Arial" w:cs="Arial"/>
                <w:color w:val="000000"/>
                <w:sz w:val="18"/>
                <w:szCs w:val="19"/>
              </w:rPr>
              <w:t>]</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473609">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47571[20708 - 202</w:t>
            </w:r>
            <w:r w:rsidR="00473609">
              <w:rPr>
                <w:rFonts w:ascii="Arial" w:hAnsi="Arial" w:cs="Arial"/>
                <w:color w:val="000000"/>
                <w:sz w:val="18"/>
                <w:szCs w:val="19"/>
              </w:rPr>
              <w:t>000</w:t>
            </w:r>
            <w:r w:rsidRPr="0010334A">
              <w:rPr>
                <w:rFonts w:ascii="Arial" w:hAnsi="Arial" w:cs="Arial"/>
                <w:color w:val="000000"/>
                <w:sz w:val="18"/>
                <w:szCs w:val="19"/>
              </w:rPr>
              <w:t>]</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43981[2365 - 88000]</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0.442</w:t>
            </w:r>
          </w:p>
        </w:tc>
      </w:tr>
      <w:tr w:rsidR="0010334A" w:rsidRPr="0010334A" w:rsidTr="0010334A">
        <w:trPr>
          <w:cantSplit/>
          <w:trHeight w:val="324"/>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r w:rsidRPr="0010334A">
              <w:rPr>
                <w:rFonts w:ascii="Arial" w:hAnsi="Arial" w:cs="Arial"/>
                <w:color w:val="000000"/>
                <w:sz w:val="18"/>
                <w:szCs w:val="19"/>
              </w:rPr>
              <w:t>Viral load category (copies/ml) (%)</w:t>
            </w: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400-4,999</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6/40</w:t>
            </w:r>
            <w:proofErr w:type="gramStart"/>
            <w:r w:rsidRPr="0010334A">
              <w:rPr>
                <w:rFonts w:ascii="Arial" w:hAnsi="Arial" w:cs="Arial"/>
                <w:color w:val="000000"/>
                <w:sz w:val="18"/>
                <w:szCs w:val="19"/>
              </w:rPr>
              <w:t>( 15.0</w:t>
            </w:r>
            <w:proofErr w:type="gramEnd"/>
            <w:r w:rsidRPr="0010334A">
              <w:rPr>
                <w:rFonts w:ascii="Arial" w:hAnsi="Arial" w:cs="Arial"/>
                <w:color w:val="000000"/>
                <w:sz w:val="18"/>
                <w:szCs w:val="19"/>
              </w:rPr>
              <w:t>%)</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4/35</w:t>
            </w:r>
            <w:proofErr w:type="gramStart"/>
            <w:r w:rsidRPr="0010334A">
              <w:rPr>
                <w:rFonts w:ascii="Arial" w:hAnsi="Arial" w:cs="Arial"/>
                <w:color w:val="000000"/>
                <w:sz w:val="18"/>
                <w:szCs w:val="19"/>
              </w:rPr>
              <w:t>( 11.4</w:t>
            </w:r>
            <w:proofErr w:type="gramEnd"/>
            <w:r w:rsidRPr="0010334A">
              <w:rPr>
                <w:rFonts w:ascii="Arial" w:hAnsi="Arial" w:cs="Arial"/>
                <w:color w:val="000000"/>
                <w:sz w:val="18"/>
                <w:szCs w:val="19"/>
              </w:rPr>
              <w:t>%)</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2/5</w:t>
            </w:r>
            <w:proofErr w:type="gramStart"/>
            <w:r w:rsidRPr="0010334A">
              <w:rPr>
                <w:rFonts w:ascii="Arial" w:hAnsi="Arial" w:cs="Arial"/>
                <w:color w:val="000000"/>
                <w:sz w:val="18"/>
                <w:szCs w:val="19"/>
              </w:rPr>
              <w:t>( 40.0</w:t>
            </w:r>
            <w:proofErr w:type="gramEnd"/>
            <w:r w:rsidRPr="0010334A">
              <w:rPr>
                <w:rFonts w:ascii="Arial" w:hAnsi="Arial" w:cs="Arial"/>
                <w:color w:val="000000"/>
                <w:sz w:val="18"/>
                <w:szCs w:val="19"/>
              </w:rPr>
              <w:t>%)</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0.317</w:t>
            </w:r>
          </w:p>
        </w:tc>
      </w:tr>
      <w:tr w:rsidR="0010334A" w:rsidRPr="0010334A" w:rsidTr="0010334A">
        <w:trPr>
          <w:cantSplit/>
          <w:trHeight w:val="311"/>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5,000-29,999</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7/40</w:t>
            </w:r>
            <w:proofErr w:type="gramStart"/>
            <w:r w:rsidRPr="0010334A">
              <w:rPr>
                <w:rFonts w:ascii="Arial" w:hAnsi="Arial" w:cs="Arial"/>
                <w:color w:val="000000"/>
                <w:sz w:val="18"/>
                <w:szCs w:val="19"/>
              </w:rPr>
              <w:t>( 17.5</w:t>
            </w:r>
            <w:proofErr w:type="gramEnd"/>
            <w:r w:rsidRPr="0010334A">
              <w:rPr>
                <w:rFonts w:ascii="Arial" w:hAnsi="Arial" w:cs="Arial"/>
                <w:color w:val="000000"/>
                <w:sz w:val="18"/>
                <w:szCs w:val="19"/>
              </w:rPr>
              <w:t>%)</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7/35</w:t>
            </w:r>
            <w:proofErr w:type="gramStart"/>
            <w:r w:rsidRPr="0010334A">
              <w:rPr>
                <w:rFonts w:ascii="Arial" w:hAnsi="Arial" w:cs="Arial"/>
                <w:color w:val="000000"/>
                <w:sz w:val="18"/>
                <w:szCs w:val="19"/>
              </w:rPr>
              <w:t>( 20.0</w:t>
            </w:r>
            <w:proofErr w:type="gramEnd"/>
            <w:r w:rsidRPr="0010334A">
              <w:rPr>
                <w:rFonts w:ascii="Arial" w:hAnsi="Arial" w:cs="Arial"/>
                <w:color w:val="000000"/>
                <w:sz w:val="18"/>
                <w:szCs w:val="19"/>
              </w:rPr>
              <w:t>%)</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0/5</w:t>
            </w:r>
            <w:proofErr w:type="gramStart"/>
            <w:r w:rsidRPr="0010334A">
              <w:rPr>
                <w:rFonts w:ascii="Arial" w:hAnsi="Arial" w:cs="Arial"/>
                <w:color w:val="000000"/>
                <w:sz w:val="18"/>
                <w:szCs w:val="19"/>
              </w:rPr>
              <w:t>(  0.0</w:t>
            </w:r>
            <w:proofErr w:type="gramEnd"/>
            <w:r w:rsidRPr="0010334A">
              <w:rPr>
                <w:rFonts w:ascii="Arial" w:hAnsi="Arial" w:cs="Arial"/>
                <w:color w:val="000000"/>
                <w:sz w:val="18"/>
                <w:szCs w:val="19"/>
              </w:rPr>
              <w:t>%)</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p>
        </w:tc>
      </w:tr>
      <w:tr w:rsidR="0010334A" w:rsidRPr="0010334A" w:rsidTr="0010334A">
        <w:trPr>
          <w:cantSplit/>
          <w:trHeight w:val="311"/>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30,000-99,999</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14/40</w:t>
            </w:r>
            <w:proofErr w:type="gramStart"/>
            <w:r w:rsidRPr="0010334A">
              <w:rPr>
                <w:rFonts w:ascii="Arial" w:hAnsi="Arial" w:cs="Arial"/>
                <w:color w:val="000000"/>
                <w:sz w:val="18"/>
                <w:szCs w:val="19"/>
              </w:rPr>
              <w:t>( 35.0</w:t>
            </w:r>
            <w:proofErr w:type="gramEnd"/>
            <w:r w:rsidRPr="0010334A">
              <w:rPr>
                <w:rFonts w:ascii="Arial" w:hAnsi="Arial" w:cs="Arial"/>
                <w:color w:val="000000"/>
                <w:sz w:val="18"/>
                <w:szCs w:val="19"/>
              </w:rPr>
              <w:t>%)</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12/35</w:t>
            </w:r>
            <w:proofErr w:type="gramStart"/>
            <w:r w:rsidRPr="0010334A">
              <w:rPr>
                <w:rFonts w:ascii="Arial" w:hAnsi="Arial" w:cs="Arial"/>
                <w:color w:val="000000"/>
                <w:sz w:val="18"/>
                <w:szCs w:val="19"/>
              </w:rPr>
              <w:t>( 34.3</w:t>
            </w:r>
            <w:proofErr w:type="gramEnd"/>
            <w:r w:rsidRPr="0010334A">
              <w:rPr>
                <w:rFonts w:ascii="Arial" w:hAnsi="Arial" w:cs="Arial"/>
                <w:color w:val="000000"/>
                <w:sz w:val="18"/>
                <w:szCs w:val="19"/>
              </w:rPr>
              <w:t>%)</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2/5</w:t>
            </w:r>
            <w:proofErr w:type="gramStart"/>
            <w:r w:rsidRPr="0010334A">
              <w:rPr>
                <w:rFonts w:ascii="Arial" w:hAnsi="Arial" w:cs="Arial"/>
                <w:color w:val="000000"/>
                <w:sz w:val="18"/>
                <w:szCs w:val="19"/>
              </w:rPr>
              <w:t>( 40.0</w:t>
            </w:r>
            <w:proofErr w:type="gramEnd"/>
            <w:r w:rsidRPr="0010334A">
              <w:rPr>
                <w:rFonts w:ascii="Arial" w:hAnsi="Arial" w:cs="Arial"/>
                <w:color w:val="000000"/>
                <w:sz w:val="18"/>
                <w:szCs w:val="19"/>
              </w:rPr>
              <w:t>%)</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p>
        </w:tc>
      </w:tr>
      <w:tr w:rsidR="0010334A" w:rsidRPr="0010334A" w:rsidTr="0010334A">
        <w:trPr>
          <w:cantSplit/>
          <w:trHeight w:val="324"/>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&gt; 100,000</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12/40</w:t>
            </w:r>
            <w:proofErr w:type="gramStart"/>
            <w:r w:rsidRPr="0010334A">
              <w:rPr>
                <w:rFonts w:ascii="Arial" w:hAnsi="Arial" w:cs="Arial"/>
                <w:color w:val="000000"/>
                <w:sz w:val="18"/>
                <w:szCs w:val="19"/>
              </w:rPr>
              <w:t>( 30.0</w:t>
            </w:r>
            <w:proofErr w:type="gramEnd"/>
            <w:r w:rsidRPr="0010334A">
              <w:rPr>
                <w:rFonts w:ascii="Arial" w:hAnsi="Arial" w:cs="Arial"/>
                <w:color w:val="000000"/>
                <w:sz w:val="18"/>
                <w:szCs w:val="19"/>
              </w:rPr>
              <w:t>%)</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11/35</w:t>
            </w:r>
            <w:proofErr w:type="gramStart"/>
            <w:r w:rsidRPr="0010334A">
              <w:rPr>
                <w:rFonts w:ascii="Arial" w:hAnsi="Arial" w:cs="Arial"/>
                <w:color w:val="000000"/>
                <w:sz w:val="18"/>
                <w:szCs w:val="19"/>
              </w:rPr>
              <w:t>( 31.4</w:t>
            </w:r>
            <w:proofErr w:type="gramEnd"/>
            <w:r w:rsidRPr="0010334A">
              <w:rPr>
                <w:rFonts w:ascii="Arial" w:hAnsi="Arial" w:cs="Arial"/>
                <w:color w:val="000000"/>
                <w:sz w:val="18"/>
                <w:szCs w:val="19"/>
              </w:rPr>
              <w:t>%)</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1/5</w:t>
            </w:r>
            <w:proofErr w:type="gramStart"/>
            <w:r w:rsidRPr="0010334A">
              <w:rPr>
                <w:rFonts w:ascii="Arial" w:hAnsi="Arial" w:cs="Arial"/>
                <w:color w:val="000000"/>
                <w:sz w:val="18"/>
                <w:szCs w:val="19"/>
              </w:rPr>
              <w:t>( 20.0</w:t>
            </w:r>
            <w:proofErr w:type="gramEnd"/>
            <w:r w:rsidRPr="0010334A">
              <w:rPr>
                <w:rFonts w:ascii="Arial" w:hAnsi="Arial" w:cs="Arial"/>
                <w:color w:val="000000"/>
                <w:sz w:val="18"/>
                <w:szCs w:val="19"/>
              </w:rPr>
              <w:t>%)</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p>
        </w:tc>
      </w:tr>
      <w:tr w:rsidR="0010334A" w:rsidRPr="0010334A" w:rsidTr="0010334A">
        <w:trPr>
          <w:cantSplit/>
          <w:trHeight w:val="311"/>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r w:rsidRPr="0010334A">
              <w:rPr>
                <w:rFonts w:ascii="Arial" w:hAnsi="Arial" w:cs="Arial"/>
                <w:color w:val="000000"/>
                <w:sz w:val="18"/>
                <w:szCs w:val="19"/>
              </w:rPr>
              <w:t>Prior AIDS-defining illness</w:t>
            </w: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1.0[1.0 - 2.0]</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1.0[1.0 - 2.0]</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1.0[1.0 - 2.5]</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0.801</w:t>
            </w:r>
          </w:p>
        </w:tc>
      </w:tr>
      <w:tr w:rsidR="0010334A" w:rsidRPr="0010334A" w:rsidTr="0010334A">
        <w:trPr>
          <w:cantSplit/>
          <w:trHeight w:val="324"/>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p>
        </w:tc>
        <w:tc>
          <w:tcPr>
            <w:tcW w:w="1704" w:type="dxa"/>
            <w:tcBorders>
              <w:top w:val="nil"/>
              <w:left w:val="nil"/>
              <w:bottom w:val="nil"/>
              <w:right w:val="nil"/>
            </w:tcBorders>
            <w:shd w:val="clear" w:color="auto" w:fill="FFFFFF"/>
            <w:tcMar>
              <w:left w:w="67" w:type="dxa"/>
              <w:right w:w="67" w:type="dxa"/>
            </w:tcMar>
          </w:tcPr>
          <w:p w:rsidR="0010334A" w:rsidRPr="0010334A" w:rsidRDefault="00473609" w:rsidP="00EF5042">
            <w:pPr>
              <w:adjustRightInd w:val="0"/>
              <w:spacing w:before="67" w:after="67"/>
              <w:jc w:val="center"/>
              <w:rPr>
                <w:rFonts w:ascii="Arial" w:hAnsi="Arial" w:cs="Arial"/>
                <w:color w:val="000000"/>
                <w:sz w:val="18"/>
                <w:szCs w:val="19"/>
              </w:rPr>
            </w:pPr>
            <w:r>
              <w:rPr>
                <w:rFonts w:ascii="Arial" w:hAnsi="Arial" w:cs="Arial"/>
                <w:color w:val="000000"/>
                <w:sz w:val="18"/>
                <w:szCs w:val="19"/>
              </w:rPr>
              <w:t>Cryptococcus</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1/40</w:t>
            </w:r>
            <w:proofErr w:type="gramStart"/>
            <w:r w:rsidRPr="0010334A">
              <w:rPr>
                <w:rFonts w:ascii="Arial" w:hAnsi="Arial" w:cs="Arial"/>
                <w:color w:val="000000"/>
                <w:sz w:val="18"/>
                <w:szCs w:val="19"/>
              </w:rPr>
              <w:t>(  2.5</w:t>
            </w:r>
            <w:proofErr w:type="gramEnd"/>
            <w:r w:rsidRPr="0010334A">
              <w:rPr>
                <w:rFonts w:ascii="Arial" w:hAnsi="Arial" w:cs="Arial"/>
                <w:color w:val="000000"/>
                <w:sz w:val="18"/>
                <w:szCs w:val="19"/>
              </w:rPr>
              <w:t>%)</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1/35</w:t>
            </w:r>
            <w:proofErr w:type="gramStart"/>
            <w:r w:rsidRPr="0010334A">
              <w:rPr>
                <w:rFonts w:ascii="Arial" w:hAnsi="Arial" w:cs="Arial"/>
                <w:color w:val="000000"/>
                <w:sz w:val="18"/>
                <w:szCs w:val="19"/>
              </w:rPr>
              <w:t>(  2.9</w:t>
            </w:r>
            <w:proofErr w:type="gramEnd"/>
            <w:r w:rsidRPr="0010334A">
              <w:rPr>
                <w:rFonts w:ascii="Arial" w:hAnsi="Arial" w:cs="Arial"/>
                <w:color w:val="000000"/>
                <w:sz w:val="18"/>
                <w:szCs w:val="19"/>
              </w:rPr>
              <w:t>%)</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0/5</w:t>
            </w:r>
            <w:proofErr w:type="gramStart"/>
            <w:r w:rsidRPr="0010334A">
              <w:rPr>
                <w:rFonts w:ascii="Arial" w:hAnsi="Arial" w:cs="Arial"/>
                <w:color w:val="000000"/>
                <w:sz w:val="18"/>
                <w:szCs w:val="19"/>
              </w:rPr>
              <w:t>(  0.0</w:t>
            </w:r>
            <w:proofErr w:type="gramEnd"/>
            <w:r w:rsidRPr="0010334A">
              <w:rPr>
                <w:rFonts w:ascii="Arial" w:hAnsi="Arial" w:cs="Arial"/>
                <w:color w:val="000000"/>
                <w:sz w:val="18"/>
                <w:szCs w:val="19"/>
              </w:rPr>
              <w:t>%)</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1.000</w:t>
            </w:r>
          </w:p>
        </w:tc>
      </w:tr>
      <w:tr w:rsidR="0010334A" w:rsidRPr="0010334A" w:rsidTr="0010334A">
        <w:trPr>
          <w:cantSplit/>
          <w:trHeight w:val="311"/>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TB</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31/40</w:t>
            </w:r>
            <w:proofErr w:type="gramStart"/>
            <w:r w:rsidRPr="0010334A">
              <w:rPr>
                <w:rFonts w:ascii="Arial" w:hAnsi="Arial" w:cs="Arial"/>
                <w:color w:val="000000"/>
                <w:sz w:val="18"/>
                <w:szCs w:val="19"/>
              </w:rPr>
              <w:t>( 77.5</w:t>
            </w:r>
            <w:proofErr w:type="gramEnd"/>
            <w:r w:rsidRPr="0010334A">
              <w:rPr>
                <w:rFonts w:ascii="Arial" w:hAnsi="Arial" w:cs="Arial"/>
                <w:color w:val="000000"/>
                <w:sz w:val="18"/>
                <w:szCs w:val="19"/>
              </w:rPr>
              <w:t>%)</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26/35</w:t>
            </w:r>
            <w:proofErr w:type="gramStart"/>
            <w:r w:rsidRPr="0010334A">
              <w:rPr>
                <w:rFonts w:ascii="Arial" w:hAnsi="Arial" w:cs="Arial"/>
                <w:color w:val="000000"/>
                <w:sz w:val="18"/>
                <w:szCs w:val="19"/>
              </w:rPr>
              <w:t>( 74.3</w:t>
            </w:r>
            <w:proofErr w:type="gramEnd"/>
            <w:r w:rsidRPr="0010334A">
              <w:rPr>
                <w:rFonts w:ascii="Arial" w:hAnsi="Arial" w:cs="Arial"/>
                <w:color w:val="000000"/>
                <w:sz w:val="18"/>
                <w:szCs w:val="19"/>
              </w:rPr>
              <w:t>%)</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5/5(100.0%)</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p>
        </w:tc>
      </w:tr>
      <w:tr w:rsidR="0010334A" w:rsidRPr="0010334A" w:rsidTr="0010334A">
        <w:trPr>
          <w:cantSplit/>
          <w:trHeight w:val="311"/>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HSV</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1/40</w:t>
            </w:r>
            <w:proofErr w:type="gramStart"/>
            <w:r w:rsidRPr="0010334A">
              <w:rPr>
                <w:rFonts w:ascii="Arial" w:hAnsi="Arial" w:cs="Arial"/>
                <w:color w:val="000000"/>
                <w:sz w:val="18"/>
                <w:szCs w:val="19"/>
              </w:rPr>
              <w:t>(  2.5</w:t>
            </w:r>
            <w:proofErr w:type="gramEnd"/>
            <w:r w:rsidRPr="0010334A">
              <w:rPr>
                <w:rFonts w:ascii="Arial" w:hAnsi="Arial" w:cs="Arial"/>
                <w:color w:val="000000"/>
                <w:sz w:val="18"/>
                <w:szCs w:val="19"/>
              </w:rPr>
              <w:t>%)</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0/35</w:t>
            </w:r>
            <w:proofErr w:type="gramStart"/>
            <w:r w:rsidRPr="0010334A">
              <w:rPr>
                <w:rFonts w:ascii="Arial" w:hAnsi="Arial" w:cs="Arial"/>
                <w:color w:val="000000"/>
                <w:sz w:val="18"/>
                <w:szCs w:val="19"/>
              </w:rPr>
              <w:t>(  0.0</w:t>
            </w:r>
            <w:proofErr w:type="gramEnd"/>
            <w:r w:rsidRPr="0010334A">
              <w:rPr>
                <w:rFonts w:ascii="Arial" w:hAnsi="Arial" w:cs="Arial"/>
                <w:color w:val="000000"/>
                <w:sz w:val="18"/>
                <w:szCs w:val="19"/>
              </w:rPr>
              <w:t>%)</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1/5</w:t>
            </w:r>
            <w:proofErr w:type="gramStart"/>
            <w:r w:rsidRPr="0010334A">
              <w:rPr>
                <w:rFonts w:ascii="Arial" w:hAnsi="Arial" w:cs="Arial"/>
                <w:color w:val="000000"/>
                <w:sz w:val="18"/>
                <w:szCs w:val="19"/>
              </w:rPr>
              <w:t>( 20.0</w:t>
            </w:r>
            <w:proofErr w:type="gramEnd"/>
            <w:r w:rsidRPr="0010334A">
              <w:rPr>
                <w:rFonts w:ascii="Arial" w:hAnsi="Arial" w:cs="Arial"/>
                <w:color w:val="000000"/>
                <w:sz w:val="18"/>
                <w:szCs w:val="19"/>
              </w:rPr>
              <w:t>%)</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0.292</w:t>
            </w:r>
          </w:p>
        </w:tc>
      </w:tr>
      <w:tr w:rsidR="0010334A" w:rsidRPr="0010334A" w:rsidTr="0010334A">
        <w:trPr>
          <w:cantSplit/>
          <w:trHeight w:val="324"/>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KS</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2/40</w:t>
            </w:r>
            <w:proofErr w:type="gramStart"/>
            <w:r w:rsidRPr="0010334A">
              <w:rPr>
                <w:rFonts w:ascii="Arial" w:hAnsi="Arial" w:cs="Arial"/>
                <w:color w:val="000000"/>
                <w:sz w:val="18"/>
                <w:szCs w:val="19"/>
              </w:rPr>
              <w:t>(  5.0</w:t>
            </w:r>
            <w:proofErr w:type="gramEnd"/>
            <w:r w:rsidRPr="0010334A">
              <w:rPr>
                <w:rFonts w:ascii="Arial" w:hAnsi="Arial" w:cs="Arial"/>
                <w:color w:val="000000"/>
                <w:sz w:val="18"/>
                <w:szCs w:val="19"/>
              </w:rPr>
              <w:t>%)</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2/35</w:t>
            </w:r>
            <w:proofErr w:type="gramStart"/>
            <w:r w:rsidRPr="0010334A">
              <w:rPr>
                <w:rFonts w:ascii="Arial" w:hAnsi="Arial" w:cs="Arial"/>
                <w:color w:val="000000"/>
                <w:sz w:val="18"/>
                <w:szCs w:val="19"/>
              </w:rPr>
              <w:t>(  5.7</w:t>
            </w:r>
            <w:proofErr w:type="gramEnd"/>
            <w:r w:rsidRPr="0010334A">
              <w:rPr>
                <w:rFonts w:ascii="Arial" w:hAnsi="Arial" w:cs="Arial"/>
                <w:color w:val="000000"/>
                <w:sz w:val="18"/>
                <w:szCs w:val="19"/>
              </w:rPr>
              <w:t>%)</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0/5</w:t>
            </w:r>
            <w:proofErr w:type="gramStart"/>
            <w:r w:rsidRPr="0010334A">
              <w:rPr>
                <w:rFonts w:ascii="Arial" w:hAnsi="Arial" w:cs="Arial"/>
                <w:color w:val="000000"/>
                <w:sz w:val="18"/>
                <w:szCs w:val="19"/>
              </w:rPr>
              <w:t>(  0.0</w:t>
            </w:r>
            <w:proofErr w:type="gramEnd"/>
            <w:r w:rsidRPr="0010334A">
              <w:rPr>
                <w:rFonts w:ascii="Arial" w:hAnsi="Arial" w:cs="Arial"/>
                <w:color w:val="000000"/>
                <w:sz w:val="18"/>
                <w:szCs w:val="19"/>
              </w:rPr>
              <w:t>%)</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p>
        </w:tc>
      </w:tr>
      <w:tr w:rsidR="0010334A" w:rsidRPr="0010334A" w:rsidTr="0010334A">
        <w:trPr>
          <w:cantSplit/>
          <w:trHeight w:val="311"/>
          <w:jc w:val="center"/>
        </w:trPr>
        <w:tc>
          <w:tcPr>
            <w:tcW w:w="2852"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p>
        </w:tc>
        <w:tc>
          <w:tcPr>
            <w:tcW w:w="170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TB</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3/40</w:t>
            </w:r>
            <w:proofErr w:type="gramStart"/>
            <w:r w:rsidRPr="0010334A">
              <w:rPr>
                <w:rFonts w:ascii="Arial" w:hAnsi="Arial" w:cs="Arial"/>
                <w:color w:val="000000"/>
                <w:sz w:val="18"/>
                <w:szCs w:val="19"/>
              </w:rPr>
              <w:t>(  7.5</w:t>
            </w:r>
            <w:proofErr w:type="gramEnd"/>
            <w:r w:rsidRPr="0010334A">
              <w:rPr>
                <w:rFonts w:ascii="Arial" w:hAnsi="Arial" w:cs="Arial"/>
                <w:color w:val="000000"/>
                <w:sz w:val="18"/>
                <w:szCs w:val="19"/>
              </w:rPr>
              <w:t>%)</w:t>
            </w:r>
          </w:p>
        </w:tc>
        <w:tc>
          <w:tcPr>
            <w:tcW w:w="1967"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2/35</w:t>
            </w:r>
            <w:proofErr w:type="gramStart"/>
            <w:r w:rsidRPr="0010334A">
              <w:rPr>
                <w:rFonts w:ascii="Arial" w:hAnsi="Arial" w:cs="Arial"/>
                <w:color w:val="000000"/>
                <w:sz w:val="18"/>
                <w:szCs w:val="19"/>
              </w:rPr>
              <w:t>(  5.7</w:t>
            </w:r>
            <w:proofErr w:type="gramEnd"/>
            <w:r w:rsidRPr="0010334A">
              <w:rPr>
                <w:rFonts w:ascii="Arial" w:hAnsi="Arial" w:cs="Arial"/>
                <w:color w:val="000000"/>
                <w:sz w:val="18"/>
                <w:szCs w:val="19"/>
              </w:rPr>
              <w:t>%)</w:t>
            </w:r>
          </w:p>
        </w:tc>
        <w:tc>
          <w:tcPr>
            <w:tcW w:w="1844"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1/5</w:t>
            </w:r>
            <w:proofErr w:type="gramStart"/>
            <w:r w:rsidRPr="0010334A">
              <w:rPr>
                <w:rFonts w:ascii="Arial" w:hAnsi="Arial" w:cs="Arial"/>
                <w:color w:val="000000"/>
                <w:sz w:val="18"/>
                <w:szCs w:val="19"/>
              </w:rPr>
              <w:t>( 20.0</w:t>
            </w:r>
            <w:proofErr w:type="gramEnd"/>
            <w:r w:rsidRPr="0010334A">
              <w:rPr>
                <w:rFonts w:ascii="Arial" w:hAnsi="Arial" w:cs="Arial"/>
                <w:color w:val="000000"/>
                <w:sz w:val="18"/>
                <w:szCs w:val="19"/>
              </w:rPr>
              <w:t>%)</w:t>
            </w:r>
          </w:p>
        </w:tc>
        <w:tc>
          <w:tcPr>
            <w:tcW w:w="608" w:type="dxa"/>
            <w:tcBorders>
              <w:top w:val="nil"/>
              <w:left w:val="nil"/>
              <w:bottom w:val="nil"/>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p>
        </w:tc>
      </w:tr>
      <w:tr w:rsidR="0010334A" w:rsidRPr="0010334A" w:rsidTr="0010334A">
        <w:trPr>
          <w:cantSplit/>
          <w:trHeight w:val="324"/>
          <w:jc w:val="center"/>
        </w:trPr>
        <w:tc>
          <w:tcPr>
            <w:tcW w:w="2852" w:type="dxa"/>
            <w:tcBorders>
              <w:top w:val="nil"/>
              <w:left w:val="nil"/>
              <w:bottom w:val="single" w:sz="4" w:space="0" w:color="000000"/>
              <w:right w:val="nil"/>
            </w:tcBorders>
            <w:shd w:val="clear" w:color="auto" w:fill="FFFFFF"/>
            <w:tcMar>
              <w:left w:w="67" w:type="dxa"/>
              <w:right w:w="67" w:type="dxa"/>
            </w:tcMar>
          </w:tcPr>
          <w:p w:rsidR="0010334A" w:rsidRPr="0010334A" w:rsidRDefault="0010334A" w:rsidP="00EF5042">
            <w:pPr>
              <w:adjustRightInd w:val="0"/>
              <w:spacing w:before="67" w:after="67"/>
              <w:rPr>
                <w:rFonts w:ascii="Arial" w:hAnsi="Arial" w:cs="Arial"/>
                <w:color w:val="000000"/>
                <w:sz w:val="18"/>
                <w:szCs w:val="19"/>
              </w:rPr>
            </w:pPr>
          </w:p>
        </w:tc>
        <w:tc>
          <w:tcPr>
            <w:tcW w:w="1704" w:type="dxa"/>
            <w:tcBorders>
              <w:top w:val="nil"/>
              <w:left w:val="nil"/>
              <w:bottom w:val="single" w:sz="4" w:space="0" w:color="000000"/>
              <w:right w:val="nil"/>
            </w:tcBorders>
            <w:shd w:val="clear" w:color="auto" w:fill="FFFFFF"/>
            <w:tcMar>
              <w:left w:w="67" w:type="dxa"/>
              <w:right w:w="67" w:type="dxa"/>
            </w:tcMar>
          </w:tcPr>
          <w:p w:rsidR="0010334A" w:rsidRPr="0010334A" w:rsidRDefault="00473609" w:rsidP="00EF5042">
            <w:pPr>
              <w:adjustRightInd w:val="0"/>
              <w:spacing w:before="67" w:after="67"/>
              <w:jc w:val="center"/>
              <w:rPr>
                <w:rFonts w:ascii="Arial" w:hAnsi="Arial" w:cs="Arial"/>
                <w:color w:val="000000"/>
                <w:sz w:val="18"/>
                <w:szCs w:val="19"/>
              </w:rPr>
            </w:pPr>
            <w:r>
              <w:rPr>
                <w:rFonts w:ascii="Arial" w:hAnsi="Arial" w:cs="Arial"/>
                <w:color w:val="000000"/>
                <w:sz w:val="18"/>
                <w:szCs w:val="19"/>
              </w:rPr>
              <w:t>Toxoplasmosis</w:t>
            </w:r>
          </w:p>
        </w:tc>
        <w:tc>
          <w:tcPr>
            <w:tcW w:w="1967" w:type="dxa"/>
            <w:tcBorders>
              <w:top w:val="nil"/>
              <w:left w:val="nil"/>
              <w:bottom w:val="single" w:sz="4" w:space="0" w:color="000000"/>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1/40</w:t>
            </w:r>
            <w:proofErr w:type="gramStart"/>
            <w:r w:rsidRPr="0010334A">
              <w:rPr>
                <w:rFonts w:ascii="Arial" w:hAnsi="Arial" w:cs="Arial"/>
                <w:color w:val="000000"/>
                <w:sz w:val="18"/>
                <w:szCs w:val="19"/>
              </w:rPr>
              <w:t>(  2.5</w:t>
            </w:r>
            <w:proofErr w:type="gramEnd"/>
            <w:r w:rsidRPr="0010334A">
              <w:rPr>
                <w:rFonts w:ascii="Arial" w:hAnsi="Arial" w:cs="Arial"/>
                <w:color w:val="000000"/>
                <w:sz w:val="18"/>
                <w:szCs w:val="19"/>
              </w:rPr>
              <w:t>%)</w:t>
            </w:r>
          </w:p>
        </w:tc>
        <w:tc>
          <w:tcPr>
            <w:tcW w:w="1967" w:type="dxa"/>
            <w:tcBorders>
              <w:top w:val="nil"/>
              <w:left w:val="nil"/>
              <w:bottom w:val="single" w:sz="4" w:space="0" w:color="000000"/>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1/35</w:t>
            </w:r>
            <w:proofErr w:type="gramStart"/>
            <w:r w:rsidRPr="0010334A">
              <w:rPr>
                <w:rFonts w:ascii="Arial" w:hAnsi="Arial" w:cs="Arial"/>
                <w:color w:val="000000"/>
                <w:sz w:val="18"/>
                <w:szCs w:val="19"/>
              </w:rPr>
              <w:t>(  2.9</w:t>
            </w:r>
            <w:proofErr w:type="gramEnd"/>
            <w:r w:rsidRPr="0010334A">
              <w:rPr>
                <w:rFonts w:ascii="Arial" w:hAnsi="Arial" w:cs="Arial"/>
                <w:color w:val="000000"/>
                <w:sz w:val="18"/>
                <w:szCs w:val="19"/>
              </w:rPr>
              <w:t>%)</w:t>
            </w:r>
          </w:p>
        </w:tc>
        <w:tc>
          <w:tcPr>
            <w:tcW w:w="1844" w:type="dxa"/>
            <w:tcBorders>
              <w:top w:val="nil"/>
              <w:left w:val="nil"/>
              <w:bottom w:val="single" w:sz="4" w:space="0" w:color="000000"/>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r w:rsidRPr="0010334A">
              <w:rPr>
                <w:rFonts w:ascii="Arial" w:hAnsi="Arial" w:cs="Arial"/>
                <w:color w:val="000000"/>
                <w:sz w:val="18"/>
                <w:szCs w:val="19"/>
              </w:rPr>
              <w:t>0/5</w:t>
            </w:r>
            <w:proofErr w:type="gramStart"/>
            <w:r w:rsidRPr="0010334A">
              <w:rPr>
                <w:rFonts w:ascii="Arial" w:hAnsi="Arial" w:cs="Arial"/>
                <w:color w:val="000000"/>
                <w:sz w:val="18"/>
                <w:szCs w:val="19"/>
              </w:rPr>
              <w:t>(  0.0</w:t>
            </w:r>
            <w:proofErr w:type="gramEnd"/>
            <w:r w:rsidRPr="0010334A">
              <w:rPr>
                <w:rFonts w:ascii="Arial" w:hAnsi="Arial" w:cs="Arial"/>
                <w:color w:val="000000"/>
                <w:sz w:val="18"/>
                <w:szCs w:val="19"/>
              </w:rPr>
              <w:t>%)</w:t>
            </w:r>
          </w:p>
        </w:tc>
        <w:tc>
          <w:tcPr>
            <w:tcW w:w="608" w:type="dxa"/>
            <w:tcBorders>
              <w:top w:val="nil"/>
              <w:left w:val="nil"/>
              <w:bottom w:val="single" w:sz="4" w:space="0" w:color="000000"/>
              <w:right w:val="nil"/>
            </w:tcBorders>
            <w:shd w:val="clear" w:color="auto" w:fill="FFFFFF"/>
            <w:tcMar>
              <w:left w:w="67" w:type="dxa"/>
              <w:right w:w="67" w:type="dxa"/>
            </w:tcMar>
          </w:tcPr>
          <w:p w:rsidR="0010334A" w:rsidRPr="0010334A" w:rsidRDefault="0010334A" w:rsidP="00EF5042">
            <w:pPr>
              <w:adjustRightInd w:val="0"/>
              <w:spacing w:before="67" w:after="67"/>
              <w:jc w:val="center"/>
              <w:rPr>
                <w:rFonts w:ascii="Arial" w:hAnsi="Arial" w:cs="Arial"/>
                <w:color w:val="000000"/>
                <w:sz w:val="18"/>
                <w:szCs w:val="19"/>
              </w:rPr>
            </w:pPr>
          </w:p>
        </w:tc>
      </w:tr>
    </w:tbl>
    <w:p w:rsidR="00027A78" w:rsidRDefault="0010334A">
      <w:pPr>
        <w:spacing w:after="200" w:line="276" w:lineRule="auto"/>
        <w:rPr>
          <w:sz w:val="22"/>
          <w:lang w:val="en-US" w:eastAsia="en-US"/>
        </w:rPr>
      </w:pPr>
      <w:r w:rsidRPr="0010334A">
        <w:rPr>
          <w:sz w:val="22"/>
          <w:lang w:val="en-US" w:eastAsia="en-US"/>
        </w:rPr>
        <w:t>Wilcoxon and Chi-square, Fisher’s tests used for two group comparisons (&gt;1 resistance mutation vs. no resistance</w:t>
      </w:r>
      <w:r w:rsidR="00B57910">
        <w:rPr>
          <w:sz w:val="22"/>
          <w:lang w:val="en-US" w:eastAsia="en-US"/>
        </w:rPr>
        <w:t>)</w:t>
      </w:r>
      <w:r w:rsidRPr="0010334A">
        <w:rPr>
          <w:sz w:val="22"/>
          <w:lang w:val="en-US" w:eastAsia="en-US"/>
        </w:rPr>
        <w:t xml:space="preserve">; TDF – </w:t>
      </w:r>
      <w:proofErr w:type="spellStart"/>
      <w:r w:rsidRPr="0010334A">
        <w:rPr>
          <w:sz w:val="22"/>
          <w:lang w:val="en-US" w:eastAsia="en-US"/>
        </w:rPr>
        <w:t>tenofovir</w:t>
      </w:r>
      <w:proofErr w:type="spellEnd"/>
      <w:r w:rsidRPr="0010334A">
        <w:rPr>
          <w:sz w:val="22"/>
          <w:lang w:val="en-US" w:eastAsia="en-US"/>
        </w:rPr>
        <w:t xml:space="preserve">, EFV – </w:t>
      </w:r>
      <w:proofErr w:type="spellStart"/>
      <w:r w:rsidRPr="0010334A">
        <w:rPr>
          <w:sz w:val="22"/>
          <w:lang w:val="en-US" w:eastAsia="en-US"/>
        </w:rPr>
        <w:t>efavirenz</w:t>
      </w:r>
      <w:proofErr w:type="spellEnd"/>
      <w:r w:rsidRPr="0010334A">
        <w:rPr>
          <w:sz w:val="22"/>
          <w:lang w:val="en-US" w:eastAsia="en-US"/>
        </w:rPr>
        <w:t xml:space="preserve">, ART – antiretroviral therapy, </w:t>
      </w:r>
      <w:r w:rsidR="00473609">
        <w:rPr>
          <w:sz w:val="22"/>
          <w:lang w:val="en-US" w:eastAsia="en-US"/>
        </w:rPr>
        <w:t xml:space="preserve">TB – tuberculosis, HSV – herpes simplex virus, KS – Kaposi’s Sarcoma, </w:t>
      </w:r>
      <w:r w:rsidRPr="0010334A">
        <w:rPr>
          <w:sz w:val="22"/>
          <w:lang w:val="en-US" w:eastAsia="en-US"/>
        </w:rPr>
        <w:t>IQR – interquartile range</w:t>
      </w:r>
      <w:r w:rsidR="00027A78">
        <w:rPr>
          <w:sz w:val="22"/>
          <w:lang w:val="en-US" w:eastAsia="en-US"/>
        </w:rPr>
        <w:br w:type="page"/>
      </w:r>
    </w:p>
    <w:p w:rsidR="00027A78" w:rsidRDefault="00027A78" w:rsidP="00027A78">
      <w:pPr>
        <w:autoSpaceDE w:val="0"/>
        <w:autoSpaceDN w:val="0"/>
        <w:adjustRightInd w:val="0"/>
        <w:rPr>
          <w:b/>
          <w:bCs/>
          <w:sz w:val="20"/>
          <w:szCs w:val="20"/>
          <w:lang w:val="en-US" w:eastAsia="en-US"/>
        </w:rPr>
      </w:pPr>
      <w:proofErr w:type="gramStart"/>
      <w:r>
        <w:rPr>
          <w:b/>
          <w:bCs/>
          <w:sz w:val="20"/>
          <w:szCs w:val="20"/>
          <w:lang w:val="en-US" w:eastAsia="en-US"/>
        </w:rPr>
        <w:lastRenderedPageBreak/>
        <w:t>Table 2.</w:t>
      </w:r>
      <w:proofErr w:type="gramEnd"/>
      <w:r>
        <w:rPr>
          <w:b/>
          <w:bCs/>
          <w:sz w:val="20"/>
          <w:szCs w:val="20"/>
          <w:lang w:val="en-US" w:eastAsia="en-US"/>
        </w:rPr>
        <w:t xml:space="preserve"> Factors associated with K65R amongst patients failing a </w:t>
      </w:r>
      <w:proofErr w:type="spellStart"/>
      <w:r>
        <w:rPr>
          <w:b/>
          <w:bCs/>
          <w:sz w:val="20"/>
          <w:szCs w:val="20"/>
          <w:lang w:val="en-US" w:eastAsia="en-US"/>
        </w:rPr>
        <w:t>tenofovir</w:t>
      </w:r>
      <w:proofErr w:type="spellEnd"/>
      <w:r>
        <w:rPr>
          <w:b/>
          <w:bCs/>
          <w:sz w:val="20"/>
          <w:szCs w:val="20"/>
          <w:lang w:val="en-US" w:eastAsia="en-US"/>
        </w:rPr>
        <w:t>-based first-line ART.</w:t>
      </w:r>
    </w:p>
    <w:p w:rsidR="00027A78" w:rsidRDefault="00027A78" w:rsidP="00027A78">
      <w:pPr>
        <w:autoSpaceDE w:val="0"/>
        <w:autoSpaceDN w:val="0"/>
        <w:adjustRightInd w:val="0"/>
        <w:rPr>
          <w:b/>
          <w:bCs/>
          <w:sz w:val="20"/>
          <w:szCs w:val="20"/>
          <w:lang w:val="en-US" w:eastAsia="en-US"/>
        </w:rPr>
      </w:pPr>
    </w:p>
    <w:p w:rsidR="00A95E0E" w:rsidRDefault="00A95E0E" w:rsidP="00F70262">
      <w:pPr>
        <w:autoSpaceDE w:val="0"/>
        <w:autoSpaceDN w:val="0"/>
        <w:adjustRightInd w:val="0"/>
        <w:spacing w:line="360" w:lineRule="auto"/>
        <w:rPr>
          <w:sz w:val="22"/>
          <w:lang w:eastAsia="en-US"/>
        </w:rPr>
      </w:pPr>
    </w:p>
    <w:tbl>
      <w:tblPr>
        <w:tblW w:w="0" w:type="auto"/>
        <w:jc w:val="center"/>
        <w:tblLayout w:type="fixed"/>
        <w:tblCellMar>
          <w:left w:w="0" w:type="dxa"/>
          <w:right w:w="0" w:type="dxa"/>
        </w:tblCellMar>
        <w:tblLook w:val="0000"/>
      </w:tblPr>
      <w:tblGrid>
        <w:gridCol w:w="2396"/>
        <w:gridCol w:w="2889"/>
        <w:gridCol w:w="1089"/>
        <w:gridCol w:w="1189"/>
      </w:tblGrid>
      <w:tr w:rsidR="00A95E0E" w:rsidTr="00EF5042">
        <w:trPr>
          <w:cantSplit/>
          <w:tblHeader/>
          <w:jc w:val="center"/>
        </w:trPr>
        <w:tc>
          <w:tcPr>
            <w:tcW w:w="2396" w:type="dxa"/>
            <w:tcBorders>
              <w:top w:val="single" w:sz="4" w:space="0" w:color="000000"/>
              <w:left w:val="nil"/>
              <w:bottom w:val="single" w:sz="3" w:space="0" w:color="000000"/>
              <w:right w:val="nil"/>
            </w:tcBorders>
            <w:shd w:val="clear" w:color="auto" w:fill="FFFFFF"/>
            <w:tcMar>
              <w:left w:w="67" w:type="dxa"/>
              <w:right w:w="67" w:type="dxa"/>
            </w:tcMar>
            <w:vAlign w:val="bottom"/>
          </w:tcPr>
          <w:p w:rsidR="00A95E0E" w:rsidRDefault="00A95E0E" w:rsidP="00EF5042">
            <w:pPr>
              <w:adjustRightInd w:val="0"/>
              <w:spacing w:before="67" w:after="67"/>
              <w:rPr>
                <w:rFonts w:ascii="Arial" w:hAnsi="Arial" w:cs="Arial"/>
                <w:i/>
                <w:iCs/>
                <w:color w:val="000000"/>
                <w:sz w:val="19"/>
                <w:szCs w:val="19"/>
              </w:rPr>
            </w:pPr>
            <w:r>
              <w:rPr>
                <w:rFonts w:ascii="Arial" w:hAnsi="Arial" w:cs="Arial"/>
                <w:i/>
                <w:iCs/>
                <w:color w:val="000000"/>
                <w:sz w:val="19"/>
                <w:szCs w:val="19"/>
              </w:rPr>
              <w:t>Factor</w:t>
            </w:r>
          </w:p>
        </w:tc>
        <w:tc>
          <w:tcPr>
            <w:tcW w:w="2889" w:type="dxa"/>
            <w:tcBorders>
              <w:top w:val="single" w:sz="4" w:space="0" w:color="000000"/>
              <w:left w:val="nil"/>
              <w:bottom w:val="single" w:sz="3" w:space="0" w:color="000000"/>
              <w:right w:val="nil"/>
            </w:tcBorders>
            <w:shd w:val="clear" w:color="auto" w:fill="FFFFFF"/>
            <w:tcMar>
              <w:left w:w="67" w:type="dxa"/>
              <w:right w:w="67" w:type="dxa"/>
            </w:tcMar>
            <w:vAlign w:val="bottom"/>
          </w:tcPr>
          <w:p w:rsidR="00A95E0E" w:rsidRDefault="00A95E0E" w:rsidP="00EF5042">
            <w:pPr>
              <w:adjustRightInd w:val="0"/>
              <w:spacing w:before="67" w:after="67"/>
              <w:rPr>
                <w:rFonts w:ascii="Arial" w:hAnsi="Arial" w:cs="Arial"/>
                <w:i/>
                <w:iCs/>
                <w:color w:val="000000"/>
                <w:sz w:val="19"/>
                <w:szCs w:val="19"/>
              </w:rPr>
            </w:pPr>
            <w:r>
              <w:rPr>
                <w:rFonts w:ascii="Arial" w:hAnsi="Arial" w:cs="Arial"/>
                <w:i/>
                <w:iCs/>
                <w:color w:val="000000"/>
                <w:sz w:val="19"/>
                <w:szCs w:val="19"/>
              </w:rPr>
              <w:t>.</w:t>
            </w:r>
          </w:p>
        </w:tc>
        <w:tc>
          <w:tcPr>
            <w:tcW w:w="1089" w:type="dxa"/>
            <w:tcBorders>
              <w:top w:val="single" w:sz="4" w:space="0" w:color="000000"/>
              <w:left w:val="nil"/>
              <w:bottom w:val="single" w:sz="3" w:space="0" w:color="000000"/>
              <w:right w:val="nil"/>
            </w:tcBorders>
            <w:shd w:val="clear" w:color="auto" w:fill="FFFFFF"/>
            <w:tcMar>
              <w:left w:w="67" w:type="dxa"/>
              <w:right w:w="67" w:type="dxa"/>
            </w:tcMar>
            <w:vAlign w:val="bottom"/>
          </w:tcPr>
          <w:p w:rsidR="00A95E0E" w:rsidRDefault="00A95E0E" w:rsidP="00EF5042">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Odds Ratio</w:t>
            </w:r>
          </w:p>
        </w:tc>
        <w:tc>
          <w:tcPr>
            <w:tcW w:w="1189" w:type="dxa"/>
            <w:tcBorders>
              <w:top w:val="single" w:sz="4" w:space="0" w:color="000000"/>
              <w:left w:val="nil"/>
              <w:bottom w:val="single" w:sz="3" w:space="0" w:color="000000"/>
              <w:right w:val="nil"/>
            </w:tcBorders>
            <w:shd w:val="clear" w:color="auto" w:fill="FFFFFF"/>
            <w:tcMar>
              <w:left w:w="67" w:type="dxa"/>
              <w:right w:w="67" w:type="dxa"/>
            </w:tcMar>
            <w:vAlign w:val="bottom"/>
          </w:tcPr>
          <w:p w:rsidR="00A95E0E" w:rsidRDefault="00A95E0E" w:rsidP="00EF5042">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95% CI</w:t>
            </w:r>
          </w:p>
        </w:tc>
      </w:tr>
      <w:tr w:rsidR="00A95E0E" w:rsidTr="00EF5042">
        <w:trPr>
          <w:cantSplit/>
          <w:jc w:val="center"/>
        </w:trPr>
        <w:tc>
          <w:tcPr>
            <w:tcW w:w="2396"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r>
              <w:rPr>
                <w:rFonts w:ascii="Arial" w:hAnsi="Arial" w:cs="Arial"/>
                <w:color w:val="000000"/>
                <w:sz w:val="19"/>
                <w:szCs w:val="19"/>
              </w:rPr>
              <w:t>Age</w:t>
            </w:r>
          </w:p>
        </w:tc>
        <w:tc>
          <w:tcPr>
            <w:tcW w:w="28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p>
        </w:tc>
        <w:tc>
          <w:tcPr>
            <w:tcW w:w="10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0.93</w:t>
            </w:r>
          </w:p>
        </w:tc>
        <w:tc>
          <w:tcPr>
            <w:tcW w:w="11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[0.84-1.03]</w:t>
            </w:r>
          </w:p>
        </w:tc>
      </w:tr>
      <w:tr w:rsidR="00A95E0E" w:rsidTr="00EF5042">
        <w:trPr>
          <w:cantSplit/>
          <w:jc w:val="center"/>
        </w:trPr>
        <w:tc>
          <w:tcPr>
            <w:tcW w:w="2396"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r>
              <w:rPr>
                <w:rFonts w:ascii="Arial" w:hAnsi="Arial" w:cs="Arial"/>
                <w:color w:val="000000"/>
                <w:sz w:val="19"/>
                <w:szCs w:val="19"/>
              </w:rPr>
              <w:t>Gender</w:t>
            </w:r>
          </w:p>
        </w:tc>
        <w:tc>
          <w:tcPr>
            <w:tcW w:w="28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r>
              <w:rPr>
                <w:rFonts w:ascii="Arial" w:hAnsi="Arial" w:cs="Arial"/>
                <w:color w:val="000000"/>
                <w:sz w:val="19"/>
                <w:szCs w:val="19"/>
              </w:rPr>
              <w:t xml:space="preserve">Male </w:t>
            </w:r>
            <w:proofErr w:type="spellStart"/>
            <w:r>
              <w:rPr>
                <w:rFonts w:ascii="Arial" w:hAnsi="Arial" w:cs="Arial"/>
                <w:color w:val="000000"/>
                <w:sz w:val="19"/>
                <w:szCs w:val="19"/>
              </w:rPr>
              <w:t>vs</w:t>
            </w:r>
            <w:proofErr w:type="spellEnd"/>
            <w:r>
              <w:rPr>
                <w:rFonts w:ascii="Arial" w:hAnsi="Arial" w:cs="Arial"/>
                <w:color w:val="000000"/>
                <w:sz w:val="19"/>
                <w:szCs w:val="19"/>
              </w:rPr>
              <w:t xml:space="preserve"> Female</w:t>
            </w:r>
          </w:p>
        </w:tc>
        <w:tc>
          <w:tcPr>
            <w:tcW w:w="10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3.00</w:t>
            </w:r>
          </w:p>
        </w:tc>
        <w:tc>
          <w:tcPr>
            <w:tcW w:w="11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[0.50-23.14]</w:t>
            </w:r>
          </w:p>
        </w:tc>
      </w:tr>
      <w:tr w:rsidR="00A95E0E" w:rsidTr="00EF5042">
        <w:trPr>
          <w:cantSplit/>
          <w:jc w:val="center"/>
        </w:trPr>
        <w:tc>
          <w:tcPr>
            <w:tcW w:w="2396"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r>
              <w:rPr>
                <w:rFonts w:ascii="Arial" w:hAnsi="Arial" w:cs="Arial"/>
                <w:color w:val="000000"/>
                <w:sz w:val="19"/>
                <w:szCs w:val="19"/>
              </w:rPr>
              <w:t>Regimen(EFV)</w:t>
            </w:r>
          </w:p>
        </w:tc>
        <w:tc>
          <w:tcPr>
            <w:tcW w:w="28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r>
              <w:rPr>
                <w:rFonts w:ascii="Arial" w:hAnsi="Arial" w:cs="Arial"/>
                <w:color w:val="000000"/>
                <w:sz w:val="19"/>
                <w:szCs w:val="19"/>
              </w:rPr>
              <w:t xml:space="preserve">EFV Yes </w:t>
            </w:r>
            <w:proofErr w:type="spellStart"/>
            <w:r>
              <w:rPr>
                <w:rFonts w:ascii="Arial" w:hAnsi="Arial" w:cs="Arial"/>
                <w:color w:val="000000"/>
                <w:sz w:val="19"/>
                <w:szCs w:val="19"/>
              </w:rPr>
              <w:t>vs</w:t>
            </w:r>
            <w:proofErr w:type="spellEnd"/>
            <w:r>
              <w:rPr>
                <w:rFonts w:ascii="Arial" w:hAnsi="Arial" w:cs="Arial"/>
                <w:color w:val="000000"/>
                <w:sz w:val="19"/>
                <w:szCs w:val="19"/>
              </w:rPr>
              <w:t xml:space="preserve"> No</w:t>
            </w:r>
          </w:p>
        </w:tc>
        <w:tc>
          <w:tcPr>
            <w:tcW w:w="10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0.67</w:t>
            </w:r>
          </w:p>
        </w:tc>
        <w:tc>
          <w:tcPr>
            <w:tcW w:w="11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[0.01-9.88]</w:t>
            </w:r>
          </w:p>
        </w:tc>
      </w:tr>
      <w:tr w:rsidR="00A95E0E" w:rsidTr="00EF5042">
        <w:trPr>
          <w:cantSplit/>
          <w:jc w:val="center"/>
        </w:trPr>
        <w:tc>
          <w:tcPr>
            <w:tcW w:w="2396"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r>
              <w:rPr>
                <w:rFonts w:ascii="Arial" w:hAnsi="Arial" w:cs="Arial"/>
                <w:color w:val="000000"/>
                <w:sz w:val="19"/>
                <w:szCs w:val="19"/>
              </w:rPr>
              <w:t>CD4 Count</w:t>
            </w:r>
          </w:p>
        </w:tc>
        <w:tc>
          <w:tcPr>
            <w:tcW w:w="28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r>
              <w:rPr>
                <w:rFonts w:ascii="Arial" w:hAnsi="Arial" w:cs="Arial"/>
                <w:color w:val="000000"/>
                <w:sz w:val="19"/>
                <w:szCs w:val="19"/>
              </w:rPr>
              <w:t>50-99 cells/</w:t>
            </w:r>
            <w:proofErr w:type="spellStart"/>
            <w:r>
              <w:rPr>
                <w:rFonts w:ascii="Arial" w:hAnsi="Arial" w:cs="Arial"/>
                <w:color w:val="000000"/>
                <w:sz w:val="19"/>
                <w:szCs w:val="19"/>
              </w:rPr>
              <w:t>ul</w:t>
            </w:r>
            <w:proofErr w:type="spellEnd"/>
            <w:r>
              <w:rPr>
                <w:rFonts w:ascii="Arial" w:hAnsi="Arial" w:cs="Arial"/>
                <w:color w:val="000000"/>
                <w:sz w:val="19"/>
                <w:szCs w:val="19"/>
              </w:rPr>
              <w:t xml:space="preserve"> </w:t>
            </w:r>
            <w:proofErr w:type="spellStart"/>
            <w:r>
              <w:rPr>
                <w:rFonts w:ascii="Arial" w:hAnsi="Arial" w:cs="Arial"/>
                <w:color w:val="000000"/>
                <w:sz w:val="19"/>
                <w:szCs w:val="19"/>
              </w:rPr>
              <w:t>vs</w:t>
            </w:r>
            <w:proofErr w:type="spellEnd"/>
            <w:r>
              <w:rPr>
                <w:rFonts w:ascii="Arial" w:hAnsi="Arial" w:cs="Arial"/>
                <w:color w:val="000000"/>
                <w:sz w:val="19"/>
                <w:szCs w:val="19"/>
              </w:rPr>
              <w:t xml:space="preserve"> 0-49 cells/</w:t>
            </w:r>
            <w:proofErr w:type="spellStart"/>
            <w:r>
              <w:rPr>
                <w:rFonts w:ascii="Arial" w:hAnsi="Arial" w:cs="Arial"/>
                <w:color w:val="000000"/>
                <w:sz w:val="19"/>
                <w:szCs w:val="19"/>
              </w:rPr>
              <w:t>ul</w:t>
            </w:r>
            <w:proofErr w:type="spellEnd"/>
          </w:p>
        </w:tc>
        <w:tc>
          <w:tcPr>
            <w:tcW w:w="10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1.18</w:t>
            </w:r>
          </w:p>
        </w:tc>
        <w:tc>
          <w:tcPr>
            <w:tcW w:w="11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[0.04-94.10]</w:t>
            </w:r>
          </w:p>
        </w:tc>
      </w:tr>
      <w:tr w:rsidR="00A95E0E" w:rsidTr="00EF5042">
        <w:trPr>
          <w:cantSplit/>
          <w:jc w:val="center"/>
        </w:trPr>
        <w:tc>
          <w:tcPr>
            <w:tcW w:w="2396"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p>
        </w:tc>
        <w:tc>
          <w:tcPr>
            <w:tcW w:w="28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r>
              <w:rPr>
                <w:rFonts w:ascii="Arial" w:hAnsi="Arial" w:cs="Arial"/>
                <w:color w:val="000000"/>
                <w:sz w:val="19"/>
                <w:szCs w:val="19"/>
              </w:rPr>
              <w:t>100-199 cells/</w:t>
            </w:r>
            <w:proofErr w:type="spellStart"/>
            <w:r>
              <w:rPr>
                <w:rFonts w:ascii="Arial" w:hAnsi="Arial" w:cs="Arial"/>
                <w:color w:val="000000"/>
                <w:sz w:val="19"/>
                <w:szCs w:val="19"/>
              </w:rPr>
              <w:t>ul</w:t>
            </w:r>
            <w:proofErr w:type="spellEnd"/>
            <w:r>
              <w:rPr>
                <w:rFonts w:ascii="Arial" w:hAnsi="Arial" w:cs="Arial"/>
                <w:color w:val="000000"/>
                <w:sz w:val="19"/>
                <w:szCs w:val="19"/>
              </w:rPr>
              <w:t xml:space="preserve"> </w:t>
            </w:r>
            <w:proofErr w:type="spellStart"/>
            <w:r>
              <w:rPr>
                <w:rFonts w:ascii="Arial" w:hAnsi="Arial" w:cs="Arial"/>
                <w:color w:val="000000"/>
                <w:sz w:val="19"/>
                <w:szCs w:val="19"/>
              </w:rPr>
              <w:t>vs</w:t>
            </w:r>
            <w:proofErr w:type="spellEnd"/>
            <w:r>
              <w:rPr>
                <w:rFonts w:ascii="Arial" w:hAnsi="Arial" w:cs="Arial"/>
                <w:color w:val="000000"/>
                <w:sz w:val="19"/>
                <w:szCs w:val="19"/>
              </w:rPr>
              <w:t xml:space="preserve"> 0-49 cells/</w:t>
            </w:r>
            <w:proofErr w:type="spellStart"/>
            <w:r>
              <w:rPr>
                <w:rFonts w:ascii="Arial" w:hAnsi="Arial" w:cs="Arial"/>
                <w:color w:val="000000"/>
                <w:sz w:val="19"/>
                <w:szCs w:val="19"/>
              </w:rPr>
              <w:t>ul</w:t>
            </w:r>
            <w:proofErr w:type="spellEnd"/>
          </w:p>
        </w:tc>
        <w:tc>
          <w:tcPr>
            <w:tcW w:w="10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1.00</w:t>
            </w:r>
          </w:p>
        </w:tc>
        <w:tc>
          <w:tcPr>
            <w:tcW w:w="11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[0.05-19.26]</w:t>
            </w:r>
          </w:p>
        </w:tc>
      </w:tr>
      <w:tr w:rsidR="00A95E0E" w:rsidTr="00EF5042">
        <w:trPr>
          <w:cantSplit/>
          <w:jc w:val="center"/>
        </w:trPr>
        <w:tc>
          <w:tcPr>
            <w:tcW w:w="2396"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p>
        </w:tc>
        <w:tc>
          <w:tcPr>
            <w:tcW w:w="28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r>
              <w:rPr>
                <w:rFonts w:ascii="Arial" w:hAnsi="Arial" w:cs="Arial"/>
                <w:color w:val="000000"/>
                <w:sz w:val="19"/>
                <w:szCs w:val="19"/>
              </w:rPr>
              <w:t>200-349 cells/</w:t>
            </w:r>
            <w:proofErr w:type="spellStart"/>
            <w:r>
              <w:rPr>
                <w:rFonts w:ascii="Arial" w:hAnsi="Arial" w:cs="Arial"/>
                <w:color w:val="000000"/>
                <w:sz w:val="19"/>
                <w:szCs w:val="19"/>
              </w:rPr>
              <w:t>ul</w:t>
            </w:r>
            <w:proofErr w:type="spellEnd"/>
            <w:r>
              <w:rPr>
                <w:rFonts w:ascii="Arial" w:hAnsi="Arial" w:cs="Arial"/>
                <w:color w:val="000000"/>
                <w:sz w:val="19"/>
                <w:szCs w:val="19"/>
              </w:rPr>
              <w:t xml:space="preserve"> </w:t>
            </w:r>
            <w:proofErr w:type="spellStart"/>
            <w:r>
              <w:rPr>
                <w:rFonts w:ascii="Arial" w:hAnsi="Arial" w:cs="Arial"/>
                <w:color w:val="000000"/>
                <w:sz w:val="19"/>
                <w:szCs w:val="19"/>
              </w:rPr>
              <w:t>vs</w:t>
            </w:r>
            <w:proofErr w:type="spellEnd"/>
            <w:r>
              <w:rPr>
                <w:rFonts w:ascii="Arial" w:hAnsi="Arial" w:cs="Arial"/>
                <w:color w:val="000000"/>
                <w:sz w:val="19"/>
                <w:szCs w:val="19"/>
              </w:rPr>
              <w:t xml:space="preserve"> 0-49 cells/</w:t>
            </w:r>
            <w:proofErr w:type="spellStart"/>
            <w:r>
              <w:rPr>
                <w:rFonts w:ascii="Arial" w:hAnsi="Arial" w:cs="Arial"/>
                <w:color w:val="000000"/>
                <w:sz w:val="19"/>
                <w:szCs w:val="19"/>
              </w:rPr>
              <w:t>ul</w:t>
            </w:r>
            <w:proofErr w:type="spellEnd"/>
          </w:p>
        </w:tc>
        <w:tc>
          <w:tcPr>
            <w:tcW w:w="10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1.18</w:t>
            </w:r>
          </w:p>
        </w:tc>
        <w:tc>
          <w:tcPr>
            <w:tcW w:w="11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[0.04-94.10]</w:t>
            </w:r>
          </w:p>
        </w:tc>
      </w:tr>
      <w:tr w:rsidR="00A95E0E" w:rsidTr="00EF5042">
        <w:trPr>
          <w:cantSplit/>
          <w:jc w:val="center"/>
        </w:trPr>
        <w:tc>
          <w:tcPr>
            <w:tcW w:w="2396"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p>
        </w:tc>
        <w:tc>
          <w:tcPr>
            <w:tcW w:w="28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r>
              <w:rPr>
                <w:rFonts w:ascii="Arial" w:hAnsi="Arial" w:cs="Arial"/>
                <w:color w:val="000000"/>
                <w:sz w:val="19"/>
                <w:szCs w:val="19"/>
              </w:rPr>
              <w:t>&gt;350 cells/</w:t>
            </w:r>
            <w:proofErr w:type="spellStart"/>
            <w:r>
              <w:rPr>
                <w:rFonts w:ascii="Arial" w:hAnsi="Arial" w:cs="Arial"/>
                <w:color w:val="000000"/>
                <w:sz w:val="19"/>
                <w:szCs w:val="19"/>
              </w:rPr>
              <w:t>ul</w:t>
            </w:r>
            <w:proofErr w:type="spellEnd"/>
            <w:r>
              <w:rPr>
                <w:rFonts w:ascii="Arial" w:hAnsi="Arial" w:cs="Arial"/>
                <w:color w:val="000000"/>
                <w:sz w:val="19"/>
                <w:szCs w:val="19"/>
              </w:rPr>
              <w:t xml:space="preserve"> </w:t>
            </w:r>
            <w:proofErr w:type="spellStart"/>
            <w:r>
              <w:rPr>
                <w:rFonts w:ascii="Arial" w:hAnsi="Arial" w:cs="Arial"/>
                <w:color w:val="000000"/>
                <w:sz w:val="19"/>
                <w:szCs w:val="19"/>
              </w:rPr>
              <w:t>vs</w:t>
            </w:r>
            <w:proofErr w:type="spellEnd"/>
            <w:r>
              <w:rPr>
                <w:rFonts w:ascii="Arial" w:hAnsi="Arial" w:cs="Arial"/>
                <w:color w:val="000000"/>
                <w:sz w:val="19"/>
                <w:szCs w:val="19"/>
              </w:rPr>
              <w:t xml:space="preserve"> 0-49 cells/</w:t>
            </w:r>
            <w:proofErr w:type="spellStart"/>
            <w:r>
              <w:rPr>
                <w:rFonts w:ascii="Arial" w:hAnsi="Arial" w:cs="Arial"/>
                <w:color w:val="000000"/>
                <w:sz w:val="19"/>
                <w:szCs w:val="19"/>
              </w:rPr>
              <w:t>ul</w:t>
            </w:r>
            <w:proofErr w:type="spellEnd"/>
          </w:p>
        </w:tc>
        <w:tc>
          <w:tcPr>
            <w:tcW w:w="10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0.60</w:t>
            </w:r>
          </w:p>
        </w:tc>
        <w:tc>
          <w:tcPr>
            <w:tcW w:w="11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[0.00-11.40]</w:t>
            </w:r>
          </w:p>
        </w:tc>
      </w:tr>
      <w:tr w:rsidR="00A95E0E" w:rsidTr="00EF5042">
        <w:trPr>
          <w:cantSplit/>
          <w:jc w:val="center"/>
        </w:trPr>
        <w:tc>
          <w:tcPr>
            <w:tcW w:w="2396"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r>
              <w:rPr>
                <w:rFonts w:ascii="Arial" w:hAnsi="Arial" w:cs="Arial"/>
                <w:color w:val="000000"/>
                <w:sz w:val="19"/>
                <w:szCs w:val="19"/>
              </w:rPr>
              <w:t>Viral Load</w:t>
            </w:r>
          </w:p>
        </w:tc>
        <w:tc>
          <w:tcPr>
            <w:tcW w:w="28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r>
              <w:rPr>
                <w:rFonts w:ascii="Arial" w:hAnsi="Arial" w:cs="Arial"/>
                <w:color w:val="000000"/>
                <w:sz w:val="19"/>
                <w:szCs w:val="19"/>
              </w:rPr>
              <w:t xml:space="preserve">&gt;100,000 </w:t>
            </w:r>
            <w:proofErr w:type="spellStart"/>
            <w:r>
              <w:rPr>
                <w:rFonts w:ascii="Arial" w:hAnsi="Arial" w:cs="Arial"/>
                <w:color w:val="000000"/>
                <w:sz w:val="19"/>
                <w:szCs w:val="19"/>
              </w:rPr>
              <w:t>vs</w:t>
            </w:r>
            <w:proofErr w:type="spellEnd"/>
            <w:r>
              <w:rPr>
                <w:rFonts w:ascii="Arial" w:hAnsi="Arial" w:cs="Arial"/>
                <w:color w:val="000000"/>
                <w:sz w:val="19"/>
                <w:szCs w:val="19"/>
              </w:rPr>
              <w:t xml:space="preserve"> 400-4,999</w:t>
            </w:r>
          </w:p>
        </w:tc>
        <w:tc>
          <w:tcPr>
            <w:tcW w:w="10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0.60</w:t>
            </w:r>
          </w:p>
        </w:tc>
        <w:tc>
          <w:tcPr>
            <w:tcW w:w="11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[0.00-5.84]</w:t>
            </w:r>
          </w:p>
        </w:tc>
      </w:tr>
      <w:tr w:rsidR="00A95E0E" w:rsidTr="00EF5042">
        <w:trPr>
          <w:cantSplit/>
          <w:jc w:val="center"/>
        </w:trPr>
        <w:tc>
          <w:tcPr>
            <w:tcW w:w="2396"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p>
        </w:tc>
        <w:tc>
          <w:tcPr>
            <w:tcW w:w="28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p>
        </w:tc>
        <w:tc>
          <w:tcPr>
            <w:tcW w:w="10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0.87</w:t>
            </w:r>
          </w:p>
        </w:tc>
        <w:tc>
          <w:tcPr>
            <w:tcW w:w="11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[0.00-8.09]</w:t>
            </w:r>
          </w:p>
        </w:tc>
      </w:tr>
      <w:tr w:rsidR="00A95E0E" w:rsidTr="00EF5042">
        <w:trPr>
          <w:cantSplit/>
          <w:jc w:val="center"/>
        </w:trPr>
        <w:tc>
          <w:tcPr>
            <w:tcW w:w="2396"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p>
        </w:tc>
        <w:tc>
          <w:tcPr>
            <w:tcW w:w="28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p>
        </w:tc>
        <w:tc>
          <w:tcPr>
            <w:tcW w:w="10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2.27</w:t>
            </w:r>
          </w:p>
        </w:tc>
        <w:tc>
          <w:tcPr>
            <w:tcW w:w="11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[0.00-23.15]</w:t>
            </w:r>
          </w:p>
        </w:tc>
      </w:tr>
      <w:tr w:rsidR="00A95E0E" w:rsidTr="00EF5042">
        <w:trPr>
          <w:cantSplit/>
          <w:jc w:val="center"/>
        </w:trPr>
        <w:tc>
          <w:tcPr>
            <w:tcW w:w="2396"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r>
              <w:rPr>
                <w:rFonts w:ascii="Arial" w:hAnsi="Arial" w:cs="Arial"/>
                <w:color w:val="000000"/>
                <w:sz w:val="19"/>
                <w:szCs w:val="19"/>
              </w:rPr>
              <w:t>Duration of ART</w:t>
            </w:r>
          </w:p>
        </w:tc>
        <w:tc>
          <w:tcPr>
            <w:tcW w:w="28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p>
        </w:tc>
        <w:tc>
          <w:tcPr>
            <w:tcW w:w="10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1.01</w:t>
            </w:r>
          </w:p>
        </w:tc>
        <w:tc>
          <w:tcPr>
            <w:tcW w:w="1189" w:type="dxa"/>
            <w:tcBorders>
              <w:top w:val="nil"/>
              <w:left w:val="nil"/>
              <w:bottom w:val="nil"/>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[0.98-1.04]</w:t>
            </w:r>
          </w:p>
        </w:tc>
      </w:tr>
      <w:tr w:rsidR="00A95E0E" w:rsidTr="00EF5042">
        <w:trPr>
          <w:cantSplit/>
          <w:jc w:val="center"/>
        </w:trPr>
        <w:tc>
          <w:tcPr>
            <w:tcW w:w="2396" w:type="dxa"/>
            <w:tcBorders>
              <w:top w:val="nil"/>
              <w:left w:val="nil"/>
              <w:bottom w:val="single" w:sz="4" w:space="0" w:color="000000"/>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r>
              <w:rPr>
                <w:rFonts w:ascii="Arial" w:hAnsi="Arial" w:cs="Arial"/>
                <w:color w:val="000000"/>
                <w:sz w:val="19"/>
                <w:szCs w:val="19"/>
              </w:rPr>
              <w:t>Prior AIDS-defining illness</w:t>
            </w:r>
          </w:p>
        </w:tc>
        <w:tc>
          <w:tcPr>
            <w:tcW w:w="2889" w:type="dxa"/>
            <w:tcBorders>
              <w:top w:val="nil"/>
              <w:left w:val="nil"/>
              <w:bottom w:val="single" w:sz="4" w:space="0" w:color="000000"/>
              <w:right w:val="nil"/>
            </w:tcBorders>
            <w:shd w:val="clear" w:color="auto" w:fill="FFFFFF"/>
            <w:tcMar>
              <w:left w:w="67" w:type="dxa"/>
              <w:right w:w="67" w:type="dxa"/>
            </w:tcMar>
          </w:tcPr>
          <w:p w:rsidR="00A95E0E" w:rsidRDefault="00A95E0E" w:rsidP="00EF5042">
            <w:pPr>
              <w:adjustRightInd w:val="0"/>
              <w:spacing w:before="67" w:after="67"/>
              <w:rPr>
                <w:rFonts w:ascii="Arial" w:hAnsi="Arial" w:cs="Arial"/>
                <w:color w:val="000000"/>
                <w:sz w:val="19"/>
                <w:szCs w:val="19"/>
              </w:rPr>
            </w:pPr>
          </w:p>
        </w:tc>
        <w:tc>
          <w:tcPr>
            <w:tcW w:w="1089" w:type="dxa"/>
            <w:tcBorders>
              <w:top w:val="nil"/>
              <w:left w:val="nil"/>
              <w:bottom w:val="single" w:sz="4" w:space="0" w:color="000000"/>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0.96</w:t>
            </w:r>
          </w:p>
        </w:tc>
        <w:tc>
          <w:tcPr>
            <w:tcW w:w="1189" w:type="dxa"/>
            <w:tcBorders>
              <w:top w:val="nil"/>
              <w:left w:val="nil"/>
              <w:bottom w:val="single" w:sz="4" w:space="0" w:color="000000"/>
              <w:right w:val="nil"/>
            </w:tcBorders>
            <w:shd w:val="clear" w:color="auto" w:fill="FFFFFF"/>
            <w:tcMar>
              <w:left w:w="67" w:type="dxa"/>
              <w:right w:w="67" w:type="dxa"/>
            </w:tcMar>
          </w:tcPr>
          <w:p w:rsidR="00A95E0E" w:rsidRDefault="00A95E0E" w:rsidP="00EF5042">
            <w:pPr>
              <w:adjustRightInd w:val="0"/>
              <w:spacing w:before="67" w:after="67"/>
              <w:jc w:val="center"/>
              <w:rPr>
                <w:rFonts w:ascii="Arial" w:hAnsi="Arial" w:cs="Arial"/>
                <w:color w:val="000000"/>
                <w:sz w:val="19"/>
                <w:szCs w:val="19"/>
              </w:rPr>
            </w:pPr>
            <w:r>
              <w:rPr>
                <w:rFonts w:ascii="Arial" w:hAnsi="Arial" w:cs="Arial"/>
                <w:color w:val="000000"/>
                <w:sz w:val="19"/>
                <w:szCs w:val="19"/>
              </w:rPr>
              <w:t>[0.28-3.30]</w:t>
            </w:r>
          </w:p>
        </w:tc>
      </w:tr>
    </w:tbl>
    <w:p w:rsidR="00A95E0E" w:rsidRDefault="00A95E0E" w:rsidP="00A95E0E">
      <w:pPr>
        <w:autoSpaceDE w:val="0"/>
        <w:autoSpaceDN w:val="0"/>
        <w:adjustRightInd w:val="0"/>
        <w:spacing w:line="360" w:lineRule="auto"/>
        <w:ind w:firstLine="720"/>
        <w:rPr>
          <w:sz w:val="22"/>
          <w:lang w:eastAsia="en-US"/>
        </w:rPr>
      </w:pPr>
      <w:r>
        <w:rPr>
          <w:sz w:val="22"/>
          <w:lang w:eastAsia="en-US"/>
        </w:rPr>
        <w:t>ART – antiretroviral therapy</w:t>
      </w:r>
    </w:p>
    <w:p w:rsidR="00A95E0E" w:rsidRPr="00027A78" w:rsidRDefault="00A95E0E" w:rsidP="00F70262">
      <w:pPr>
        <w:autoSpaceDE w:val="0"/>
        <w:autoSpaceDN w:val="0"/>
        <w:adjustRightInd w:val="0"/>
        <w:spacing w:line="360" w:lineRule="auto"/>
        <w:rPr>
          <w:sz w:val="22"/>
          <w:lang w:eastAsia="en-US"/>
        </w:rPr>
      </w:pPr>
    </w:p>
    <w:sectPr w:rsidR="00A95E0E" w:rsidRPr="00027A78" w:rsidSect="00A054F0">
      <w:footerReference w:type="default" r:id="rId7"/>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8" w:author="Dept of Medicine" w:date="2011-11-16T17:04:00Z" w:initials="DoM">
    <w:p w:rsidR="00F01F7A" w:rsidRDefault="00F01F7A">
      <w:pPr>
        <w:pStyle w:val="CommentText"/>
      </w:pPr>
      <w:r>
        <w:rPr>
          <w:rStyle w:val="CommentReference"/>
        </w:rPr>
        <w:annotationRef/>
      </w:r>
      <w:r>
        <w:t>Not sure I understand what is meant by this phrase.  Is anyone using substandard regimens?  Why would it not be true for standard regimens?</w:t>
      </w:r>
    </w:p>
  </w:comment>
  <w:comment w:id="89" w:author="Dept of Medicine" w:date="2011-11-16T17:10:00Z" w:initials="DoM">
    <w:p w:rsidR="00F01F7A" w:rsidRDefault="00F01F7A">
      <w:pPr>
        <w:pStyle w:val="CommentText"/>
      </w:pPr>
      <w:r>
        <w:rPr>
          <w:rStyle w:val="CommentReference"/>
        </w:rPr>
        <w:annotationRef/>
      </w:r>
      <w:r>
        <w:t>This means more explanation.  Is this in vitro or in vivo and if in vivo which regimen?</w:t>
      </w:r>
    </w:p>
  </w:comment>
  <w:comment w:id="90" w:author="Dept of Medicine" w:date="2011-11-16T17:09:00Z" w:initials="DoM">
    <w:p w:rsidR="00F01F7A" w:rsidRDefault="00F01F7A">
      <w:pPr>
        <w:pStyle w:val="CommentText"/>
      </w:pPr>
      <w:r>
        <w:rPr>
          <w:rStyle w:val="CommentReference"/>
        </w:rPr>
        <w:annotationRef/>
      </w:r>
      <w:r>
        <w:t>This needs more explanation since we are showing that it is very common.</w:t>
      </w:r>
    </w:p>
  </w:comment>
  <w:comment w:id="92" w:author="bwu2" w:date="2012-01-13T09:40:00Z" w:initials="b">
    <w:p w:rsidR="00F01F7A" w:rsidRDefault="00F01F7A">
      <w:pPr>
        <w:pStyle w:val="CommentText"/>
      </w:pPr>
      <w:r>
        <w:rPr>
          <w:rStyle w:val="CommentReference"/>
        </w:rPr>
        <w:annotationRef/>
      </w:r>
      <w:r>
        <w:t>P value=0.01754</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F7A" w:rsidRDefault="00F01F7A" w:rsidP="00E24D1D">
      <w:r>
        <w:separator/>
      </w:r>
    </w:p>
  </w:endnote>
  <w:endnote w:type="continuationSeparator" w:id="0">
    <w:p w:rsidR="00F01F7A" w:rsidRDefault="00F01F7A" w:rsidP="00E24D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OTNEJMQuadraatSmallCap">
    <w:altName w:val="Arial Unicode MS"/>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9757303"/>
      <w:docPartObj>
        <w:docPartGallery w:val="Page Numbers (Bottom of Page)"/>
        <w:docPartUnique/>
      </w:docPartObj>
    </w:sdtPr>
    <w:sdtEndPr>
      <w:rPr>
        <w:noProof/>
      </w:rPr>
    </w:sdtEndPr>
    <w:sdtContent>
      <w:p w:rsidR="00F01F7A" w:rsidRDefault="00F01F7A">
        <w:pPr>
          <w:pStyle w:val="Footer"/>
          <w:jc w:val="right"/>
        </w:pPr>
        <w:fldSimple w:instr=" PAGE   \* MERGEFORMAT ">
          <w:r w:rsidR="000B623A">
            <w:rPr>
              <w:noProof/>
            </w:rPr>
            <w:t>6</w:t>
          </w:r>
        </w:fldSimple>
      </w:p>
    </w:sdtContent>
  </w:sdt>
  <w:p w:rsidR="00F01F7A" w:rsidRDefault="00F01F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F7A" w:rsidRDefault="00F01F7A" w:rsidP="00E24D1D">
      <w:r>
        <w:separator/>
      </w:r>
    </w:p>
  </w:footnote>
  <w:footnote w:type="continuationSeparator" w:id="0">
    <w:p w:rsidR="00F01F7A" w:rsidRDefault="00F01F7A" w:rsidP="00E24D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AID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zfxpe5fdw2xnexz5qv9r5qd9pfpwerddrz&quot;&gt;HIV references&lt;record-ids&gt;&lt;item&gt;266&lt;/item&gt;&lt;item&gt;1035&lt;/item&gt;&lt;item&gt;1036&lt;/item&gt;&lt;item&gt;1037&lt;/item&gt;&lt;item&gt;1038&lt;/item&gt;&lt;item&gt;1039&lt;/item&gt;&lt;item&gt;1040&lt;/item&gt;&lt;item&gt;1041&lt;/item&gt;&lt;item&gt;1042&lt;/item&gt;&lt;/record-ids&gt;&lt;/item&gt;&lt;/Libraries&gt;"/>
  </w:docVars>
  <w:rsids>
    <w:rsidRoot w:val="00CA0686"/>
    <w:rsid w:val="000156CC"/>
    <w:rsid w:val="00027A78"/>
    <w:rsid w:val="00066B48"/>
    <w:rsid w:val="00087A33"/>
    <w:rsid w:val="000B623A"/>
    <w:rsid w:val="000F000B"/>
    <w:rsid w:val="000F7550"/>
    <w:rsid w:val="0010334A"/>
    <w:rsid w:val="001278ED"/>
    <w:rsid w:val="00132F13"/>
    <w:rsid w:val="00134215"/>
    <w:rsid w:val="00166B39"/>
    <w:rsid w:val="0017481D"/>
    <w:rsid w:val="001B13C8"/>
    <w:rsid w:val="001B16BF"/>
    <w:rsid w:val="001B202F"/>
    <w:rsid w:val="001B5B47"/>
    <w:rsid w:val="001D2994"/>
    <w:rsid w:val="001F0668"/>
    <w:rsid w:val="001F21C8"/>
    <w:rsid w:val="0022348E"/>
    <w:rsid w:val="002555D1"/>
    <w:rsid w:val="0026029C"/>
    <w:rsid w:val="002A11CA"/>
    <w:rsid w:val="003123D9"/>
    <w:rsid w:val="00384C57"/>
    <w:rsid w:val="003A1499"/>
    <w:rsid w:val="003B5067"/>
    <w:rsid w:val="003C7BAD"/>
    <w:rsid w:val="00415AA1"/>
    <w:rsid w:val="0042552D"/>
    <w:rsid w:val="00473609"/>
    <w:rsid w:val="004F23B0"/>
    <w:rsid w:val="00545CDD"/>
    <w:rsid w:val="00553CA0"/>
    <w:rsid w:val="005732E0"/>
    <w:rsid w:val="005F2167"/>
    <w:rsid w:val="005F2449"/>
    <w:rsid w:val="006126E3"/>
    <w:rsid w:val="006202EB"/>
    <w:rsid w:val="00647069"/>
    <w:rsid w:val="00651CCC"/>
    <w:rsid w:val="006A6572"/>
    <w:rsid w:val="006B00BC"/>
    <w:rsid w:val="006D183A"/>
    <w:rsid w:val="006E49E7"/>
    <w:rsid w:val="006E5512"/>
    <w:rsid w:val="00705D71"/>
    <w:rsid w:val="00722E5F"/>
    <w:rsid w:val="007460F5"/>
    <w:rsid w:val="007473F8"/>
    <w:rsid w:val="00757B5C"/>
    <w:rsid w:val="00757E87"/>
    <w:rsid w:val="007D3354"/>
    <w:rsid w:val="007E787D"/>
    <w:rsid w:val="007E79AD"/>
    <w:rsid w:val="008178FA"/>
    <w:rsid w:val="00852280"/>
    <w:rsid w:val="008803A1"/>
    <w:rsid w:val="0088670B"/>
    <w:rsid w:val="008B5B01"/>
    <w:rsid w:val="009220D2"/>
    <w:rsid w:val="00922C06"/>
    <w:rsid w:val="00967B8D"/>
    <w:rsid w:val="0099060B"/>
    <w:rsid w:val="009A2582"/>
    <w:rsid w:val="009B7B87"/>
    <w:rsid w:val="009E62F3"/>
    <w:rsid w:val="009E7629"/>
    <w:rsid w:val="009F533F"/>
    <w:rsid w:val="00A054F0"/>
    <w:rsid w:val="00A11FD3"/>
    <w:rsid w:val="00A31D73"/>
    <w:rsid w:val="00A62833"/>
    <w:rsid w:val="00A95E0E"/>
    <w:rsid w:val="00AB0B78"/>
    <w:rsid w:val="00AC798B"/>
    <w:rsid w:val="00AF61F4"/>
    <w:rsid w:val="00B10262"/>
    <w:rsid w:val="00B2789B"/>
    <w:rsid w:val="00B415F5"/>
    <w:rsid w:val="00B42091"/>
    <w:rsid w:val="00B57910"/>
    <w:rsid w:val="00B646DA"/>
    <w:rsid w:val="00B65EDB"/>
    <w:rsid w:val="00BA088F"/>
    <w:rsid w:val="00BA18D4"/>
    <w:rsid w:val="00BF0414"/>
    <w:rsid w:val="00C05D05"/>
    <w:rsid w:val="00C11E85"/>
    <w:rsid w:val="00C44663"/>
    <w:rsid w:val="00C941DA"/>
    <w:rsid w:val="00C972F1"/>
    <w:rsid w:val="00CA0686"/>
    <w:rsid w:val="00D35419"/>
    <w:rsid w:val="00D83154"/>
    <w:rsid w:val="00DA5B89"/>
    <w:rsid w:val="00E24D1D"/>
    <w:rsid w:val="00E514C0"/>
    <w:rsid w:val="00E93084"/>
    <w:rsid w:val="00E937B0"/>
    <w:rsid w:val="00E95B67"/>
    <w:rsid w:val="00EF5042"/>
    <w:rsid w:val="00F01DAD"/>
    <w:rsid w:val="00F01F7A"/>
    <w:rsid w:val="00F404F6"/>
    <w:rsid w:val="00F70262"/>
    <w:rsid w:val="00FA2C7B"/>
    <w:rsid w:val="00FB3BFD"/>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686"/>
    <w:pPr>
      <w:spacing w:after="0" w:line="240" w:lineRule="auto"/>
    </w:pPr>
    <w:rPr>
      <w:rFonts w:ascii="Times New Roman" w:hAnsi="Times New Roman" w:cs="Times New Roman"/>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CA0686"/>
  </w:style>
  <w:style w:type="paragraph" w:styleId="BodyText">
    <w:name w:val="Body Text"/>
    <w:basedOn w:val="Normal"/>
    <w:link w:val="BodyTextChar"/>
    <w:rsid w:val="00A11FD3"/>
    <w:rPr>
      <w:rFonts w:eastAsia="Times New Roman"/>
      <w:b/>
      <w:bCs/>
      <w:sz w:val="28"/>
      <w:lang w:val="en-US" w:eastAsia="en-US"/>
    </w:rPr>
  </w:style>
  <w:style w:type="character" w:customStyle="1" w:styleId="BodyTextChar">
    <w:name w:val="Body Text Char"/>
    <w:basedOn w:val="DefaultParagraphFont"/>
    <w:link w:val="BodyText"/>
    <w:rsid w:val="00A11FD3"/>
    <w:rPr>
      <w:rFonts w:ascii="Times New Roman" w:eastAsia="Times New Roman" w:hAnsi="Times New Roman" w:cs="Times New Roman"/>
      <w:b/>
      <w:bCs/>
      <w:sz w:val="28"/>
      <w:szCs w:val="24"/>
      <w:lang w:val="en-US"/>
    </w:rPr>
  </w:style>
  <w:style w:type="paragraph" w:styleId="BalloonText">
    <w:name w:val="Balloon Text"/>
    <w:basedOn w:val="Normal"/>
    <w:link w:val="BalloonTextChar"/>
    <w:uiPriority w:val="99"/>
    <w:semiHidden/>
    <w:unhideWhenUsed/>
    <w:rsid w:val="00647069"/>
    <w:rPr>
      <w:rFonts w:ascii="Tahoma" w:hAnsi="Tahoma" w:cs="Tahoma"/>
      <w:sz w:val="16"/>
      <w:szCs w:val="16"/>
    </w:rPr>
  </w:style>
  <w:style w:type="character" w:customStyle="1" w:styleId="BalloonTextChar">
    <w:name w:val="Balloon Text Char"/>
    <w:basedOn w:val="DefaultParagraphFont"/>
    <w:link w:val="BalloonText"/>
    <w:uiPriority w:val="99"/>
    <w:semiHidden/>
    <w:rsid w:val="00647069"/>
    <w:rPr>
      <w:rFonts w:ascii="Tahoma" w:hAnsi="Tahoma" w:cs="Tahoma"/>
      <w:sz w:val="16"/>
      <w:szCs w:val="16"/>
      <w:lang w:eastAsia="en-ZA"/>
    </w:rPr>
  </w:style>
  <w:style w:type="character" w:styleId="Hyperlink">
    <w:name w:val="Hyperlink"/>
    <w:basedOn w:val="DefaultParagraphFont"/>
    <w:uiPriority w:val="99"/>
    <w:unhideWhenUsed/>
    <w:rsid w:val="002A11CA"/>
    <w:rPr>
      <w:color w:val="609265"/>
      <w:u w:val="single"/>
    </w:rPr>
  </w:style>
  <w:style w:type="paragraph" w:styleId="Header">
    <w:name w:val="header"/>
    <w:basedOn w:val="Normal"/>
    <w:link w:val="HeaderChar"/>
    <w:uiPriority w:val="99"/>
    <w:unhideWhenUsed/>
    <w:rsid w:val="00E24D1D"/>
    <w:pPr>
      <w:tabs>
        <w:tab w:val="center" w:pos="4680"/>
        <w:tab w:val="right" w:pos="9360"/>
      </w:tabs>
    </w:pPr>
  </w:style>
  <w:style w:type="character" w:customStyle="1" w:styleId="HeaderChar">
    <w:name w:val="Header Char"/>
    <w:basedOn w:val="DefaultParagraphFont"/>
    <w:link w:val="Header"/>
    <w:uiPriority w:val="99"/>
    <w:rsid w:val="00E24D1D"/>
    <w:rPr>
      <w:rFonts w:ascii="Times New Roman" w:hAnsi="Times New Roman" w:cs="Times New Roman"/>
      <w:sz w:val="24"/>
      <w:szCs w:val="24"/>
      <w:lang w:eastAsia="en-ZA"/>
    </w:rPr>
  </w:style>
  <w:style w:type="paragraph" w:styleId="Footer">
    <w:name w:val="footer"/>
    <w:basedOn w:val="Normal"/>
    <w:link w:val="FooterChar"/>
    <w:uiPriority w:val="99"/>
    <w:unhideWhenUsed/>
    <w:rsid w:val="00E24D1D"/>
    <w:pPr>
      <w:tabs>
        <w:tab w:val="center" w:pos="4680"/>
        <w:tab w:val="right" w:pos="9360"/>
      </w:tabs>
    </w:pPr>
  </w:style>
  <w:style w:type="character" w:customStyle="1" w:styleId="FooterChar">
    <w:name w:val="Footer Char"/>
    <w:basedOn w:val="DefaultParagraphFont"/>
    <w:link w:val="Footer"/>
    <w:uiPriority w:val="99"/>
    <w:rsid w:val="00E24D1D"/>
    <w:rPr>
      <w:rFonts w:ascii="Times New Roman" w:hAnsi="Times New Roman" w:cs="Times New Roman"/>
      <w:sz w:val="24"/>
      <w:szCs w:val="24"/>
      <w:lang w:eastAsia="en-ZA"/>
    </w:rPr>
  </w:style>
  <w:style w:type="table" w:styleId="TableGrid">
    <w:name w:val="Table Grid"/>
    <w:basedOn w:val="TableNormal"/>
    <w:uiPriority w:val="59"/>
    <w:rsid w:val="00F70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34215"/>
    <w:rPr>
      <w:sz w:val="16"/>
      <w:szCs w:val="16"/>
    </w:rPr>
  </w:style>
  <w:style w:type="paragraph" w:styleId="CommentText">
    <w:name w:val="annotation text"/>
    <w:basedOn w:val="Normal"/>
    <w:link w:val="CommentTextChar"/>
    <w:uiPriority w:val="99"/>
    <w:semiHidden/>
    <w:unhideWhenUsed/>
    <w:rsid w:val="00134215"/>
    <w:rPr>
      <w:sz w:val="20"/>
      <w:szCs w:val="20"/>
    </w:rPr>
  </w:style>
  <w:style w:type="character" w:customStyle="1" w:styleId="CommentTextChar">
    <w:name w:val="Comment Text Char"/>
    <w:basedOn w:val="DefaultParagraphFont"/>
    <w:link w:val="CommentText"/>
    <w:uiPriority w:val="99"/>
    <w:semiHidden/>
    <w:rsid w:val="00134215"/>
    <w:rPr>
      <w:rFonts w:ascii="Times New Roman" w:hAnsi="Times New Roman" w:cs="Times New Roman"/>
      <w:sz w:val="20"/>
      <w:szCs w:val="20"/>
      <w:lang w:eastAsia="en-ZA"/>
    </w:rPr>
  </w:style>
  <w:style w:type="paragraph" w:styleId="CommentSubject">
    <w:name w:val="annotation subject"/>
    <w:basedOn w:val="CommentText"/>
    <w:next w:val="CommentText"/>
    <w:link w:val="CommentSubjectChar"/>
    <w:uiPriority w:val="99"/>
    <w:semiHidden/>
    <w:unhideWhenUsed/>
    <w:rsid w:val="00134215"/>
    <w:rPr>
      <w:b/>
      <w:bCs/>
    </w:rPr>
  </w:style>
  <w:style w:type="character" w:customStyle="1" w:styleId="CommentSubjectChar">
    <w:name w:val="Comment Subject Char"/>
    <w:basedOn w:val="CommentTextChar"/>
    <w:link w:val="CommentSubject"/>
    <w:uiPriority w:val="99"/>
    <w:semiHidden/>
    <w:rsid w:val="00134215"/>
    <w:rPr>
      <w:rFonts w:ascii="Times New Roman" w:hAnsi="Times New Roman" w:cs="Times New Roman"/>
      <w:b/>
      <w:bCs/>
      <w:sz w:val="20"/>
      <w:szCs w:val="20"/>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686"/>
    <w:pPr>
      <w:spacing w:after="0" w:line="240" w:lineRule="auto"/>
    </w:pPr>
    <w:rPr>
      <w:rFonts w:ascii="Times New Roman" w:hAnsi="Times New Roman" w:cs="Times New Roman"/>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CA0686"/>
  </w:style>
  <w:style w:type="paragraph" w:styleId="BodyText">
    <w:name w:val="Body Text"/>
    <w:basedOn w:val="Normal"/>
    <w:link w:val="BodyTextChar"/>
    <w:rsid w:val="00A11FD3"/>
    <w:rPr>
      <w:rFonts w:eastAsia="Times New Roman"/>
      <w:b/>
      <w:bCs/>
      <w:sz w:val="28"/>
      <w:lang w:val="en-US" w:eastAsia="en-US"/>
    </w:rPr>
  </w:style>
  <w:style w:type="character" w:customStyle="1" w:styleId="BodyTextChar">
    <w:name w:val="Body Text Char"/>
    <w:basedOn w:val="DefaultParagraphFont"/>
    <w:link w:val="BodyText"/>
    <w:rsid w:val="00A11FD3"/>
    <w:rPr>
      <w:rFonts w:ascii="Times New Roman" w:eastAsia="Times New Roman" w:hAnsi="Times New Roman" w:cs="Times New Roman"/>
      <w:b/>
      <w:bCs/>
      <w:sz w:val="28"/>
      <w:szCs w:val="24"/>
      <w:lang w:val="en-US"/>
    </w:rPr>
  </w:style>
  <w:style w:type="paragraph" w:styleId="BalloonText">
    <w:name w:val="Balloon Text"/>
    <w:basedOn w:val="Normal"/>
    <w:link w:val="BalloonTextChar"/>
    <w:uiPriority w:val="99"/>
    <w:semiHidden/>
    <w:unhideWhenUsed/>
    <w:rsid w:val="00647069"/>
    <w:rPr>
      <w:rFonts w:ascii="Tahoma" w:hAnsi="Tahoma" w:cs="Tahoma"/>
      <w:sz w:val="16"/>
      <w:szCs w:val="16"/>
    </w:rPr>
  </w:style>
  <w:style w:type="character" w:customStyle="1" w:styleId="BalloonTextChar">
    <w:name w:val="Balloon Text Char"/>
    <w:basedOn w:val="DefaultParagraphFont"/>
    <w:link w:val="BalloonText"/>
    <w:uiPriority w:val="99"/>
    <w:semiHidden/>
    <w:rsid w:val="00647069"/>
    <w:rPr>
      <w:rFonts w:ascii="Tahoma" w:hAnsi="Tahoma" w:cs="Tahoma"/>
      <w:sz w:val="16"/>
      <w:szCs w:val="16"/>
      <w:lang w:eastAsia="en-ZA"/>
    </w:rPr>
  </w:style>
  <w:style w:type="character" w:styleId="Hyperlink">
    <w:name w:val="Hyperlink"/>
    <w:basedOn w:val="DefaultParagraphFont"/>
    <w:uiPriority w:val="99"/>
    <w:unhideWhenUsed/>
    <w:rsid w:val="002A11CA"/>
    <w:rPr>
      <w:color w:val="609265"/>
      <w:u w:val="single"/>
    </w:rPr>
  </w:style>
  <w:style w:type="paragraph" w:styleId="Header">
    <w:name w:val="header"/>
    <w:basedOn w:val="Normal"/>
    <w:link w:val="HeaderChar"/>
    <w:uiPriority w:val="99"/>
    <w:unhideWhenUsed/>
    <w:rsid w:val="00E24D1D"/>
    <w:pPr>
      <w:tabs>
        <w:tab w:val="center" w:pos="4680"/>
        <w:tab w:val="right" w:pos="9360"/>
      </w:tabs>
    </w:pPr>
  </w:style>
  <w:style w:type="character" w:customStyle="1" w:styleId="HeaderChar">
    <w:name w:val="Header Char"/>
    <w:basedOn w:val="DefaultParagraphFont"/>
    <w:link w:val="Header"/>
    <w:uiPriority w:val="99"/>
    <w:rsid w:val="00E24D1D"/>
    <w:rPr>
      <w:rFonts w:ascii="Times New Roman" w:hAnsi="Times New Roman" w:cs="Times New Roman"/>
      <w:sz w:val="24"/>
      <w:szCs w:val="24"/>
      <w:lang w:eastAsia="en-ZA"/>
    </w:rPr>
  </w:style>
  <w:style w:type="paragraph" w:styleId="Footer">
    <w:name w:val="footer"/>
    <w:basedOn w:val="Normal"/>
    <w:link w:val="FooterChar"/>
    <w:uiPriority w:val="99"/>
    <w:unhideWhenUsed/>
    <w:rsid w:val="00E24D1D"/>
    <w:pPr>
      <w:tabs>
        <w:tab w:val="center" w:pos="4680"/>
        <w:tab w:val="right" w:pos="9360"/>
      </w:tabs>
    </w:pPr>
  </w:style>
  <w:style w:type="character" w:customStyle="1" w:styleId="FooterChar">
    <w:name w:val="Footer Char"/>
    <w:basedOn w:val="DefaultParagraphFont"/>
    <w:link w:val="Footer"/>
    <w:uiPriority w:val="99"/>
    <w:rsid w:val="00E24D1D"/>
    <w:rPr>
      <w:rFonts w:ascii="Times New Roman" w:hAnsi="Times New Roman" w:cs="Times New Roman"/>
      <w:sz w:val="24"/>
      <w:szCs w:val="24"/>
      <w:lang w:eastAsia="en-ZA"/>
    </w:rPr>
  </w:style>
  <w:style w:type="table" w:styleId="TableGrid">
    <w:name w:val="Table Grid"/>
    <w:basedOn w:val="TableNormal"/>
    <w:uiPriority w:val="59"/>
    <w:rsid w:val="00F70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34215"/>
    <w:rPr>
      <w:sz w:val="16"/>
      <w:szCs w:val="16"/>
    </w:rPr>
  </w:style>
  <w:style w:type="paragraph" w:styleId="CommentText">
    <w:name w:val="annotation text"/>
    <w:basedOn w:val="Normal"/>
    <w:link w:val="CommentTextChar"/>
    <w:uiPriority w:val="99"/>
    <w:semiHidden/>
    <w:unhideWhenUsed/>
    <w:rsid w:val="00134215"/>
    <w:rPr>
      <w:sz w:val="20"/>
      <w:szCs w:val="20"/>
    </w:rPr>
  </w:style>
  <w:style w:type="character" w:customStyle="1" w:styleId="CommentTextChar">
    <w:name w:val="Comment Text Char"/>
    <w:basedOn w:val="DefaultParagraphFont"/>
    <w:link w:val="CommentText"/>
    <w:uiPriority w:val="99"/>
    <w:semiHidden/>
    <w:rsid w:val="00134215"/>
    <w:rPr>
      <w:rFonts w:ascii="Times New Roman" w:hAnsi="Times New Roman" w:cs="Times New Roman"/>
      <w:sz w:val="20"/>
      <w:szCs w:val="20"/>
      <w:lang w:eastAsia="en-ZA"/>
    </w:rPr>
  </w:style>
  <w:style w:type="paragraph" w:styleId="CommentSubject">
    <w:name w:val="annotation subject"/>
    <w:basedOn w:val="CommentText"/>
    <w:next w:val="CommentText"/>
    <w:link w:val="CommentSubjectChar"/>
    <w:uiPriority w:val="99"/>
    <w:semiHidden/>
    <w:unhideWhenUsed/>
    <w:rsid w:val="00134215"/>
    <w:rPr>
      <w:b/>
      <w:bCs/>
    </w:rPr>
  </w:style>
  <w:style w:type="character" w:customStyle="1" w:styleId="CommentSubjectChar">
    <w:name w:val="Comment Subject Char"/>
    <w:basedOn w:val="CommentTextChar"/>
    <w:link w:val="CommentSubject"/>
    <w:uiPriority w:val="99"/>
    <w:semiHidden/>
    <w:rsid w:val="00134215"/>
    <w:rPr>
      <w:rFonts w:ascii="Times New Roman" w:hAnsi="Times New Roman" w:cs="Times New Roman"/>
      <w:b/>
      <w:bCs/>
      <w:sz w:val="20"/>
      <w:szCs w:val="20"/>
      <w:lang w:eastAsia="en-ZA"/>
    </w:rPr>
  </w:style>
</w:styles>
</file>

<file path=word/webSettings.xml><?xml version="1.0" encoding="utf-8"?>
<w:webSettings xmlns:r="http://schemas.openxmlformats.org/officeDocument/2006/relationships" xmlns:w="http://schemas.openxmlformats.org/wordprocessingml/2006/main">
  <w:divs>
    <w:div w:id="151935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12</Pages>
  <Words>4317</Words>
  <Characters>24609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Sunpath</dc:creator>
  <cp:lastModifiedBy>bwu2</cp:lastModifiedBy>
  <cp:revision>8</cp:revision>
  <cp:lastPrinted>2011-11-14T13:47:00Z</cp:lastPrinted>
  <dcterms:created xsi:type="dcterms:W3CDTF">2012-01-09T19:22:00Z</dcterms:created>
  <dcterms:modified xsi:type="dcterms:W3CDTF">2012-01-13T15:22:00Z</dcterms:modified>
</cp:coreProperties>
</file>
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AB" w:rsidRDefault="00850CAB" w:rsidP="00850CA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Ind w:w="23" w:type="dxa"/>
        <w:tblLayout w:type="fixed"/>
        <w:tblCellMar>
          <w:left w:w="67" w:type="dxa"/>
          <w:right w:w="67" w:type="dxa"/>
        </w:tblCellMar>
        <w:tblLook w:val="0000"/>
      </w:tblPr>
      <w:tblGrid>
        <w:gridCol w:w="4511"/>
        <w:gridCol w:w="1244"/>
        <w:gridCol w:w="1449"/>
        <w:gridCol w:w="1458"/>
      </w:tblGrid>
      <w:tr w:rsidR="00850CAB" w:rsidTr="00850CAB">
        <w:trPr>
          <w:cantSplit/>
          <w:tblHeader/>
          <w:jc w:val="center"/>
        </w:trPr>
        <w:tc>
          <w:tcPr>
            <w:tcW w:w="451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2"/>
            <w:bookmarkEnd w:id="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491D54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Sponsored </w:t>
            </w:r>
            <w:r w:rsidR="00850CA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Research Fellowship (Yes or No)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Medical School (US news top 20 or &gt;20)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Personal Statement </w:t>
            </w:r>
          </w:p>
          <w:p w:rsidR="00850CAB" w:rsidRDefault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-10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ins w:id="1" w:author="bwu2" w:date="2011-11-11T12:30:00Z">
              <w:r w:rsidR="0013072A">
                <w:rPr>
                  <w:rFonts w:ascii="Arial" w:hAnsi="Arial" w:cs="Arial"/>
                  <w:color w:val="000000"/>
                  <w:sz w:val="19"/>
                  <w:szCs w:val="19"/>
                </w:rPr>
                <w:t>*</w:t>
              </w:r>
            </w:ins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Setting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[0.6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50.0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ins w:id="2" w:author="bwu2" w:date="2011-11-11T12:30:00Z">
              <w:r w:rsidR="0013072A">
                <w:rPr>
                  <w:rFonts w:ascii="Arial" w:hAnsi="Arial" w:cs="Arial"/>
                  <w:color w:val="000000"/>
                  <w:sz w:val="19"/>
                  <w:szCs w:val="19"/>
                </w:rPr>
                <w:t>*</w:t>
              </w:r>
            </w:ins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(Unsure/Not Mention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) </w:t>
            </w:r>
          </w:p>
          <w:p w:rsidR="00D16269" w:rsidRDefault="00D16269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Academic Setting)</w:t>
            </w:r>
          </w:p>
          <w:p w:rsidR="00C260EB" w:rsidRDefault="00D16269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  <w:p w:rsidR="00D16269" w:rsidRDefault="00D16269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(Academic Setting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</w:t>
            </w: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</w:t>
            </w: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850CAB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50.0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ins w:id="3" w:author="bwu2" w:date="2011-11-11T12:30:00Z">
              <w:r w:rsidR="0013072A">
                <w:rPr>
                  <w:rFonts w:ascii="Arial" w:hAnsi="Arial" w:cs="Arial"/>
                  <w:color w:val="000000"/>
                  <w:sz w:val="19"/>
                  <w:szCs w:val="19"/>
                </w:rPr>
                <w:t>*</w:t>
              </w:r>
            </w:ins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[1.05-5.00]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[1.23-5.26]</w:t>
            </w: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[0.52-2.50]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850CAB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</w:t>
            </w:r>
            <w:bookmarkStart w:id="4" w:name="_GoBack"/>
            <w:bookmarkEnd w:id="4"/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</w:t>
            </w: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D16269" w:rsidRDefault="00D16269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E02A95" w:rsidRDefault="0013072A" w:rsidP="0013072A">
      <w:ins w:id="5" w:author="bwu2" w:date="2011-11-11T12:30:00Z">
        <w:r>
          <w:t xml:space="preserve">*The confidence intervals are wide due to the small number of spine fellows that mentioned a desire for </w:t>
        </w:r>
        <w:proofErr w:type="gramStart"/>
        <w:r>
          <w:t xml:space="preserve">private </w:t>
        </w:r>
      </w:ins>
      <w:ins w:id="6" w:author="bwu2" w:date="2011-11-11T12:31:00Z">
        <w:r>
          <w:t xml:space="preserve"> </w:t>
        </w:r>
      </w:ins>
      <w:ins w:id="7" w:author="bwu2" w:date="2011-11-11T12:30:00Z">
        <w:r>
          <w:t>practice</w:t>
        </w:r>
        <w:proofErr w:type="gramEnd"/>
        <w:r>
          <w:t xml:space="preserve"> </w:t>
        </w:r>
      </w:ins>
      <w:ins w:id="8" w:author="bwu2" w:date="2011-11-11T12:31:00Z">
        <w:r>
          <w:t>in the personal statement.</w:t>
        </w:r>
      </w:ins>
    </w:p>
    <w:sectPr w:rsidR="00E02A95" w:rsidSect="00E02A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60314"/>
    <w:multiLevelType w:val="hybridMultilevel"/>
    <w:tmpl w:val="F8A6BC10"/>
    <w:lvl w:ilvl="0" w:tplc="FCB66C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850CAB"/>
    <w:rsid w:val="0013072A"/>
    <w:rsid w:val="001D2ED1"/>
    <w:rsid w:val="001E59BA"/>
    <w:rsid w:val="00491D54"/>
    <w:rsid w:val="005D018B"/>
    <w:rsid w:val="00627DC4"/>
    <w:rsid w:val="0068482C"/>
    <w:rsid w:val="00711E8D"/>
    <w:rsid w:val="00850CAB"/>
    <w:rsid w:val="00A71CDD"/>
    <w:rsid w:val="00A95D96"/>
    <w:rsid w:val="00C260EB"/>
    <w:rsid w:val="00C31BA6"/>
    <w:rsid w:val="00D16269"/>
    <w:rsid w:val="00DE687A"/>
    <w:rsid w:val="00F67A60"/>
    <w:rsid w:val="00FE09AE"/>
    <w:rsid w:val="00FF6B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69"/>
    <w:rPr>
      <w:rFonts w:ascii="Lucida Grande" w:hAnsi="Lucida Grande" w:cs="Lucida Grande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8482C"/>
    <w:pPr>
      <w:spacing w:after="0"/>
    </w:pPr>
    <w:rPr>
      <w:rFonts w:ascii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30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bwu2</cp:lastModifiedBy>
  <cp:revision>4</cp:revision>
  <dcterms:created xsi:type="dcterms:W3CDTF">2011-11-08T03:01:00Z</dcterms:created>
  <dcterms:modified xsi:type="dcterms:W3CDTF">2011-11-11T17:31:00Z</dcterms:modified>
</cp:coreProperties>
</file>
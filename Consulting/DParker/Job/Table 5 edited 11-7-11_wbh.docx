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AB" w:rsidRDefault="00850CAB" w:rsidP="00850CAB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Ind w:w="23" w:type="dxa"/>
        <w:tblLayout w:type="fixed"/>
        <w:tblCellMar>
          <w:left w:w="67" w:type="dxa"/>
          <w:right w:w="67" w:type="dxa"/>
        </w:tblCellMar>
        <w:tblLook w:val="0000"/>
      </w:tblPr>
      <w:tblGrid>
        <w:gridCol w:w="4511"/>
        <w:gridCol w:w="1244"/>
        <w:gridCol w:w="1449"/>
        <w:gridCol w:w="1458"/>
      </w:tblGrid>
      <w:tr w:rsidR="00850CAB" w:rsidTr="00850CAB">
        <w:trPr>
          <w:cantSplit/>
          <w:tblHeader/>
          <w:jc w:val="center"/>
        </w:trPr>
        <w:tc>
          <w:tcPr>
            <w:tcW w:w="451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22B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2"/>
            <w:bookmarkEnd w:id="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Odds Ratio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45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p-value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491D54" w:rsidP="00022B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Sponsored </w:t>
            </w:r>
            <w:r w:rsidR="00850CA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Research Fellowship (Yes or No)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1.01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-3.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]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Medical School (US news top 20 or &gt;20)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D16269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1.04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-3.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]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EB" w:rsidDel="00A5734F" w:rsidRDefault="00A5734F" w:rsidP="00850CAB">
            <w:pPr>
              <w:adjustRightInd w:val="0"/>
              <w:spacing w:before="67" w:after="67"/>
              <w:rPr>
                <w:del w:id="1" w:author="bwu2" w:date="2012-06-26T12:11:00Z"/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ins w:id="2" w:author="bwu2" w:date="2012-06-26T12:11:00Z">
              <w:r w:rsidDel="00A5734F">
                <w:rPr>
                  <w:rFonts w:ascii="Arial" w:hAnsi="Arial" w:cs="Arial"/>
                  <w:i/>
                  <w:iCs/>
                  <w:color w:val="000000"/>
                  <w:sz w:val="19"/>
                  <w:szCs w:val="19"/>
                </w:rPr>
                <w:t xml:space="preserve"> </w:t>
              </w:r>
            </w:ins>
            <w:del w:id="3" w:author="bwu2" w:date="2012-06-26T12:11:00Z">
              <w:r w:rsidR="00850CAB" w:rsidDel="00A5734F">
                <w:rPr>
                  <w:rFonts w:ascii="Arial" w:hAnsi="Arial" w:cs="Arial"/>
                  <w:i/>
                  <w:iCs/>
                  <w:color w:val="000000"/>
                  <w:sz w:val="19"/>
                  <w:szCs w:val="19"/>
                </w:rPr>
                <w:delText xml:space="preserve">Personal Statement </w:delText>
              </w:r>
            </w:del>
            <w:ins w:id="4" w:author="bwu2" w:date="2012-06-26T12:11:00Z">
              <w:r>
                <w:rPr>
                  <w:rFonts w:ascii="Arial" w:hAnsi="Arial" w:cs="Arial"/>
                  <w:i/>
                  <w:iCs/>
                  <w:color w:val="000000"/>
                  <w:sz w:val="19"/>
                  <w:szCs w:val="19"/>
                </w:rPr>
                <w:t xml:space="preserve">Career </w:t>
              </w:r>
            </w:ins>
            <w:ins w:id="5" w:author="bwu2" w:date="2012-06-26T12:12:00Z">
              <w:r>
                <w:rPr>
                  <w:rFonts w:ascii="Arial" w:hAnsi="Arial" w:cs="Arial"/>
                  <w:i/>
                  <w:iCs/>
                  <w:color w:val="000000"/>
                  <w:sz w:val="19"/>
                  <w:szCs w:val="19"/>
                </w:rPr>
                <w:t>Aspirations Practice</w:t>
              </w:r>
            </w:ins>
          </w:p>
          <w:p w:rsidR="00850CAB" w:rsidRDefault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(Academic </w:t>
            </w:r>
            <w:proofErr w:type="spellStart"/>
            <w:r w:rsidR="00C260E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 w:rsidR="00F72A0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Private)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EB" w:rsidRDefault="00C260E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EB" w:rsidRDefault="00C260E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[1.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-10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]</w:t>
            </w:r>
            <w:r w:rsidR="0013072A">
              <w:rPr>
                <w:rFonts w:ascii="Arial" w:hAnsi="Arial" w:cs="Arial"/>
                <w:color w:val="000000"/>
                <w:sz w:val="19"/>
                <w:szCs w:val="19"/>
              </w:rPr>
              <w:t>*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60EB" w:rsidRDefault="00C260E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(Academic Setting </w:t>
            </w:r>
            <w:proofErr w:type="spellStart"/>
            <w:r w:rsidR="00C260E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 w:rsidR="00F72A0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Private) 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[0.6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-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50.0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]</w:t>
            </w:r>
            <w:r w:rsidR="0013072A">
              <w:rPr>
                <w:rFonts w:ascii="Arial" w:hAnsi="Arial" w:cs="Arial"/>
                <w:color w:val="000000"/>
                <w:sz w:val="19"/>
                <w:szCs w:val="19"/>
              </w:rPr>
              <w:t>*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850CAB" w:rsidTr="00850CAB">
        <w:trPr>
          <w:cantSplit/>
          <w:jc w:val="center"/>
        </w:trPr>
        <w:tc>
          <w:tcPr>
            <w:tcW w:w="45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850CAB" w:rsidRDefault="00850CAB" w:rsidP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(Unsure/Not Mention </w:t>
            </w:r>
            <w:proofErr w:type="spellStart"/>
            <w:r w:rsidR="00C260E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 w:rsidR="00F72A0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Private) </w:t>
            </w:r>
          </w:p>
          <w:p w:rsidR="00D16269" w:rsidRDefault="00D16269" w:rsidP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(Academic </w:t>
            </w:r>
            <w:proofErr w:type="spellStart"/>
            <w:r w:rsidR="00C260E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Academic Setting)</w:t>
            </w:r>
          </w:p>
          <w:p w:rsidR="00C260EB" w:rsidRDefault="00D16269" w:rsidP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(Academic </w:t>
            </w:r>
            <w:proofErr w:type="spellStart"/>
            <w:r w:rsidR="00C260E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Unsure/Not Mention)</w:t>
            </w:r>
          </w:p>
          <w:p w:rsidR="00D16269" w:rsidRDefault="00D16269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(Academic Setting </w:t>
            </w:r>
            <w:proofErr w:type="spellStart"/>
            <w:r w:rsidR="00C260E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Unsure/Not Mention)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6269" w:rsidRDefault="00D16269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</w:t>
            </w:r>
          </w:p>
          <w:p w:rsidR="00D16269" w:rsidRDefault="00D16269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2.27</w:t>
            </w:r>
          </w:p>
          <w:p w:rsidR="00D16269" w:rsidRDefault="00D16269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2.56</w:t>
            </w:r>
          </w:p>
          <w:p w:rsidR="00D16269" w:rsidRDefault="00D16269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6269" w:rsidRDefault="00850CAB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[0.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-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50.0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]</w:t>
            </w:r>
            <w:r w:rsidR="0013072A">
              <w:rPr>
                <w:rFonts w:ascii="Arial" w:hAnsi="Arial" w:cs="Arial"/>
                <w:color w:val="000000"/>
                <w:sz w:val="19"/>
                <w:szCs w:val="19"/>
              </w:rPr>
              <w:t>*</w:t>
            </w:r>
          </w:p>
          <w:p w:rsidR="00D16269" w:rsidRDefault="00D16269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[1.05-5.00]</w:t>
            </w:r>
          </w:p>
          <w:p w:rsidR="00D16269" w:rsidRDefault="00D16269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[1.23-5.26]</w:t>
            </w:r>
          </w:p>
          <w:p w:rsidR="00D16269" w:rsidRDefault="00D16269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[0.52-2.50]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D16269" w:rsidRDefault="00850CAB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  <w:p w:rsidR="00D16269" w:rsidRDefault="00D16269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  <w:p w:rsidR="00D16269" w:rsidRDefault="00D16269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</w:t>
            </w:r>
          </w:p>
          <w:p w:rsidR="00D16269" w:rsidRDefault="00D16269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</w:t>
            </w:r>
          </w:p>
          <w:p w:rsidR="00D16269" w:rsidRDefault="00D16269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:rsidR="00D16269" w:rsidRDefault="00D16269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611AED" w:rsidRDefault="0013072A" w:rsidP="0013072A">
      <w:r>
        <w:t>*The confidence intervals are wide due to the small number of spine fellows</w:t>
      </w:r>
      <w:ins w:id="6" w:author="bwu2" w:date="2012-06-26T12:14:00Z">
        <w:r w:rsidR="00A5734F">
          <w:t xml:space="preserve"> </w:t>
        </w:r>
        <w:r w:rsidR="00A5734F">
          <w:t>(only 1)</w:t>
        </w:r>
      </w:ins>
      <w:r>
        <w:t xml:space="preserve"> that mentioned a desire for </w:t>
      </w:r>
      <w:r w:rsidR="00DB65EE">
        <w:t>private practice</w:t>
      </w:r>
      <w:r>
        <w:t xml:space="preserve"> in the personal statement</w:t>
      </w:r>
      <w:ins w:id="7" w:author="bwu2" w:date="2012-06-26T12:06:00Z">
        <w:r w:rsidR="000B29BE">
          <w:t xml:space="preserve">, but </w:t>
        </w:r>
      </w:ins>
      <w:ins w:id="8" w:author="bwu2" w:date="2012-06-26T12:07:00Z">
        <w:r w:rsidR="000B29BE">
          <w:rPr>
            <w:rFonts w:ascii="Arial" w:eastAsia="Times New Roman" w:hAnsi="Arial" w:cs="Arial"/>
            <w:color w:val="E36C0A" w:themeColor="accent6" w:themeShade="BF"/>
          </w:rPr>
          <w:t>entered</w:t>
        </w:r>
        <w:r w:rsidR="000B29BE" w:rsidRPr="006E14B7">
          <w:rPr>
            <w:rFonts w:ascii="Arial" w:eastAsia="Times New Roman" w:hAnsi="Arial" w:cs="Arial"/>
            <w:color w:val="E36C0A" w:themeColor="accent6" w:themeShade="BF"/>
          </w:rPr>
          <w:t xml:space="preserve"> academia</w:t>
        </w:r>
      </w:ins>
      <w:r>
        <w:t>.</w:t>
      </w:r>
      <w:bookmarkStart w:id="9" w:name="_GoBack"/>
      <w:bookmarkEnd w:id="9"/>
    </w:p>
    <w:sectPr w:rsidR="00611AED" w:rsidSect="00022B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60314"/>
    <w:multiLevelType w:val="hybridMultilevel"/>
    <w:tmpl w:val="F8A6BC10"/>
    <w:lvl w:ilvl="0" w:tplc="FCB66C9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</w:compat>
  <w:rsids>
    <w:rsidRoot w:val="00850CAB"/>
    <w:rsid w:val="00022B70"/>
    <w:rsid w:val="000B29BE"/>
    <w:rsid w:val="0013072A"/>
    <w:rsid w:val="001D2ED1"/>
    <w:rsid w:val="001E59BA"/>
    <w:rsid w:val="004710E5"/>
    <w:rsid w:val="00491D54"/>
    <w:rsid w:val="005D018B"/>
    <w:rsid w:val="00611AED"/>
    <w:rsid w:val="00627DC4"/>
    <w:rsid w:val="00643821"/>
    <w:rsid w:val="0068482C"/>
    <w:rsid w:val="00711E8D"/>
    <w:rsid w:val="007215DD"/>
    <w:rsid w:val="00850CAB"/>
    <w:rsid w:val="008A719A"/>
    <w:rsid w:val="00A27529"/>
    <w:rsid w:val="00A5734F"/>
    <w:rsid w:val="00A71CDD"/>
    <w:rsid w:val="00A95D96"/>
    <w:rsid w:val="00C260EB"/>
    <w:rsid w:val="00C31BA6"/>
    <w:rsid w:val="00D16269"/>
    <w:rsid w:val="00DB65EE"/>
    <w:rsid w:val="00DE687A"/>
    <w:rsid w:val="00F67A60"/>
    <w:rsid w:val="00F72A0B"/>
    <w:rsid w:val="00FE09AE"/>
    <w:rsid w:val="00FF6B0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AB"/>
    <w:pPr>
      <w:autoSpaceDE w:val="0"/>
      <w:autoSpaceDN w:val="0"/>
      <w:spacing w:after="0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2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269"/>
    <w:rPr>
      <w:rFonts w:ascii="Lucida Grande" w:hAnsi="Lucida Grande" w:cs="Lucida Grande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68482C"/>
    <w:pPr>
      <w:spacing w:after="0"/>
    </w:pPr>
    <w:rPr>
      <w:rFonts w:ascii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130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AB"/>
    <w:pPr>
      <w:autoSpaceDE w:val="0"/>
      <w:autoSpaceDN w:val="0"/>
      <w:spacing w:after="0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Orthopedic Surgery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Park</dc:creator>
  <cp:lastModifiedBy>bwu2</cp:lastModifiedBy>
  <cp:revision>10</cp:revision>
  <dcterms:created xsi:type="dcterms:W3CDTF">2011-11-11T17:32:00Z</dcterms:created>
  <dcterms:modified xsi:type="dcterms:W3CDTF">2012-06-26T16:14:00Z</dcterms:modified>
</cp:coreProperties>
</file>
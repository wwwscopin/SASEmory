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849" w:rsidRDefault="00717849">
      <w:r>
        <w:t>Table 1: Objective factors and outcomes that were analyzed in this study</w:t>
      </w:r>
    </w:p>
    <w:p w:rsidR="00717849" w:rsidRDefault="00717849">
      <w:r>
        <w:t xml:space="preserve">Table 2: Factors </w:t>
      </w:r>
      <w:proofErr w:type="gramStart"/>
      <w:r>
        <w:t>that were</w:t>
      </w:r>
      <w:proofErr w:type="gramEnd"/>
      <w:ins w:id="0" w:author="bwu2" w:date="2011-11-11T12:26:00Z">
        <w:r w:rsidR="00BE21E1">
          <w:t xml:space="preserve"> associated with choosing an academic position after spine fellowship completion</w:t>
        </w:r>
      </w:ins>
      <w:r>
        <w:t xml:space="preserve"> </w:t>
      </w:r>
      <w:del w:id="1" w:author="bwu2" w:date="2011-11-11T12:27:00Z">
        <w:r w:rsidDel="00BE21E1">
          <w:delText>statistically significant</w:delText>
        </w:r>
      </w:del>
      <w:r>
        <w:t xml:space="preserve"> in </w:t>
      </w:r>
      <w:del w:id="2" w:author="bwu2" w:date="2011-11-11T12:27:00Z">
        <w:r w:rsidDel="00137CAA">
          <w:delText>univariable</w:delText>
        </w:r>
      </w:del>
      <w:proofErr w:type="spellStart"/>
      <w:ins w:id="3" w:author="bwu2" w:date="2011-11-11T12:27:00Z">
        <w:r w:rsidR="00137CAA">
          <w:t>univariate</w:t>
        </w:r>
      </w:ins>
      <w:proofErr w:type="spellEnd"/>
      <w:r>
        <w:t xml:space="preserve"> analysis</w:t>
      </w:r>
    </w:p>
    <w:p w:rsidR="00717849" w:rsidRDefault="00717849">
      <w:r>
        <w:t>Table 3: Sub</w:t>
      </w:r>
      <w:ins w:id="4" w:author="bwu2" w:date="2011-11-11T12:27:00Z">
        <w:r w:rsidR="00137CAA">
          <w:t>-</w:t>
        </w:r>
      </w:ins>
      <w:r>
        <w:t xml:space="preserve">analysis of significant factors from the </w:t>
      </w:r>
      <w:del w:id="5" w:author="bwu2" w:date="2011-11-11T12:27:00Z">
        <w:r w:rsidDel="00137CAA">
          <w:delText>univariable</w:delText>
        </w:r>
      </w:del>
      <w:proofErr w:type="spellStart"/>
      <w:ins w:id="6" w:author="bwu2" w:date="2011-11-11T12:27:00Z">
        <w:r w:rsidR="00137CAA">
          <w:t>univariate</w:t>
        </w:r>
      </w:ins>
      <w:proofErr w:type="spellEnd"/>
      <w:r>
        <w:t xml:space="preserve"> analysis A) Comparison of number of national presentations B) Comparison of personal statement content C) Comparison of letters of recommendation content</w:t>
      </w:r>
    </w:p>
    <w:p w:rsidR="00717849" w:rsidRDefault="00717849">
      <w:r>
        <w:t xml:space="preserve">Table 4: Factors </w:t>
      </w:r>
      <w:del w:id="7" w:author="bwu2" w:date="2011-11-11T12:42:00Z">
        <w:r w:rsidDel="00630261">
          <w:delText>that were</w:delText>
        </w:r>
      </w:del>
      <w:ins w:id="8" w:author="bwu2" w:date="2011-11-11T12:42:00Z">
        <w:r w:rsidR="00630261">
          <w:t>those were</w:t>
        </w:r>
      </w:ins>
      <w:r>
        <w:t xml:space="preserve"> not statistically significant in </w:t>
      </w:r>
      <w:del w:id="9" w:author="bwu2" w:date="2011-11-11T12:27:00Z">
        <w:r w:rsidDel="00137CAA">
          <w:delText>univariable</w:delText>
        </w:r>
      </w:del>
      <w:proofErr w:type="spellStart"/>
      <w:ins w:id="10" w:author="bwu2" w:date="2011-11-11T12:27:00Z">
        <w:r w:rsidR="00137CAA">
          <w:t>univariate</w:t>
        </w:r>
      </w:ins>
      <w:proofErr w:type="spellEnd"/>
      <w:r>
        <w:t xml:space="preserve"> analysis A) Demographics B) Academic pedigree C) Additional life/academic experiences D) Academic productivity</w:t>
      </w:r>
    </w:p>
    <w:p w:rsidR="00717849" w:rsidRDefault="00717849">
      <w:r>
        <w:t>Table 5: Multivariable analysis of factors associated with academic positions for</w:t>
      </w:r>
      <w:ins w:id="11" w:author="bwu2" w:date="2011-11-11T12:27:00Z">
        <w:r w:rsidR="00BE21E1">
          <w:t xml:space="preserve"> spine</w:t>
        </w:r>
      </w:ins>
      <w:r>
        <w:t xml:space="preserve"> fellows</w:t>
      </w:r>
    </w:p>
    <w:p w:rsidR="00717849" w:rsidRPr="00DD2730" w:rsidRDefault="00717849">
      <w:bookmarkStart w:id="12" w:name="_GoBack"/>
      <w:bookmarkEnd w:id="12"/>
    </w:p>
    <w:sectPr w:rsidR="00717849" w:rsidRPr="00DD2730" w:rsidSect="007178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717849"/>
    <w:rsid w:val="00137CAA"/>
    <w:rsid w:val="001E59BA"/>
    <w:rsid w:val="002159B7"/>
    <w:rsid w:val="003B398E"/>
    <w:rsid w:val="005D018B"/>
    <w:rsid w:val="00630261"/>
    <w:rsid w:val="00717849"/>
    <w:rsid w:val="00766808"/>
    <w:rsid w:val="00897A13"/>
    <w:rsid w:val="00A87B32"/>
    <w:rsid w:val="00A95D96"/>
    <w:rsid w:val="00BE21E1"/>
    <w:rsid w:val="00DD2730"/>
    <w:rsid w:val="00EC473C"/>
    <w:rsid w:val="00EF0B2C"/>
    <w:rsid w:val="00F67A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9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73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>Orthopedic Surgery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bwu2</cp:lastModifiedBy>
  <cp:revision>6</cp:revision>
  <dcterms:created xsi:type="dcterms:W3CDTF">2011-11-11T17:25:00Z</dcterms:created>
  <dcterms:modified xsi:type="dcterms:W3CDTF">2011-11-11T17:42:00Z</dcterms:modified>
</cp:coreProperties>
</file>
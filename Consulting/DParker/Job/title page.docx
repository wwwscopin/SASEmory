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D2" w:rsidRDefault="002A43D2" w:rsidP="002A43D2">
      <w:pPr>
        <w:jc w:val="center"/>
        <w:rPr>
          <w:b/>
          <w:sz w:val="40"/>
          <w:szCs w:val="40"/>
        </w:rPr>
      </w:pPr>
      <w:r w:rsidRPr="002A43D2">
        <w:rPr>
          <w:b/>
          <w:sz w:val="40"/>
          <w:szCs w:val="40"/>
        </w:rPr>
        <w:t>Can one predict which spine fellowship applicants pursue an academic career?</w:t>
      </w:r>
    </w:p>
    <w:p w:rsidR="002A43D2" w:rsidRDefault="002A43D2" w:rsidP="002A43D2">
      <w:pPr>
        <w:jc w:val="center"/>
        <w:rPr>
          <w:b/>
          <w:sz w:val="40"/>
          <w:szCs w:val="40"/>
        </w:rPr>
      </w:pPr>
    </w:p>
    <w:p w:rsidR="002A43D2" w:rsidRPr="002A43D2" w:rsidRDefault="002A43D2" w:rsidP="002A43D2">
      <w:pPr>
        <w:jc w:val="center"/>
        <w:rPr>
          <w:b/>
          <w:sz w:val="40"/>
          <w:szCs w:val="40"/>
        </w:rPr>
      </w:pPr>
    </w:p>
    <w:p w:rsidR="002A43D2" w:rsidRDefault="002A43D2" w:rsidP="002A43D2">
      <w:pPr>
        <w:jc w:val="center"/>
        <w:rPr>
          <w:b/>
        </w:rPr>
      </w:pPr>
      <w:r>
        <w:rPr>
          <w:b/>
        </w:rPr>
        <w:t>Daniel K. Park MD</w:t>
      </w:r>
      <w:r>
        <w:rPr>
          <w:b/>
          <w:bCs/>
          <w:vertAlign w:val="superscript"/>
        </w:rPr>
        <w:t>1</w:t>
      </w:r>
      <w:r>
        <w:rPr>
          <w:b/>
        </w:rPr>
        <w:t>, John M. Rhee MD</w:t>
      </w:r>
      <w:r>
        <w:rPr>
          <w:b/>
          <w:bCs/>
          <w:vertAlign w:val="superscript"/>
        </w:rPr>
        <w:t>2</w:t>
      </w:r>
      <w:r>
        <w:rPr>
          <w:b/>
        </w:rPr>
        <w:t xml:space="preserve">, Baohua Wu </w:t>
      </w:r>
      <w:del w:id="0" w:author="bwu2" w:date="2011-11-11T12:22:00Z">
        <w:r w:rsidDel="008A3111">
          <w:rPr>
            <w:b/>
          </w:rPr>
          <w:delText>MS</w:delText>
        </w:r>
        <w:r w:rsidDel="008A3111">
          <w:rPr>
            <w:b/>
            <w:bCs/>
            <w:vertAlign w:val="superscript"/>
          </w:rPr>
          <w:delText>2</w:delText>
        </w:r>
      </w:del>
      <w:ins w:id="1" w:author="bwu2" w:date="2011-11-11T12:22:00Z">
        <w:r w:rsidR="008A3111">
          <w:rPr>
            <w:b/>
          </w:rPr>
          <w:t>MS</w:t>
        </w:r>
        <w:r w:rsidR="008A3111">
          <w:rPr>
            <w:b/>
            <w:bCs/>
            <w:vertAlign w:val="superscript"/>
          </w:rPr>
          <w:t>3</w:t>
        </w:r>
      </w:ins>
      <w:r>
        <w:rPr>
          <w:b/>
        </w:rPr>
        <w:t>, Kirk Easley MS</w:t>
      </w:r>
      <w:del w:id="2" w:author="bwu2" w:date="2011-11-11T12:22:00Z">
        <w:r w:rsidDel="008A3111">
          <w:rPr>
            <w:b/>
            <w:bCs/>
            <w:vertAlign w:val="superscript"/>
          </w:rPr>
          <w:delText>2</w:delText>
        </w:r>
      </w:del>
      <w:ins w:id="3" w:author="bwu2" w:date="2011-11-11T12:22:00Z">
        <w:r w:rsidR="008A3111">
          <w:rPr>
            <w:b/>
            <w:bCs/>
            <w:vertAlign w:val="superscript"/>
          </w:rPr>
          <w:t>3</w:t>
        </w:r>
      </w:ins>
    </w:p>
    <w:p w:rsidR="00E02A95" w:rsidRDefault="008A3111"/>
    <w:p w:rsidR="002A43D2" w:rsidRDefault="002A43D2"/>
    <w:p w:rsidR="002A43D2" w:rsidRDefault="002A43D2">
      <w:proofErr w:type="gramStart"/>
      <w:r>
        <w:rPr>
          <w:b/>
          <w:bCs/>
          <w:vertAlign w:val="superscript"/>
        </w:rPr>
        <w:t>1</w:t>
      </w:r>
      <w:r>
        <w:t>Department of Orthopedic Surgery.</w:t>
      </w:r>
      <w:proofErr w:type="gramEnd"/>
      <w:r>
        <w:t xml:space="preserve"> William Beaumont Hospital</w:t>
      </w:r>
    </w:p>
    <w:p w:rsidR="002A43D2" w:rsidRDefault="002A43D2">
      <w:r>
        <w:t xml:space="preserve">26025 </w:t>
      </w:r>
      <w:proofErr w:type="spellStart"/>
      <w:r>
        <w:t>Lahser</w:t>
      </w:r>
      <w:proofErr w:type="spellEnd"/>
      <w:r>
        <w:t xml:space="preserve"> Road</w:t>
      </w:r>
    </w:p>
    <w:p w:rsidR="002A43D2" w:rsidRDefault="002A43D2">
      <w:r>
        <w:t>Southfield, MI 48033</w:t>
      </w:r>
    </w:p>
    <w:p w:rsidR="002A43D2" w:rsidRDefault="002A43D2">
      <w:r>
        <w:t>Tel) 248-663-1900</w:t>
      </w:r>
    </w:p>
    <w:p w:rsidR="002A43D2" w:rsidRDefault="002A43D2">
      <w:r>
        <w:t>Fax) 248-663-1902</w:t>
      </w:r>
    </w:p>
    <w:p w:rsidR="002A43D2" w:rsidRDefault="002A43D2"/>
    <w:p w:rsidR="002A43D2" w:rsidRDefault="002A43D2">
      <w:r>
        <w:rPr>
          <w:b/>
          <w:bCs/>
          <w:vertAlign w:val="superscript"/>
        </w:rPr>
        <w:t>2</w:t>
      </w:r>
      <w:r>
        <w:t>Department of Orthopedic Surgery, Emory University</w:t>
      </w:r>
    </w:p>
    <w:p w:rsidR="002A43D2" w:rsidRDefault="002A43D2">
      <w:r>
        <w:t>59 Executive Park South</w:t>
      </w:r>
    </w:p>
    <w:p w:rsidR="002A43D2" w:rsidRDefault="002A43D2">
      <w:r>
        <w:t>Atlanta, GA 30329</w:t>
      </w:r>
    </w:p>
    <w:p w:rsidR="002A43D2" w:rsidRDefault="002A43D2">
      <w:r>
        <w:t>Tel) 404-778-7000</w:t>
      </w:r>
    </w:p>
    <w:p w:rsidR="004F5E38" w:rsidRDefault="004F5E38">
      <w:pPr>
        <w:rPr>
          <w:ins w:id="4" w:author="bwu2" w:date="2011-11-11T12:22:00Z"/>
        </w:rPr>
      </w:pPr>
      <w:r>
        <w:t>Fax) 404-778-6378</w:t>
      </w:r>
      <w:bookmarkStart w:id="5" w:name="_GoBack"/>
      <w:bookmarkEnd w:id="5"/>
    </w:p>
    <w:p w:rsidR="008A3111" w:rsidRDefault="008A3111">
      <w:pPr>
        <w:rPr>
          <w:ins w:id="6" w:author="bwu2" w:date="2011-11-11T12:22:00Z"/>
        </w:rPr>
      </w:pPr>
    </w:p>
    <w:p w:rsidR="008A3111" w:rsidRDefault="008A3111" w:rsidP="008A3111">
      <w:pPr>
        <w:rPr>
          <w:ins w:id="7" w:author="bwu2" w:date="2011-11-11T12:23:00Z"/>
        </w:rPr>
      </w:pPr>
      <w:r w:rsidRPr="008A3111">
        <w:rPr>
          <w:vertAlign w:val="superscript"/>
        </w:rPr>
        <w:t>3</w:t>
      </w:r>
      <w:ins w:id="8" w:author="bwu2" w:date="2011-11-11T12:22:00Z">
        <w:r>
          <w:t xml:space="preserve">Department Biostatistics &amp; Bioinformatics, </w:t>
        </w:r>
      </w:ins>
    </w:p>
    <w:p w:rsidR="008A3111" w:rsidRDefault="008A3111" w:rsidP="008A3111">
      <w:pPr>
        <w:rPr>
          <w:ins w:id="9" w:author="bwu2" w:date="2011-11-11T12:22:00Z"/>
        </w:rPr>
      </w:pPr>
      <w:ins w:id="10" w:author="bwu2" w:date="2011-11-11T12:22:00Z">
        <w:r>
          <w:t>Rollins School of Public Health,  Emory University</w:t>
        </w:r>
      </w:ins>
    </w:p>
    <w:p w:rsidR="008A3111" w:rsidRDefault="008A3111" w:rsidP="008A3111">
      <w:pPr>
        <w:rPr>
          <w:ins w:id="11" w:author="bwu2" w:date="2011-11-11T12:22:00Z"/>
        </w:rPr>
      </w:pPr>
      <w:ins w:id="12" w:author="bwu2" w:date="2011-11-11T12:22:00Z">
        <w:r>
          <w:t xml:space="preserve">1518 Clifton Road, Atlanta, GA, 30322 </w:t>
        </w:r>
      </w:ins>
    </w:p>
    <w:p w:rsidR="008A3111" w:rsidRDefault="008A3111"/>
    <w:p w:rsidR="002A43D2" w:rsidRDefault="002A43D2"/>
    <w:p w:rsidR="002A43D2" w:rsidRPr="002A43D2" w:rsidRDefault="002A43D2" w:rsidP="002A43D2">
      <w:pPr>
        <w:jc w:val="right"/>
        <w:rPr>
          <w:b/>
        </w:rPr>
      </w:pPr>
      <w:r>
        <w:rPr>
          <w:b/>
        </w:rPr>
        <w:t xml:space="preserve">Corresponding Author: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Daniel K. Park, MD</w:t>
      </w:r>
    </w:p>
    <w:p w:rsidR="002A43D2" w:rsidRDefault="002A43D2" w:rsidP="002A43D2">
      <w:pPr>
        <w:jc w:val="right"/>
      </w:pPr>
      <w:r>
        <w:t xml:space="preserve">26025 </w:t>
      </w:r>
      <w:proofErr w:type="spellStart"/>
      <w:r>
        <w:t>Lahser</w:t>
      </w:r>
      <w:proofErr w:type="spellEnd"/>
      <w:r>
        <w:t xml:space="preserve"> Rd</w:t>
      </w:r>
    </w:p>
    <w:p w:rsidR="002A43D2" w:rsidRDefault="002A43D2" w:rsidP="002A43D2">
      <w:pPr>
        <w:jc w:val="right"/>
      </w:pPr>
      <w:r>
        <w:t>Southfield, MI 48033</w:t>
      </w:r>
    </w:p>
    <w:p w:rsidR="002A43D2" w:rsidRDefault="002A43D2" w:rsidP="002A43D2">
      <w:pPr>
        <w:jc w:val="right"/>
      </w:pPr>
      <w:r>
        <w:t>Tel) 248-663-1900</w:t>
      </w:r>
    </w:p>
    <w:p w:rsidR="002A43D2" w:rsidRDefault="002A43D2" w:rsidP="002A43D2">
      <w:pPr>
        <w:jc w:val="right"/>
      </w:pPr>
      <w:r>
        <w:t>Fax) 248-663-1902</w:t>
      </w:r>
    </w:p>
    <w:p w:rsidR="002A43D2" w:rsidRDefault="002A43D2" w:rsidP="002A43D2">
      <w:pPr>
        <w:jc w:val="right"/>
      </w:pPr>
      <w:r>
        <w:t>Email) danparkmd@gmail.com</w:t>
      </w:r>
    </w:p>
    <w:p w:rsidR="002A43D2" w:rsidRDefault="002A43D2"/>
    <w:p w:rsidR="002A43D2" w:rsidRDefault="002A43D2"/>
    <w:sectPr w:rsidR="002A43D2" w:rsidSect="00E02A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2A43D2"/>
    <w:rsid w:val="001E59BA"/>
    <w:rsid w:val="002A43D2"/>
    <w:rsid w:val="004F5E38"/>
    <w:rsid w:val="005D018B"/>
    <w:rsid w:val="008A3111"/>
    <w:rsid w:val="00A95D96"/>
    <w:rsid w:val="00C51624"/>
    <w:rsid w:val="00F67A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2"/>
    <w:rPr>
      <w:rFonts w:ascii="Times New Roman" w:eastAsia="Cambria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1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11"/>
    <w:rPr>
      <w:rFonts w:ascii="Tahoma" w:eastAsia="Cambri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3D2"/>
    <w:rPr>
      <w:rFonts w:ascii="Times New Roman" w:eastAsia="Cambria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603</Characters>
  <Application>Microsoft Office Word</Application>
  <DocSecurity>0</DocSecurity>
  <Lines>5</Lines>
  <Paragraphs>1</Paragraphs>
  <ScaleCrop>false</ScaleCrop>
  <Company>Orthopedic Surgery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bwu2</cp:lastModifiedBy>
  <cp:revision>3</cp:revision>
  <dcterms:created xsi:type="dcterms:W3CDTF">2011-09-11T19:58:00Z</dcterms:created>
  <dcterms:modified xsi:type="dcterms:W3CDTF">2011-11-11T17:23:00Z</dcterms:modified>
</cp:coreProperties>
</file>
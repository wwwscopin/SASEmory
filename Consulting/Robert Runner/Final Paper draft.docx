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F3A" w:rsidRDefault="006A0F3A" w:rsidP="006A0F3A">
      <w:pPr>
        <w:pStyle w:val="Default"/>
      </w:pPr>
      <w:bookmarkStart w:id="0" w:name="_GoBack"/>
      <w:bookmarkEnd w:id="0"/>
    </w:p>
    <w:p w:rsidR="006A0F3A" w:rsidRDefault="006A0F3A" w:rsidP="006A0F3A">
      <w:pPr>
        <w:pStyle w:val="Default"/>
        <w:rPr>
          <w:sz w:val="23"/>
          <w:szCs w:val="23"/>
        </w:rPr>
      </w:pPr>
      <w:r>
        <w:t xml:space="preserve"> </w:t>
      </w:r>
      <w:r>
        <w:rPr>
          <w:b/>
          <w:bCs/>
          <w:sz w:val="23"/>
          <w:szCs w:val="23"/>
          <w:u w:val="single"/>
        </w:rPr>
        <w:t xml:space="preserve">Paper format </w:t>
      </w:r>
    </w:p>
    <w:p w:rsidR="006A0F3A" w:rsidRDefault="006A0F3A" w:rsidP="006A0F3A">
      <w:pPr>
        <w:pStyle w:val="Default"/>
        <w:rPr>
          <w:sz w:val="23"/>
          <w:szCs w:val="23"/>
        </w:rPr>
      </w:pPr>
      <w:r>
        <w:rPr>
          <w:sz w:val="23"/>
          <w:szCs w:val="23"/>
        </w:rPr>
        <w:t xml:space="preserve">Papers are to be 8-10 pages, single spaced with 1 inch margins using 11 or 12 point Times New Roman or Arial fonts. This limit </w:t>
      </w:r>
      <w:r>
        <w:rPr>
          <w:sz w:val="23"/>
          <w:szCs w:val="23"/>
          <w:u w:val="single"/>
        </w:rPr>
        <w:t xml:space="preserve">does not include </w:t>
      </w:r>
      <w:r>
        <w:rPr>
          <w:sz w:val="23"/>
          <w:szCs w:val="23"/>
        </w:rPr>
        <w:t xml:space="preserve">Literature Cited, Appendices (see Figures, below), Figure legends, or the cover page. It </w:t>
      </w:r>
      <w:r>
        <w:rPr>
          <w:sz w:val="23"/>
          <w:szCs w:val="23"/>
          <w:u w:val="single"/>
        </w:rPr>
        <w:t xml:space="preserve">does include </w:t>
      </w:r>
      <w:r>
        <w:rPr>
          <w:sz w:val="23"/>
          <w:szCs w:val="23"/>
        </w:rPr>
        <w:t xml:space="preserve">the Abstract. The format is of a typical scientific/medical manuscript with each section described in detail below. Pages must be numbered sequentially. </w:t>
      </w:r>
    </w:p>
    <w:p w:rsidR="006A0F3A" w:rsidRDefault="006A0F3A" w:rsidP="006A0F3A">
      <w:pPr>
        <w:pStyle w:val="Default"/>
        <w:rPr>
          <w:sz w:val="23"/>
          <w:szCs w:val="23"/>
        </w:rPr>
      </w:pPr>
      <w:r>
        <w:rPr>
          <w:sz w:val="23"/>
          <w:szCs w:val="23"/>
          <w:u w:val="single"/>
        </w:rPr>
        <w:t>Cover page</w:t>
      </w:r>
      <w:r>
        <w:rPr>
          <w:sz w:val="23"/>
          <w:szCs w:val="23"/>
        </w:rPr>
        <w:t xml:space="preserve">: This is the first page of the manuscript. It should state the title of the work, the names of authors (Discovery student should be first author) and their affiliations. The last author should be the lead mentor or official advisor. For any non-Emory mentor, please include contact information. The cover page </w:t>
      </w:r>
      <w:r>
        <w:rPr>
          <w:b/>
          <w:bCs/>
          <w:sz w:val="23"/>
          <w:szCs w:val="23"/>
        </w:rPr>
        <w:t xml:space="preserve">does not count </w:t>
      </w:r>
      <w:r>
        <w:rPr>
          <w:sz w:val="23"/>
          <w:szCs w:val="23"/>
        </w:rPr>
        <w:t xml:space="preserve">toward the page limit. </w:t>
      </w:r>
    </w:p>
    <w:p w:rsidR="00714CBD" w:rsidRDefault="00714CBD" w:rsidP="006A0F3A">
      <w:pPr>
        <w:pStyle w:val="Default"/>
        <w:rPr>
          <w:sz w:val="23"/>
          <w:szCs w:val="23"/>
        </w:rPr>
      </w:pPr>
    </w:p>
    <w:p w:rsidR="00D12E08" w:rsidRDefault="00D12E08" w:rsidP="006A0F3A">
      <w:pPr>
        <w:pStyle w:val="Default"/>
        <w:rPr>
          <w:sz w:val="23"/>
          <w:szCs w:val="23"/>
        </w:rPr>
      </w:pPr>
    </w:p>
    <w:p w:rsidR="00D12E08" w:rsidRDefault="00D12E08" w:rsidP="006A0F3A">
      <w:pPr>
        <w:pStyle w:val="Default"/>
        <w:rPr>
          <w:sz w:val="23"/>
          <w:szCs w:val="23"/>
        </w:rPr>
      </w:pPr>
    </w:p>
    <w:p w:rsidR="00D12E08" w:rsidRDefault="00D12E08" w:rsidP="006A0F3A">
      <w:pPr>
        <w:pStyle w:val="Default"/>
        <w:rPr>
          <w:sz w:val="23"/>
          <w:szCs w:val="23"/>
        </w:rPr>
      </w:pPr>
    </w:p>
    <w:p w:rsidR="00D12E08" w:rsidRDefault="00D12E08" w:rsidP="006A0F3A">
      <w:pPr>
        <w:pStyle w:val="Default"/>
        <w:rPr>
          <w:sz w:val="23"/>
          <w:szCs w:val="23"/>
        </w:rPr>
      </w:pPr>
    </w:p>
    <w:p w:rsidR="00D12E08" w:rsidRDefault="00D12E08" w:rsidP="006A0F3A">
      <w:pPr>
        <w:pStyle w:val="Default"/>
        <w:rPr>
          <w:sz w:val="23"/>
          <w:szCs w:val="23"/>
        </w:rPr>
      </w:pPr>
    </w:p>
    <w:p w:rsidR="00714CBD" w:rsidRDefault="00714CBD" w:rsidP="006A0F3A">
      <w:pPr>
        <w:pStyle w:val="Default"/>
        <w:rPr>
          <w:sz w:val="23"/>
          <w:szCs w:val="23"/>
        </w:rPr>
      </w:pPr>
    </w:p>
    <w:p w:rsidR="00714CBD" w:rsidRPr="00463790" w:rsidRDefault="00714CBD" w:rsidP="00714CBD">
      <w:pPr>
        <w:spacing w:after="0" w:line="240" w:lineRule="auto"/>
        <w:rPr>
          <w:rFonts w:ascii="Times New Roman" w:hAnsi="Times New Roman" w:cs="Times New Roman"/>
          <w:sz w:val="24"/>
          <w:szCs w:val="24"/>
        </w:rPr>
      </w:pPr>
      <w:r w:rsidRPr="00463790">
        <w:rPr>
          <w:rStyle w:val="printanswer"/>
          <w:rFonts w:ascii="Times New Roman" w:hAnsi="Times New Roman" w:cs="Times New Roman"/>
          <w:sz w:val="24"/>
          <w:szCs w:val="24"/>
        </w:rPr>
        <w:t xml:space="preserve">The Value of a Saturday Dedicated </w:t>
      </w:r>
      <w:proofErr w:type="spellStart"/>
      <w:r w:rsidRPr="00463790">
        <w:rPr>
          <w:rStyle w:val="printanswer"/>
          <w:rFonts w:ascii="Times New Roman" w:hAnsi="Times New Roman" w:cs="Times New Roman"/>
          <w:sz w:val="24"/>
          <w:szCs w:val="24"/>
        </w:rPr>
        <w:t>Orthopaedic</w:t>
      </w:r>
      <w:proofErr w:type="spellEnd"/>
      <w:r w:rsidRPr="00463790">
        <w:rPr>
          <w:rStyle w:val="printanswer"/>
          <w:rFonts w:ascii="Times New Roman" w:hAnsi="Times New Roman" w:cs="Times New Roman"/>
          <w:sz w:val="24"/>
          <w:szCs w:val="24"/>
        </w:rPr>
        <w:t xml:space="preserve"> Trauma Room</w:t>
      </w:r>
    </w:p>
    <w:p w:rsidR="00714CBD" w:rsidRPr="00463790" w:rsidRDefault="00714CBD" w:rsidP="00714CBD">
      <w:pPr>
        <w:spacing w:after="0" w:line="240" w:lineRule="auto"/>
        <w:rPr>
          <w:rFonts w:ascii="Times New Roman" w:hAnsi="Times New Roman" w:cs="Times New Roman"/>
          <w:sz w:val="24"/>
          <w:szCs w:val="24"/>
        </w:rPr>
      </w:pPr>
      <w:r w:rsidRPr="00463790">
        <w:rPr>
          <w:rFonts w:ascii="Times New Roman" w:hAnsi="Times New Roman" w:cs="Times New Roman"/>
          <w:sz w:val="24"/>
          <w:szCs w:val="24"/>
        </w:rPr>
        <w:t xml:space="preserve">Robert Runner BS, Thomas Moore Jr. MD, William </w:t>
      </w:r>
      <w:proofErr w:type="spellStart"/>
      <w:r w:rsidRPr="00463790">
        <w:rPr>
          <w:rFonts w:ascii="Times New Roman" w:hAnsi="Times New Roman" w:cs="Times New Roman"/>
          <w:sz w:val="24"/>
          <w:szCs w:val="24"/>
        </w:rPr>
        <w:t>Reisman</w:t>
      </w:r>
      <w:proofErr w:type="spellEnd"/>
      <w:r w:rsidRPr="00463790">
        <w:rPr>
          <w:rFonts w:ascii="Times New Roman" w:hAnsi="Times New Roman" w:cs="Times New Roman"/>
          <w:sz w:val="24"/>
          <w:szCs w:val="24"/>
        </w:rPr>
        <w:t>, MD</w:t>
      </w:r>
    </w:p>
    <w:p w:rsidR="00714CBD" w:rsidRPr="00463790" w:rsidRDefault="00714CBD" w:rsidP="00714CBD">
      <w:pPr>
        <w:spacing w:after="0" w:line="240" w:lineRule="auto"/>
        <w:rPr>
          <w:rFonts w:ascii="Times New Roman" w:hAnsi="Times New Roman" w:cs="Times New Roman"/>
          <w:sz w:val="24"/>
          <w:szCs w:val="24"/>
        </w:rPr>
      </w:pPr>
      <w:r w:rsidRPr="00463790">
        <w:rPr>
          <w:rFonts w:ascii="Times New Roman" w:hAnsi="Times New Roman" w:cs="Times New Roman"/>
          <w:sz w:val="24"/>
          <w:szCs w:val="24"/>
        </w:rPr>
        <w:t xml:space="preserve">Emory University Department of </w:t>
      </w:r>
      <w:proofErr w:type="spellStart"/>
      <w:r w:rsidRPr="00463790">
        <w:rPr>
          <w:rFonts w:ascii="Times New Roman" w:hAnsi="Times New Roman" w:cs="Times New Roman"/>
          <w:sz w:val="24"/>
          <w:szCs w:val="24"/>
        </w:rPr>
        <w:t>Orthopaedics</w:t>
      </w:r>
      <w:proofErr w:type="spellEnd"/>
      <w:r w:rsidRPr="00463790">
        <w:rPr>
          <w:rFonts w:ascii="Times New Roman" w:hAnsi="Times New Roman" w:cs="Times New Roman"/>
          <w:sz w:val="24"/>
          <w:szCs w:val="24"/>
        </w:rPr>
        <w:t xml:space="preserve"> </w:t>
      </w: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714CBD" w:rsidRDefault="00714CBD" w:rsidP="006A0F3A">
      <w:pPr>
        <w:pStyle w:val="Default"/>
        <w:rPr>
          <w:sz w:val="23"/>
          <w:szCs w:val="23"/>
        </w:rPr>
      </w:pPr>
    </w:p>
    <w:p w:rsidR="006A0F3A" w:rsidRDefault="006A0F3A" w:rsidP="006A0F3A">
      <w:pPr>
        <w:pStyle w:val="Default"/>
        <w:rPr>
          <w:sz w:val="23"/>
          <w:szCs w:val="23"/>
        </w:rPr>
      </w:pPr>
      <w:r w:rsidRPr="00447329">
        <w:rPr>
          <w:b/>
          <w:sz w:val="23"/>
          <w:szCs w:val="23"/>
          <w:u w:val="single"/>
        </w:rPr>
        <w:lastRenderedPageBreak/>
        <w:t>Abstract</w:t>
      </w:r>
      <w:r w:rsidRPr="00447329">
        <w:rPr>
          <w:b/>
          <w:sz w:val="23"/>
          <w:szCs w:val="23"/>
        </w:rPr>
        <w:t>:</w:t>
      </w:r>
      <w:r>
        <w:rPr>
          <w:sz w:val="23"/>
          <w:szCs w:val="23"/>
        </w:rPr>
        <w:t xml:space="preserve"> This is the second page of the manuscript. Begin page numbering at this page. The abstract should be no more than 1 page, with a limit of 350 words maximum. Abstracts typically contain a few sentences of background, a description of the research question addressed in the manuscript, description of the findings and consideration of the significance of the findings. </w:t>
      </w:r>
    </w:p>
    <w:p w:rsidR="00463790" w:rsidRDefault="00463790" w:rsidP="006A0F3A">
      <w:pPr>
        <w:pStyle w:val="Default"/>
        <w:rPr>
          <w:sz w:val="23"/>
          <w:szCs w:val="23"/>
        </w:rPr>
      </w:pPr>
    </w:p>
    <w:p w:rsidR="008B692F" w:rsidRPr="00554B8B" w:rsidRDefault="00FE66A4" w:rsidP="00DA0EB1">
      <w:pPr>
        <w:pStyle w:val="Default"/>
        <w:ind w:firstLine="720"/>
        <w:rPr>
          <w:rFonts w:ascii="Times New Roman" w:hAnsi="Times New Roman" w:cs="Times New Roman"/>
        </w:rPr>
      </w:pPr>
      <w:r w:rsidRPr="00554B8B">
        <w:rPr>
          <w:rFonts w:ascii="Times New Roman" w:hAnsi="Times New Roman" w:cs="Times New Roman"/>
        </w:rPr>
        <w:t xml:space="preserve">Hospital administrations constantly face </w:t>
      </w:r>
      <w:r w:rsidR="00D12E08">
        <w:rPr>
          <w:rFonts w:ascii="Times New Roman" w:hAnsi="Times New Roman" w:cs="Times New Roman"/>
        </w:rPr>
        <w:t>cost-</w:t>
      </w:r>
      <w:r w:rsidR="000431B0" w:rsidRPr="00554B8B">
        <w:rPr>
          <w:rFonts w:ascii="Times New Roman" w:hAnsi="Times New Roman" w:cs="Times New Roman"/>
        </w:rPr>
        <w:t xml:space="preserve">benefit decisions in balancing financial and patient care interests.  </w:t>
      </w:r>
      <w:r w:rsidR="008B692F" w:rsidRPr="00554B8B">
        <w:rPr>
          <w:rFonts w:ascii="Times New Roman" w:hAnsi="Times New Roman" w:cs="Times New Roman"/>
        </w:rPr>
        <w:t xml:space="preserve">These pressures </w:t>
      </w:r>
      <w:r w:rsidR="000431B0" w:rsidRPr="00554B8B">
        <w:rPr>
          <w:rFonts w:ascii="Times New Roman" w:hAnsi="Times New Roman" w:cs="Times New Roman"/>
        </w:rPr>
        <w:t>are greatly enhanced at a large community level 1 trauma center with financial hardships like Grady Memorial Hospital.</w:t>
      </w:r>
      <w:r w:rsidR="008B692F" w:rsidRPr="00554B8B">
        <w:rPr>
          <w:rFonts w:ascii="Times New Roman" w:hAnsi="Times New Roman" w:cs="Times New Roman"/>
        </w:rPr>
        <w:t xml:space="preserve">  </w:t>
      </w:r>
      <w:r w:rsidR="00FD5DBE">
        <w:rPr>
          <w:rFonts w:ascii="Times New Roman" w:hAnsi="Times New Roman" w:cs="Times New Roman"/>
        </w:rPr>
        <w:t xml:space="preserve">Providing quality care for patients in </w:t>
      </w:r>
      <w:r w:rsidR="00D12E08">
        <w:rPr>
          <w:rFonts w:ascii="Times New Roman" w:hAnsi="Times New Roman" w:cs="Times New Roman"/>
        </w:rPr>
        <w:t>a</w:t>
      </w:r>
      <w:r w:rsidR="00FD5DBE">
        <w:rPr>
          <w:rFonts w:ascii="Times New Roman" w:hAnsi="Times New Roman" w:cs="Times New Roman"/>
        </w:rPr>
        <w:t>n efficient</w:t>
      </w:r>
      <w:r w:rsidR="00340F1B">
        <w:rPr>
          <w:rFonts w:ascii="Times New Roman" w:hAnsi="Times New Roman" w:cs="Times New Roman"/>
        </w:rPr>
        <w:t xml:space="preserve"> delivery model is imperative.  One potential way to increase efficiency within </w:t>
      </w:r>
      <w:proofErr w:type="spellStart"/>
      <w:r w:rsidR="00340F1B">
        <w:rPr>
          <w:rFonts w:ascii="Times New Roman" w:hAnsi="Times New Roman" w:cs="Times New Roman"/>
        </w:rPr>
        <w:t>orthopaedics</w:t>
      </w:r>
      <w:proofErr w:type="spellEnd"/>
      <w:r w:rsidR="00340F1B">
        <w:rPr>
          <w:rFonts w:ascii="Times New Roman" w:hAnsi="Times New Roman" w:cs="Times New Roman"/>
        </w:rPr>
        <w:t xml:space="preserve"> is to clear cases by operating more often</w:t>
      </w:r>
      <w:r w:rsidR="006144BF">
        <w:rPr>
          <w:rFonts w:ascii="Times New Roman" w:hAnsi="Times New Roman" w:cs="Times New Roman"/>
        </w:rPr>
        <w:t>,</w:t>
      </w:r>
      <w:r w:rsidR="00340F1B">
        <w:rPr>
          <w:rFonts w:ascii="Times New Roman" w:hAnsi="Times New Roman" w:cs="Times New Roman"/>
        </w:rPr>
        <w:t xml:space="preserve"> which could potentially reduce costs by concurrently reducing length of stay.  </w:t>
      </w:r>
      <w:r w:rsidR="00FD5DBE">
        <w:rPr>
          <w:rFonts w:ascii="Times New Roman" w:hAnsi="Times New Roman" w:cs="Times New Roman"/>
        </w:rPr>
        <w:t xml:space="preserve">   </w:t>
      </w:r>
      <w:r w:rsidR="000431B0" w:rsidRPr="00554B8B">
        <w:rPr>
          <w:rFonts w:ascii="Times New Roman" w:hAnsi="Times New Roman" w:cs="Times New Roman"/>
        </w:rPr>
        <w:t xml:space="preserve"> </w:t>
      </w:r>
    </w:p>
    <w:p w:rsidR="000431B0" w:rsidRPr="00554B8B" w:rsidRDefault="008B692F" w:rsidP="00DA0EB1">
      <w:pPr>
        <w:pStyle w:val="Default"/>
        <w:ind w:firstLine="720"/>
        <w:rPr>
          <w:rFonts w:ascii="Times New Roman" w:hAnsi="Times New Roman" w:cs="Times New Roman"/>
        </w:rPr>
      </w:pPr>
      <w:r w:rsidRPr="00554B8B">
        <w:rPr>
          <w:rFonts w:ascii="Times New Roman" w:hAnsi="Times New Roman" w:cs="Times New Roman"/>
        </w:rPr>
        <w:t>Beginning November 1, 20</w:t>
      </w:r>
      <w:r w:rsidR="00A32B1E" w:rsidRPr="00554B8B">
        <w:rPr>
          <w:rFonts w:ascii="Times New Roman" w:hAnsi="Times New Roman" w:cs="Times New Roman"/>
        </w:rPr>
        <w:t xml:space="preserve">10, the </w:t>
      </w:r>
      <w:proofErr w:type="spellStart"/>
      <w:r w:rsidR="00A32B1E" w:rsidRPr="00554B8B">
        <w:rPr>
          <w:rFonts w:ascii="Times New Roman" w:hAnsi="Times New Roman" w:cs="Times New Roman"/>
        </w:rPr>
        <w:t>orthopaedics</w:t>
      </w:r>
      <w:proofErr w:type="spellEnd"/>
      <w:r w:rsidR="00A32B1E" w:rsidRPr="00554B8B">
        <w:rPr>
          <w:rFonts w:ascii="Times New Roman" w:hAnsi="Times New Roman" w:cs="Times New Roman"/>
        </w:rPr>
        <w:t xml:space="preserve"> department</w:t>
      </w:r>
      <w:r w:rsidRPr="00554B8B">
        <w:rPr>
          <w:rFonts w:ascii="Times New Roman" w:hAnsi="Times New Roman" w:cs="Times New Roman"/>
        </w:rPr>
        <w:t xml:space="preserve"> </w:t>
      </w:r>
      <w:r w:rsidR="00F40089">
        <w:rPr>
          <w:rFonts w:ascii="Times New Roman" w:hAnsi="Times New Roman" w:cs="Times New Roman"/>
        </w:rPr>
        <w:t>implemented a new policy to have a d</w:t>
      </w:r>
      <w:r w:rsidRPr="00554B8B">
        <w:rPr>
          <w:rFonts w:ascii="Times New Roman" w:hAnsi="Times New Roman" w:cs="Times New Roman"/>
        </w:rPr>
        <w:t xml:space="preserve">edicated Saturday </w:t>
      </w:r>
      <w:proofErr w:type="spellStart"/>
      <w:r w:rsidR="00F40089">
        <w:rPr>
          <w:rFonts w:ascii="Times New Roman" w:hAnsi="Times New Roman" w:cs="Times New Roman"/>
        </w:rPr>
        <w:t>orthopaedics</w:t>
      </w:r>
      <w:proofErr w:type="spellEnd"/>
      <w:r w:rsidR="00F40089">
        <w:rPr>
          <w:rFonts w:ascii="Times New Roman" w:hAnsi="Times New Roman" w:cs="Times New Roman"/>
        </w:rPr>
        <w:t xml:space="preserve"> operating suite to provide more continuous care for patients and efficiently worth through a large caseload.  </w:t>
      </w:r>
      <w:r w:rsidRPr="00554B8B">
        <w:rPr>
          <w:rFonts w:ascii="Times New Roman" w:hAnsi="Times New Roman" w:cs="Times New Roman"/>
        </w:rPr>
        <w:t>The aim of this study is to assess the efficacy of this additional operative day by the primary outcomes of reduced LOS and decreased s</w:t>
      </w:r>
      <w:r w:rsidR="000431B0" w:rsidRPr="00554B8B">
        <w:rPr>
          <w:rFonts w:ascii="Times New Roman" w:hAnsi="Times New Roman" w:cs="Times New Roman"/>
        </w:rPr>
        <w:t>urgical waiting time</w:t>
      </w:r>
      <w:r w:rsidR="00A32B1E" w:rsidRPr="00554B8B">
        <w:rPr>
          <w:rFonts w:ascii="Times New Roman" w:hAnsi="Times New Roman" w:cs="Times New Roman"/>
        </w:rPr>
        <w:t xml:space="preserve"> by comparing trauma patients admitted</w:t>
      </w:r>
      <w:r w:rsidR="006144BF">
        <w:rPr>
          <w:rFonts w:ascii="Times New Roman" w:hAnsi="Times New Roman" w:cs="Times New Roman"/>
        </w:rPr>
        <w:t xml:space="preserve"> with femur or tibia fractures one</w:t>
      </w:r>
      <w:r w:rsidR="00A32B1E" w:rsidRPr="00554B8B">
        <w:rPr>
          <w:rFonts w:ascii="Times New Roman" w:hAnsi="Times New Roman" w:cs="Times New Roman"/>
        </w:rPr>
        <w:t xml:space="preserve"> year prior to the implementation of the Super Saturday OR to patients admitted in the year after this policy change.   </w:t>
      </w:r>
      <w:r w:rsidR="000431B0" w:rsidRPr="00554B8B">
        <w:rPr>
          <w:rFonts w:ascii="Times New Roman" w:hAnsi="Times New Roman" w:cs="Times New Roman"/>
        </w:rPr>
        <w:t xml:space="preserve">  </w:t>
      </w:r>
    </w:p>
    <w:p w:rsidR="008C5BB8" w:rsidRPr="00554B8B" w:rsidRDefault="000431B0" w:rsidP="00C8680B">
      <w:pPr>
        <w:pStyle w:val="Default"/>
        <w:ind w:firstLine="720"/>
        <w:rPr>
          <w:rFonts w:ascii="Times New Roman" w:hAnsi="Times New Roman" w:cs="Times New Roman"/>
        </w:rPr>
      </w:pPr>
      <w:r w:rsidRPr="00554B8B">
        <w:rPr>
          <w:rFonts w:ascii="Times New Roman" w:hAnsi="Times New Roman" w:cs="Times New Roman"/>
        </w:rPr>
        <w:t xml:space="preserve">We found that after the addition of a dedicated Saturday </w:t>
      </w:r>
      <w:proofErr w:type="spellStart"/>
      <w:r w:rsidRPr="00554B8B">
        <w:rPr>
          <w:rFonts w:ascii="Times New Roman" w:hAnsi="Times New Roman" w:cs="Times New Roman"/>
        </w:rPr>
        <w:t>orthopaedics</w:t>
      </w:r>
      <w:proofErr w:type="spellEnd"/>
      <w:r w:rsidRPr="00554B8B">
        <w:rPr>
          <w:rFonts w:ascii="Times New Roman" w:hAnsi="Times New Roman" w:cs="Times New Roman"/>
        </w:rPr>
        <w:t xml:space="preserve"> operating suite, the </w:t>
      </w:r>
      <w:r w:rsidR="00D12E08">
        <w:rPr>
          <w:rFonts w:ascii="Times New Roman" w:hAnsi="Times New Roman" w:cs="Times New Roman"/>
        </w:rPr>
        <w:t xml:space="preserve">overall </w:t>
      </w:r>
      <w:r w:rsidRPr="00554B8B">
        <w:rPr>
          <w:rFonts w:ascii="Times New Roman" w:hAnsi="Times New Roman" w:cs="Times New Roman"/>
        </w:rPr>
        <w:t xml:space="preserve">length of stay for patients admitted after this policy change was significantly reduced </w:t>
      </w:r>
      <w:r w:rsidR="00D12E08">
        <w:rPr>
          <w:rFonts w:ascii="Times New Roman" w:hAnsi="Times New Roman" w:cs="Times New Roman"/>
        </w:rPr>
        <w:t xml:space="preserve">by 2.7 days </w:t>
      </w:r>
      <w:r w:rsidRPr="00554B8B">
        <w:rPr>
          <w:rFonts w:ascii="Times New Roman" w:hAnsi="Times New Roman" w:cs="Times New Roman"/>
        </w:rPr>
        <w:t xml:space="preserve">from a mean of 14.0 days to 11.3 days (p value 0.018).  </w:t>
      </w:r>
      <w:r w:rsidR="00D12E08">
        <w:rPr>
          <w:rFonts w:ascii="Times New Roman" w:hAnsi="Times New Roman" w:cs="Times New Roman"/>
        </w:rPr>
        <w:t>Additionally</w:t>
      </w:r>
      <w:r w:rsidRPr="00554B8B">
        <w:rPr>
          <w:rFonts w:ascii="Times New Roman" w:hAnsi="Times New Roman" w:cs="Times New Roman"/>
        </w:rPr>
        <w:t>, there was a trend towards shorter waiting time to surgery</w:t>
      </w:r>
      <w:r w:rsidR="00D12E08">
        <w:rPr>
          <w:rFonts w:ascii="Times New Roman" w:hAnsi="Times New Roman" w:cs="Times New Roman"/>
        </w:rPr>
        <w:t>, average reduction of 25.1 hours,</w:t>
      </w:r>
      <w:r w:rsidRPr="00554B8B">
        <w:rPr>
          <w:rFonts w:ascii="Times New Roman" w:hAnsi="Times New Roman" w:cs="Times New Roman"/>
        </w:rPr>
        <w:t xml:space="preserve"> for patients admitted on a Friday </w:t>
      </w:r>
      <w:r w:rsidR="00D12E08">
        <w:rPr>
          <w:rFonts w:ascii="Times New Roman" w:hAnsi="Times New Roman" w:cs="Times New Roman"/>
        </w:rPr>
        <w:t xml:space="preserve">(48.6 hrs </w:t>
      </w:r>
      <w:proofErr w:type="spellStart"/>
      <w:r w:rsidR="00D12E08">
        <w:rPr>
          <w:rFonts w:ascii="Times New Roman" w:hAnsi="Times New Roman" w:cs="Times New Roman"/>
        </w:rPr>
        <w:t>vs</w:t>
      </w:r>
      <w:proofErr w:type="spellEnd"/>
      <w:r w:rsidR="00D12E08">
        <w:rPr>
          <w:rFonts w:ascii="Times New Roman" w:hAnsi="Times New Roman" w:cs="Times New Roman"/>
        </w:rPr>
        <w:t xml:space="preserve"> 23.5 hrs, </w:t>
      </w:r>
      <w:r w:rsidRPr="00554B8B">
        <w:rPr>
          <w:rFonts w:ascii="Times New Roman" w:hAnsi="Times New Roman" w:cs="Times New Roman"/>
        </w:rPr>
        <w:t>p value 0.06)</w:t>
      </w:r>
      <w:r w:rsidR="008B692F" w:rsidRPr="00554B8B">
        <w:rPr>
          <w:rFonts w:ascii="Times New Roman" w:hAnsi="Times New Roman" w:cs="Times New Roman"/>
        </w:rPr>
        <w:t xml:space="preserve">. </w:t>
      </w:r>
      <w:r w:rsidR="00D12E08">
        <w:rPr>
          <w:rFonts w:ascii="Times New Roman" w:hAnsi="Times New Roman" w:cs="Times New Roman"/>
        </w:rPr>
        <w:t xml:space="preserve"> Furthermore, </w:t>
      </w:r>
      <w:r w:rsidR="00A27D16">
        <w:rPr>
          <w:rFonts w:ascii="Times New Roman" w:hAnsi="Times New Roman" w:cs="Times New Roman"/>
        </w:rPr>
        <w:t xml:space="preserve">there was an increase in the number of cases performed </w:t>
      </w:r>
      <w:r w:rsidR="00AF62C3">
        <w:rPr>
          <w:rFonts w:ascii="Times New Roman" w:hAnsi="Times New Roman" w:cs="Times New Roman"/>
        </w:rPr>
        <w:t>on Saturday by 6.2</w:t>
      </w:r>
      <w:r w:rsidR="00A27D16">
        <w:rPr>
          <w:rFonts w:ascii="Times New Roman" w:hAnsi="Times New Roman" w:cs="Times New Roman"/>
        </w:rPr>
        <w:t xml:space="preserve">% of the total caseload while the originally </w:t>
      </w:r>
      <w:r w:rsidR="00D12E08" w:rsidRPr="00554B8B">
        <w:rPr>
          <w:rFonts w:ascii="Times New Roman" w:hAnsi="Times New Roman" w:cs="Times New Roman"/>
        </w:rPr>
        <w:t xml:space="preserve">disproportionally high </w:t>
      </w:r>
      <w:r w:rsidR="00D12E08">
        <w:rPr>
          <w:rFonts w:ascii="Times New Roman" w:hAnsi="Times New Roman" w:cs="Times New Roman"/>
        </w:rPr>
        <w:t xml:space="preserve">proportion of </w:t>
      </w:r>
      <w:r w:rsidR="00D12E08" w:rsidRPr="00554B8B">
        <w:rPr>
          <w:rFonts w:ascii="Times New Roman" w:hAnsi="Times New Roman" w:cs="Times New Roman"/>
        </w:rPr>
        <w:t xml:space="preserve">case on Monday was </w:t>
      </w:r>
      <w:r w:rsidR="00A27D16">
        <w:rPr>
          <w:rFonts w:ascii="Times New Roman" w:hAnsi="Times New Roman" w:cs="Times New Roman"/>
        </w:rPr>
        <w:t xml:space="preserve">appropriately </w:t>
      </w:r>
      <w:r w:rsidR="00D12E08" w:rsidRPr="00554B8B">
        <w:rPr>
          <w:rFonts w:ascii="Times New Roman" w:hAnsi="Times New Roman" w:cs="Times New Roman"/>
        </w:rPr>
        <w:t>reduced</w:t>
      </w:r>
      <w:r w:rsidR="00A27D16">
        <w:rPr>
          <w:rFonts w:ascii="Times New Roman" w:hAnsi="Times New Roman" w:cs="Times New Roman"/>
        </w:rPr>
        <w:t xml:space="preserve"> by an equivalent 6.7%. </w:t>
      </w:r>
      <w:r w:rsidR="00D12E08" w:rsidRPr="00554B8B">
        <w:rPr>
          <w:rFonts w:ascii="Times New Roman" w:hAnsi="Times New Roman" w:cs="Times New Roman"/>
        </w:rPr>
        <w:t xml:space="preserve"> </w:t>
      </w:r>
      <w:r w:rsidR="008B692F" w:rsidRPr="00554B8B">
        <w:rPr>
          <w:rFonts w:ascii="Times New Roman" w:hAnsi="Times New Roman" w:cs="Times New Roman"/>
        </w:rPr>
        <w:t xml:space="preserve">Overall, these findings support the continuation of a dedicated Saturday </w:t>
      </w:r>
      <w:proofErr w:type="spellStart"/>
      <w:r w:rsidR="008B692F" w:rsidRPr="00554B8B">
        <w:rPr>
          <w:rFonts w:ascii="Times New Roman" w:hAnsi="Times New Roman" w:cs="Times New Roman"/>
        </w:rPr>
        <w:t>orthopaedics</w:t>
      </w:r>
      <w:proofErr w:type="spellEnd"/>
      <w:r w:rsidR="008B692F" w:rsidRPr="00554B8B">
        <w:rPr>
          <w:rFonts w:ascii="Times New Roman" w:hAnsi="Times New Roman" w:cs="Times New Roman"/>
        </w:rPr>
        <w:t xml:space="preserve"> OR and can provide the foundation for other departments with similar circumstances to negotiate for mo</w:t>
      </w:r>
      <w:r w:rsidR="006144BF">
        <w:rPr>
          <w:rFonts w:ascii="Times New Roman" w:hAnsi="Times New Roman" w:cs="Times New Roman"/>
        </w:rPr>
        <w:t xml:space="preserve">re operative time on weekends to improve efficiency.  </w:t>
      </w:r>
    </w:p>
    <w:p w:rsidR="008C5BB8" w:rsidRDefault="008C5BB8" w:rsidP="006A0F3A">
      <w:pPr>
        <w:pStyle w:val="Default"/>
        <w:rPr>
          <w:sz w:val="23"/>
          <w:szCs w:val="23"/>
        </w:rPr>
      </w:pPr>
    </w:p>
    <w:p w:rsidR="008C5BB8" w:rsidRDefault="008C5BB8" w:rsidP="006A0F3A">
      <w:pPr>
        <w:pStyle w:val="Default"/>
        <w:rPr>
          <w:sz w:val="23"/>
          <w:szCs w:val="23"/>
        </w:rPr>
      </w:pPr>
    </w:p>
    <w:p w:rsidR="00463790" w:rsidRDefault="006A0F3A" w:rsidP="00463790">
      <w:pPr>
        <w:pStyle w:val="Default"/>
        <w:rPr>
          <w:sz w:val="23"/>
          <w:szCs w:val="23"/>
        </w:rPr>
      </w:pPr>
      <w:r w:rsidRPr="00447329">
        <w:rPr>
          <w:b/>
          <w:sz w:val="23"/>
          <w:szCs w:val="23"/>
          <w:u w:val="single"/>
        </w:rPr>
        <w:t>Introduction:</w:t>
      </w:r>
      <w:r>
        <w:rPr>
          <w:sz w:val="23"/>
          <w:szCs w:val="23"/>
          <w:u w:val="single"/>
        </w:rPr>
        <w:t xml:space="preserve"> </w:t>
      </w:r>
      <w:r>
        <w:rPr>
          <w:sz w:val="23"/>
          <w:szCs w:val="23"/>
        </w:rPr>
        <w:t xml:space="preserve">This section provides the necessary background for the study to introduce the topic and put it in context, the purpose of the study and a lead-in to the work that will be done. This section should be approximately 1.5 to 2 pages. </w:t>
      </w:r>
    </w:p>
    <w:p w:rsidR="00463790" w:rsidRDefault="00463790" w:rsidP="00463790">
      <w:pPr>
        <w:pStyle w:val="Default"/>
        <w:rPr>
          <w:sz w:val="23"/>
          <w:szCs w:val="23"/>
        </w:rPr>
      </w:pPr>
    </w:p>
    <w:p w:rsidR="007F0CA3" w:rsidRPr="00357EDF" w:rsidRDefault="001D563D" w:rsidP="00357EDF">
      <w:pPr>
        <w:spacing w:after="0" w:line="240" w:lineRule="auto"/>
        <w:ind w:firstLine="720"/>
        <w:rPr>
          <w:rFonts w:ascii="Times New Roman" w:eastAsia="Times New Roman" w:hAnsi="Times New Roman" w:cs="Times New Roman"/>
          <w:sz w:val="24"/>
          <w:szCs w:val="24"/>
        </w:rPr>
      </w:pPr>
      <w:r w:rsidRPr="00357EDF">
        <w:rPr>
          <w:rFonts w:ascii="Times New Roman" w:eastAsia="Times New Roman" w:hAnsi="Times New Roman" w:cs="Times New Roman"/>
          <w:sz w:val="24"/>
          <w:szCs w:val="24"/>
        </w:rPr>
        <w:t xml:space="preserve">Given the current economic and political climate, it is important for hospital administrations to analyze financial data and support cost reduction strategies in healthcare, especially at a government funded hospital like Grady Memorial Hospital.  Grady is a level 1 trauma center serving patients across Georgia and has faced significant financial strain in recent years.  </w:t>
      </w:r>
      <w:proofErr w:type="spellStart"/>
      <w:r w:rsidRPr="00357EDF">
        <w:rPr>
          <w:rFonts w:ascii="Times New Roman" w:eastAsia="Times New Roman" w:hAnsi="Times New Roman" w:cs="Times New Roman"/>
          <w:sz w:val="24"/>
          <w:szCs w:val="24"/>
        </w:rPr>
        <w:t>Orthopaedic</w:t>
      </w:r>
      <w:proofErr w:type="spellEnd"/>
      <w:r w:rsidRPr="00357EDF">
        <w:rPr>
          <w:rFonts w:ascii="Times New Roman" w:eastAsia="Times New Roman" w:hAnsi="Times New Roman" w:cs="Times New Roman"/>
          <w:sz w:val="24"/>
          <w:szCs w:val="24"/>
        </w:rPr>
        <w:t xml:space="preserve"> trauma accounts for a substantial portion of operations; therefore, adjusting </w:t>
      </w:r>
      <w:proofErr w:type="spellStart"/>
      <w:r w:rsidRPr="00357EDF">
        <w:rPr>
          <w:rFonts w:ascii="Times New Roman" w:eastAsia="Times New Roman" w:hAnsi="Times New Roman" w:cs="Times New Roman"/>
          <w:sz w:val="24"/>
          <w:szCs w:val="24"/>
        </w:rPr>
        <w:t>orthopaedic</w:t>
      </w:r>
      <w:proofErr w:type="spellEnd"/>
      <w:r w:rsidRPr="00357EDF">
        <w:rPr>
          <w:rFonts w:ascii="Times New Roman" w:eastAsia="Times New Roman" w:hAnsi="Times New Roman" w:cs="Times New Roman"/>
          <w:sz w:val="24"/>
          <w:szCs w:val="24"/>
        </w:rPr>
        <w:t xml:space="preserve"> protocols or </w:t>
      </w:r>
      <w:r w:rsidR="00BD748B">
        <w:rPr>
          <w:rFonts w:ascii="Times New Roman" w:eastAsia="Times New Roman" w:hAnsi="Times New Roman" w:cs="Times New Roman"/>
          <w:sz w:val="24"/>
          <w:szCs w:val="24"/>
        </w:rPr>
        <w:t xml:space="preserve">operating room (OR) </w:t>
      </w:r>
      <w:r w:rsidRPr="00357EDF">
        <w:rPr>
          <w:rFonts w:ascii="Times New Roman" w:eastAsia="Times New Roman" w:hAnsi="Times New Roman" w:cs="Times New Roman"/>
          <w:sz w:val="24"/>
          <w:szCs w:val="24"/>
        </w:rPr>
        <w:t xml:space="preserve">scheduling can significantly impact the overall cost that Grady and its patients incur.  One major contributor to healthcare spending is length of hospital stay (LOS) as it costs between $1,000 - 3,000 for each additional hospital day.  Systems based changes that reduce length of stay while maintaining quality of care can directly decrease healthcare costs and benefit the hospital.  </w:t>
      </w:r>
    </w:p>
    <w:p w:rsidR="001D563D" w:rsidRPr="00357EDF" w:rsidRDefault="001D563D" w:rsidP="001D563D">
      <w:pPr>
        <w:spacing w:after="0" w:line="240" w:lineRule="auto"/>
        <w:ind w:firstLine="720"/>
        <w:rPr>
          <w:rFonts w:ascii="Times New Roman" w:eastAsia="Times New Roman" w:hAnsi="Times New Roman" w:cs="Times New Roman"/>
          <w:sz w:val="24"/>
          <w:szCs w:val="24"/>
        </w:rPr>
      </w:pPr>
      <w:r w:rsidRPr="00357EDF">
        <w:rPr>
          <w:rFonts w:ascii="Times New Roman" w:eastAsia="Times New Roman" w:hAnsi="Times New Roman" w:cs="Times New Roman"/>
          <w:sz w:val="24"/>
          <w:szCs w:val="24"/>
        </w:rPr>
        <w:t xml:space="preserve">Each </w:t>
      </w:r>
      <w:proofErr w:type="spellStart"/>
      <w:r w:rsidRPr="00357EDF">
        <w:rPr>
          <w:rFonts w:ascii="Times New Roman" w:eastAsia="Times New Roman" w:hAnsi="Times New Roman" w:cs="Times New Roman"/>
          <w:sz w:val="24"/>
          <w:szCs w:val="24"/>
        </w:rPr>
        <w:t>orthopaedic</w:t>
      </w:r>
      <w:proofErr w:type="spellEnd"/>
      <w:r w:rsidRPr="00357EDF">
        <w:rPr>
          <w:rFonts w:ascii="Times New Roman" w:eastAsia="Times New Roman" w:hAnsi="Times New Roman" w:cs="Times New Roman"/>
          <w:sz w:val="24"/>
          <w:szCs w:val="24"/>
        </w:rPr>
        <w:t xml:space="preserve"> trauma case requires significant resources including a full team of staff with at least two scrub nurses, a circulator, a radiographer, one or two surgeons, and an </w:t>
      </w:r>
      <w:r w:rsidR="006144BF">
        <w:rPr>
          <w:rFonts w:ascii="Times New Roman" w:eastAsia="Times New Roman" w:hAnsi="Times New Roman" w:cs="Times New Roman"/>
          <w:sz w:val="24"/>
          <w:szCs w:val="24"/>
        </w:rPr>
        <w:lastRenderedPageBreak/>
        <w:t>anesthesiologist (Griffiths</w:t>
      </w:r>
      <w:r w:rsidRPr="00357EDF">
        <w:rPr>
          <w:rFonts w:ascii="Times New Roman" w:eastAsia="Times New Roman" w:hAnsi="Times New Roman" w:cs="Times New Roman"/>
          <w:sz w:val="24"/>
          <w:szCs w:val="24"/>
        </w:rPr>
        <w:t xml:space="preserve">).  Due to these high costs, Grady did not have a dedicated </w:t>
      </w:r>
      <w:proofErr w:type="spellStart"/>
      <w:r w:rsidRPr="00357EDF">
        <w:rPr>
          <w:rFonts w:ascii="Times New Roman" w:eastAsia="Times New Roman" w:hAnsi="Times New Roman" w:cs="Times New Roman"/>
          <w:sz w:val="24"/>
          <w:szCs w:val="24"/>
        </w:rPr>
        <w:t>orthopae</w:t>
      </w:r>
      <w:r w:rsidR="006144BF">
        <w:rPr>
          <w:rFonts w:ascii="Times New Roman" w:eastAsia="Times New Roman" w:hAnsi="Times New Roman" w:cs="Times New Roman"/>
          <w:sz w:val="24"/>
          <w:szCs w:val="24"/>
        </w:rPr>
        <w:t>dic</w:t>
      </w:r>
      <w:proofErr w:type="spellEnd"/>
      <w:r w:rsidR="006144BF">
        <w:rPr>
          <w:rFonts w:ascii="Times New Roman" w:eastAsia="Times New Roman" w:hAnsi="Times New Roman" w:cs="Times New Roman"/>
          <w:sz w:val="24"/>
          <w:szCs w:val="24"/>
        </w:rPr>
        <w:t xml:space="preserve"> trauma OR on Saturdays until </w:t>
      </w:r>
      <w:r w:rsidRPr="00357EDF">
        <w:rPr>
          <w:rFonts w:ascii="Times New Roman" w:eastAsia="Times New Roman" w:hAnsi="Times New Roman" w:cs="Times New Roman"/>
          <w:sz w:val="24"/>
          <w:szCs w:val="24"/>
        </w:rPr>
        <w:t xml:space="preserve">November 2010.  Prior to this time, most urgent cases that presented on weekends </w:t>
      </w:r>
      <w:r w:rsidR="006144BF">
        <w:rPr>
          <w:rFonts w:ascii="Times New Roman" w:eastAsia="Times New Roman" w:hAnsi="Times New Roman" w:cs="Times New Roman"/>
          <w:sz w:val="24"/>
          <w:szCs w:val="24"/>
        </w:rPr>
        <w:t>were</w:t>
      </w:r>
      <w:r w:rsidRPr="00357EDF">
        <w:rPr>
          <w:rFonts w:ascii="Times New Roman" w:eastAsia="Times New Roman" w:hAnsi="Times New Roman" w:cs="Times New Roman"/>
          <w:sz w:val="24"/>
          <w:szCs w:val="24"/>
        </w:rPr>
        <w:t xml:space="preserve"> covered using other ORs; however</w:t>
      </w:r>
      <w:r w:rsidR="006144BF">
        <w:rPr>
          <w:rFonts w:ascii="Times New Roman" w:eastAsia="Times New Roman" w:hAnsi="Times New Roman" w:cs="Times New Roman"/>
          <w:sz w:val="24"/>
          <w:szCs w:val="24"/>
        </w:rPr>
        <w:t>,</w:t>
      </w:r>
      <w:r w:rsidRPr="00357EDF">
        <w:rPr>
          <w:rFonts w:ascii="Times New Roman" w:eastAsia="Times New Roman" w:hAnsi="Times New Roman" w:cs="Times New Roman"/>
          <w:sz w:val="24"/>
          <w:szCs w:val="24"/>
        </w:rPr>
        <w:t xml:space="preserve"> some repairs </w:t>
      </w:r>
      <w:r w:rsidR="006144BF">
        <w:rPr>
          <w:rFonts w:ascii="Times New Roman" w:eastAsia="Times New Roman" w:hAnsi="Times New Roman" w:cs="Times New Roman"/>
          <w:sz w:val="24"/>
          <w:szCs w:val="24"/>
        </w:rPr>
        <w:t xml:space="preserve">needed to be </w:t>
      </w:r>
      <w:r w:rsidRPr="00357EDF">
        <w:rPr>
          <w:rFonts w:ascii="Times New Roman" w:eastAsia="Times New Roman" w:hAnsi="Times New Roman" w:cs="Times New Roman"/>
          <w:sz w:val="24"/>
          <w:szCs w:val="24"/>
        </w:rPr>
        <w:t xml:space="preserve">delayed until the beginning of the workweek as there were a limited number of surgeons and operating support staff available.  These delays in patient care likely impacted healthcare costs, length of stay and morbidity. </w:t>
      </w:r>
    </w:p>
    <w:p w:rsidR="00C654D8" w:rsidRDefault="001D563D" w:rsidP="001D563D">
      <w:pPr>
        <w:spacing w:after="0" w:line="240" w:lineRule="auto"/>
        <w:ind w:firstLine="720"/>
        <w:rPr>
          <w:rFonts w:ascii="Times New Roman" w:eastAsia="Times New Roman" w:hAnsi="Times New Roman" w:cs="Times New Roman"/>
          <w:sz w:val="24"/>
          <w:szCs w:val="24"/>
        </w:rPr>
      </w:pPr>
      <w:r w:rsidRPr="00357EDF">
        <w:rPr>
          <w:rFonts w:ascii="Times New Roman" w:eastAsia="Times New Roman" w:hAnsi="Times New Roman" w:cs="Times New Roman"/>
          <w:sz w:val="24"/>
          <w:szCs w:val="24"/>
        </w:rPr>
        <w:t xml:space="preserve">Recent studies show that immediate surgical intervention represents one way to reduce these complications. </w:t>
      </w:r>
      <w:r w:rsidR="00357EDF" w:rsidRPr="00357EDF">
        <w:rPr>
          <w:rFonts w:ascii="Times New Roman" w:eastAsia="Times New Roman" w:hAnsi="Times New Roman" w:cs="Times New Roman"/>
          <w:sz w:val="24"/>
          <w:szCs w:val="24"/>
        </w:rPr>
        <w:t xml:space="preserve"> One study performed at Grady and published in 2007 demonstrated that </w:t>
      </w:r>
      <w:r w:rsidR="00357EDF" w:rsidRPr="00357EDF">
        <w:rPr>
          <w:rFonts w:ascii="Times New Roman" w:hAnsi="Times New Roman" w:cs="Times New Roman"/>
          <w:sz w:val="24"/>
          <w:szCs w:val="24"/>
        </w:rPr>
        <w:t xml:space="preserve">Femoral shaft fractures fixed using </w:t>
      </w:r>
      <w:proofErr w:type="spellStart"/>
      <w:r w:rsidR="00357EDF" w:rsidRPr="00357EDF">
        <w:rPr>
          <w:rFonts w:ascii="Times New Roman" w:hAnsi="Times New Roman" w:cs="Times New Roman"/>
          <w:sz w:val="24"/>
          <w:szCs w:val="24"/>
        </w:rPr>
        <w:t>intramedullary</w:t>
      </w:r>
      <w:proofErr w:type="spellEnd"/>
      <w:r w:rsidR="00357EDF" w:rsidRPr="00357EDF">
        <w:rPr>
          <w:rFonts w:ascii="Times New Roman" w:hAnsi="Times New Roman" w:cs="Times New Roman"/>
          <w:sz w:val="24"/>
          <w:szCs w:val="24"/>
        </w:rPr>
        <w:t xml:space="preserve"> nailing within 24hours from presentation to the emergency department (ED) had significantly lower length of stays.  </w:t>
      </w:r>
      <w:r w:rsidR="009007C8">
        <w:rPr>
          <w:rFonts w:ascii="Times New Roman" w:hAnsi="Times New Roman" w:cs="Times New Roman"/>
          <w:sz w:val="24"/>
          <w:szCs w:val="24"/>
        </w:rPr>
        <w:t>(</w:t>
      </w:r>
      <w:r w:rsidR="00357EDF" w:rsidRPr="00357EDF">
        <w:rPr>
          <w:rFonts w:ascii="Times New Roman" w:hAnsi="Times New Roman" w:cs="Times New Roman"/>
          <w:sz w:val="24"/>
          <w:szCs w:val="24"/>
        </w:rPr>
        <w:t>Pendle</w:t>
      </w:r>
      <w:r w:rsidR="00357EDF" w:rsidRPr="00357EDF">
        <w:rPr>
          <w:rFonts w:ascii="Times New Roman" w:eastAsia="Times New Roman" w:hAnsi="Times New Roman" w:cs="Times New Roman"/>
          <w:sz w:val="24"/>
          <w:szCs w:val="24"/>
        </w:rPr>
        <w:t>ton)  The average length of stay for patient with an isolated femoral shaft fracture was 3.9 days with 25% of patients staying over 4 days.  At that time, the average time from arrival to the hospital to surgery was 17</w:t>
      </w:r>
      <w:r w:rsidR="006144BF">
        <w:rPr>
          <w:rFonts w:ascii="Times New Roman" w:eastAsia="Times New Roman" w:hAnsi="Times New Roman" w:cs="Times New Roman"/>
          <w:sz w:val="24"/>
          <w:szCs w:val="24"/>
        </w:rPr>
        <w:t>.2</w:t>
      </w:r>
      <w:r w:rsidR="00357EDF" w:rsidRPr="00357EDF">
        <w:rPr>
          <w:rFonts w:ascii="Times New Roman" w:eastAsia="Times New Roman" w:hAnsi="Times New Roman" w:cs="Times New Roman"/>
          <w:sz w:val="24"/>
          <w:szCs w:val="24"/>
        </w:rPr>
        <w:t xml:space="preserve"> hours (Pendleton).  Additionally</w:t>
      </w:r>
      <w:r w:rsidRPr="00357EDF">
        <w:rPr>
          <w:rFonts w:ascii="Times New Roman" w:eastAsia="Times New Roman" w:hAnsi="Times New Roman" w:cs="Times New Roman"/>
          <w:sz w:val="24"/>
          <w:szCs w:val="24"/>
        </w:rPr>
        <w:t xml:space="preserve">, a systematic review specifically analyzing hip fractures published in 2009 concluded that early surgery within 48 hours of admission reduced hospital stay (Khan 2009). </w:t>
      </w:r>
      <w:r w:rsidR="00C654D8">
        <w:rPr>
          <w:rFonts w:ascii="Times New Roman" w:eastAsia="Times New Roman" w:hAnsi="Times New Roman" w:cs="Times New Roman"/>
          <w:sz w:val="24"/>
          <w:szCs w:val="24"/>
        </w:rPr>
        <w:t xml:space="preserve"> The reduction in length of stay with early intervention is further supported in the prospective cohort study from 2004 which actually found a reduction in pain associated with early surgery while mortality was not affected (</w:t>
      </w:r>
      <w:proofErr w:type="spellStart"/>
      <w:r w:rsidR="00C654D8">
        <w:rPr>
          <w:rFonts w:ascii="Times New Roman" w:eastAsia="Times New Roman" w:hAnsi="Times New Roman" w:cs="Times New Roman"/>
          <w:sz w:val="24"/>
          <w:szCs w:val="24"/>
        </w:rPr>
        <w:t>Orosz</w:t>
      </w:r>
      <w:proofErr w:type="spellEnd"/>
      <w:r w:rsidR="00C654D8">
        <w:rPr>
          <w:rFonts w:ascii="Times New Roman" w:eastAsia="Times New Roman" w:hAnsi="Times New Roman" w:cs="Times New Roman"/>
          <w:sz w:val="24"/>
          <w:szCs w:val="24"/>
        </w:rPr>
        <w:t>)</w:t>
      </w:r>
      <w:r w:rsidR="009007C8">
        <w:rPr>
          <w:rFonts w:ascii="Times New Roman" w:eastAsia="Times New Roman" w:hAnsi="Times New Roman" w:cs="Times New Roman"/>
          <w:sz w:val="24"/>
          <w:szCs w:val="24"/>
        </w:rPr>
        <w:t xml:space="preserve">.  These instances of isolated fractures may not fully assess the caseload of an </w:t>
      </w:r>
      <w:proofErr w:type="spellStart"/>
      <w:r w:rsidR="009007C8">
        <w:rPr>
          <w:rFonts w:ascii="Times New Roman" w:eastAsia="Times New Roman" w:hAnsi="Times New Roman" w:cs="Times New Roman"/>
          <w:sz w:val="24"/>
          <w:szCs w:val="24"/>
        </w:rPr>
        <w:t>orthopaedic</w:t>
      </w:r>
      <w:proofErr w:type="spellEnd"/>
      <w:r w:rsidR="009007C8">
        <w:rPr>
          <w:rFonts w:ascii="Times New Roman" w:eastAsia="Times New Roman" w:hAnsi="Times New Roman" w:cs="Times New Roman"/>
          <w:sz w:val="24"/>
          <w:szCs w:val="24"/>
        </w:rPr>
        <w:t xml:space="preserve"> trauma service </w:t>
      </w:r>
      <w:r w:rsidR="006144BF">
        <w:rPr>
          <w:rFonts w:ascii="Times New Roman" w:eastAsia="Times New Roman" w:hAnsi="Times New Roman" w:cs="Times New Roman"/>
          <w:sz w:val="24"/>
          <w:szCs w:val="24"/>
        </w:rPr>
        <w:t xml:space="preserve">which cares for </w:t>
      </w:r>
      <w:r w:rsidR="009007C8">
        <w:rPr>
          <w:rFonts w:ascii="Times New Roman" w:eastAsia="Times New Roman" w:hAnsi="Times New Roman" w:cs="Times New Roman"/>
          <w:sz w:val="24"/>
          <w:szCs w:val="24"/>
        </w:rPr>
        <w:t xml:space="preserve">multi-fracture cases and </w:t>
      </w:r>
      <w:r w:rsidR="006144BF">
        <w:rPr>
          <w:rFonts w:ascii="Times New Roman" w:eastAsia="Times New Roman" w:hAnsi="Times New Roman" w:cs="Times New Roman"/>
          <w:sz w:val="24"/>
          <w:szCs w:val="24"/>
        </w:rPr>
        <w:t xml:space="preserve">continually </w:t>
      </w:r>
      <w:r w:rsidR="009007C8">
        <w:rPr>
          <w:rFonts w:ascii="Times New Roman" w:eastAsia="Times New Roman" w:hAnsi="Times New Roman" w:cs="Times New Roman"/>
          <w:sz w:val="24"/>
          <w:szCs w:val="24"/>
        </w:rPr>
        <w:t xml:space="preserve">works in conjunction with the general surgery trauma service managing these patients.  </w:t>
      </w:r>
      <w:r w:rsidR="006144BF">
        <w:rPr>
          <w:rFonts w:ascii="Times New Roman" w:eastAsia="Times New Roman" w:hAnsi="Times New Roman" w:cs="Times New Roman"/>
          <w:sz w:val="24"/>
          <w:szCs w:val="24"/>
        </w:rPr>
        <w:t>Part of the assessment of trauma patients is t</w:t>
      </w:r>
      <w:r w:rsidR="00317ECE">
        <w:rPr>
          <w:rFonts w:ascii="Times New Roman" w:eastAsia="Times New Roman" w:hAnsi="Times New Roman" w:cs="Times New Roman"/>
          <w:sz w:val="24"/>
          <w:szCs w:val="24"/>
        </w:rPr>
        <w:t>he injury severity score (ISS)</w:t>
      </w:r>
      <w:r w:rsidR="006144BF">
        <w:rPr>
          <w:rFonts w:ascii="Times New Roman" w:eastAsia="Times New Roman" w:hAnsi="Times New Roman" w:cs="Times New Roman"/>
          <w:sz w:val="24"/>
          <w:szCs w:val="24"/>
        </w:rPr>
        <w:t xml:space="preserve">, </w:t>
      </w:r>
      <w:r w:rsidR="00317ECE">
        <w:rPr>
          <w:rFonts w:ascii="Times New Roman" w:eastAsia="Times New Roman" w:hAnsi="Times New Roman" w:cs="Times New Roman"/>
          <w:sz w:val="24"/>
          <w:szCs w:val="24"/>
        </w:rPr>
        <w:t xml:space="preserve">a quantitative measure of the significance of </w:t>
      </w:r>
      <w:r w:rsidR="006144BF">
        <w:rPr>
          <w:rFonts w:ascii="Times New Roman" w:eastAsia="Times New Roman" w:hAnsi="Times New Roman" w:cs="Times New Roman"/>
          <w:sz w:val="24"/>
          <w:szCs w:val="24"/>
        </w:rPr>
        <w:t>patient injuries</w:t>
      </w:r>
      <w:r w:rsidR="00317ECE">
        <w:rPr>
          <w:rFonts w:ascii="Times New Roman" w:eastAsia="Times New Roman" w:hAnsi="Times New Roman" w:cs="Times New Roman"/>
          <w:sz w:val="24"/>
          <w:szCs w:val="24"/>
        </w:rPr>
        <w:t xml:space="preserve">.  Isolated fractures of the femur or tibia correlate to an ISS of 4 and 9 respectively.  </w:t>
      </w:r>
      <w:r w:rsidR="006144BF">
        <w:rPr>
          <w:rFonts w:ascii="Times New Roman" w:eastAsia="Times New Roman" w:hAnsi="Times New Roman" w:cs="Times New Roman"/>
          <w:sz w:val="24"/>
          <w:szCs w:val="24"/>
        </w:rPr>
        <w:t>Many</w:t>
      </w:r>
      <w:r w:rsidR="00317ECE">
        <w:rPr>
          <w:rFonts w:ascii="Times New Roman" w:eastAsia="Times New Roman" w:hAnsi="Times New Roman" w:cs="Times New Roman"/>
          <w:sz w:val="24"/>
          <w:szCs w:val="24"/>
        </w:rPr>
        <w:t xml:space="preserve"> patients seen at larger trauma centers have multiple injuries, larger ISS, and longer hospital stays.  </w:t>
      </w:r>
      <w:r w:rsidR="00DC2CAA">
        <w:rPr>
          <w:rFonts w:ascii="Times New Roman" w:eastAsia="Times New Roman" w:hAnsi="Times New Roman" w:cs="Times New Roman"/>
          <w:sz w:val="24"/>
          <w:szCs w:val="24"/>
        </w:rPr>
        <w:t xml:space="preserve">There are many scoring mechanisms for assessing trauma patient </w:t>
      </w:r>
      <w:r w:rsidR="006144BF">
        <w:rPr>
          <w:rFonts w:ascii="Times New Roman" w:eastAsia="Times New Roman" w:hAnsi="Times New Roman" w:cs="Times New Roman"/>
          <w:sz w:val="24"/>
          <w:szCs w:val="24"/>
        </w:rPr>
        <w:t>injuries</w:t>
      </w:r>
      <w:r w:rsidR="00DC2CAA">
        <w:rPr>
          <w:rFonts w:ascii="Times New Roman" w:eastAsia="Times New Roman" w:hAnsi="Times New Roman" w:cs="Times New Roman"/>
          <w:sz w:val="24"/>
          <w:szCs w:val="24"/>
        </w:rPr>
        <w:t xml:space="preserve"> including the injury severity scores (ISS), Trauma and Injury Severity Score (TRISS), and ICD 9 Code Based Injury Severity Score (ICISS)</w:t>
      </w:r>
      <w:r w:rsidR="006144BF">
        <w:rPr>
          <w:rFonts w:ascii="Times New Roman" w:eastAsia="Times New Roman" w:hAnsi="Times New Roman" w:cs="Times New Roman"/>
          <w:sz w:val="24"/>
          <w:szCs w:val="24"/>
        </w:rPr>
        <w:t xml:space="preserve">.  The </w:t>
      </w:r>
      <w:r w:rsidR="00DC2CAA">
        <w:rPr>
          <w:rFonts w:ascii="Times New Roman" w:eastAsia="Times New Roman" w:hAnsi="Times New Roman" w:cs="Times New Roman"/>
          <w:sz w:val="24"/>
          <w:szCs w:val="24"/>
        </w:rPr>
        <w:t xml:space="preserve">overall goal </w:t>
      </w:r>
      <w:r w:rsidR="006144BF">
        <w:rPr>
          <w:rFonts w:ascii="Times New Roman" w:eastAsia="Times New Roman" w:hAnsi="Times New Roman" w:cs="Times New Roman"/>
          <w:sz w:val="24"/>
          <w:szCs w:val="24"/>
        </w:rPr>
        <w:t xml:space="preserve">of these scoring indices is to predict </w:t>
      </w:r>
      <w:r w:rsidR="00DC2CAA">
        <w:rPr>
          <w:rFonts w:ascii="Times New Roman" w:eastAsia="Times New Roman" w:hAnsi="Times New Roman" w:cs="Times New Roman"/>
          <w:sz w:val="24"/>
          <w:szCs w:val="24"/>
        </w:rPr>
        <w:t>not only outcomes for patients but also resource utilization, length of stay and overall cost.  (</w:t>
      </w:r>
      <w:proofErr w:type="spellStart"/>
      <w:r w:rsidR="00DC2CAA">
        <w:rPr>
          <w:rFonts w:ascii="Times New Roman" w:eastAsia="Times New Roman" w:hAnsi="Times New Roman" w:cs="Times New Roman"/>
          <w:sz w:val="24"/>
          <w:szCs w:val="24"/>
        </w:rPr>
        <w:t>Rutldege</w:t>
      </w:r>
      <w:proofErr w:type="spellEnd"/>
      <w:r w:rsidR="00DC2CAA">
        <w:rPr>
          <w:rFonts w:ascii="Times New Roman" w:eastAsia="Times New Roman" w:hAnsi="Times New Roman" w:cs="Times New Roman"/>
          <w:sz w:val="24"/>
          <w:szCs w:val="24"/>
        </w:rPr>
        <w:t xml:space="preserve">)  </w:t>
      </w:r>
    </w:p>
    <w:p w:rsidR="001D563D" w:rsidRPr="00357EDF" w:rsidRDefault="006144BF" w:rsidP="006933A0">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w:t>
      </w:r>
      <w:r w:rsidR="00B30DAE">
        <w:rPr>
          <w:rFonts w:ascii="Times New Roman" w:eastAsia="Times New Roman" w:hAnsi="Times New Roman" w:cs="Times New Roman"/>
          <w:sz w:val="24"/>
          <w:szCs w:val="24"/>
        </w:rPr>
        <w:t>large</w:t>
      </w:r>
      <w:r>
        <w:rPr>
          <w:rFonts w:ascii="Times New Roman" w:eastAsia="Times New Roman" w:hAnsi="Times New Roman" w:cs="Times New Roman"/>
          <w:sz w:val="24"/>
          <w:szCs w:val="24"/>
        </w:rPr>
        <w:t xml:space="preserve"> publically funded</w:t>
      </w:r>
      <w:r w:rsidR="00B30DAE">
        <w:rPr>
          <w:rFonts w:ascii="Times New Roman" w:eastAsia="Times New Roman" w:hAnsi="Times New Roman" w:cs="Times New Roman"/>
          <w:sz w:val="24"/>
          <w:szCs w:val="24"/>
        </w:rPr>
        <w:t xml:space="preserve"> level 1 trauma center</w:t>
      </w:r>
      <w:r>
        <w:rPr>
          <w:rFonts w:ascii="Times New Roman" w:eastAsia="Times New Roman" w:hAnsi="Times New Roman" w:cs="Times New Roman"/>
          <w:sz w:val="24"/>
          <w:szCs w:val="24"/>
        </w:rPr>
        <w:t xml:space="preserve"> serving the greater Georgia community</w:t>
      </w:r>
      <w:r w:rsidR="00B30DAE">
        <w:rPr>
          <w:rFonts w:ascii="Times New Roman" w:eastAsia="Times New Roman" w:hAnsi="Times New Roman" w:cs="Times New Roman"/>
          <w:sz w:val="24"/>
          <w:szCs w:val="24"/>
        </w:rPr>
        <w:t xml:space="preserve">, Grady must adapt to </w:t>
      </w:r>
      <w:r>
        <w:rPr>
          <w:rFonts w:ascii="Times New Roman" w:eastAsia="Times New Roman" w:hAnsi="Times New Roman" w:cs="Times New Roman"/>
          <w:sz w:val="24"/>
          <w:szCs w:val="24"/>
        </w:rPr>
        <w:t xml:space="preserve">efficiently work </w:t>
      </w:r>
      <w:r w:rsidR="00B30DAE">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its</w:t>
      </w:r>
      <w:r w:rsidR="00B30DAE">
        <w:rPr>
          <w:rFonts w:ascii="Times New Roman" w:eastAsia="Times New Roman" w:hAnsi="Times New Roman" w:cs="Times New Roman"/>
          <w:sz w:val="24"/>
          <w:szCs w:val="24"/>
        </w:rPr>
        <w:t xml:space="preserve"> limited resources.  Prior to November 2010, there were only two active trauma operating suites on weekends.  One remained open for potential immediate general trauma s</w:t>
      </w:r>
      <w:r w:rsidR="00AA3BE1">
        <w:rPr>
          <w:rFonts w:ascii="Times New Roman" w:eastAsia="Times New Roman" w:hAnsi="Times New Roman" w:cs="Times New Roman"/>
          <w:sz w:val="24"/>
          <w:szCs w:val="24"/>
        </w:rPr>
        <w:t>urgery cases, while the other was</w:t>
      </w:r>
      <w:r w:rsidR="00B30DAE">
        <w:rPr>
          <w:rFonts w:ascii="Times New Roman" w:eastAsia="Times New Roman" w:hAnsi="Times New Roman" w:cs="Times New Roman"/>
          <w:sz w:val="24"/>
          <w:szCs w:val="24"/>
        </w:rPr>
        <w:t xml:space="preserve"> shared by subspecialty services like </w:t>
      </w:r>
      <w:proofErr w:type="spellStart"/>
      <w:r w:rsidR="00B30DAE">
        <w:rPr>
          <w:rFonts w:ascii="Times New Roman" w:eastAsia="Times New Roman" w:hAnsi="Times New Roman" w:cs="Times New Roman"/>
          <w:sz w:val="24"/>
          <w:szCs w:val="24"/>
        </w:rPr>
        <w:t>orthopaedics</w:t>
      </w:r>
      <w:proofErr w:type="spellEnd"/>
      <w:r w:rsidR="00B30DAE">
        <w:rPr>
          <w:rFonts w:ascii="Times New Roman" w:eastAsia="Times New Roman" w:hAnsi="Times New Roman" w:cs="Times New Roman"/>
          <w:sz w:val="24"/>
          <w:szCs w:val="24"/>
        </w:rPr>
        <w:t xml:space="preserve">, urology and ENT. </w:t>
      </w:r>
      <w:r w:rsidR="00AA3BE1">
        <w:rPr>
          <w:rFonts w:ascii="Times New Roman" w:eastAsia="Times New Roman" w:hAnsi="Times New Roman" w:cs="Times New Roman"/>
          <w:sz w:val="24"/>
          <w:szCs w:val="24"/>
        </w:rPr>
        <w:t xml:space="preserve"> Scheduled cases for </w:t>
      </w:r>
      <w:proofErr w:type="spellStart"/>
      <w:r w:rsidR="00AA3BE1">
        <w:rPr>
          <w:rFonts w:ascii="Times New Roman" w:eastAsia="Times New Roman" w:hAnsi="Times New Roman" w:cs="Times New Roman"/>
          <w:sz w:val="24"/>
          <w:szCs w:val="24"/>
        </w:rPr>
        <w:t>orthopaedics</w:t>
      </w:r>
      <w:proofErr w:type="spellEnd"/>
      <w:r w:rsidR="00AA3BE1">
        <w:rPr>
          <w:rFonts w:ascii="Times New Roman" w:eastAsia="Times New Roman" w:hAnsi="Times New Roman" w:cs="Times New Roman"/>
          <w:sz w:val="24"/>
          <w:szCs w:val="24"/>
        </w:rPr>
        <w:t xml:space="preserve"> could be </w:t>
      </w:r>
      <w:r w:rsidR="00B30DAE">
        <w:rPr>
          <w:rFonts w:ascii="Times New Roman" w:eastAsia="Times New Roman" w:hAnsi="Times New Roman" w:cs="Times New Roman"/>
          <w:sz w:val="24"/>
          <w:szCs w:val="24"/>
        </w:rPr>
        <w:t xml:space="preserve">delayed or even cancelled if other services </w:t>
      </w:r>
      <w:r w:rsidR="00AA3BE1">
        <w:rPr>
          <w:rFonts w:ascii="Times New Roman" w:eastAsia="Times New Roman" w:hAnsi="Times New Roman" w:cs="Times New Roman"/>
          <w:sz w:val="24"/>
          <w:szCs w:val="24"/>
        </w:rPr>
        <w:t xml:space="preserve">had a more immediate need for the OR.  </w:t>
      </w:r>
      <w:proofErr w:type="gramStart"/>
      <w:r w:rsidR="00AA3BE1">
        <w:rPr>
          <w:rFonts w:ascii="Times New Roman" w:eastAsia="Times New Roman" w:hAnsi="Times New Roman" w:cs="Times New Roman"/>
          <w:sz w:val="24"/>
          <w:szCs w:val="24"/>
        </w:rPr>
        <w:t xml:space="preserve">This lead to an overloaded </w:t>
      </w:r>
      <w:r>
        <w:rPr>
          <w:rFonts w:ascii="Times New Roman" w:eastAsia="Times New Roman" w:hAnsi="Times New Roman" w:cs="Times New Roman"/>
          <w:sz w:val="24"/>
          <w:szCs w:val="24"/>
        </w:rPr>
        <w:t>surgical schedule</w:t>
      </w:r>
      <w:r w:rsidR="00AA3BE1">
        <w:rPr>
          <w:rFonts w:ascii="Times New Roman" w:eastAsia="Times New Roman" w:hAnsi="Times New Roman" w:cs="Times New Roman"/>
          <w:sz w:val="24"/>
          <w:szCs w:val="24"/>
        </w:rPr>
        <w:t xml:space="preserve"> on Mondays to try to catch up from the weekend admissions.</w:t>
      </w:r>
      <w:proofErr w:type="gramEnd"/>
      <w:r w:rsidR="00AA3BE1">
        <w:rPr>
          <w:rFonts w:ascii="Times New Roman" w:eastAsia="Times New Roman" w:hAnsi="Times New Roman" w:cs="Times New Roman"/>
          <w:sz w:val="24"/>
          <w:szCs w:val="24"/>
        </w:rPr>
        <w:t xml:space="preserve">  T</w:t>
      </w:r>
      <w:r w:rsidR="006933A0">
        <w:rPr>
          <w:rFonts w:ascii="Times New Roman" w:eastAsia="Times New Roman" w:hAnsi="Times New Roman" w:cs="Times New Roman"/>
          <w:sz w:val="24"/>
          <w:szCs w:val="24"/>
        </w:rPr>
        <w:t xml:space="preserve">he </w:t>
      </w:r>
      <w:proofErr w:type="spellStart"/>
      <w:r w:rsidR="006933A0">
        <w:rPr>
          <w:rFonts w:ascii="Times New Roman" w:eastAsia="Times New Roman" w:hAnsi="Times New Roman" w:cs="Times New Roman"/>
          <w:sz w:val="24"/>
          <w:szCs w:val="24"/>
        </w:rPr>
        <w:t>orthopaedics</w:t>
      </w:r>
      <w:proofErr w:type="spellEnd"/>
      <w:r w:rsidR="006933A0">
        <w:rPr>
          <w:rFonts w:ascii="Times New Roman" w:eastAsia="Times New Roman" w:hAnsi="Times New Roman" w:cs="Times New Roman"/>
          <w:sz w:val="24"/>
          <w:szCs w:val="24"/>
        </w:rPr>
        <w:t xml:space="preserve"> department began </w:t>
      </w:r>
      <w:r w:rsidR="00CF1041">
        <w:rPr>
          <w:rFonts w:ascii="Times New Roman" w:eastAsia="Times New Roman" w:hAnsi="Times New Roman" w:cs="Times New Roman"/>
          <w:sz w:val="24"/>
          <w:szCs w:val="24"/>
        </w:rPr>
        <w:t>working with the hospital administration</w:t>
      </w:r>
      <w:r w:rsidR="006933A0">
        <w:rPr>
          <w:rFonts w:ascii="Times New Roman" w:eastAsia="Times New Roman" w:hAnsi="Times New Roman" w:cs="Times New Roman"/>
          <w:sz w:val="24"/>
          <w:szCs w:val="24"/>
        </w:rPr>
        <w:t xml:space="preserve"> and was able to obtain a dedicated </w:t>
      </w:r>
      <w:proofErr w:type="spellStart"/>
      <w:r w:rsidR="006933A0">
        <w:rPr>
          <w:rFonts w:ascii="Times New Roman" w:eastAsia="Times New Roman" w:hAnsi="Times New Roman" w:cs="Times New Roman"/>
          <w:sz w:val="24"/>
          <w:szCs w:val="24"/>
        </w:rPr>
        <w:t>orthopaedics</w:t>
      </w:r>
      <w:proofErr w:type="spellEnd"/>
      <w:r w:rsidR="006933A0">
        <w:rPr>
          <w:rFonts w:ascii="Times New Roman" w:eastAsia="Times New Roman" w:hAnsi="Times New Roman" w:cs="Times New Roman"/>
          <w:sz w:val="24"/>
          <w:szCs w:val="24"/>
        </w:rPr>
        <w:t xml:space="preserve"> trauma OR on Saturdays starting November 1, 2010.  </w:t>
      </w:r>
      <w:r w:rsidR="001D563D" w:rsidRPr="00357EDF">
        <w:rPr>
          <w:rFonts w:ascii="Times New Roman" w:eastAsia="Times New Roman" w:hAnsi="Times New Roman" w:cs="Times New Roman"/>
          <w:sz w:val="24"/>
          <w:szCs w:val="24"/>
        </w:rPr>
        <w:t xml:space="preserve">Since the implementation of this policy, definitive analysis of the effect of this change has yet to be completed.  Examining the outcomes, like </w:t>
      </w:r>
      <w:r w:rsidR="006933A0">
        <w:rPr>
          <w:rFonts w:ascii="Times New Roman" w:eastAsia="Times New Roman" w:hAnsi="Times New Roman" w:cs="Times New Roman"/>
          <w:sz w:val="24"/>
          <w:szCs w:val="24"/>
        </w:rPr>
        <w:t xml:space="preserve">length of stay and waiting time to surgery for patients admitted one year pre- and post-policy change </w:t>
      </w:r>
      <w:r w:rsidR="001D563D" w:rsidRPr="00357EDF">
        <w:rPr>
          <w:rFonts w:ascii="Times New Roman" w:eastAsia="Times New Roman" w:hAnsi="Times New Roman" w:cs="Times New Roman"/>
          <w:sz w:val="24"/>
          <w:szCs w:val="24"/>
        </w:rPr>
        <w:t>will be important</w:t>
      </w:r>
      <w:r w:rsidR="006933A0">
        <w:rPr>
          <w:rFonts w:ascii="Times New Roman" w:eastAsia="Times New Roman" w:hAnsi="Times New Roman" w:cs="Times New Roman"/>
          <w:sz w:val="24"/>
          <w:szCs w:val="24"/>
        </w:rPr>
        <w:t xml:space="preserve">.  This analysis seeks to capture the effects of this policy change and to </w:t>
      </w:r>
      <w:r w:rsidR="001D563D" w:rsidRPr="00357EDF">
        <w:rPr>
          <w:rFonts w:ascii="Times New Roman" w:eastAsia="Times New Roman" w:hAnsi="Times New Roman" w:cs="Times New Roman"/>
          <w:sz w:val="24"/>
          <w:szCs w:val="24"/>
        </w:rPr>
        <w:t>determine if it should be continued at Grady</w:t>
      </w:r>
      <w:r w:rsidR="00D61DC5">
        <w:rPr>
          <w:rFonts w:ascii="Times New Roman" w:eastAsia="Times New Roman" w:hAnsi="Times New Roman" w:cs="Times New Roman"/>
          <w:sz w:val="24"/>
          <w:szCs w:val="24"/>
        </w:rPr>
        <w:t xml:space="preserve">.  Additionally, this analysis could serve as the foundation for other institutions </w:t>
      </w:r>
      <w:r w:rsidR="001D563D" w:rsidRPr="00357EDF">
        <w:rPr>
          <w:rFonts w:ascii="Times New Roman" w:eastAsia="Times New Roman" w:hAnsi="Times New Roman" w:cs="Times New Roman"/>
          <w:sz w:val="24"/>
          <w:szCs w:val="24"/>
        </w:rPr>
        <w:t xml:space="preserve">that do not currently have </w:t>
      </w:r>
      <w:r w:rsidR="00D61DC5">
        <w:rPr>
          <w:rFonts w:ascii="Times New Roman" w:eastAsia="Times New Roman" w:hAnsi="Times New Roman" w:cs="Times New Roman"/>
          <w:sz w:val="24"/>
          <w:szCs w:val="24"/>
        </w:rPr>
        <w:t xml:space="preserve">dedicated Saturday </w:t>
      </w:r>
      <w:proofErr w:type="spellStart"/>
      <w:r w:rsidR="00D61DC5">
        <w:rPr>
          <w:rFonts w:ascii="Times New Roman" w:eastAsia="Times New Roman" w:hAnsi="Times New Roman" w:cs="Times New Roman"/>
          <w:sz w:val="24"/>
          <w:szCs w:val="24"/>
        </w:rPr>
        <w:t>orthopaedic</w:t>
      </w:r>
      <w:proofErr w:type="spellEnd"/>
      <w:r w:rsidR="00D61DC5">
        <w:rPr>
          <w:rFonts w:ascii="Times New Roman" w:eastAsia="Times New Roman" w:hAnsi="Times New Roman" w:cs="Times New Roman"/>
          <w:sz w:val="24"/>
          <w:szCs w:val="24"/>
        </w:rPr>
        <w:t xml:space="preserve"> operating suites to adopt this new policy.  </w:t>
      </w:r>
      <w:r w:rsidR="001D563D" w:rsidRPr="00357EDF">
        <w:rPr>
          <w:rFonts w:ascii="Times New Roman" w:eastAsia="Times New Roman" w:hAnsi="Times New Roman" w:cs="Times New Roman"/>
          <w:sz w:val="24"/>
          <w:szCs w:val="24"/>
        </w:rPr>
        <w:t xml:space="preserve">     </w:t>
      </w:r>
    </w:p>
    <w:p w:rsidR="007F0CA3" w:rsidRDefault="007F0CA3" w:rsidP="00463790">
      <w:pPr>
        <w:pStyle w:val="Default"/>
        <w:rPr>
          <w:sz w:val="23"/>
          <w:szCs w:val="23"/>
        </w:rPr>
      </w:pPr>
    </w:p>
    <w:p w:rsidR="007F0CA3" w:rsidRDefault="007F0CA3" w:rsidP="00463790">
      <w:pPr>
        <w:pStyle w:val="Default"/>
        <w:rPr>
          <w:sz w:val="23"/>
          <w:szCs w:val="23"/>
        </w:rPr>
      </w:pPr>
    </w:p>
    <w:p w:rsidR="006A0F3A" w:rsidRDefault="006A0F3A" w:rsidP="00463790">
      <w:pPr>
        <w:pStyle w:val="Default"/>
        <w:rPr>
          <w:sz w:val="23"/>
          <w:szCs w:val="23"/>
        </w:rPr>
      </w:pPr>
      <w:r w:rsidRPr="00447329">
        <w:rPr>
          <w:b/>
          <w:sz w:val="23"/>
          <w:szCs w:val="23"/>
          <w:u w:val="single"/>
        </w:rPr>
        <w:t>Materials and Methods</w:t>
      </w:r>
      <w:r w:rsidRPr="00447329">
        <w:rPr>
          <w:b/>
          <w:sz w:val="23"/>
          <w:szCs w:val="23"/>
        </w:rPr>
        <w:t>:</w:t>
      </w:r>
      <w:r>
        <w:rPr>
          <w:sz w:val="23"/>
          <w:szCs w:val="23"/>
        </w:rPr>
        <w:t xml:space="preserve"> This section describes how the data were collected and analyzed. The information should be sufficient to allow others to reproduce the study. For analysis of patient data, include information on how/where the data was collected. Include a statement </w:t>
      </w:r>
      <w:r>
        <w:rPr>
          <w:sz w:val="23"/>
          <w:szCs w:val="23"/>
        </w:rPr>
        <w:lastRenderedPageBreak/>
        <w:t xml:space="preserve">regarding human subjects/IRB approvals if relevant. Include a description of statistical analyses performed if appropriate; do not just give the name of a software package. This section will likely be 1 to 2 pages, depending on the number of different approaches used. </w:t>
      </w:r>
    </w:p>
    <w:p w:rsidR="00AE2669" w:rsidRDefault="00AE2669" w:rsidP="006A0F3A">
      <w:pPr>
        <w:pStyle w:val="Default"/>
        <w:rPr>
          <w:sz w:val="23"/>
          <w:szCs w:val="23"/>
          <w:u w:val="single"/>
        </w:rPr>
      </w:pPr>
    </w:p>
    <w:p w:rsidR="00AE2669" w:rsidRDefault="00463790" w:rsidP="00DA0EB1">
      <w:pPr>
        <w:pStyle w:val="Default"/>
        <w:ind w:firstLine="720"/>
        <w:rPr>
          <w:rFonts w:ascii="Times New Roman" w:hAnsi="Times New Roman" w:cs="Times New Roman"/>
        </w:rPr>
      </w:pPr>
      <w:r>
        <w:rPr>
          <w:rFonts w:ascii="Times New Roman" w:hAnsi="Times New Roman" w:cs="Times New Roman"/>
        </w:rPr>
        <w:t>This was a retrospective chart review.  Patients were identified</w:t>
      </w:r>
      <w:r w:rsidR="00EC1F2D">
        <w:rPr>
          <w:rFonts w:ascii="Times New Roman" w:hAnsi="Times New Roman" w:cs="Times New Roman"/>
        </w:rPr>
        <w:t xml:space="preserve"> by querying </w:t>
      </w:r>
      <w:r>
        <w:rPr>
          <w:rFonts w:ascii="Times New Roman" w:hAnsi="Times New Roman" w:cs="Times New Roman"/>
        </w:rPr>
        <w:t>the Grady Trauma Registry</w:t>
      </w:r>
      <w:r w:rsidR="00EA65FC">
        <w:rPr>
          <w:rFonts w:ascii="Times New Roman" w:hAnsi="Times New Roman" w:cs="Times New Roman"/>
        </w:rPr>
        <w:t xml:space="preserve"> which stores data from all trauma patients who are evaluated in the Grady emergency department.  E</w:t>
      </w:r>
      <w:r>
        <w:rPr>
          <w:rFonts w:ascii="Times New Roman" w:hAnsi="Times New Roman" w:cs="Times New Roman"/>
        </w:rPr>
        <w:t>ligible medical record numbers</w:t>
      </w:r>
      <w:r w:rsidR="00EA65FC">
        <w:rPr>
          <w:rFonts w:ascii="Times New Roman" w:hAnsi="Times New Roman" w:cs="Times New Roman"/>
        </w:rPr>
        <w:t xml:space="preserve"> of patients </w:t>
      </w:r>
      <w:r>
        <w:rPr>
          <w:rFonts w:ascii="Times New Roman" w:hAnsi="Times New Roman" w:cs="Times New Roman"/>
        </w:rPr>
        <w:t>with a</w:t>
      </w:r>
      <w:r w:rsidR="00EC1F2D">
        <w:rPr>
          <w:rFonts w:ascii="Times New Roman" w:hAnsi="Times New Roman" w:cs="Times New Roman"/>
        </w:rPr>
        <w:t xml:space="preserve"> lower extremity fractures as documented by a</w:t>
      </w:r>
      <w:r w:rsidR="00AE2669">
        <w:rPr>
          <w:rFonts w:ascii="Times New Roman" w:hAnsi="Times New Roman" w:cs="Times New Roman"/>
        </w:rPr>
        <w:t>n</w:t>
      </w:r>
      <w:r>
        <w:rPr>
          <w:rFonts w:ascii="Times New Roman" w:hAnsi="Times New Roman" w:cs="Times New Roman"/>
        </w:rPr>
        <w:t xml:space="preserve"> ICD-9 diagnosis of femur or </w:t>
      </w:r>
      <w:proofErr w:type="spellStart"/>
      <w:r>
        <w:rPr>
          <w:rFonts w:ascii="Times New Roman" w:hAnsi="Times New Roman" w:cs="Times New Roman"/>
        </w:rPr>
        <w:t>tibia</w:t>
      </w:r>
      <w:r w:rsidR="00505F82">
        <w:rPr>
          <w:rFonts w:ascii="Times New Roman" w:hAnsi="Times New Roman" w:cs="Times New Roman"/>
        </w:rPr>
        <w:t>l</w:t>
      </w:r>
      <w:proofErr w:type="spellEnd"/>
      <w:r w:rsidR="00505F82">
        <w:rPr>
          <w:rFonts w:ascii="Times New Roman" w:hAnsi="Times New Roman" w:cs="Times New Roman"/>
        </w:rPr>
        <w:t xml:space="preserve"> shaft</w:t>
      </w:r>
      <w:r>
        <w:rPr>
          <w:rFonts w:ascii="Times New Roman" w:hAnsi="Times New Roman" w:cs="Times New Roman"/>
        </w:rPr>
        <w:t xml:space="preserve"> fracture who </w:t>
      </w:r>
      <w:proofErr w:type="gramStart"/>
      <w:r>
        <w:rPr>
          <w:rFonts w:ascii="Times New Roman" w:hAnsi="Times New Roman" w:cs="Times New Roman"/>
        </w:rPr>
        <w:t>were</w:t>
      </w:r>
      <w:proofErr w:type="gramEnd"/>
      <w:r>
        <w:rPr>
          <w:rFonts w:ascii="Times New Roman" w:hAnsi="Times New Roman" w:cs="Times New Roman"/>
        </w:rPr>
        <w:t xml:space="preserve"> admitted to Grady Memorial Hospital in Atlanta, GA from November 1, 2009 through October 31, 2011.  </w:t>
      </w:r>
      <w:r w:rsidR="00EC1F2D">
        <w:rPr>
          <w:rFonts w:ascii="Times New Roman" w:hAnsi="Times New Roman" w:cs="Times New Roman"/>
        </w:rPr>
        <w:t xml:space="preserve">475 patients with femur or tibia fractures were identified as being admitted to the Grady during this eligibility period.  Of these 475 total patients, 167 were directly admitted to the </w:t>
      </w:r>
      <w:proofErr w:type="spellStart"/>
      <w:r w:rsidR="00EC1F2D">
        <w:rPr>
          <w:rFonts w:ascii="Times New Roman" w:hAnsi="Times New Roman" w:cs="Times New Roman"/>
        </w:rPr>
        <w:t>orthopeadic</w:t>
      </w:r>
      <w:proofErr w:type="spellEnd"/>
      <w:r w:rsidR="00EC1F2D">
        <w:rPr>
          <w:rFonts w:ascii="Times New Roman" w:hAnsi="Times New Roman" w:cs="Times New Roman"/>
        </w:rPr>
        <w:t xml:space="preserve"> trauma team, while the other 308 were admitted to the general surgery trauma team</w:t>
      </w:r>
      <w:r w:rsidR="00EA65FC">
        <w:rPr>
          <w:rFonts w:ascii="Times New Roman" w:hAnsi="Times New Roman" w:cs="Times New Roman"/>
        </w:rPr>
        <w:t xml:space="preserve"> and had </w:t>
      </w:r>
      <w:proofErr w:type="spellStart"/>
      <w:r w:rsidR="00EA65FC">
        <w:rPr>
          <w:rFonts w:ascii="Times New Roman" w:hAnsi="Times New Roman" w:cs="Times New Roman"/>
        </w:rPr>
        <w:t>orthopaedics</w:t>
      </w:r>
      <w:proofErr w:type="spellEnd"/>
      <w:r w:rsidR="00EA65FC">
        <w:rPr>
          <w:rFonts w:ascii="Times New Roman" w:hAnsi="Times New Roman" w:cs="Times New Roman"/>
        </w:rPr>
        <w:t xml:space="preserve"> consults</w:t>
      </w:r>
      <w:r w:rsidR="00EC1F2D">
        <w:rPr>
          <w:rFonts w:ascii="Times New Roman" w:hAnsi="Times New Roman" w:cs="Times New Roman"/>
        </w:rPr>
        <w:t xml:space="preserve">.  </w:t>
      </w:r>
      <w:r w:rsidR="00B612B3">
        <w:rPr>
          <w:rFonts w:ascii="Times New Roman" w:hAnsi="Times New Roman" w:cs="Times New Roman"/>
        </w:rPr>
        <w:t xml:space="preserve">Patients who had no operation during their admission were excluded from the study.  </w:t>
      </w:r>
      <w:r w:rsidR="00364496">
        <w:rPr>
          <w:rFonts w:ascii="Times New Roman" w:hAnsi="Times New Roman" w:cs="Times New Roman"/>
        </w:rPr>
        <w:t>P</w:t>
      </w:r>
      <w:r w:rsidR="00505F82">
        <w:rPr>
          <w:rFonts w:ascii="Times New Roman" w:hAnsi="Times New Roman" w:cs="Times New Roman"/>
        </w:rPr>
        <w:t>atients who were misclassified as having a femur or tibia fracture</w:t>
      </w:r>
      <w:r w:rsidR="00EA65FC">
        <w:rPr>
          <w:rFonts w:ascii="Times New Roman" w:hAnsi="Times New Roman" w:cs="Times New Roman"/>
        </w:rPr>
        <w:t xml:space="preserve"> in the trauma database but on further </w:t>
      </w:r>
      <w:r w:rsidR="00505F82">
        <w:rPr>
          <w:rFonts w:ascii="Times New Roman" w:hAnsi="Times New Roman" w:cs="Times New Roman"/>
        </w:rPr>
        <w:t>chart review did not have an operative femur or tibia fracture were excluded</w:t>
      </w:r>
      <w:r w:rsidR="00364496">
        <w:rPr>
          <w:rFonts w:ascii="Times New Roman" w:hAnsi="Times New Roman" w:cs="Times New Roman"/>
        </w:rPr>
        <w:t xml:space="preserve"> as well</w:t>
      </w:r>
      <w:r w:rsidR="00505F82">
        <w:rPr>
          <w:rFonts w:ascii="Times New Roman" w:hAnsi="Times New Roman" w:cs="Times New Roman"/>
        </w:rPr>
        <w:t xml:space="preserve">.  </w:t>
      </w:r>
      <w:r w:rsidR="001606B9">
        <w:rPr>
          <w:rFonts w:ascii="Times New Roman" w:hAnsi="Times New Roman" w:cs="Times New Roman"/>
        </w:rPr>
        <w:t xml:space="preserve">Specific patient charts were collected from the Grady Medical Records office over a period of 4 months using a combination of paper charts and EPIC electronic medical record.  A thorough chart review was performed for each subject and data </w:t>
      </w:r>
      <w:r w:rsidR="008C536A">
        <w:rPr>
          <w:rFonts w:ascii="Times New Roman" w:hAnsi="Times New Roman" w:cs="Times New Roman"/>
        </w:rPr>
        <w:t xml:space="preserve">stored using </w:t>
      </w:r>
      <w:r w:rsidR="001606B9">
        <w:rPr>
          <w:rFonts w:ascii="Times New Roman" w:hAnsi="Times New Roman" w:cs="Times New Roman"/>
        </w:rPr>
        <w:t>Microsoft Excel</w:t>
      </w:r>
      <w:r w:rsidR="008C536A">
        <w:rPr>
          <w:rFonts w:ascii="Times New Roman" w:hAnsi="Times New Roman" w:cs="Times New Roman"/>
        </w:rPr>
        <w:t xml:space="preserve">.  </w:t>
      </w:r>
      <w:r w:rsidR="001606B9">
        <w:rPr>
          <w:rFonts w:ascii="Times New Roman" w:hAnsi="Times New Roman" w:cs="Times New Roman"/>
        </w:rPr>
        <w:t xml:space="preserve">Specific data points collected included: date of injury, date presented to emergency department, arrival time in emergency department, date of surgery, surgical incision time, date of discharge, age, gender, race, Glasgow Coma Scale score on arrival to emergency department, injury severity score, </w:t>
      </w:r>
      <w:r w:rsidR="00364496">
        <w:rPr>
          <w:rFonts w:ascii="Times New Roman" w:hAnsi="Times New Roman" w:cs="Times New Roman"/>
        </w:rPr>
        <w:t>and mechanism of injury</w:t>
      </w:r>
      <w:r w:rsidR="00483136">
        <w:rPr>
          <w:rFonts w:ascii="Times New Roman" w:hAnsi="Times New Roman" w:cs="Times New Roman"/>
        </w:rPr>
        <w:t>.  Length of stay was calculated using the</w:t>
      </w:r>
      <w:r w:rsidR="009F62E7">
        <w:rPr>
          <w:rFonts w:ascii="Times New Roman" w:hAnsi="Times New Roman" w:cs="Times New Roman"/>
        </w:rPr>
        <w:t xml:space="preserve"> difference in the</w:t>
      </w:r>
      <w:r w:rsidR="00483136">
        <w:rPr>
          <w:rFonts w:ascii="Times New Roman" w:hAnsi="Times New Roman" w:cs="Times New Roman"/>
        </w:rPr>
        <w:t xml:space="preserve"> date of arrival and date of discharge.  Waiting time to surgery was calculated</w:t>
      </w:r>
      <w:r w:rsidR="00364496">
        <w:rPr>
          <w:rFonts w:ascii="Times New Roman" w:hAnsi="Times New Roman" w:cs="Times New Roman"/>
        </w:rPr>
        <w:t xml:space="preserve"> by determining</w:t>
      </w:r>
      <w:r w:rsidR="00483136">
        <w:rPr>
          <w:rFonts w:ascii="Times New Roman" w:hAnsi="Times New Roman" w:cs="Times New Roman"/>
        </w:rPr>
        <w:t xml:space="preserve"> the length of time in hours from arrival in the emergency department to surgical incision time as documented in anesthesia reports.  </w:t>
      </w:r>
    </w:p>
    <w:p w:rsidR="00483136" w:rsidRDefault="00AE2669" w:rsidP="00DA0EB1">
      <w:pPr>
        <w:pStyle w:val="Default"/>
        <w:ind w:firstLine="720"/>
        <w:rPr>
          <w:rFonts w:ascii="Times New Roman" w:hAnsi="Times New Roman" w:cs="Times New Roman"/>
        </w:rPr>
      </w:pPr>
      <w:r>
        <w:rPr>
          <w:rFonts w:ascii="Times New Roman" w:hAnsi="Times New Roman" w:cs="Times New Roman"/>
        </w:rPr>
        <w:t xml:space="preserve">Strict patient confidentiality was maintained throughout the data collection process.  Ethical consideration and permission from the Emory </w:t>
      </w:r>
      <w:r w:rsidR="009F62E7">
        <w:rPr>
          <w:rFonts w:ascii="Times New Roman" w:hAnsi="Times New Roman" w:cs="Times New Roman"/>
        </w:rPr>
        <w:t xml:space="preserve">Institutional Review Board </w:t>
      </w:r>
      <w:r>
        <w:rPr>
          <w:rFonts w:ascii="Times New Roman" w:hAnsi="Times New Roman" w:cs="Times New Roman"/>
        </w:rPr>
        <w:t xml:space="preserve">and Grady </w:t>
      </w:r>
      <w:r w:rsidR="009F62E7">
        <w:rPr>
          <w:rFonts w:ascii="Times New Roman" w:hAnsi="Times New Roman" w:cs="Times New Roman"/>
        </w:rPr>
        <w:t xml:space="preserve">Research Oversight Committee </w:t>
      </w:r>
      <w:r>
        <w:rPr>
          <w:rFonts w:ascii="Times New Roman" w:hAnsi="Times New Roman" w:cs="Times New Roman"/>
        </w:rPr>
        <w:t xml:space="preserve">to perform this study was obtained prior to data collection.  Personal health information of subjects was de-identified in accordance with IRB guidelines.  </w:t>
      </w:r>
    </w:p>
    <w:p w:rsidR="00400A86" w:rsidRDefault="00483136" w:rsidP="00C8680B">
      <w:pPr>
        <w:pStyle w:val="Default"/>
        <w:ind w:firstLine="720"/>
        <w:rPr>
          <w:rFonts w:ascii="Times New Roman" w:hAnsi="Times New Roman" w:cs="Times New Roman"/>
        </w:rPr>
      </w:pPr>
      <w:r>
        <w:rPr>
          <w:rFonts w:ascii="Times New Roman" w:hAnsi="Times New Roman" w:cs="Times New Roman"/>
        </w:rPr>
        <w:t xml:space="preserve">Statistical </w:t>
      </w:r>
      <w:r w:rsidR="00C514C6">
        <w:rPr>
          <w:rFonts w:ascii="Times New Roman" w:hAnsi="Times New Roman" w:cs="Times New Roman"/>
        </w:rPr>
        <w:t>analysis</w:t>
      </w:r>
      <w:r>
        <w:rPr>
          <w:rFonts w:ascii="Times New Roman" w:hAnsi="Times New Roman" w:cs="Times New Roman"/>
        </w:rPr>
        <w:t xml:space="preserve">: </w:t>
      </w:r>
      <w:proofErr w:type="spellStart"/>
      <w:r>
        <w:rPr>
          <w:rFonts w:ascii="Times New Roman" w:hAnsi="Times New Roman" w:cs="Times New Roman"/>
        </w:rPr>
        <w:t>Kruskal</w:t>
      </w:r>
      <w:proofErr w:type="spellEnd"/>
      <w:r>
        <w:rPr>
          <w:rFonts w:ascii="Times New Roman" w:hAnsi="Times New Roman" w:cs="Times New Roman"/>
        </w:rPr>
        <w:t>-Wallis one way analysis of variance was used to analyze</w:t>
      </w:r>
      <w:r w:rsidR="00C514C6">
        <w:rPr>
          <w:rFonts w:ascii="Times New Roman" w:hAnsi="Times New Roman" w:cs="Times New Roman"/>
        </w:rPr>
        <w:t xml:space="preserve"> the</w:t>
      </w:r>
      <w:r>
        <w:rPr>
          <w:rFonts w:ascii="Times New Roman" w:hAnsi="Times New Roman" w:cs="Times New Roman"/>
        </w:rPr>
        <w:t xml:space="preserve"> continuous </w:t>
      </w:r>
      <w:r w:rsidR="00C514C6">
        <w:rPr>
          <w:rFonts w:ascii="Times New Roman" w:hAnsi="Times New Roman" w:cs="Times New Roman"/>
        </w:rPr>
        <w:t xml:space="preserve">variables as it is a non-parametric method and does not need the assumption of a normal distribution of the outcomes as required by traditional student t-test.  </w:t>
      </w:r>
      <w:r w:rsidR="007F0CA3">
        <w:rPr>
          <w:rFonts w:ascii="Times New Roman" w:hAnsi="Times New Roman" w:cs="Times New Roman"/>
        </w:rPr>
        <w:t xml:space="preserve">The </w:t>
      </w:r>
      <w:proofErr w:type="spellStart"/>
      <w:r w:rsidR="007F0CA3">
        <w:rPr>
          <w:rFonts w:ascii="Times New Roman" w:hAnsi="Times New Roman" w:cs="Times New Roman"/>
        </w:rPr>
        <w:t>Kruskal</w:t>
      </w:r>
      <w:proofErr w:type="spellEnd"/>
      <w:r w:rsidR="007F0CA3">
        <w:rPr>
          <w:rFonts w:ascii="Times New Roman" w:hAnsi="Times New Roman" w:cs="Times New Roman"/>
        </w:rPr>
        <w:t xml:space="preserve">-Wallis test was used to analyze the waiting time, length of stay, injury severity score, and age.  </w:t>
      </w:r>
      <w:r w:rsidR="00681CAB">
        <w:rPr>
          <w:rFonts w:ascii="Times New Roman" w:hAnsi="Times New Roman" w:cs="Times New Roman"/>
        </w:rPr>
        <w:t xml:space="preserve">Two-tailed </w:t>
      </w:r>
      <w:r w:rsidR="00C514C6">
        <w:rPr>
          <w:rFonts w:ascii="Times New Roman" w:hAnsi="Times New Roman" w:cs="Times New Roman"/>
        </w:rPr>
        <w:t>Fisher’s exact test was used to analyze the categorical variables of race, day of the week of injury,</w:t>
      </w:r>
      <w:r w:rsidR="00527708">
        <w:rPr>
          <w:rFonts w:ascii="Times New Roman" w:hAnsi="Times New Roman" w:cs="Times New Roman"/>
        </w:rPr>
        <w:t xml:space="preserve"> and</w:t>
      </w:r>
      <w:r w:rsidR="00C514C6">
        <w:rPr>
          <w:rFonts w:ascii="Times New Roman" w:hAnsi="Times New Roman" w:cs="Times New Roman"/>
        </w:rPr>
        <w:t xml:space="preserve"> mechanism</w:t>
      </w:r>
      <w:r w:rsidR="00527708">
        <w:rPr>
          <w:rFonts w:ascii="Times New Roman" w:hAnsi="Times New Roman" w:cs="Times New Roman"/>
        </w:rPr>
        <w:t xml:space="preserve"> of injury</w:t>
      </w:r>
      <w:r w:rsidR="00C514C6">
        <w:rPr>
          <w:rFonts w:ascii="Times New Roman" w:hAnsi="Times New Roman" w:cs="Times New Roman"/>
        </w:rPr>
        <w:t xml:space="preserve">.  </w:t>
      </w:r>
      <w:r w:rsidR="007F0CA3">
        <w:rPr>
          <w:rFonts w:ascii="Times New Roman" w:hAnsi="Times New Roman" w:cs="Times New Roman"/>
        </w:rPr>
        <w:t>Additionally Spearman’s rank correlation coefficients were calculated to assess</w:t>
      </w:r>
      <w:r w:rsidR="00505F82">
        <w:rPr>
          <w:rFonts w:ascii="Times New Roman" w:hAnsi="Times New Roman" w:cs="Times New Roman"/>
        </w:rPr>
        <w:t xml:space="preserve"> the non</w:t>
      </w:r>
      <w:r w:rsidR="009541EE">
        <w:rPr>
          <w:rFonts w:ascii="Times New Roman" w:hAnsi="Times New Roman" w:cs="Times New Roman"/>
        </w:rPr>
        <w:t xml:space="preserve">parametric measures of statistical dependence between </w:t>
      </w:r>
      <w:r w:rsidR="00400A86">
        <w:rPr>
          <w:rFonts w:ascii="Times New Roman" w:hAnsi="Times New Roman" w:cs="Times New Roman"/>
        </w:rPr>
        <w:t xml:space="preserve">injury severity score </w:t>
      </w:r>
      <w:r w:rsidR="007F0CA3">
        <w:rPr>
          <w:rFonts w:ascii="Times New Roman" w:hAnsi="Times New Roman" w:cs="Times New Roman"/>
        </w:rPr>
        <w:t xml:space="preserve">and length of stay.  </w:t>
      </w:r>
      <w:r w:rsidR="00D61947">
        <w:rPr>
          <w:rFonts w:ascii="Times New Roman" w:hAnsi="Times New Roman" w:cs="Times New Roman"/>
        </w:rPr>
        <w:t xml:space="preserve">Further analysis using </w:t>
      </w:r>
      <w:proofErr w:type="spellStart"/>
      <w:r w:rsidR="00D61947">
        <w:rPr>
          <w:rFonts w:ascii="Times New Roman" w:hAnsi="Times New Roman" w:cs="Times New Roman"/>
        </w:rPr>
        <w:t>Hoeffding</w:t>
      </w:r>
      <w:proofErr w:type="spellEnd"/>
      <w:r w:rsidR="00D61947">
        <w:rPr>
          <w:rFonts w:ascii="Times New Roman" w:hAnsi="Times New Roman" w:cs="Times New Roman"/>
        </w:rPr>
        <w:t xml:space="preserve"> Dependence coefficients was performed to test the non-linear correlation between injury severity score and length of stay.  To assess for a </w:t>
      </w:r>
      <w:r w:rsidR="00527708">
        <w:rPr>
          <w:rFonts w:ascii="Times New Roman" w:hAnsi="Times New Roman" w:cs="Times New Roman"/>
        </w:rPr>
        <w:t>linear</w:t>
      </w:r>
      <w:r w:rsidR="00D61947">
        <w:rPr>
          <w:rFonts w:ascii="Times New Roman" w:hAnsi="Times New Roman" w:cs="Times New Roman"/>
        </w:rPr>
        <w:t xml:space="preserve"> relationship between injury severity score and length of stay, linear fitting plots were obtained and R-square values calculated, with R-square &gt; 0.5 as the cutoff for an acceptable linear relationshi</w:t>
      </w:r>
      <w:r w:rsidR="00400A86">
        <w:rPr>
          <w:rFonts w:ascii="Times New Roman" w:hAnsi="Times New Roman" w:cs="Times New Roman"/>
        </w:rPr>
        <w:t xml:space="preserve">p.  </w:t>
      </w:r>
      <w:ins w:id="1" w:author="bwu2" w:date="2013-01-03T09:39:00Z">
        <w:r w:rsidR="009649A4">
          <w:rPr>
            <w:rFonts w:ascii="Times New Roman" w:hAnsi="Times New Roman" w:cs="Times New Roman"/>
          </w:rPr>
          <w:t xml:space="preserve">All the analysis </w:t>
        </w:r>
        <w:proofErr w:type="gramStart"/>
        <w:r w:rsidR="009649A4">
          <w:rPr>
            <w:rFonts w:ascii="Times New Roman" w:hAnsi="Times New Roman" w:cs="Times New Roman"/>
          </w:rPr>
          <w:t>were</w:t>
        </w:r>
        <w:proofErr w:type="gramEnd"/>
        <w:r w:rsidR="009649A4">
          <w:rPr>
            <w:rFonts w:ascii="Times New Roman" w:hAnsi="Times New Roman" w:cs="Times New Roman"/>
          </w:rPr>
          <w:t xml:space="preserve"> performed with </w:t>
        </w:r>
      </w:ins>
      <w:ins w:id="2" w:author="bwu2" w:date="2013-01-03T09:38:00Z">
        <w:r w:rsidR="009649A4">
          <w:rPr>
            <w:rFonts w:ascii="Times New Roman" w:hAnsi="Times New Roman" w:cs="Times New Roman"/>
          </w:rPr>
          <w:t>SAS 9.3</w:t>
        </w:r>
      </w:ins>
      <w:ins w:id="3" w:author="bwu2" w:date="2013-01-03T09:39:00Z">
        <w:r w:rsidR="009649A4">
          <w:rPr>
            <w:rFonts w:ascii="Times New Roman" w:hAnsi="Times New Roman" w:cs="Times New Roman"/>
          </w:rPr>
          <w:t>.</w:t>
        </w:r>
      </w:ins>
    </w:p>
    <w:p w:rsidR="00400A86" w:rsidRDefault="00400A86" w:rsidP="006A0F3A">
      <w:pPr>
        <w:pStyle w:val="Default"/>
        <w:rPr>
          <w:rFonts w:ascii="Times New Roman" w:hAnsi="Times New Roman" w:cs="Times New Roman"/>
        </w:rPr>
      </w:pPr>
    </w:p>
    <w:p w:rsidR="00483136" w:rsidRPr="00463790" w:rsidRDefault="00400A86" w:rsidP="006A0F3A">
      <w:pPr>
        <w:pStyle w:val="Default"/>
        <w:rPr>
          <w:rFonts w:ascii="Times New Roman" w:hAnsi="Times New Roman" w:cs="Times New Roman"/>
        </w:rPr>
      </w:pPr>
      <w:r>
        <w:rPr>
          <w:rFonts w:ascii="Times New Roman" w:hAnsi="Times New Roman" w:cs="Times New Roman"/>
        </w:rPr>
        <w:t>(</w:t>
      </w:r>
      <w:r w:rsidRPr="00400A86">
        <w:rPr>
          <w:rFonts w:ascii="Times New Roman" w:hAnsi="Times New Roman" w:cs="Times New Roman"/>
          <w:b/>
        </w:rPr>
        <w:t>Baohua what was the statistical program you used for these tests)  I’d like to put in a sentence that says something tot eh effect of “all statistical analysis was performed using SAS (San Francisco, California, 2012)”</w:t>
      </w:r>
      <w:r>
        <w:rPr>
          <w:rFonts w:ascii="Times New Roman" w:hAnsi="Times New Roman" w:cs="Times New Roman"/>
        </w:rPr>
        <w:t xml:space="preserve"> </w:t>
      </w:r>
    </w:p>
    <w:p w:rsidR="00463790" w:rsidRDefault="00463790" w:rsidP="006A0F3A">
      <w:pPr>
        <w:pStyle w:val="Default"/>
        <w:rPr>
          <w:sz w:val="23"/>
          <w:szCs w:val="23"/>
          <w:u w:val="single"/>
        </w:rPr>
      </w:pPr>
    </w:p>
    <w:p w:rsidR="00AE2669" w:rsidRPr="00FD5DBE" w:rsidRDefault="00FD5DBE" w:rsidP="006A0F3A">
      <w:pPr>
        <w:pStyle w:val="Default"/>
        <w:rPr>
          <w:b/>
          <w:sz w:val="23"/>
          <w:szCs w:val="23"/>
          <w:u w:val="single"/>
        </w:rPr>
      </w:pPr>
      <w:r>
        <w:rPr>
          <w:b/>
          <w:sz w:val="23"/>
          <w:szCs w:val="23"/>
          <w:u w:val="single"/>
        </w:rPr>
        <w:lastRenderedPageBreak/>
        <w:t xml:space="preserve">Where there any extra </w:t>
      </w:r>
      <w:proofErr w:type="spellStart"/>
      <w:r>
        <w:rPr>
          <w:b/>
          <w:sz w:val="23"/>
          <w:szCs w:val="23"/>
          <w:u w:val="single"/>
        </w:rPr>
        <w:t>attendings</w:t>
      </w:r>
      <w:proofErr w:type="spellEnd"/>
      <w:r>
        <w:rPr>
          <w:b/>
          <w:sz w:val="23"/>
          <w:szCs w:val="23"/>
          <w:u w:val="single"/>
        </w:rPr>
        <w:t xml:space="preserve"> hired during this period that would account for the extra productivity?  If not then, it would probably be good to add a sentence saying “there were no significant changes in the faculty who were caring for these patients over the collection period”  </w:t>
      </w:r>
    </w:p>
    <w:p w:rsidR="00463790" w:rsidRDefault="00463790" w:rsidP="006A0F3A">
      <w:pPr>
        <w:pStyle w:val="Default"/>
        <w:rPr>
          <w:sz w:val="23"/>
          <w:szCs w:val="23"/>
          <w:u w:val="single"/>
        </w:rPr>
      </w:pPr>
    </w:p>
    <w:p w:rsidR="00463790" w:rsidRDefault="00463790" w:rsidP="006A0F3A">
      <w:pPr>
        <w:pStyle w:val="Default"/>
        <w:rPr>
          <w:sz w:val="23"/>
          <w:szCs w:val="23"/>
          <w:u w:val="single"/>
        </w:rPr>
      </w:pPr>
    </w:p>
    <w:p w:rsidR="006A0F3A" w:rsidRDefault="006A0F3A" w:rsidP="006A0F3A">
      <w:pPr>
        <w:pStyle w:val="Default"/>
        <w:rPr>
          <w:sz w:val="23"/>
          <w:szCs w:val="23"/>
        </w:rPr>
      </w:pPr>
      <w:r w:rsidRPr="00447329">
        <w:rPr>
          <w:b/>
          <w:sz w:val="23"/>
          <w:szCs w:val="23"/>
          <w:u w:val="single"/>
        </w:rPr>
        <w:t>Results</w:t>
      </w:r>
      <w:r w:rsidRPr="00447329">
        <w:rPr>
          <w:b/>
          <w:sz w:val="23"/>
          <w:szCs w:val="23"/>
        </w:rPr>
        <w:t>:</w:t>
      </w:r>
      <w:r>
        <w:rPr>
          <w:sz w:val="23"/>
          <w:szCs w:val="23"/>
        </w:rPr>
        <w:t xml:space="preserve"> This section presents the study findings and may refer to tables, graphs, images, and other types of data. The data are presented in Figures, which should be included individually at the end of the paper. Results should briefly state the experiment or study performed (details are found in Materials and Methods), present and describe the results with enough information and interpretation to explain the data and provide the basis for the subsequent experiments/studies performed. This section will most likely be the longest of the paper and may be 3-5 pages. </w:t>
      </w:r>
    </w:p>
    <w:p w:rsidR="00463790" w:rsidRDefault="00463790" w:rsidP="006A0F3A">
      <w:pPr>
        <w:pStyle w:val="Default"/>
        <w:rPr>
          <w:sz w:val="23"/>
          <w:szCs w:val="23"/>
          <w:u w:val="single"/>
        </w:rPr>
      </w:pPr>
    </w:p>
    <w:p w:rsidR="00412841" w:rsidRPr="00E12E3A" w:rsidRDefault="00B612B3" w:rsidP="00DA0EB1">
      <w:pPr>
        <w:pStyle w:val="Default"/>
        <w:ind w:firstLine="720"/>
        <w:rPr>
          <w:rFonts w:ascii="Times New Roman" w:hAnsi="Times New Roman" w:cs="Times New Roman"/>
        </w:rPr>
      </w:pPr>
      <w:r w:rsidRPr="00E12E3A">
        <w:rPr>
          <w:rFonts w:ascii="Times New Roman" w:hAnsi="Times New Roman" w:cs="Times New Roman"/>
        </w:rPr>
        <w:t xml:space="preserve">Based on this </w:t>
      </w:r>
      <w:r w:rsidR="00681CAB" w:rsidRPr="00E12E3A">
        <w:rPr>
          <w:rFonts w:ascii="Times New Roman" w:hAnsi="Times New Roman" w:cs="Times New Roman"/>
        </w:rPr>
        <w:t>retrospective chart review of 475 patients with operative tibia or femur fractures seen at Grady Memorial Hospital from November 1, 2009 to October 31, 2011</w:t>
      </w:r>
      <w:r w:rsidR="00DF0E83" w:rsidRPr="00E12E3A">
        <w:rPr>
          <w:rFonts w:ascii="Times New Roman" w:hAnsi="Times New Roman" w:cs="Times New Roman"/>
        </w:rPr>
        <w:t xml:space="preserve">, 20 patients were excluded from analysis.  4 </w:t>
      </w:r>
      <w:r w:rsidR="00505F82" w:rsidRPr="00E12E3A">
        <w:rPr>
          <w:rFonts w:ascii="Times New Roman" w:hAnsi="Times New Roman" w:cs="Times New Roman"/>
        </w:rPr>
        <w:t xml:space="preserve">of the 475 </w:t>
      </w:r>
      <w:r w:rsidR="00DF0E83" w:rsidRPr="00E12E3A">
        <w:rPr>
          <w:rFonts w:ascii="Times New Roman" w:hAnsi="Times New Roman" w:cs="Times New Roman"/>
        </w:rPr>
        <w:t xml:space="preserve">patient charts were unable to be located by the medical records service.  6 patients in the pre group and 6 in the post group were removed as they were treated with non-operative management.  4 patients were misclassified as having a femur or tibia fracture in the original MRN search from the Grady trauma registry, when on full chart review these patients actually had a patella, </w:t>
      </w:r>
      <w:proofErr w:type="spellStart"/>
      <w:r w:rsidR="00DF0E83" w:rsidRPr="00E12E3A">
        <w:rPr>
          <w:rFonts w:ascii="Times New Roman" w:hAnsi="Times New Roman" w:cs="Times New Roman"/>
        </w:rPr>
        <w:t>calcaneus</w:t>
      </w:r>
      <w:proofErr w:type="spellEnd"/>
      <w:r w:rsidR="00DF0E83" w:rsidRPr="00E12E3A">
        <w:rPr>
          <w:rFonts w:ascii="Times New Roman" w:hAnsi="Times New Roman" w:cs="Times New Roman"/>
        </w:rPr>
        <w:t xml:space="preserve">, or metatarsal fracture; thus a total of 455 charts were analyzed.  </w:t>
      </w:r>
    </w:p>
    <w:p w:rsidR="00C054B0" w:rsidRPr="00E12E3A" w:rsidRDefault="00F81A26" w:rsidP="00DA0EB1">
      <w:pPr>
        <w:pStyle w:val="Default"/>
        <w:ind w:firstLine="720"/>
        <w:rPr>
          <w:rFonts w:ascii="Times New Roman" w:hAnsi="Times New Roman" w:cs="Times New Roman"/>
        </w:rPr>
      </w:pPr>
      <w:r w:rsidRPr="00E12E3A">
        <w:rPr>
          <w:rFonts w:ascii="Times New Roman" w:hAnsi="Times New Roman" w:cs="Times New Roman"/>
        </w:rPr>
        <w:t>As shown in figure</w:t>
      </w:r>
      <w:r w:rsidR="00E04E35">
        <w:rPr>
          <w:rFonts w:ascii="Times New Roman" w:hAnsi="Times New Roman" w:cs="Times New Roman"/>
        </w:rPr>
        <w:t xml:space="preserve"> 1</w:t>
      </w:r>
      <w:r w:rsidRPr="00E12E3A">
        <w:rPr>
          <w:rFonts w:ascii="Times New Roman" w:hAnsi="Times New Roman" w:cs="Times New Roman"/>
        </w:rPr>
        <w:t>, the demographic data of age and mechanism of injury were not significantly different between the groups.  The mean age was 37.</w:t>
      </w:r>
      <w:r w:rsidR="00C054B0" w:rsidRPr="00E12E3A">
        <w:rPr>
          <w:rFonts w:ascii="Times New Roman" w:hAnsi="Times New Roman" w:cs="Times New Roman"/>
        </w:rPr>
        <w:t>8 and 38.8 for the pre and post-policy change groups respectively.  Major mechanisms of injury included falls, gunshots, motorcycle crash and motor vehicle crash and w</w:t>
      </w:r>
      <w:r w:rsidR="00E04E35">
        <w:rPr>
          <w:rFonts w:ascii="Times New Roman" w:hAnsi="Times New Roman" w:cs="Times New Roman"/>
        </w:rPr>
        <w:t xml:space="preserve">ere not significantly different between the groups.  </w:t>
      </w:r>
      <w:r w:rsidR="00C054B0" w:rsidRPr="00E12E3A">
        <w:rPr>
          <w:rFonts w:ascii="Times New Roman" w:hAnsi="Times New Roman" w:cs="Times New Roman"/>
        </w:rPr>
        <w:t xml:space="preserve">There was a significant difference in the racial distribution between the two groups (p value &lt;0.0001) with a larger portion of African-American patients admitted (55.2% </w:t>
      </w:r>
      <w:proofErr w:type="spellStart"/>
      <w:r w:rsidR="00C054B0" w:rsidRPr="00E12E3A">
        <w:rPr>
          <w:rFonts w:ascii="Times New Roman" w:hAnsi="Times New Roman" w:cs="Times New Roman"/>
        </w:rPr>
        <w:t>vs</w:t>
      </w:r>
      <w:proofErr w:type="spellEnd"/>
      <w:r w:rsidR="00C054B0" w:rsidRPr="00E12E3A">
        <w:rPr>
          <w:rFonts w:ascii="Times New Roman" w:hAnsi="Times New Roman" w:cs="Times New Roman"/>
        </w:rPr>
        <w:t xml:space="preserve"> 71.5%) in the post policy change group as compared to a </w:t>
      </w:r>
      <w:r w:rsidR="00E04E35">
        <w:rPr>
          <w:rFonts w:ascii="Times New Roman" w:hAnsi="Times New Roman" w:cs="Times New Roman"/>
        </w:rPr>
        <w:t xml:space="preserve">relative </w:t>
      </w:r>
      <w:r w:rsidR="00C054B0" w:rsidRPr="00E12E3A">
        <w:rPr>
          <w:rFonts w:ascii="Times New Roman" w:hAnsi="Times New Roman" w:cs="Times New Roman"/>
        </w:rPr>
        <w:t xml:space="preserve">decrease in Caucasian (34.3% </w:t>
      </w:r>
      <w:proofErr w:type="spellStart"/>
      <w:r w:rsidR="00C054B0" w:rsidRPr="00E12E3A">
        <w:rPr>
          <w:rFonts w:ascii="Times New Roman" w:hAnsi="Times New Roman" w:cs="Times New Roman"/>
        </w:rPr>
        <w:t>vs</w:t>
      </w:r>
      <w:proofErr w:type="spellEnd"/>
      <w:r w:rsidR="00C054B0" w:rsidRPr="00E12E3A">
        <w:rPr>
          <w:rFonts w:ascii="Times New Roman" w:hAnsi="Times New Roman" w:cs="Times New Roman"/>
        </w:rPr>
        <w:t xml:space="preserve"> 21.5%) and Hispanic (7.1% </w:t>
      </w:r>
      <w:proofErr w:type="spellStart"/>
      <w:r w:rsidR="00C054B0" w:rsidRPr="00E12E3A">
        <w:rPr>
          <w:rFonts w:ascii="Times New Roman" w:hAnsi="Times New Roman" w:cs="Times New Roman"/>
        </w:rPr>
        <w:t>vs</w:t>
      </w:r>
      <w:proofErr w:type="spellEnd"/>
      <w:r w:rsidR="00C054B0" w:rsidRPr="00E12E3A">
        <w:rPr>
          <w:rFonts w:ascii="Times New Roman" w:hAnsi="Times New Roman" w:cs="Times New Roman"/>
        </w:rPr>
        <w:t xml:space="preserve"> 0.9%).</w:t>
      </w:r>
      <w:r w:rsidR="008258CF" w:rsidRPr="00E12E3A">
        <w:rPr>
          <w:rFonts w:ascii="Times New Roman" w:hAnsi="Times New Roman" w:cs="Times New Roman"/>
        </w:rPr>
        <w:t xml:space="preserve">  </w:t>
      </w:r>
    </w:p>
    <w:p w:rsidR="008258CF" w:rsidRPr="00E12E3A" w:rsidRDefault="00AA3BE1" w:rsidP="00DA0EB1">
      <w:pPr>
        <w:pStyle w:val="Default"/>
        <w:ind w:firstLine="720"/>
        <w:rPr>
          <w:rFonts w:ascii="Times New Roman" w:hAnsi="Times New Roman" w:cs="Times New Roman"/>
        </w:rPr>
      </w:pPr>
      <w:r w:rsidRPr="00E12E3A">
        <w:rPr>
          <w:rFonts w:ascii="Times New Roman" w:hAnsi="Times New Roman" w:cs="Times New Roman"/>
        </w:rPr>
        <w:t xml:space="preserve">In comparing the injury severity score (ISS) between the pre and post groups, there was a significant difference (p value 0.022) with a reduction in mean ISS from 12.1 to 10.6.  </w:t>
      </w:r>
      <w:r w:rsidR="008270EC" w:rsidRPr="00E12E3A">
        <w:rPr>
          <w:rFonts w:ascii="Times New Roman" w:hAnsi="Times New Roman" w:cs="Times New Roman"/>
        </w:rPr>
        <w:t xml:space="preserve">In order to determine if the reduced LOS in the post policy group could be accounted for by the reduction in ISS, several methods were used to assess </w:t>
      </w:r>
      <w:r w:rsidR="00E04E35">
        <w:rPr>
          <w:rFonts w:ascii="Times New Roman" w:hAnsi="Times New Roman" w:cs="Times New Roman"/>
        </w:rPr>
        <w:t>independence of these two variables</w:t>
      </w:r>
      <w:r w:rsidR="008270EC" w:rsidRPr="00E12E3A">
        <w:rPr>
          <w:rFonts w:ascii="Times New Roman" w:hAnsi="Times New Roman" w:cs="Times New Roman"/>
        </w:rPr>
        <w:t xml:space="preserve">.  First the co-linearity of LOS and ISS using linear fitting plots were calculated and showed R-square values of 0.24 and 0.15 for the pre and post groups respectively; both </w:t>
      </w:r>
      <w:r w:rsidR="00400A86">
        <w:rPr>
          <w:rFonts w:ascii="Times New Roman" w:hAnsi="Times New Roman" w:cs="Times New Roman"/>
        </w:rPr>
        <w:t xml:space="preserve">were </w:t>
      </w:r>
      <w:r w:rsidR="008270EC" w:rsidRPr="00E12E3A">
        <w:rPr>
          <w:rFonts w:ascii="Times New Roman" w:hAnsi="Times New Roman" w:cs="Times New Roman"/>
        </w:rPr>
        <w:t xml:space="preserve">below the standard 0.5 </w:t>
      </w:r>
      <w:r w:rsidR="00FE66A4" w:rsidRPr="00E12E3A">
        <w:rPr>
          <w:rFonts w:ascii="Times New Roman" w:hAnsi="Times New Roman" w:cs="Times New Roman"/>
        </w:rPr>
        <w:t>cutoff</w:t>
      </w:r>
      <w:r w:rsidR="008270EC" w:rsidRPr="00E12E3A">
        <w:rPr>
          <w:rFonts w:ascii="Times New Roman" w:hAnsi="Times New Roman" w:cs="Times New Roman"/>
        </w:rPr>
        <w:t xml:space="preserve"> for</w:t>
      </w:r>
      <w:r w:rsidR="00527708">
        <w:rPr>
          <w:rFonts w:ascii="Times New Roman" w:hAnsi="Times New Roman" w:cs="Times New Roman"/>
        </w:rPr>
        <w:t xml:space="preserve"> acceptable linear relationship, indicating that a direct linear relationship was unlikely between ISS and LOS.</w:t>
      </w:r>
      <w:r w:rsidR="008270EC" w:rsidRPr="00E12E3A">
        <w:rPr>
          <w:rFonts w:ascii="Times New Roman" w:hAnsi="Times New Roman" w:cs="Times New Roman"/>
        </w:rPr>
        <w:t xml:space="preserve">  Additionally </w:t>
      </w:r>
      <w:r w:rsidR="009541EE" w:rsidRPr="00E12E3A">
        <w:rPr>
          <w:rFonts w:ascii="Times New Roman" w:hAnsi="Times New Roman" w:cs="Times New Roman"/>
        </w:rPr>
        <w:t xml:space="preserve">the Spearman Correlation between ISS and LOS was calculated as 0.4 and the </w:t>
      </w:r>
      <w:proofErr w:type="spellStart"/>
      <w:r w:rsidR="009541EE" w:rsidRPr="00E12E3A">
        <w:rPr>
          <w:rFonts w:ascii="Times New Roman" w:hAnsi="Times New Roman" w:cs="Times New Roman"/>
        </w:rPr>
        <w:t>H</w:t>
      </w:r>
      <w:r w:rsidR="008270EC" w:rsidRPr="00E12E3A">
        <w:rPr>
          <w:rFonts w:ascii="Times New Roman" w:hAnsi="Times New Roman" w:cs="Times New Roman"/>
        </w:rPr>
        <w:t>oeffding</w:t>
      </w:r>
      <w:proofErr w:type="spellEnd"/>
      <w:r w:rsidR="009541EE" w:rsidRPr="00E12E3A">
        <w:rPr>
          <w:rFonts w:ascii="Times New Roman" w:hAnsi="Times New Roman" w:cs="Times New Roman"/>
        </w:rPr>
        <w:t xml:space="preserve"> Dependence </w:t>
      </w:r>
      <w:r w:rsidR="00527708" w:rsidRPr="00E12E3A">
        <w:rPr>
          <w:rFonts w:ascii="Times New Roman" w:hAnsi="Times New Roman" w:cs="Times New Roman"/>
        </w:rPr>
        <w:t>coefficient</w:t>
      </w:r>
      <w:r w:rsidR="009541EE" w:rsidRPr="00E12E3A">
        <w:rPr>
          <w:rFonts w:ascii="Times New Roman" w:hAnsi="Times New Roman" w:cs="Times New Roman"/>
        </w:rPr>
        <w:t xml:space="preserve"> D=0.06.  These nonparametric measures of statistical dependence</w:t>
      </w:r>
      <w:r w:rsidR="00527708">
        <w:rPr>
          <w:rFonts w:ascii="Times New Roman" w:hAnsi="Times New Roman" w:cs="Times New Roman"/>
        </w:rPr>
        <w:t xml:space="preserve"> are used to evaluate if continuous variables such as ISS and LOS are independent of one another.  From these calculations, ISS and LOS</w:t>
      </w:r>
      <w:r w:rsidR="009541EE" w:rsidRPr="00E12E3A">
        <w:rPr>
          <w:rFonts w:ascii="Times New Roman" w:hAnsi="Times New Roman" w:cs="Times New Roman"/>
        </w:rPr>
        <w:t xml:space="preserve"> do not directly show a linear or </w:t>
      </w:r>
      <w:r w:rsidR="00FE66A4" w:rsidRPr="00E12E3A">
        <w:rPr>
          <w:rFonts w:ascii="Times New Roman" w:hAnsi="Times New Roman" w:cs="Times New Roman"/>
        </w:rPr>
        <w:t>nonlinear</w:t>
      </w:r>
      <w:r w:rsidR="009541EE" w:rsidRPr="00E12E3A">
        <w:rPr>
          <w:rFonts w:ascii="Times New Roman" w:hAnsi="Times New Roman" w:cs="Times New Roman"/>
        </w:rPr>
        <w:t xml:space="preserve"> relationship between ISS and LOS.  Thus, it appears the </w:t>
      </w:r>
      <w:r w:rsidR="00527708">
        <w:rPr>
          <w:rFonts w:ascii="Times New Roman" w:hAnsi="Times New Roman" w:cs="Times New Roman"/>
        </w:rPr>
        <w:t xml:space="preserve">overall </w:t>
      </w:r>
      <w:r w:rsidR="009541EE" w:rsidRPr="00E12E3A">
        <w:rPr>
          <w:rFonts w:ascii="Times New Roman" w:hAnsi="Times New Roman" w:cs="Times New Roman"/>
        </w:rPr>
        <w:t>reduction in LOS</w:t>
      </w:r>
      <w:r w:rsidR="00527708">
        <w:rPr>
          <w:rFonts w:ascii="Times New Roman" w:hAnsi="Times New Roman" w:cs="Times New Roman"/>
        </w:rPr>
        <w:t xml:space="preserve"> (as described below)</w:t>
      </w:r>
      <w:r w:rsidR="009541EE" w:rsidRPr="00E12E3A">
        <w:rPr>
          <w:rFonts w:ascii="Times New Roman" w:hAnsi="Times New Roman" w:cs="Times New Roman"/>
        </w:rPr>
        <w:t xml:space="preserve"> between the two groups is not fully dependent on the difference in ISS between the groups.   </w:t>
      </w:r>
    </w:p>
    <w:p w:rsidR="00463790" w:rsidRPr="00DA0EB1" w:rsidRDefault="00B724D1" w:rsidP="00DA0EB1">
      <w:pPr>
        <w:pStyle w:val="Default"/>
        <w:ind w:firstLine="720"/>
        <w:rPr>
          <w:rFonts w:ascii="Times New Roman" w:hAnsi="Times New Roman" w:cs="Times New Roman"/>
        </w:rPr>
      </w:pPr>
      <w:r w:rsidRPr="00E12E3A">
        <w:rPr>
          <w:rFonts w:ascii="Times New Roman" w:hAnsi="Times New Roman" w:cs="Times New Roman"/>
        </w:rPr>
        <w:t>With respect to the distribution of the case load</w:t>
      </w:r>
      <w:r w:rsidR="009521D1">
        <w:rPr>
          <w:rFonts w:ascii="Times New Roman" w:hAnsi="Times New Roman" w:cs="Times New Roman"/>
        </w:rPr>
        <w:t xml:space="preserve"> shown in table 2</w:t>
      </w:r>
      <w:r w:rsidRPr="00E12E3A">
        <w:rPr>
          <w:rFonts w:ascii="Times New Roman" w:hAnsi="Times New Roman" w:cs="Times New Roman"/>
        </w:rPr>
        <w:t>, t</w:t>
      </w:r>
      <w:r w:rsidR="00F81A26" w:rsidRPr="00E12E3A">
        <w:rPr>
          <w:rFonts w:ascii="Times New Roman" w:hAnsi="Times New Roman" w:cs="Times New Roman"/>
        </w:rPr>
        <w:t xml:space="preserve">here was an increase in the number of cases performed on Saturdays after the addition of the dedicated Saturday </w:t>
      </w:r>
      <w:proofErr w:type="spellStart"/>
      <w:r w:rsidR="00F81A26" w:rsidRPr="00E12E3A">
        <w:rPr>
          <w:rFonts w:ascii="Times New Roman" w:hAnsi="Times New Roman" w:cs="Times New Roman"/>
        </w:rPr>
        <w:t>Orthopaedics</w:t>
      </w:r>
      <w:proofErr w:type="spellEnd"/>
      <w:r w:rsidR="00F81A26" w:rsidRPr="00E12E3A">
        <w:rPr>
          <w:rFonts w:ascii="Times New Roman" w:hAnsi="Times New Roman" w:cs="Times New Roman"/>
        </w:rPr>
        <w:t xml:space="preserve"> OR.  Prior to the policy change, </w:t>
      </w:r>
      <w:r w:rsidR="00B612B3" w:rsidRPr="00E12E3A">
        <w:rPr>
          <w:rFonts w:ascii="Times New Roman" w:hAnsi="Times New Roman" w:cs="Times New Roman"/>
        </w:rPr>
        <w:t xml:space="preserve">10.5% of the cases (25/239) were </w:t>
      </w:r>
      <w:r w:rsidR="00C054B0" w:rsidRPr="00E12E3A">
        <w:rPr>
          <w:rFonts w:ascii="Times New Roman" w:hAnsi="Times New Roman" w:cs="Times New Roman"/>
        </w:rPr>
        <w:t>completed</w:t>
      </w:r>
      <w:r w:rsidR="00B612B3" w:rsidRPr="00E12E3A">
        <w:rPr>
          <w:rFonts w:ascii="Times New Roman" w:hAnsi="Times New Roman" w:cs="Times New Roman"/>
        </w:rPr>
        <w:t xml:space="preserve"> on </w:t>
      </w:r>
      <w:r w:rsidR="00B612B3" w:rsidRPr="00E12E3A">
        <w:rPr>
          <w:rFonts w:ascii="Times New Roman" w:hAnsi="Times New Roman" w:cs="Times New Roman"/>
        </w:rPr>
        <w:lastRenderedPageBreak/>
        <w:t xml:space="preserve">Saturday.  After the new policy 16.7% of cases (36/216) were </w:t>
      </w:r>
      <w:r w:rsidR="00F81A26" w:rsidRPr="00E12E3A">
        <w:rPr>
          <w:rFonts w:ascii="Times New Roman" w:hAnsi="Times New Roman" w:cs="Times New Roman"/>
        </w:rPr>
        <w:t xml:space="preserve">performed on a </w:t>
      </w:r>
      <w:r w:rsidR="00B612B3" w:rsidRPr="00E12E3A">
        <w:rPr>
          <w:rFonts w:ascii="Times New Roman" w:hAnsi="Times New Roman" w:cs="Times New Roman"/>
        </w:rPr>
        <w:t xml:space="preserve">on </w:t>
      </w:r>
      <w:r w:rsidR="00F81A26" w:rsidRPr="00E12E3A">
        <w:rPr>
          <w:rFonts w:ascii="Times New Roman" w:hAnsi="Times New Roman" w:cs="Times New Roman"/>
        </w:rPr>
        <w:t xml:space="preserve">a </w:t>
      </w:r>
      <w:r w:rsidR="00B612B3" w:rsidRPr="00E12E3A">
        <w:rPr>
          <w:rFonts w:ascii="Times New Roman" w:hAnsi="Times New Roman" w:cs="Times New Roman"/>
        </w:rPr>
        <w:t xml:space="preserve">Saturday.  This is a </w:t>
      </w:r>
      <w:r w:rsidR="00527708">
        <w:rPr>
          <w:rFonts w:ascii="Times New Roman" w:hAnsi="Times New Roman" w:cs="Times New Roman"/>
        </w:rPr>
        <w:t xml:space="preserve">relative </w:t>
      </w:r>
      <w:r w:rsidR="00B612B3" w:rsidRPr="00E12E3A">
        <w:rPr>
          <w:rFonts w:ascii="Times New Roman" w:hAnsi="Times New Roman" w:cs="Times New Roman"/>
        </w:rPr>
        <w:t>59% increase in the numbe</w:t>
      </w:r>
      <w:r w:rsidR="00F81A26" w:rsidRPr="00E12E3A">
        <w:rPr>
          <w:rFonts w:ascii="Times New Roman" w:hAnsi="Times New Roman" w:cs="Times New Roman"/>
        </w:rPr>
        <w:t>r of cases done on Saturday (p-value 0.055)</w:t>
      </w:r>
      <w:r w:rsidR="00527708">
        <w:rPr>
          <w:rFonts w:ascii="Times New Roman" w:hAnsi="Times New Roman" w:cs="Times New Roman"/>
        </w:rPr>
        <w:t xml:space="preserve"> and corresponds to an absolute increase of 6.2% of the overall case load</w:t>
      </w:r>
      <w:r w:rsidR="00F81A26" w:rsidRPr="00E12E3A">
        <w:rPr>
          <w:rFonts w:ascii="Times New Roman" w:hAnsi="Times New Roman" w:cs="Times New Roman"/>
        </w:rPr>
        <w:t>.</w:t>
      </w:r>
      <w:r w:rsidR="00C054B0" w:rsidRPr="00E12E3A">
        <w:rPr>
          <w:rFonts w:ascii="Times New Roman" w:hAnsi="Times New Roman" w:cs="Times New Roman"/>
        </w:rPr>
        <w:t xml:space="preserve">  </w:t>
      </w:r>
      <w:r w:rsidR="00F81A26" w:rsidRPr="00E12E3A">
        <w:rPr>
          <w:rFonts w:ascii="Times New Roman" w:hAnsi="Times New Roman" w:cs="Times New Roman"/>
        </w:rPr>
        <w:t xml:space="preserve"> Additionally, there was a trend towards a reduction in cases performed on Mondays with 20.1% (48/239) performed prior and 13.4% (29/216) performed after the implementation of the Saturday OR (p value 0.062).  </w:t>
      </w:r>
      <w:r w:rsidR="00C054B0" w:rsidRPr="00E12E3A">
        <w:rPr>
          <w:rFonts w:ascii="Times New Roman" w:hAnsi="Times New Roman" w:cs="Times New Roman"/>
        </w:rPr>
        <w:t xml:space="preserve">Although neither of the calculated p values </w:t>
      </w:r>
      <w:r w:rsidRPr="00E12E3A">
        <w:rPr>
          <w:rFonts w:ascii="Times New Roman" w:hAnsi="Times New Roman" w:cs="Times New Roman"/>
        </w:rPr>
        <w:t>was below 0.05, t</w:t>
      </w:r>
      <w:r w:rsidR="00661B17" w:rsidRPr="00E12E3A">
        <w:rPr>
          <w:rFonts w:ascii="Times New Roman" w:hAnsi="Times New Roman" w:cs="Times New Roman"/>
        </w:rPr>
        <w:t xml:space="preserve">hey do display the strong trend towards the change in case distribution.  Additionally, the </w:t>
      </w:r>
      <w:r w:rsidR="00F81A26" w:rsidRPr="00E12E3A">
        <w:rPr>
          <w:rFonts w:ascii="Times New Roman" w:hAnsi="Times New Roman" w:cs="Times New Roman"/>
        </w:rPr>
        <w:t xml:space="preserve">more balanced workload is reflected in the overall comparison between the caseload distribution pre and post policy change (p value 0.09).  </w:t>
      </w:r>
    </w:p>
    <w:p w:rsidR="00661B17" w:rsidRPr="00E12E3A" w:rsidRDefault="00661B17" w:rsidP="00DA0EB1">
      <w:pPr>
        <w:pStyle w:val="Default"/>
        <w:ind w:firstLine="720"/>
        <w:rPr>
          <w:rFonts w:ascii="Times New Roman" w:hAnsi="Times New Roman" w:cs="Times New Roman"/>
        </w:rPr>
      </w:pPr>
      <w:r w:rsidRPr="00E12E3A">
        <w:rPr>
          <w:rFonts w:ascii="Times New Roman" w:hAnsi="Times New Roman" w:cs="Times New Roman"/>
        </w:rPr>
        <w:t xml:space="preserve">Additionally, overall length of stay and length of stay based on the day of the week the patient presented to the ED were analyzed between the two groups.  As seen in table 3, the overall LOS was significantly reduced </w:t>
      </w:r>
      <w:r w:rsidR="00232D18">
        <w:rPr>
          <w:rFonts w:ascii="Times New Roman" w:hAnsi="Times New Roman" w:cs="Times New Roman"/>
        </w:rPr>
        <w:t xml:space="preserve">by 2.7 days </w:t>
      </w:r>
      <w:r w:rsidRPr="00E12E3A">
        <w:rPr>
          <w:rFonts w:ascii="Times New Roman" w:hAnsi="Times New Roman" w:cs="Times New Roman"/>
        </w:rPr>
        <w:t xml:space="preserve">from average 14.0 days to 11.3 days (p value 0.018).  The most significant reductions in LOS between the groups were seen in the subset of patients admitted on a Monday or Wednesday.  </w:t>
      </w:r>
      <w:r w:rsidR="00961D5D" w:rsidRPr="00E12E3A">
        <w:rPr>
          <w:rFonts w:ascii="Times New Roman" w:hAnsi="Times New Roman" w:cs="Times New Roman"/>
        </w:rPr>
        <w:t>The mean LOS for p</w:t>
      </w:r>
      <w:r w:rsidRPr="00E12E3A">
        <w:rPr>
          <w:rFonts w:ascii="Times New Roman" w:hAnsi="Times New Roman" w:cs="Times New Roman"/>
        </w:rPr>
        <w:t>a</w:t>
      </w:r>
      <w:r w:rsidR="00961D5D" w:rsidRPr="00E12E3A">
        <w:rPr>
          <w:rFonts w:ascii="Times New Roman" w:hAnsi="Times New Roman" w:cs="Times New Roman"/>
        </w:rPr>
        <w:t xml:space="preserve">tients admitted on a Monday was reduced from 20.5 days to 11.3 days (p value 0.011) while the mean LOS for patients admitted on a Wednesday had reduced mean LOS from 13.7 to 9.2 days (p value 0.088).    </w:t>
      </w:r>
      <w:r w:rsidRPr="00E12E3A">
        <w:rPr>
          <w:rFonts w:ascii="Times New Roman" w:hAnsi="Times New Roman" w:cs="Times New Roman"/>
        </w:rPr>
        <w:t xml:space="preserve"> </w:t>
      </w:r>
    </w:p>
    <w:p w:rsidR="00C716A4" w:rsidRPr="00E12E3A" w:rsidRDefault="00961D5D" w:rsidP="00C8680B">
      <w:pPr>
        <w:pStyle w:val="Default"/>
        <w:ind w:firstLine="720"/>
        <w:rPr>
          <w:rFonts w:ascii="Times New Roman" w:hAnsi="Times New Roman" w:cs="Times New Roman"/>
        </w:rPr>
      </w:pPr>
      <w:r w:rsidRPr="00E12E3A">
        <w:rPr>
          <w:rFonts w:ascii="Times New Roman" w:hAnsi="Times New Roman" w:cs="Times New Roman"/>
        </w:rPr>
        <w:t>Another primary outcome analyzed was the waiting time to surgery</w:t>
      </w:r>
      <w:r w:rsidR="00EF5ACD" w:rsidRPr="00E12E3A">
        <w:rPr>
          <w:rFonts w:ascii="Times New Roman" w:hAnsi="Times New Roman" w:cs="Times New Roman"/>
        </w:rPr>
        <w:t xml:space="preserve">, which was calculated as the </w:t>
      </w:r>
      <w:r w:rsidR="00982247">
        <w:rPr>
          <w:rFonts w:ascii="Times New Roman" w:hAnsi="Times New Roman" w:cs="Times New Roman"/>
        </w:rPr>
        <w:t xml:space="preserve">time between the patient’s </w:t>
      </w:r>
      <w:r w:rsidR="00EF5ACD" w:rsidRPr="00E12E3A">
        <w:rPr>
          <w:rFonts w:ascii="Times New Roman" w:hAnsi="Times New Roman" w:cs="Times New Roman"/>
        </w:rPr>
        <w:t xml:space="preserve">arrival </w:t>
      </w:r>
      <w:proofErr w:type="gramStart"/>
      <w:r w:rsidR="00EF5ACD" w:rsidRPr="00E12E3A">
        <w:rPr>
          <w:rFonts w:ascii="Times New Roman" w:hAnsi="Times New Roman" w:cs="Times New Roman"/>
        </w:rPr>
        <w:t>time</w:t>
      </w:r>
      <w:proofErr w:type="gramEnd"/>
      <w:r w:rsidR="00EF5ACD" w:rsidRPr="00E12E3A">
        <w:rPr>
          <w:rFonts w:ascii="Times New Roman" w:hAnsi="Times New Roman" w:cs="Times New Roman"/>
        </w:rPr>
        <w:t xml:space="preserve"> in the ED to surgical incision time</w:t>
      </w:r>
      <w:r w:rsidRPr="00E12E3A">
        <w:rPr>
          <w:rFonts w:ascii="Times New Roman" w:hAnsi="Times New Roman" w:cs="Times New Roman"/>
        </w:rPr>
        <w:t xml:space="preserve">.  </w:t>
      </w:r>
      <w:r w:rsidR="00982247">
        <w:rPr>
          <w:rFonts w:ascii="Times New Roman" w:hAnsi="Times New Roman" w:cs="Times New Roman"/>
        </w:rPr>
        <w:t xml:space="preserve">These data are displayed in table 4.  </w:t>
      </w:r>
      <w:r w:rsidRPr="00E12E3A">
        <w:rPr>
          <w:rFonts w:ascii="Times New Roman" w:hAnsi="Times New Roman" w:cs="Times New Roman"/>
        </w:rPr>
        <w:t xml:space="preserve">Although there was no significant reduction in overall waiting time </w:t>
      </w:r>
      <w:r w:rsidR="00EF5ACD" w:rsidRPr="00E12E3A">
        <w:rPr>
          <w:rFonts w:ascii="Times New Roman" w:hAnsi="Times New Roman" w:cs="Times New Roman"/>
        </w:rPr>
        <w:t xml:space="preserve">after the extra OR day, there was a very strong trend towards a reduction in the waiting time for patients who presented on a Friday.  Patients presenting on Friday had on average </w:t>
      </w:r>
      <w:r w:rsidR="00402C7B">
        <w:rPr>
          <w:rFonts w:ascii="Times New Roman" w:hAnsi="Times New Roman" w:cs="Times New Roman"/>
        </w:rPr>
        <w:t xml:space="preserve">25.1 hour reduced </w:t>
      </w:r>
      <w:r w:rsidR="00EF5ACD" w:rsidRPr="00E12E3A">
        <w:rPr>
          <w:rFonts w:ascii="Times New Roman" w:hAnsi="Times New Roman" w:cs="Times New Roman"/>
        </w:rPr>
        <w:t xml:space="preserve">waiting time (48.6 </w:t>
      </w:r>
      <w:proofErr w:type="spellStart"/>
      <w:r w:rsidR="00EF5ACD" w:rsidRPr="00E12E3A">
        <w:rPr>
          <w:rFonts w:ascii="Times New Roman" w:hAnsi="Times New Roman" w:cs="Times New Roman"/>
        </w:rPr>
        <w:t>vs</w:t>
      </w:r>
      <w:proofErr w:type="spellEnd"/>
      <w:r w:rsidR="00EF5ACD" w:rsidRPr="00E12E3A">
        <w:rPr>
          <w:rFonts w:ascii="Times New Roman" w:hAnsi="Times New Roman" w:cs="Times New Roman"/>
        </w:rPr>
        <w:t xml:space="preserve"> 23.5 hours) after the addition of a dedicated Saturday </w:t>
      </w:r>
      <w:proofErr w:type="spellStart"/>
      <w:r w:rsidR="00EF5ACD" w:rsidRPr="00E12E3A">
        <w:rPr>
          <w:rFonts w:ascii="Times New Roman" w:hAnsi="Times New Roman" w:cs="Times New Roman"/>
        </w:rPr>
        <w:t>orthopaedics</w:t>
      </w:r>
      <w:proofErr w:type="spellEnd"/>
      <w:r w:rsidR="00EF5ACD" w:rsidRPr="00E12E3A">
        <w:rPr>
          <w:rFonts w:ascii="Times New Roman" w:hAnsi="Times New Roman" w:cs="Times New Roman"/>
        </w:rPr>
        <w:t xml:space="preserve"> OR (p value 0.060).  There was no significant decrease in waiting time for patients presenting on any other day of the week.     </w:t>
      </w:r>
    </w:p>
    <w:p w:rsidR="00C716A4" w:rsidRDefault="00C716A4" w:rsidP="006A0F3A">
      <w:pPr>
        <w:pStyle w:val="Default"/>
        <w:rPr>
          <w:sz w:val="23"/>
          <w:szCs w:val="23"/>
          <w:u w:val="single"/>
        </w:rPr>
      </w:pPr>
    </w:p>
    <w:p w:rsidR="00C716A4" w:rsidRDefault="00C716A4" w:rsidP="006A0F3A">
      <w:pPr>
        <w:pStyle w:val="Default"/>
        <w:rPr>
          <w:sz w:val="23"/>
          <w:szCs w:val="23"/>
          <w:u w:val="single"/>
        </w:rPr>
      </w:pPr>
    </w:p>
    <w:p w:rsidR="006A0F3A" w:rsidRDefault="006A0F3A" w:rsidP="006A0F3A">
      <w:pPr>
        <w:pStyle w:val="Default"/>
        <w:rPr>
          <w:sz w:val="23"/>
          <w:szCs w:val="23"/>
        </w:rPr>
      </w:pPr>
      <w:r w:rsidRPr="00447329">
        <w:rPr>
          <w:b/>
          <w:sz w:val="23"/>
          <w:szCs w:val="23"/>
          <w:u w:val="single"/>
        </w:rPr>
        <w:t>Discussion</w:t>
      </w:r>
      <w:r w:rsidRPr="00447329">
        <w:rPr>
          <w:b/>
          <w:sz w:val="23"/>
          <w:szCs w:val="23"/>
        </w:rPr>
        <w:t>:</w:t>
      </w:r>
      <w:r>
        <w:rPr>
          <w:sz w:val="23"/>
          <w:szCs w:val="23"/>
        </w:rPr>
        <w:t xml:space="preserve"> This section is where the interpretation and conclusions drawn from the data are presented, as well as consideration of the results in the context of what is known from other published studies. Do not simply repeat the findings as in </w:t>
      </w:r>
      <w:proofErr w:type="gramStart"/>
      <w:r>
        <w:rPr>
          <w:sz w:val="23"/>
          <w:szCs w:val="23"/>
        </w:rPr>
        <w:t>Results,</w:t>
      </w:r>
      <w:proofErr w:type="gramEnd"/>
      <w:r>
        <w:rPr>
          <w:sz w:val="23"/>
          <w:szCs w:val="23"/>
        </w:rPr>
        <w:t xml:space="preserve"> this is your opportunity to explain to others the </w:t>
      </w:r>
      <w:r>
        <w:rPr>
          <w:b/>
          <w:bCs/>
          <w:i/>
          <w:iCs/>
          <w:sz w:val="23"/>
          <w:szCs w:val="23"/>
        </w:rPr>
        <w:t xml:space="preserve">significance </w:t>
      </w:r>
      <w:r>
        <w:rPr>
          <w:sz w:val="23"/>
          <w:szCs w:val="23"/>
        </w:rPr>
        <w:t xml:space="preserve">of what you have found. This section will likely be about 2 pages. </w:t>
      </w:r>
    </w:p>
    <w:p w:rsidR="00463790" w:rsidRDefault="00463790" w:rsidP="006A0F3A">
      <w:pPr>
        <w:pStyle w:val="Default"/>
        <w:rPr>
          <w:sz w:val="23"/>
          <w:szCs w:val="23"/>
          <w:u w:val="single"/>
        </w:rPr>
      </w:pPr>
    </w:p>
    <w:p w:rsidR="00CB6104" w:rsidRDefault="00B612B3" w:rsidP="00DA0EB1">
      <w:pPr>
        <w:pStyle w:val="Default"/>
        <w:ind w:firstLine="720"/>
        <w:rPr>
          <w:rFonts w:ascii="Times New Roman" w:hAnsi="Times New Roman" w:cs="Times New Roman"/>
        </w:rPr>
      </w:pPr>
      <w:r>
        <w:rPr>
          <w:rFonts w:ascii="Times New Roman" w:hAnsi="Times New Roman" w:cs="Times New Roman"/>
        </w:rPr>
        <w:t xml:space="preserve">Based on this </w:t>
      </w:r>
      <w:r w:rsidR="00E64B1A">
        <w:rPr>
          <w:rFonts w:ascii="Times New Roman" w:hAnsi="Times New Roman" w:cs="Times New Roman"/>
        </w:rPr>
        <w:t>retrospective</w:t>
      </w:r>
      <w:r>
        <w:rPr>
          <w:rFonts w:ascii="Times New Roman" w:hAnsi="Times New Roman" w:cs="Times New Roman"/>
        </w:rPr>
        <w:t xml:space="preserve"> chart review</w:t>
      </w:r>
      <w:r w:rsidR="00FD5DBE">
        <w:rPr>
          <w:rFonts w:ascii="Times New Roman" w:hAnsi="Times New Roman" w:cs="Times New Roman"/>
        </w:rPr>
        <w:t xml:space="preserve"> comparing patient data from one year prior to the implementation of a dedicated Saturday </w:t>
      </w:r>
      <w:proofErr w:type="spellStart"/>
      <w:r w:rsidR="00FD5DBE">
        <w:rPr>
          <w:rFonts w:ascii="Times New Roman" w:hAnsi="Times New Roman" w:cs="Times New Roman"/>
        </w:rPr>
        <w:t>orthopaedic</w:t>
      </w:r>
      <w:proofErr w:type="spellEnd"/>
      <w:r w:rsidR="00FD5DBE">
        <w:rPr>
          <w:rFonts w:ascii="Times New Roman" w:hAnsi="Times New Roman" w:cs="Times New Roman"/>
        </w:rPr>
        <w:t xml:space="preserve"> trauma OR to one year after this policy change</w:t>
      </w:r>
      <w:r w:rsidR="00CB6104">
        <w:rPr>
          <w:rFonts w:ascii="Times New Roman" w:hAnsi="Times New Roman" w:cs="Times New Roman"/>
        </w:rPr>
        <w:t>, three major conclusions were observed.  First, the overall length of stay was reduced</w:t>
      </w:r>
      <w:r w:rsidR="00FD5DBE">
        <w:rPr>
          <w:rFonts w:ascii="Times New Roman" w:hAnsi="Times New Roman" w:cs="Times New Roman"/>
        </w:rPr>
        <w:t xml:space="preserve"> by a mean of 2.7 days</w:t>
      </w:r>
      <w:r w:rsidR="00CB6104">
        <w:rPr>
          <w:rFonts w:ascii="Times New Roman" w:hAnsi="Times New Roman" w:cs="Times New Roman"/>
        </w:rPr>
        <w:t xml:space="preserve"> in patients seen after the implantation of the Saturday dedicated </w:t>
      </w:r>
      <w:proofErr w:type="spellStart"/>
      <w:r w:rsidR="00CB6104">
        <w:rPr>
          <w:rFonts w:ascii="Times New Roman" w:hAnsi="Times New Roman" w:cs="Times New Roman"/>
        </w:rPr>
        <w:t>orthopaedics</w:t>
      </w:r>
      <w:proofErr w:type="spellEnd"/>
      <w:r w:rsidR="00CB6104">
        <w:rPr>
          <w:rFonts w:ascii="Times New Roman" w:hAnsi="Times New Roman" w:cs="Times New Roman"/>
        </w:rPr>
        <w:t xml:space="preserve"> OR.  </w:t>
      </w:r>
      <w:r w:rsidR="00FD5DBE">
        <w:rPr>
          <w:rFonts w:ascii="Times New Roman" w:hAnsi="Times New Roman" w:cs="Times New Roman"/>
        </w:rPr>
        <w:t>This reduction from 14.0 days to 11.3 days was an appropriate decrease and larger than the expected 1-2 day decrease in LOS from a single additional OR day.</w:t>
      </w:r>
      <w:r w:rsidR="009F62E7">
        <w:rPr>
          <w:rFonts w:ascii="Times New Roman" w:hAnsi="Times New Roman" w:cs="Times New Roman"/>
        </w:rPr>
        <w:t xml:space="preserve">  </w:t>
      </w:r>
      <w:r w:rsidR="00FD5DBE">
        <w:rPr>
          <w:rFonts w:ascii="Times New Roman" w:hAnsi="Times New Roman" w:cs="Times New Roman"/>
        </w:rPr>
        <w:t>From</w:t>
      </w:r>
      <w:r w:rsidR="0075336B">
        <w:rPr>
          <w:rFonts w:ascii="Times New Roman" w:hAnsi="Times New Roman" w:cs="Times New Roman"/>
        </w:rPr>
        <w:t xml:space="preserve"> analysis of the subgroups based on date of admission, </w:t>
      </w:r>
      <w:r w:rsidR="00FD5DBE">
        <w:rPr>
          <w:rFonts w:ascii="Times New Roman" w:hAnsi="Times New Roman" w:cs="Times New Roman"/>
        </w:rPr>
        <w:t>the major reduction</w:t>
      </w:r>
      <w:r w:rsidR="00053125">
        <w:rPr>
          <w:rFonts w:ascii="Times New Roman" w:hAnsi="Times New Roman" w:cs="Times New Roman"/>
        </w:rPr>
        <w:t xml:space="preserve"> in LOS was in </w:t>
      </w:r>
      <w:r w:rsidR="00FD5DBE">
        <w:rPr>
          <w:rFonts w:ascii="Times New Roman" w:hAnsi="Times New Roman" w:cs="Times New Roman"/>
        </w:rPr>
        <w:t xml:space="preserve">patients admitted on Monday </w:t>
      </w:r>
      <w:r w:rsidR="0075336B">
        <w:rPr>
          <w:rFonts w:ascii="Times New Roman" w:hAnsi="Times New Roman" w:cs="Times New Roman"/>
        </w:rPr>
        <w:t xml:space="preserve">(mean LOS reduced from 20.5 days to 11.3 days, p value 0.011) and </w:t>
      </w:r>
      <w:r w:rsidR="00FD5DBE">
        <w:rPr>
          <w:rFonts w:ascii="Times New Roman" w:hAnsi="Times New Roman" w:cs="Times New Roman"/>
        </w:rPr>
        <w:t>Wednesday</w:t>
      </w:r>
      <w:r w:rsidR="0075336B">
        <w:rPr>
          <w:rFonts w:ascii="Times New Roman" w:hAnsi="Times New Roman" w:cs="Times New Roman"/>
        </w:rPr>
        <w:t xml:space="preserve"> (mean LOS reduced from 13.7 to 9.2 days, p value 0.088)</w:t>
      </w:r>
      <w:r w:rsidR="00FD5DBE">
        <w:rPr>
          <w:rFonts w:ascii="Times New Roman" w:hAnsi="Times New Roman" w:cs="Times New Roman"/>
        </w:rPr>
        <w:t>.</w:t>
      </w:r>
      <w:r w:rsidR="00053125">
        <w:rPr>
          <w:rFonts w:ascii="Times New Roman" w:hAnsi="Times New Roman" w:cs="Times New Roman"/>
        </w:rPr>
        <w:t xml:space="preserve">  Logically, the longer a patient stays in the hospital, the higher the cost</w:t>
      </w:r>
      <w:r w:rsidR="002C10AC">
        <w:rPr>
          <w:rFonts w:ascii="Times New Roman" w:hAnsi="Times New Roman" w:cs="Times New Roman"/>
        </w:rPr>
        <w:t xml:space="preserve"> of care and </w:t>
      </w:r>
      <w:r w:rsidR="00053125">
        <w:rPr>
          <w:rFonts w:ascii="Times New Roman" w:hAnsi="Times New Roman" w:cs="Times New Roman"/>
        </w:rPr>
        <w:t xml:space="preserve">sicker patients tend to remain in the hospital longer.  These straightforward conclusions have been proven </w:t>
      </w:r>
      <w:r w:rsidR="002C10AC">
        <w:rPr>
          <w:rFonts w:ascii="Times New Roman" w:hAnsi="Times New Roman" w:cs="Times New Roman"/>
        </w:rPr>
        <w:t xml:space="preserve">specifically for trauma patients </w:t>
      </w:r>
      <w:r w:rsidR="00053125">
        <w:rPr>
          <w:rFonts w:ascii="Times New Roman" w:hAnsi="Times New Roman" w:cs="Times New Roman"/>
        </w:rPr>
        <w:t>as pr</w:t>
      </w:r>
      <w:r w:rsidR="009F62E7">
        <w:rPr>
          <w:rFonts w:ascii="Times New Roman" w:hAnsi="Times New Roman" w:cs="Times New Roman"/>
        </w:rPr>
        <w:t>ior studies have shown increased cost associated with longer hospital stays and higher injury severity scores (</w:t>
      </w:r>
      <w:proofErr w:type="spellStart"/>
      <w:r w:rsidR="009F62E7">
        <w:rPr>
          <w:rFonts w:ascii="Times New Roman" w:hAnsi="Times New Roman" w:cs="Times New Roman"/>
        </w:rPr>
        <w:t>Dinh</w:t>
      </w:r>
      <w:proofErr w:type="spellEnd"/>
      <w:r w:rsidR="009F62E7">
        <w:rPr>
          <w:rFonts w:ascii="Times New Roman" w:hAnsi="Times New Roman" w:cs="Times New Roman"/>
        </w:rPr>
        <w:t>).  Reducing the average length of stay for patients is a major f</w:t>
      </w:r>
      <w:r w:rsidR="00764ED7">
        <w:rPr>
          <w:rFonts w:ascii="Times New Roman" w:hAnsi="Times New Roman" w:cs="Times New Roman"/>
        </w:rPr>
        <w:t>ocus of hospital administrations</w:t>
      </w:r>
      <w:r w:rsidR="00053125">
        <w:rPr>
          <w:rFonts w:ascii="Times New Roman" w:hAnsi="Times New Roman" w:cs="Times New Roman"/>
        </w:rPr>
        <w:t xml:space="preserve"> as reduced length of stay is a surrogate for reducing the cost of stay for admitted patients</w:t>
      </w:r>
      <w:r w:rsidR="00764ED7">
        <w:rPr>
          <w:rFonts w:ascii="Times New Roman" w:hAnsi="Times New Roman" w:cs="Times New Roman"/>
        </w:rPr>
        <w:t xml:space="preserve">.  The business model of the hospital is to provide quality patient care while </w:t>
      </w:r>
      <w:r w:rsidR="00764ED7">
        <w:rPr>
          <w:rFonts w:ascii="Times New Roman" w:hAnsi="Times New Roman" w:cs="Times New Roman"/>
        </w:rPr>
        <w:lastRenderedPageBreak/>
        <w:t xml:space="preserve">efficiently treating and discharging patients.  Given the changes occurring in the healthcare model with the potential for a flat rate reimbursement for admission diagnosis, these efficiencies will be critical in maintaining hospital solvency in the near future.  </w:t>
      </w:r>
      <w:r w:rsidR="004C5540">
        <w:rPr>
          <w:rFonts w:ascii="Times New Roman" w:hAnsi="Times New Roman" w:cs="Times New Roman"/>
        </w:rPr>
        <w:t xml:space="preserve">Policy changes </w:t>
      </w:r>
      <w:r w:rsidR="002C10AC">
        <w:rPr>
          <w:rFonts w:ascii="Times New Roman" w:hAnsi="Times New Roman" w:cs="Times New Roman"/>
        </w:rPr>
        <w:t xml:space="preserve">that decrease length of stay </w:t>
      </w:r>
      <w:r w:rsidR="004C5540">
        <w:rPr>
          <w:rFonts w:ascii="Times New Roman" w:hAnsi="Times New Roman" w:cs="Times New Roman"/>
        </w:rPr>
        <w:t xml:space="preserve">such as this additional operative day could be part of the solution to reduce overall hospital costs.  Further </w:t>
      </w:r>
      <w:r w:rsidR="002C10AC">
        <w:rPr>
          <w:rFonts w:ascii="Times New Roman" w:hAnsi="Times New Roman" w:cs="Times New Roman"/>
        </w:rPr>
        <w:t xml:space="preserve">microeconomic </w:t>
      </w:r>
      <w:r w:rsidR="004C5540">
        <w:rPr>
          <w:rFonts w:ascii="Times New Roman" w:hAnsi="Times New Roman" w:cs="Times New Roman"/>
        </w:rPr>
        <w:t>specific</w:t>
      </w:r>
      <w:r w:rsidR="00E3363D">
        <w:rPr>
          <w:rFonts w:ascii="Times New Roman" w:hAnsi="Times New Roman" w:cs="Times New Roman"/>
        </w:rPr>
        <w:t xml:space="preserve"> marginal </w:t>
      </w:r>
      <w:r w:rsidR="004C5540">
        <w:rPr>
          <w:rFonts w:ascii="Times New Roman" w:hAnsi="Times New Roman" w:cs="Times New Roman"/>
        </w:rPr>
        <w:t>cost-benefit analysis utilizing the confidential sa</w:t>
      </w:r>
      <w:r w:rsidR="00E3363D">
        <w:rPr>
          <w:rFonts w:ascii="Times New Roman" w:hAnsi="Times New Roman" w:cs="Times New Roman"/>
        </w:rPr>
        <w:t xml:space="preserve">laries of the </w:t>
      </w:r>
      <w:r w:rsidR="002C10AC">
        <w:rPr>
          <w:rFonts w:ascii="Times New Roman" w:hAnsi="Times New Roman" w:cs="Times New Roman"/>
        </w:rPr>
        <w:t>necessary</w:t>
      </w:r>
      <w:r w:rsidR="00E3363D">
        <w:rPr>
          <w:rFonts w:ascii="Times New Roman" w:hAnsi="Times New Roman" w:cs="Times New Roman"/>
        </w:rPr>
        <w:t xml:space="preserve"> OR personnel</w:t>
      </w:r>
      <w:r w:rsidR="004C5540">
        <w:rPr>
          <w:rFonts w:ascii="Times New Roman" w:hAnsi="Times New Roman" w:cs="Times New Roman"/>
        </w:rPr>
        <w:t xml:space="preserve"> (attending</w:t>
      </w:r>
      <w:r w:rsidR="00E3363D">
        <w:rPr>
          <w:rFonts w:ascii="Times New Roman" w:hAnsi="Times New Roman" w:cs="Times New Roman"/>
        </w:rPr>
        <w:t xml:space="preserve"> </w:t>
      </w:r>
      <w:r w:rsidR="005F6B92">
        <w:rPr>
          <w:rFonts w:ascii="Times New Roman" w:hAnsi="Times New Roman" w:cs="Times New Roman"/>
        </w:rPr>
        <w:t>orthopedist</w:t>
      </w:r>
      <w:r w:rsidR="004C5540">
        <w:rPr>
          <w:rFonts w:ascii="Times New Roman" w:hAnsi="Times New Roman" w:cs="Times New Roman"/>
        </w:rPr>
        <w:t xml:space="preserve">, </w:t>
      </w:r>
      <w:r w:rsidR="00E3363D">
        <w:rPr>
          <w:rFonts w:ascii="Times New Roman" w:hAnsi="Times New Roman" w:cs="Times New Roman"/>
        </w:rPr>
        <w:t>anesthesiologist, scrub nurses, circulator, radiographer</w:t>
      </w:r>
      <w:r w:rsidR="004C5540">
        <w:rPr>
          <w:rFonts w:ascii="Times New Roman" w:hAnsi="Times New Roman" w:cs="Times New Roman"/>
        </w:rPr>
        <w:t xml:space="preserve">) required to run the room </w:t>
      </w:r>
      <w:r w:rsidR="00E3363D">
        <w:rPr>
          <w:rFonts w:ascii="Times New Roman" w:hAnsi="Times New Roman" w:cs="Times New Roman"/>
        </w:rPr>
        <w:t xml:space="preserve">can be compared to the reduction in length of stay and estimated overall cost savings calculated.  Assuming each procedure is profitable at baseline, the higher volume of cases capable of being performed should yield higher revenue and profits for the hospital while also cutting costs by reducing length of stay.  </w:t>
      </w:r>
      <w:r w:rsidR="00FB0459">
        <w:rPr>
          <w:rFonts w:ascii="Times New Roman" w:hAnsi="Times New Roman" w:cs="Times New Roman"/>
        </w:rPr>
        <w:t xml:space="preserve">Overall this transition to a more factory style or </w:t>
      </w:r>
      <w:r w:rsidR="002C10AC">
        <w:rPr>
          <w:rFonts w:ascii="Times New Roman" w:hAnsi="Times New Roman" w:cs="Times New Roman"/>
        </w:rPr>
        <w:t>seven</w:t>
      </w:r>
      <w:r w:rsidR="00FB0459">
        <w:rPr>
          <w:rFonts w:ascii="Times New Roman" w:hAnsi="Times New Roman" w:cs="Times New Roman"/>
        </w:rPr>
        <w:t xml:space="preserve"> days per week operating schedule may be part of the future of hospitals in order to remain profitable.   </w:t>
      </w:r>
      <w:r w:rsidR="00E3363D">
        <w:rPr>
          <w:rFonts w:ascii="Times New Roman" w:hAnsi="Times New Roman" w:cs="Times New Roman"/>
        </w:rPr>
        <w:t xml:space="preserve">  </w:t>
      </w:r>
    </w:p>
    <w:p w:rsidR="00CB6104" w:rsidRPr="00DA0EB1" w:rsidRDefault="00E86C0F" w:rsidP="00DA0EB1">
      <w:pPr>
        <w:pStyle w:val="Default"/>
        <w:ind w:firstLine="720"/>
        <w:rPr>
          <w:rFonts w:ascii="Times New Roman" w:hAnsi="Times New Roman" w:cs="Times New Roman"/>
        </w:rPr>
      </w:pPr>
      <w:r w:rsidRPr="0033520B">
        <w:rPr>
          <w:rFonts w:ascii="Times New Roman" w:hAnsi="Times New Roman" w:cs="Times New Roman"/>
        </w:rPr>
        <w:t>Prior data from Grady have shown</w:t>
      </w:r>
      <w:r w:rsidR="003822CC">
        <w:rPr>
          <w:rFonts w:ascii="Times New Roman" w:hAnsi="Times New Roman" w:cs="Times New Roman"/>
        </w:rPr>
        <w:t xml:space="preserve"> a reduction in LOS for </w:t>
      </w:r>
      <w:r w:rsidRPr="0033520B">
        <w:rPr>
          <w:rFonts w:ascii="Times New Roman" w:hAnsi="Times New Roman" w:cs="Times New Roman"/>
        </w:rPr>
        <w:t xml:space="preserve">patients with isolated femoral shaft fractures </w:t>
      </w:r>
      <w:r w:rsidR="003822CC">
        <w:rPr>
          <w:rFonts w:ascii="Times New Roman" w:hAnsi="Times New Roman" w:cs="Times New Roman"/>
        </w:rPr>
        <w:t xml:space="preserve">if they were </w:t>
      </w:r>
      <w:r w:rsidR="0033520B" w:rsidRPr="0033520B">
        <w:rPr>
          <w:rFonts w:ascii="Times New Roman" w:hAnsi="Times New Roman" w:cs="Times New Roman"/>
        </w:rPr>
        <w:t>treated with</w:t>
      </w:r>
      <w:r w:rsidR="003514D7">
        <w:rPr>
          <w:rFonts w:ascii="Times New Roman" w:hAnsi="Times New Roman" w:cs="Times New Roman"/>
        </w:rPr>
        <w:t xml:space="preserve"> early fixation and</w:t>
      </w:r>
      <w:r w:rsidR="0033520B" w:rsidRPr="0033520B">
        <w:rPr>
          <w:rFonts w:ascii="Times New Roman" w:hAnsi="Times New Roman" w:cs="Times New Roman"/>
        </w:rPr>
        <w:t xml:space="preserve"> surgery within </w:t>
      </w:r>
      <w:r w:rsidRPr="0033520B">
        <w:rPr>
          <w:rFonts w:ascii="Times New Roman" w:hAnsi="Times New Roman" w:cs="Times New Roman"/>
        </w:rPr>
        <w:t>24 hours</w:t>
      </w:r>
      <w:r w:rsidR="003822CC">
        <w:rPr>
          <w:rFonts w:ascii="Times New Roman" w:hAnsi="Times New Roman" w:cs="Times New Roman"/>
        </w:rPr>
        <w:t>.  (Pe</w:t>
      </w:r>
      <w:r w:rsidRPr="0033520B">
        <w:rPr>
          <w:rFonts w:ascii="Times New Roman" w:hAnsi="Times New Roman" w:cs="Times New Roman"/>
        </w:rPr>
        <w:t xml:space="preserve">ndleton).  </w:t>
      </w:r>
      <w:r w:rsidR="00FB0459">
        <w:rPr>
          <w:rFonts w:ascii="Times New Roman" w:hAnsi="Times New Roman" w:cs="Times New Roman"/>
        </w:rPr>
        <w:t>Th</w:t>
      </w:r>
      <w:r w:rsidR="003822CC">
        <w:rPr>
          <w:rFonts w:ascii="Times New Roman" w:hAnsi="Times New Roman" w:cs="Times New Roman"/>
        </w:rPr>
        <w:t>e</w:t>
      </w:r>
      <w:r w:rsidRPr="0033520B">
        <w:rPr>
          <w:rFonts w:ascii="Times New Roman" w:hAnsi="Times New Roman" w:cs="Times New Roman"/>
        </w:rPr>
        <w:t xml:space="preserve"> subjects analyzed in </w:t>
      </w:r>
      <w:r w:rsidR="00FB0459">
        <w:rPr>
          <w:rFonts w:ascii="Times New Roman" w:hAnsi="Times New Roman" w:cs="Times New Roman"/>
        </w:rPr>
        <w:t xml:space="preserve">our </w:t>
      </w:r>
      <w:r w:rsidRPr="0033520B">
        <w:rPr>
          <w:rFonts w:ascii="Times New Roman" w:hAnsi="Times New Roman" w:cs="Times New Roman"/>
        </w:rPr>
        <w:t>sample often had multiple</w:t>
      </w:r>
      <w:r w:rsidR="003822CC">
        <w:rPr>
          <w:rFonts w:ascii="Times New Roman" w:hAnsi="Times New Roman" w:cs="Times New Roman"/>
        </w:rPr>
        <w:t xml:space="preserve"> injuries and </w:t>
      </w:r>
      <w:r w:rsidRPr="0033520B">
        <w:rPr>
          <w:rFonts w:ascii="Times New Roman" w:hAnsi="Times New Roman" w:cs="Times New Roman"/>
        </w:rPr>
        <w:t>higher injury severity scores</w:t>
      </w:r>
      <w:r w:rsidR="00FB0459">
        <w:rPr>
          <w:rFonts w:ascii="Times New Roman" w:hAnsi="Times New Roman" w:cs="Times New Roman"/>
        </w:rPr>
        <w:t xml:space="preserve"> (overall average 11.4) than isolated</w:t>
      </w:r>
      <w:r w:rsidR="003822CC">
        <w:rPr>
          <w:rFonts w:ascii="Times New Roman" w:hAnsi="Times New Roman" w:cs="Times New Roman"/>
        </w:rPr>
        <w:t xml:space="preserve"> femoral shaft fracture patients.  Additionally </w:t>
      </w:r>
      <w:r w:rsidR="003514D7">
        <w:rPr>
          <w:rFonts w:ascii="Times New Roman" w:hAnsi="Times New Roman" w:cs="Times New Roman"/>
        </w:rPr>
        <w:t>our group of patients</w:t>
      </w:r>
      <w:r w:rsidR="003822CC">
        <w:rPr>
          <w:rFonts w:ascii="Times New Roman" w:hAnsi="Times New Roman" w:cs="Times New Roman"/>
        </w:rPr>
        <w:t xml:space="preserve"> had a longer average waiting time to surgery of 33.3 hours compared to the average 17.2 hours</w:t>
      </w:r>
      <w:r w:rsidR="00482822">
        <w:rPr>
          <w:rFonts w:ascii="Times New Roman" w:hAnsi="Times New Roman" w:cs="Times New Roman"/>
        </w:rPr>
        <w:t xml:space="preserve"> for isolated femur fracture patients</w:t>
      </w:r>
      <w:r w:rsidR="003822CC">
        <w:rPr>
          <w:rFonts w:ascii="Times New Roman" w:hAnsi="Times New Roman" w:cs="Times New Roman"/>
        </w:rPr>
        <w:t>.</w:t>
      </w:r>
      <w:r w:rsidR="00482822">
        <w:rPr>
          <w:rFonts w:ascii="Times New Roman" w:hAnsi="Times New Roman" w:cs="Times New Roman"/>
        </w:rPr>
        <w:t xml:space="preserve">  </w:t>
      </w:r>
      <w:r w:rsidR="003514D7">
        <w:rPr>
          <w:rFonts w:ascii="Times New Roman" w:hAnsi="Times New Roman" w:cs="Times New Roman"/>
        </w:rPr>
        <w:t>Factors such as longer time to surgery likely compounds</w:t>
      </w:r>
      <w:r w:rsidR="00482822">
        <w:rPr>
          <w:rFonts w:ascii="Times New Roman" w:hAnsi="Times New Roman" w:cs="Times New Roman"/>
        </w:rPr>
        <w:t xml:space="preserve"> in the multiple trauma </w:t>
      </w:r>
      <w:proofErr w:type="gramStart"/>
      <w:r w:rsidR="00482822">
        <w:rPr>
          <w:rFonts w:ascii="Times New Roman" w:hAnsi="Times New Roman" w:cs="Times New Roman"/>
        </w:rPr>
        <w:t>patient</w:t>
      </w:r>
      <w:proofErr w:type="gramEnd"/>
      <w:r w:rsidR="003514D7">
        <w:rPr>
          <w:rFonts w:ascii="Times New Roman" w:hAnsi="Times New Roman" w:cs="Times New Roman"/>
        </w:rPr>
        <w:t xml:space="preserve"> with more severe injuries</w:t>
      </w:r>
      <w:r w:rsidR="00482822">
        <w:rPr>
          <w:rFonts w:ascii="Times New Roman" w:hAnsi="Times New Roman" w:cs="Times New Roman"/>
        </w:rPr>
        <w:t xml:space="preserve"> under current analysis and could contribute to the higher overall mean length of stay of 12.7 days compared to Pendleton’s findings of 3.9 day mean LOS.  Although the mean LOS </w:t>
      </w:r>
      <w:proofErr w:type="gramStart"/>
      <w:r w:rsidR="00482822">
        <w:rPr>
          <w:rFonts w:ascii="Times New Roman" w:hAnsi="Times New Roman" w:cs="Times New Roman"/>
        </w:rPr>
        <w:t>differ</w:t>
      </w:r>
      <w:proofErr w:type="gramEnd"/>
      <w:r w:rsidR="00482822">
        <w:rPr>
          <w:rFonts w:ascii="Times New Roman" w:hAnsi="Times New Roman" w:cs="Times New Roman"/>
        </w:rPr>
        <w:t xml:space="preserve">, both of these groups have similar reasons for unnecessarily prolonged </w:t>
      </w:r>
      <w:r w:rsidR="0033520B" w:rsidRPr="0033520B">
        <w:rPr>
          <w:rFonts w:ascii="Times New Roman" w:hAnsi="Times New Roman" w:cs="Times New Roman"/>
        </w:rPr>
        <w:t>length</w:t>
      </w:r>
      <w:r w:rsidR="00482822">
        <w:rPr>
          <w:rFonts w:ascii="Times New Roman" w:hAnsi="Times New Roman" w:cs="Times New Roman"/>
        </w:rPr>
        <w:t>s</w:t>
      </w:r>
      <w:r w:rsidR="0033520B" w:rsidRPr="0033520B">
        <w:rPr>
          <w:rFonts w:ascii="Times New Roman" w:hAnsi="Times New Roman" w:cs="Times New Roman"/>
        </w:rPr>
        <w:t xml:space="preserve"> of stay in the Grady population</w:t>
      </w:r>
      <w:r w:rsidR="0033520B">
        <w:rPr>
          <w:rFonts w:ascii="Times New Roman" w:hAnsi="Times New Roman" w:cs="Times New Roman"/>
        </w:rPr>
        <w:t xml:space="preserve"> that likely continue to increase hospital costs.  </w:t>
      </w:r>
      <w:r w:rsidR="003514D7">
        <w:rPr>
          <w:rFonts w:ascii="Times New Roman" w:hAnsi="Times New Roman" w:cs="Times New Roman"/>
        </w:rPr>
        <w:t xml:space="preserve">One </w:t>
      </w:r>
      <w:r w:rsidR="0033520B">
        <w:rPr>
          <w:rFonts w:ascii="Times New Roman" w:hAnsi="Times New Roman" w:cs="Times New Roman"/>
        </w:rPr>
        <w:t>significant</w:t>
      </w:r>
      <w:r w:rsidR="003514D7">
        <w:rPr>
          <w:rFonts w:ascii="Times New Roman" w:hAnsi="Times New Roman" w:cs="Times New Roman"/>
        </w:rPr>
        <w:t xml:space="preserve"> factor seen by Pendleton </w:t>
      </w:r>
      <w:proofErr w:type="gramStart"/>
      <w:r w:rsidR="003514D7">
        <w:rPr>
          <w:rFonts w:ascii="Times New Roman" w:hAnsi="Times New Roman" w:cs="Times New Roman"/>
        </w:rPr>
        <w:t>et</w:t>
      </w:r>
      <w:proofErr w:type="gramEnd"/>
      <w:r w:rsidR="003514D7">
        <w:rPr>
          <w:rFonts w:ascii="Times New Roman" w:hAnsi="Times New Roman" w:cs="Times New Roman"/>
        </w:rPr>
        <w:t xml:space="preserve">. </w:t>
      </w:r>
      <w:proofErr w:type="gramStart"/>
      <w:r w:rsidR="003514D7">
        <w:rPr>
          <w:rFonts w:ascii="Times New Roman" w:hAnsi="Times New Roman" w:cs="Times New Roman"/>
        </w:rPr>
        <w:t>al</w:t>
      </w:r>
      <w:proofErr w:type="gramEnd"/>
      <w:r w:rsidR="003514D7">
        <w:rPr>
          <w:rFonts w:ascii="Times New Roman" w:hAnsi="Times New Roman" w:cs="Times New Roman"/>
        </w:rPr>
        <w:t>.</w:t>
      </w:r>
      <w:r w:rsidR="0033520B">
        <w:rPr>
          <w:rFonts w:ascii="Times New Roman" w:hAnsi="Times New Roman" w:cs="Times New Roman"/>
        </w:rPr>
        <w:t xml:space="preserve"> was</w:t>
      </w:r>
      <w:r w:rsidR="0033520B" w:rsidRPr="0033520B">
        <w:rPr>
          <w:rFonts w:ascii="Times New Roman" w:hAnsi="Times New Roman" w:cs="Times New Roman"/>
        </w:rPr>
        <w:t xml:space="preserve"> a delayed time to first physical therapy visit</w:t>
      </w:r>
      <w:r w:rsidR="0033520B">
        <w:rPr>
          <w:rFonts w:ascii="Times New Roman" w:hAnsi="Times New Roman" w:cs="Times New Roman"/>
        </w:rPr>
        <w:t xml:space="preserve"> &gt;1 day</w:t>
      </w:r>
      <w:r w:rsidR="003514D7">
        <w:rPr>
          <w:rFonts w:ascii="Times New Roman" w:hAnsi="Times New Roman" w:cs="Times New Roman"/>
        </w:rPr>
        <w:t xml:space="preserve"> contributing to longer LOS.  Time to first PT visit was not specifically analyzed in our sample; however, </w:t>
      </w:r>
      <w:r w:rsidR="0033520B">
        <w:rPr>
          <w:rFonts w:ascii="Times New Roman" w:hAnsi="Times New Roman" w:cs="Times New Roman"/>
        </w:rPr>
        <w:t>many social, medical and hospital delays can contribute to a patie</w:t>
      </w:r>
      <w:r w:rsidR="00482822">
        <w:rPr>
          <w:rFonts w:ascii="Times New Roman" w:hAnsi="Times New Roman" w:cs="Times New Roman"/>
        </w:rPr>
        <w:t xml:space="preserve">nt’s prolonged hospitalization.  One proposed solution to reducing unnecessarily prolonged LOS for a patient is to have ancillary services like physical therapy and social services function in a greater capacity on weekends.  Again this transition to a more continuous delivery model for healthcare can help improve efficiency within the hospital system.  </w:t>
      </w:r>
    </w:p>
    <w:p w:rsidR="001F66AC" w:rsidRDefault="00C525AA" w:rsidP="00DA0EB1">
      <w:pPr>
        <w:pStyle w:val="Default"/>
        <w:ind w:firstLine="720"/>
        <w:rPr>
          <w:rFonts w:ascii="Times New Roman" w:hAnsi="Times New Roman" w:cs="Times New Roman"/>
        </w:rPr>
      </w:pPr>
      <w:r>
        <w:rPr>
          <w:rFonts w:ascii="Times New Roman" w:hAnsi="Times New Roman" w:cs="Times New Roman"/>
        </w:rPr>
        <w:t xml:space="preserve">Given the trend towards damage control </w:t>
      </w:r>
      <w:proofErr w:type="spellStart"/>
      <w:r>
        <w:rPr>
          <w:rFonts w:ascii="Times New Roman" w:hAnsi="Times New Roman" w:cs="Times New Roman"/>
        </w:rPr>
        <w:t>orthopaedics</w:t>
      </w:r>
      <w:proofErr w:type="spellEnd"/>
      <w:r>
        <w:rPr>
          <w:rFonts w:ascii="Times New Roman" w:hAnsi="Times New Roman" w:cs="Times New Roman"/>
        </w:rPr>
        <w:t xml:space="preserve"> </w:t>
      </w:r>
      <w:r w:rsidR="009F7DCD">
        <w:rPr>
          <w:rFonts w:ascii="Times New Roman" w:hAnsi="Times New Roman" w:cs="Times New Roman"/>
        </w:rPr>
        <w:t xml:space="preserve">with temporary fixation </w:t>
      </w:r>
      <w:r>
        <w:rPr>
          <w:rFonts w:ascii="Times New Roman" w:hAnsi="Times New Roman" w:cs="Times New Roman"/>
        </w:rPr>
        <w:t xml:space="preserve">over immediate definitive fixation of the past decades, the temporizing external fixation devices have become more prevalent in treatment modalities.  Many patients, especially multi-trauma patients, are often too unstable for definitive treatment with an </w:t>
      </w:r>
      <w:proofErr w:type="spellStart"/>
      <w:r>
        <w:rPr>
          <w:rFonts w:ascii="Times New Roman" w:hAnsi="Times New Roman" w:cs="Times New Roman"/>
        </w:rPr>
        <w:t>intramedullary</w:t>
      </w:r>
      <w:proofErr w:type="spellEnd"/>
      <w:r>
        <w:rPr>
          <w:rFonts w:ascii="Times New Roman" w:hAnsi="Times New Roman" w:cs="Times New Roman"/>
        </w:rPr>
        <w:t xml:space="preserve"> nail and require quick stabilization to prevent vascular and soft tissue damage, followed with a subsequent procedure days later for definitive fixation (</w:t>
      </w:r>
      <w:proofErr w:type="spellStart"/>
      <w:r>
        <w:rPr>
          <w:rFonts w:ascii="Times New Roman" w:hAnsi="Times New Roman" w:cs="Times New Roman"/>
        </w:rPr>
        <w:t>Nowotarski</w:t>
      </w:r>
      <w:proofErr w:type="spellEnd"/>
      <w:r>
        <w:rPr>
          <w:rFonts w:ascii="Times New Roman" w:hAnsi="Times New Roman" w:cs="Times New Roman"/>
        </w:rPr>
        <w:t xml:space="preserve">).  In other patients with open fractures or severely damaged surrounding soft tissue it may be more beneficial to delay definitive fracture fixation to reduce the risk of infection (Jenny).  </w:t>
      </w:r>
      <w:r w:rsidR="00FC24A8">
        <w:rPr>
          <w:rFonts w:ascii="Times New Roman" w:hAnsi="Times New Roman" w:cs="Times New Roman"/>
        </w:rPr>
        <w:t>The use of de</w:t>
      </w:r>
      <w:r w:rsidR="0044064A">
        <w:rPr>
          <w:rFonts w:ascii="Times New Roman" w:hAnsi="Times New Roman" w:cs="Times New Roman"/>
        </w:rPr>
        <w:t xml:space="preserve">layed fixation could contribute to longer a length of stay in the </w:t>
      </w:r>
      <w:r w:rsidR="009F7DCD">
        <w:rPr>
          <w:rFonts w:ascii="Times New Roman" w:hAnsi="Times New Roman" w:cs="Times New Roman"/>
        </w:rPr>
        <w:t>multi-</w:t>
      </w:r>
      <w:r w:rsidR="0044064A">
        <w:rPr>
          <w:rFonts w:ascii="Times New Roman" w:hAnsi="Times New Roman" w:cs="Times New Roman"/>
        </w:rPr>
        <w:t xml:space="preserve">trauma patient.  </w:t>
      </w:r>
      <w:r w:rsidR="00937CBB">
        <w:rPr>
          <w:rFonts w:ascii="Times New Roman" w:hAnsi="Times New Roman" w:cs="Times New Roman"/>
        </w:rPr>
        <w:t>Alternatively, a</w:t>
      </w:r>
      <w:r w:rsidR="0044064A">
        <w:rPr>
          <w:rFonts w:ascii="Times New Roman" w:hAnsi="Times New Roman" w:cs="Times New Roman"/>
        </w:rPr>
        <w:t>nther subset of patients with delayed fixation for an isolated injury and stable social support may actually have a lower LOS.  These</w:t>
      </w:r>
      <w:r w:rsidR="00937CBB">
        <w:rPr>
          <w:rFonts w:ascii="Times New Roman" w:hAnsi="Times New Roman" w:cs="Times New Roman"/>
        </w:rPr>
        <w:t xml:space="preserve"> reliable</w:t>
      </w:r>
      <w:r w:rsidR="0044064A">
        <w:rPr>
          <w:rFonts w:ascii="Times New Roman" w:hAnsi="Times New Roman" w:cs="Times New Roman"/>
        </w:rPr>
        <w:t xml:space="preserve"> patients can be sent home with a temporary external fixation device and return after 7-10 days for outpatient surgery for definitive fixation.</w:t>
      </w:r>
      <w:r w:rsidR="009F7DCD">
        <w:rPr>
          <w:rFonts w:ascii="Times New Roman" w:hAnsi="Times New Roman" w:cs="Times New Roman"/>
        </w:rPr>
        <w:t xml:space="preserve">  Thus with reliable follow-up and an efficient outpatient surgery center, inpatient hospital LOS and costs can be reduced for these kinds of patients.    </w:t>
      </w:r>
      <w:r w:rsidR="0044064A">
        <w:rPr>
          <w:rFonts w:ascii="Times New Roman" w:hAnsi="Times New Roman" w:cs="Times New Roman"/>
        </w:rPr>
        <w:t xml:space="preserve">  </w:t>
      </w:r>
    </w:p>
    <w:p w:rsidR="00D16610" w:rsidRDefault="00CB6104" w:rsidP="00D16610">
      <w:pPr>
        <w:pStyle w:val="Default"/>
        <w:ind w:firstLine="720"/>
        <w:rPr>
          <w:rFonts w:ascii="Times New Roman" w:hAnsi="Times New Roman" w:cs="Times New Roman"/>
        </w:rPr>
      </w:pPr>
      <w:r>
        <w:rPr>
          <w:rFonts w:ascii="Times New Roman" w:hAnsi="Times New Roman" w:cs="Times New Roman"/>
        </w:rPr>
        <w:t xml:space="preserve">Secondly, the </w:t>
      </w:r>
      <w:r w:rsidR="00937CBB">
        <w:rPr>
          <w:rFonts w:ascii="Times New Roman" w:hAnsi="Times New Roman" w:cs="Times New Roman"/>
        </w:rPr>
        <w:t xml:space="preserve">waiting </w:t>
      </w:r>
      <w:r>
        <w:rPr>
          <w:rFonts w:ascii="Times New Roman" w:hAnsi="Times New Roman" w:cs="Times New Roman"/>
        </w:rPr>
        <w:t xml:space="preserve">time to surgery was decreased </w:t>
      </w:r>
      <w:r w:rsidR="00937CBB">
        <w:rPr>
          <w:rFonts w:ascii="Times New Roman" w:hAnsi="Times New Roman" w:cs="Times New Roman"/>
        </w:rPr>
        <w:t xml:space="preserve">by an average 25.1 hours in patients admitted on a Friday after the policy change.  Before the </w:t>
      </w:r>
      <w:proofErr w:type="spellStart"/>
      <w:r w:rsidR="00937CBB">
        <w:rPr>
          <w:rFonts w:ascii="Times New Roman" w:hAnsi="Times New Roman" w:cs="Times New Roman"/>
        </w:rPr>
        <w:t>orthopaedic</w:t>
      </w:r>
      <w:proofErr w:type="spellEnd"/>
      <w:r w:rsidR="00937CBB">
        <w:rPr>
          <w:rFonts w:ascii="Times New Roman" w:hAnsi="Times New Roman" w:cs="Times New Roman"/>
        </w:rPr>
        <w:t xml:space="preserve"> department had dedicated access to a Saturday OR, these “cold trauma” patients would often wait until Monday or Tuesday </w:t>
      </w:r>
      <w:r w:rsidR="00937CBB">
        <w:rPr>
          <w:rFonts w:ascii="Times New Roman" w:hAnsi="Times New Roman" w:cs="Times New Roman"/>
        </w:rPr>
        <w:lastRenderedPageBreak/>
        <w:t>of the next week for surgical fixation as emergent cases could bump them from the shared Saturday schedule.   Although the overall waiting time to surgery did not change between the two groups, our isolated result of the decrease in waiting time for patients admitted on Friday is as expected</w:t>
      </w:r>
      <w:r w:rsidR="00D16610">
        <w:rPr>
          <w:rFonts w:ascii="Times New Roman" w:hAnsi="Times New Roman" w:cs="Times New Roman"/>
        </w:rPr>
        <w:t xml:space="preserve"> since these patients have the best ability to take advantage of shorter waiting time with the Saturday OR being the next day.  </w:t>
      </w:r>
    </w:p>
    <w:p w:rsidR="00D16610" w:rsidRDefault="00D16610" w:rsidP="00D16610">
      <w:pPr>
        <w:pStyle w:val="Default"/>
        <w:ind w:firstLine="720"/>
        <w:rPr>
          <w:rFonts w:ascii="Times New Roman" w:hAnsi="Times New Roman" w:cs="Times New Roman"/>
        </w:rPr>
      </w:pPr>
      <w:r>
        <w:rPr>
          <w:rFonts w:ascii="Times New Roman" w:hAnsi="Times New Roman" w:cs="Times New Roman"/>
        </w:rPr>
        <w:t>It was surprising that this increased efficiency in getting Friday patients to surgery</w:t>
      </w:r>
      <w:r w:rsidR="009F7DCD">
        <w:rPr>
          <w:rFonts w:ascii="Times New Roman" w:hAnsi="Times New Roman" w:cs="Times New Roman"/>
        </w:rPr>
        <w:t xml:space="preserve"> faster</w:t>
      </w:r>
      <w:r>
        <w:rPr>
          <w:rFonts w:ascii="Times New Roman" w:hAnsi="Times New Roman" w:cs="Times New Roman"/>
        </w:rPr>
        <w:t xml:space="preserve"> did not reflect in a shorter LOS for this subset of patients.  Although they trended towards a lower length of stay after the policy change (11.4 days </w:t>
      </w:r>
      <w:proofErr w:type="spellStart"/>
      <w:r>
        <w:rPr>
          <w:rFonts w:ascii="Times New Roman" w:hAnsi="Times New Roman" w:cs="Times New Roman"/>
        </w:rPr>
        <w:t>vs</w:t>
      </w:r>
      <w:proofErr w:type="spellEnd"/>
      <w:r>
        <w:rPr>
          <w:rFonts w:ascii="Times New Roman" w:hAnsi="Times New Roman" w:cs="Times New Roman"/>
        </w:rPr>
        <w:t xml:space="preserve"> 10.0 days), the calculated p value of 0.21 was not significant.  One explanation could be a delay in working with physical therapy (PT).  Often, there are delays in physical therapists seeing patients on weekends.  The time to first PT visit was not obtained </w:t>
      </w:r>
      <w:r w:rsidR="00460F21">
        <w:rPr>
          <w:rFonts w:ascii="Times New Roman" w:hAnsi="Times New Roman" w:cs="Times New Roman"/>
        </w:rPr>
        <w:t xml:space="preserve">during initial chart review to assess a delayed initiation of PT on LOS for our patient group; however, future analysis would be beneficial in assessing this outcome.   </w:t>
      </w:r>
    </w:p>
    <w:p w:rsidR="00460F21" w:rsidRDefault="00E12E3A" w:rsidP="00D16610">
      <w:pPr>
        <w:pStyle w:val="Default"/>
        <w:ind w:firstLine="720"/>
        <w:rPr>
          <w:rFonts w:ascii="Times New Roman" w:hAnsi="Times New Roman" w:cs="Times New Roman"/>
        </w:rPr>
      </w:pPr>
      <w:r>
        <w:rPr>
          <w:rFonts w:ascii="Times New Roman" w:hAnsi="Times New Roman" w:cs="Times New Roman"/>
        </w:rPr>
        <w:t xml:space="preserve">There are many complications associated with long bone fracture fixation such as acute respiratory distress syndrome, fat embolism syndrome and pneumonia given the marrow infiltration into the blood during reaming of the canal.  The debate in </w:t>
      </w:r>
      <w:proofErr w:type="spellStart"/>
      <w:r>
        <w:rPr>
          <w:rFonts w:ascii="Times New Roman" w:hAnsi="Times New Roman" w:cs="Times New Roman"/>
        </w:rPr>
        <w:t>orthopaedic</w:t>
      </w:r>
      <w:proofErr w:type="spellEnd"/>
      <w:r>
        <w:rPr>
          <w:rFonts w:ascii="Times New Roman" w:hAnsi="Times New Roman" w:cs="Times New Roman"/>
        </w:rPr>
        <w:t xml:space="preserve"> trauma continues, but it seems there </w:t>
      </w:r>
      <w:r w:rsidR="00460F21">
        <w:rPr>
          <w:rFonts w:ascii="Times New Roman" w:hAnsi="Times New Roman" w:cs="Times New Roman"/>
        </w:rPr>
        <w:t>have been studies showing early definitive stabilization of femoral fractures in associated with better outcomes</w:t>
      </w:r>
      <w:r>
        <w:rPr>
          <w:rFonts w:ascii="Times New Roman" w:hAnsi="Times New Roman" w:cs="Times New Roman"/>
        </w:rPr>
        <w:t xml:space="preserve"> even in patients with multiple injuries </w:t>
      </w:r>
      <w:r w:rsidR="00460F21">
        <w:rPr>
          <w:rFonts w:ascii="Times New Roman" w:hAnsi="Times New Roman" w:cs="Times New Roman"/>
        </w:rPr>
        <w:t>(</w:t>
      </w:r>
      <w:proofErr w:type="spellStart"/>
      <w:r w:rsidR="00460F21">
        <w:rPr>
          <w:rFonts w:ascii="Times New Roman" w:hAnsi="Times New Roman" w:cs="Times New Roman"/>
        </w:rPr>
        <w:t>Nahm</w:t>
      </w:r>
      <w:proofErr w:type="spellEnd"/>
      <w:r w:rsidR="00460F21">
        <w:rPr>
          <w:rFonts w:ascii="Times New Roman" w:hAnsi="Times New Roman" w:cs="Times New Roman"/>
        </w:rPr>
        <w:t xml:space="preserve">). </w:t>
      </w:r>
      <w:r>
        <w:rPr>
          <w:rFonts w:ascii="Times New Roman" w:hAnsi="Times New Roman" w:cs="Times New Roman"/>
        </w:rPr>
        <w:t xml:space="preserve"> </w:t>
      </w:r>
      <w:r w:rsidR="00AD2452">
        <w:rPr>
          <w:rFonts w:ascii="Times New Roman" w:hAnsi="Times New Roman" w:cs="Times New Roman"/>
        </w:rPr>
        <w:t xml:space="preserve">Similar results have been demonstrated by </w:t>
      </w:r>
      <w:proofErr w:type="spellStart"/>
      <w:r w:rsidR="00AD2452">
        <w:rPr>
          <w:rFonts w:ascii="Times New Roman" w:hAnsi="Times New Roman" w:cs="Times New Roman"/>
        </w:rPr>
        <w:t>Brundage</w:t>
      </w:r>
      <w:proofErr w:type="spellEnd"/>
      <w:r w:rsidR="00AD2452">
        <w:rPr>
          <w:rFonts w:ascii="Times New Roman" w:hAnsi="Times New Roman" w:cs="Times New Roman"/>
        </w:rPr>
        <w:t xml:space="preserve"> et al at Harborview showing that although early </w:t>
      </w:r>
      <w:r>
        <w:rPr>
          <w:rFonts w:ascii="Times New Roman" w:hAnsi="Times New Roman" w:cs="Times New Roman"/>
        </w:rPr>
        <w:t xml:space="preserve">did not affect mortality, there was a reduction in </w:t>
      </w:r>
      <w:r w:rsidR="00AD2452">
        <w:rPr>
          <w:rFonts w:ascii="Times New Roman" w:hAnsi="Times New Roman" w:cs="Times New Roman"/>
        </w:rPr>
        <w:t>complications</w:t>
      </w:r>
      <w:r>
        <w:rPr>
          <w:rFonts w:ascii="Times New Roman" w:hAnsi="Times New Roman" w:cs="Times New Roman"/>
        </w:rPr>
        <w:t xml:space="preserve"> and hospital stay for patients with early fixation within 24 hours</w:t>
      </w:r>
      <w:r w:rsidR="00AD2452">
        <w:rPr>
          <w:rFonts w:ascii="Times New Roman" w:hAnsi="Times New Roman" w:cs="Times New Roman"/>
        </w:rPr>
        <w:t xml:space="preserve"> (</w:t>
      </w:r>
      <w:proofErr w:type="spellStart"/>
      <w:r w:rsidR="00AD2452">
        <w:rPr>
          <w:rFonts w:ascii="Times New Roman" w:hAnsi="Times New Roman" w:cs="Times New Roman"/>
        </w:rPr>
        <w:t>Brundage</w:t>
      </w:r>
      <w:proofErr w:type="spellEnd"/>
      <w:r w:rsidR="00AD2452">
        <w:rPr>
          <w:rFonts w:ascii="Times New Roman" w:hAnsi="Times New Roman" w:cs="Times New Roman"/>
        </w:rPr>
        <w:t>)</w:t>
      </w:r>
      <w:r>
        <w:rPr>
          <w:rFonts w:ascii="Times New Roman" w:hAnsi="Times New Roman" w:cs="Times New Roman"/>
        </w:rPr>
        <w:t xml:space="preserve">.  Thus the goal of the </w:t>
      </w:r>
      <w:proofErr w:type="spellStart"/>
      <w:r>
        <w:rPr>
          <w:rFonts w:ascii="Times New Roman" w:hAnsi="Times New Roman" w:cs="Times New Roman"/>
        </w:rPr>
        <w:t>orthopaedics</w:t>
      </w:r>
      <w:proofErr w:type="spellEnd"/>
      <w:r>
        <w:rPr>
          <w:rFonts w:ascii="Times New Roman" w:hAnsi="Times New Roman" w:cs="Times New Roman"/>
        </w:rPr>
        <w:t xml:space="preserve"> department and </w:t>
      </w:r>
      <w:r w:rsidR="0012496C">
        <w:rPr>
          <w:rFonts w:ascii="Times New Roman" w:hAnsi="Times New Roman" w:cs="Times New Roman"/>
        </w:rPr>
        <w:t xml:space="preserve">hospital staff should be early appropriate fixation in patients to not only improve outcome, but also decrease cost by reduced length of stay.  </w:t>
      </w:r>
      <w:r>
        <w:rPr>
          <w:rFonts w:ascii="Times New Roman" w:hAnsi="Times New Roman" w:cs="Times New Roman"/>
        </w:rPr>
        <w:t xml:space="preserve"> </w:t>
      </w:r>
      <w:r w:rsidR="00460F21">
        <w:rPr>
          <w:rFonts w:ascii="Times New Roman" w:hAnsi="Times New Roman" w:cs="Times New Roman"/>
        </w:rPr>
        <w:t xml:space="preserve"> </w:t>
      </w:r>
    </w:p>
    <w:p w:rsidR="00D6714C" w:rsidRDefault="00AD2452" w:rsidP="006A0F3A">
      <w:pPr>
        <w:pStyle w:val="Default"/>
        <w:rPr>
          <w:rFonts w:ascii="Times New Roman" w:hAnsi="Times New Roman" w:cs="Times New Roman"/>
        </w:rPr>
      </w:pPr>
      <w:r>
        <w:rPr>
          <w:rFonts w:ascii="Times New Roman" w:hAnsi="Times New Roman" w:cs="Times New Roman"/>
        </w:rPr>
        <w:tab/>
        <w:t>Thirdly, our results show how the additional operative day allows for a more even distribution of ca</w:t>
      </w:r>
      <w:r w:rsidR="00527708">
        <w:rPr>
          <w:rFonts w:ascii="Times New Roman" w:hAnsi="Times New Roman" w:cs="Times New Roman"/>
        </w:rPr>
        <w:t>seload within the week.  The 6.2</w:t>
      </w:r>
      <w:r>
        <w:rPr>
          <w:rFonts w:ascii="Times New Roman" w:hAnsi="Times New Roman" w:cs="Times New Roman"/>
        </w:rPr>
        <w:t xml:space="preserve">% </w:t>
      </w:r>
      <w:r w:rsidR="00527708">
        <w:rPr>
          <w:rFonts w:ascii="Times New Roman" w:hAnsi="Times New Roman" w:cs="Times New Roman"/>
        </w:rPr>
        <w:t xml:space="preserve">absolute </w:t>
      </w:r>
      <w:r>
        <w:rPr>
          <w:rFonts w:ascii="Times New Roman" w:hAnsi="Times New Roman" w:cs="Times New Roman"/>
        </w:rPr>
        <w:t xml:space="preserve">increase (p value 0.055) in the percentage of cases performed on Saturday was likely due to specifically scheduling cases for that day in the dedicated </w:t>
      </w:r>
      <w:proofErr w:type="spellStart"/>
      <w:r>
        <w:rPr>
          <w:rFonts w:ascii="Times New Roman" w:hAnsi="Times New Roman" w:cs="Times New Roman"/>
        </w:rPr>
        <w:t>orthopaedics</w:t>
      </w:r>
      <w:proofErr w:type="spellEnd"/>
      <w:r>
        <w:rPr>
          <w:rFonts w:ascii="Times New Roman" w:hAnsi="Times New Roman" w:cs="Times New Roman"/>
        </w:rPr>
        <w:t xml:space="preserve"> OR.  The chief residents, who schedule the cases, had additional operative time to schedule the “cold trauma” cases, and these cases would not be cancelled for other services emergent cases.  This increase on Saturday was appropriately matched by a </w:t>
      </w:r>
      <w:r w:rsidR="00AC09D9">
        <w:rPr>
          <w:rFonts w:ascii="Times New Roman" w:hAnsi="Times New Roman" w:cs="Times New Roman"/>
        </w:rPr>
        <w:t xml:space="preserve">6.7% </w:t>
      </w:r>
      <w:r>
        <w:rPr>
          <w:rFonts w:ascii="Times New Roman" w:hAnsi="Times New Roman" w:cs="Times New Roman"/>
        </w:rPr>
        <w:t>decrease in the percen</w:t>
      </w:r>
      <w:r w:rsidR="00AC09D9">
        <w:rPr>
          <w:rFonts w:ascii="Times New Roman" w:hAnsi="Times New Roman" w:cs="Times New Roman"/>
        </w:rPr>
        <w:t xml:space="preserve">tage of cases performed on Mondays (p value 0.062).  This decrease caseload on Monday was directly a result of the ability to complete cases on the previous Saturday.  </w:t>
      </w:r>
      <w:r w:rsidR="00F807BC">
        <w:rPr>
          <w:rFonts w:ascii="Times New Roman" w:hAnsi="Times New Roman" w:cs="Times New Roman"/>
        </w:rPr>
        <w:t xml:space="preserve">The overall redistribution of case load creates a </w:t>
      </w:r>
      <w:proofErr w:type="gramStart"/>
      <w:r w:rsidR="00F807BC">
        <w:rPr>
          <w:rFonts w:ascii="Times New Roman" w:hAnsi="Times New Roman" w:cs="Times New Roman"/>
        </w:rPr>
        <w:t>more steady</w:t>
      </w:r>
      <w:proofErr w:type="gramEnd"/>
      <w:r w:rsidR="00F807BC">
        <w:rPr>
          <w:rFonts w:ascii="Times New Roman" w:hAnsi="Times New Roman" w:cs="Times New Roman"/>
        </w:rPr>
        <w:t xml:space="preserve"> </w:t>
      </w:r>
      <w:r w:rsidR="009F7DCD">
        <w:rPr>
          <w:rFonts w:ascii="Times New Roman" w:hAnsi="Times New Roman" w:cs="Times New Roman"/>
        </w:rPr>
        <w:t>workflow</w:t>
      </w:r>
      <w:r w:rsidR="00F807BC">
        <w:rPr>
          <w:rFonts w:ascii="Times New Roman" w:hAnsi="Times New Roman" w:cs="Times New Roman"/>
        </w:rPr>
        <w:t xml:space="preserve">.  Prior to the extra operative day, the trauma team would frequently </w:t>
      </w:r>
      <w:r w:rsidR="009F7DCD">
        <w:rPr>
          <w:rFonts w:ascii="Times New Roman" w:hAnsi="Times New Roman" w:cs="Times New Roman"/>
        </w:rPr>
        <w:t>operate</w:t>
      </w:r>
      <w:r w:rsidR="00F807BC">
        <w:rPr>
          <w:rFonts w:ascii="Times New Roman" w:hAnsi="Times New Roman" w:cs="Times New Roman"/>
        </w:rPr>
        <w:t xml:space="preserve"> late into Monday evening trying to catch up on the weekend caseload.  </w:t>
      </w:r>
      <w:r w:rsidR="00EB11C0">
        <w:rPr>
          <w:rFonts w:ascii="Times New Roman" w:hAnsi="Times New Roman" w:cs="Times New Roman"/>
        </w:rPr>
        <w:t>With the addition of the extra Saturday operative day, these cases are completed sooner and do not overwhelm the start of the workweek.  Additionally, residents are able to keep within the duty hour restrictions</w:t>
      </w:r>
      <w:r w:rsidR="009F7DCD">
        <w:rPr>
          <w:rFonts w:ascii="Times New Roman" w:hAnsi="Times New Roman" w:cs="Times New Roman"/>
        </w:rPr>
        <w:t xml:space="preserve"> as the staff who normally are</w:t>
      </w:r>
      <w:r w:rsidR="00EB11C0">
        <w:rPr>
          <w:rFonts w:ascii="Times New Roman" w:hAnsi="Times New Roman" w:cs="Times New Roman"/>
        </w:rPr>
        <w:t xml:space="preserve"> present in house on Saturday can accomplish cases and </w:t>
      </w:r>
      <w:r w:rsidR="009F7DCD">
        <w:rPr>
          <w:rFonts w:ascii="Times New Roman" w:hAnsi="Times New Roman" w:cs="Times New Roman"/>
        </w:rPr>
        <w:t xml:space="preserve">prevent the backup of cases </w:t>
      </w:r>
      <w:r w:rsidR="005F6B92">
        <w:rPr>
          <w:rFonts w:ascii="Times New Roman" w:hAnsi="Times New Roman" w:cs="Times New Roman"/>
        </w:rPr>
        <w:t xml:space="preserve">for </w:t>
      </w:r>
      <w:r w:rsidR="00EB11C0">
        <w:rPr>
          <w:rFonts w:ascii="Times New Roman" w:hAnsi="Times New Roman" w:cs="Times New Roman"/>
        </w:rPr>
        <w:t xml:space="preserve">Monday.     </w:t>
      </w:r>
      <w:r w:rsidR="00AC09D9">
        <w:rPr>
          <w:rFonts w:ascii="Times New Roman" w:hAnsi="Times New Roman" w:cs="Times New Roman"/>
        </w:rPr>
        <w:t xml:space="preserve">  </w:t>
      </w:r>
    </w:p>
    <w:p w:rsidR="000C7122" w:rsidRDefault="001F66AC" w:rsidP="00DA0EB1">
      <w:pPr>
        <w:pStyle w:val="Default"/>
        <w:ind w:firstLine="720"/>
        <w:rPr>
          <w:rFonts w:ascii="Times New Roman" w:hAnsi="Times New Roman" w:cs="Times New Roman"/>
        </w:rPr>
      </w:pPr>
      <w:r>
        <w:rPr>
          <w:rFonts w:ascii="Times New Roman" w:hAnsi="Times New Roman" w:cs="Times New Roman"/>
        </w:rPr>
        <w:t xml:space="preserve">One of the limitations of this study is the significant </w:t>
      </w:r>
      <w:r w:rsidR="006764BD">
        <w:rPr>
          <w:rFonts w:ascii="Times New Roman" w:hAnsi="Times New Roman" w:cs="Times New Roman"/>
        </w:rPr>
        <w:t>difference in injury severity scores</w:t>
      </w:r>
      <w:r>
        <w:rPr>
          <w:rFonts w:ascii="Times New Roman" w:hAnsi="Times New Roman" w:cs="Times New Roman"/>
        </w:rPr>
        <w:t xml:space="preserve"> between the pre and post policy groups.  </w:t>
      </w:r>
      <w:r w:rsidR="006764BD">
        <w:rPr>
          <w:rFonts w:ascii="Times New Roman" w:hAnsi="Times New Roman" w:cs="Times New Roman"/>
        </w:rPr>
        <w:t>It would be expected that the patient population and trauma admitted would not have significantly changed in the year before the Saturday OR and the year following</w:t>
      </w:r>
      <w:r w:rsidR="00F00B71">
        <w:rPr>
          <w:rFonts w:ascii="Times New Roman" w:hAnsi="Times New Roman" w:cs="Times New Roman"/>
        </w:rPr>
        <w:t xml:space="preserve">.  However, the significantly lower ISS values (12.1 </w:t>
      </w:r>
      <w:proofErr w:type="spellStart"/>
      <w:r w:rsidR="00F00B71">
        <w:rPr>
          <w:rFonts w:ascii="Times New Roman" w:hAnsi="Times New Roman" w:cs="Times New Roman"/>
        </w:rPr>
        <w:t>vs</w:t>
      </w:r>
      <w:proofErr w:type="spellEnd"/>
      <w:r w:rsidR="00F00B71">
        <w:rPr>
          <w:rFonts w:ascii="Times New Roman" w:hAnsi="Times New Roman" w:cs="Times New Roman"/>
        </w:rPr>
        <w:t xml:space="preserve"> 10.6) for the pre and post groups reflect a relatively less injured patient population for the post policy group.  Our analysis attempted to identify the </w:t>
      </w:r>
      <w:r>
        <w:rPr>
          <w:rFonts w:ascii="Times New Roman" w:hAnsi="Times New Roman" w:cs="Times New Roman"/>
        </w:rPr>
        <w:t xml:space="preserve">effects of this potential confounder </w:t>
      </w:r>
      <w:r w:rsidR="00F00B71">
        <w:rPr>
          <w:rFonts w:ascii="Times New Roman" w:hAnsi="Times New Roman" w:cs="Times New Roman"/>
        </w:rPr>
        <w:t>by comparing ISS and LOS</w:t>
      </w:r>
      <w:r>
        <w:rPr>
          <w:rFonts w:ascii="Times New Roman" w:hAnsi="Times New Roman" w:cs="Times New Roman"/>
        </w:rPr>
        <w:t xml:space="preserve"> using </w:t>
      </w:r>
      <w:r w:rsidR="00F00B71">
        <w:rPr>
          <w:rFonts w:ascii="Times New Roman" w:hAnsi="Times New Roman" w:cs="Times New Roman"/>
        </w:rPr>
        <w:t xml:space="preserve">linear modeling, </w:t>
      </w:r>
      <w:r>
        <w:rPr>
          <w:rFonts w:ascii="Times New Roman" w:hAnsi="Times New Roman" w:cs="Times New Roman"/>
        </w:rPr>
        <w:t xml:space="preserve">the Spearman Correlation and </w:t>
      </w:r>
      <w:proofErr w:type="spellStart"/>
      <w:r>
        <w:rPr>
          <w:rFonts w:ascii="Times New Roman" w:hAnsi="Times New Roman" w:cs="Times New Roman"/>
        </w:rPr>
        <w:t>Hoeffding’</w:t>
      </w:r>
      <w:r w:rsidR="00F00B71">
        <w:rPr>
          <w:rFonts w:ascii="Times New Roman" w:hAnsi="Times New Roman" w:cs="Times New Roman"/>
        </w:rPr>
        <w:t>s</w:t>
      </w:r>
      <w:proofErr w:type="spellEnd"/>
      <w:r w:rsidR="00F00B71">
        <w:rPr>
          <w:rFonts w:ascii="Times New Roman" w:hAnsi="Times New Roman" w:cs="Times New Roman"/>
        </w:rPr>
        <w:t xml:space="preserve"> Independence test.  From this analysis, the change in LOS following the Saturday OR policy was unlikely to be due to the </w:t>
      </w:r>
      <w:r w:rsidR="00F00B71">
        <w:rPr>
          <w:rFonts w:ascii="Times New Roman" w:hAnsi="Times New Roman" w:cs="Times New Roman"/>
        </w:rPr>
        <w:lastRenderedPageBreak/>
        <w:t>difference in ISS.  P</w:t>
      </w:r>
      <w:r>
        <w:rPr>
          <w:rFonts w:ascii="Times New Roman" w:hAnsi="Times New Roman" w:cs="Times New Roman"/>
        </w:rPr>
        <w:t>revious studies have shown a moderately high correlation between hospital cost and ISS</w:t>
      </w:r>
      <w:r w:rsidR="00F00B71">
        <w:rPr>
          <w:rFonts w:ascii="Times New Roman" w:hAnsi="Times New Roman" w:cs="Times New Roman"/>
        </w:rPr>
        <w:t xml:space="preserve">.  This is appropriate as sicker patients tend to require more invasive procedures, longer </w:t>
      </w:r>
      <w:r w:rsidR="005F6B92">
        <w:rPr>
          <w:rFonts w:ascii="Times New Roman" w:hAnsi="Times New Roman" w:cs="Times New Roman"/>
        </w:rPr>
        <w:t>hospitalization</w:t>
      </w:r>
      <w:r w:rsidR="00F00B71">
        <w:rPr>
          <w:rFonts w:ascii="Times New Roman" w:hAnsi="Times New Roman" w:cs="Times New Roman"/>
        </w:rPr>
        <w:t xml:space="preserve"> and utilize more hospital resources (</w:t>
      </w:r>
      <w:proofErr w:type="spellStart"/>
      <w:r w:rsidR="00F00B71">
        <w:rPr>
          <w:rFonts w:ascii="Times New Roman" w:hAnsi="Times New Roman" w:cs="Times New Roman"/>
        </w:rPr>
        <w:t>Dinh</w:t>
      </w:r>
      <w:proofErr w:type="spellEnd"/>
      <w:r w:rsidR="00F00B71">
        <w:rPr>
          <w:rFonts w:ascii="Times New Roman" w:hAnsi="Times New Roman" w:cs="Times New Roman"/>
        </w:rPr>
        <w:t xml:space="preserve">)  </w:t>
      </w:r>
      <w:r w:rsidR="005F6B92">
        <w:rPr>
          <w:rFonts w:ascii="Times New Roman" w:hAnsi="Times New Roman" w:cs="Times New Roman"/>
        </w:rPr>
        <w:t xml:space="preserve">As an individual hospital, Grady has relatively no control over the severity of injuries in the population that are seen in the ED; however, more public health related measures focused on motor vehicle safety, fall prevention and reduction in gun related violence could reduce the overall violence in the community and lead to a corresponding reduction in the average ISS of trauma patients.  </w:t>
      </w:r>
      <w:r w:rsidR="00F00B71">
        <w:rPr>
          <w:rFonts w:ascii="Times New Roman" w:hAnsi="Times New Roman" w:cs="Times New Roman"/>
        </w:rPr>
        <w:t xml:space="preserve"> </w:t>
      </w:r>
    </w:p>
    <w:p w:rsidR="00E12E3A" w:rsidRDefault="00CB6104" w:rsidP="00DA0EB1">
      <w:pPr>
        <w:pStyle w:val="Default"/>
        <w:ind w:firstLine="720"/>
        <w:rPr>
          <w:rFonts w:ascii="Times New Roman" w:hAnsi="Times New Roman" w:cs="Times New Roman"/>
        </w:rPr>
      </w:pPr>
      <w:r>
        <w:rPr>
          <w:rFonts w:ascii="Times New Roman" w:hAnsi="Times New Roman" w:cs="Times New Roman"/>
        </w:rPr>
        <w:t xml:space="preserve">Another </w:t>
      </w:r>
      <w:r w:rsidR="00351DF6">
        <w:rPr>
          <w:rFonts w:ascii="Times New Roman" w:hAnsi="Times New Roman" w:cs="Times New Roman"/>
        </w:rPr>
        <w:t xml:space="preserve">potential confounding influence </w:t>
      </w:r>
      <w:r>
        <w:rPr>
          <w:rFonts w:ascii="Times New Roman" w:hAnsi="Times New Roman" w:cs="Times New Roman"/>
        </w:rPr>
        <w:t xml:space="preserve">could be the implementation of the electronic medical record EPIC during the study.  </w:t>
      </w:r>
      <w:r w:rsidR="00FA5A43">
        <w:rPr>
          <w:rFonts w:ascii="Times New Roman" w:hAnsi="Times New Roman" w:cs="Times New Roman"/>
        </w:rPr>
        <w:t>EPIC was instituted hospital-wide in October 2010</w:t>
      </w:r>
      <w:r w:rsidR="00A81F39">
        <w:rPr>
          <w:rFonts w:ascii="Times New Roman" w:hAnsi="Times New Roman" w:cs="Times New Roman"/>
        </w:rPr>
        <w:t xml:space="preserve"> which </w:t>
      </w:r>
      <w:r w:rsidR="002B6FFA">
        <w:rPr>
          <w:rFonts w:ascii="Times New Roman" w:hAnsi="Times New Roman" w:cs="Times New Roman"/>
        </w:rPr>
        <w:t>corresponded to</w:t>
      </w:r>
      <w:r w:rsidR="00A81F39">
        <w:rPr>
          <w:rFonts w:ascii="Times New Roman" w:hAnsi="Times New Roman" w:cs="Times New Roman"/>
        </w:rPr>
        <w:t xml:space="preserve"> the m</w:t>
      </w:r>
      <w:r w:rsidR="002B6FFA">
        <w:rPr>
          <w:rFonts w:ascii="Times New Roman" w:hAnsi="Times New Roman" w:cs="Times New Roman"/>
        </w:rPr>
        <w:t>iddle of our data collection</w:t>
      </w:r>
      <w:r w:rsidR="00A81F39">
        <w:rPr>
          <w:rFonts w:ascii="Times New Roman" w:hAnsi="Times New Roman" w:cs="Times New Roman"/>
        </w:rPr>
        <w:t>.  Although</w:t>
      </w:r>
      <w:r w:rsidR="00FA5A43">
        <w:rPr>
          <w:rFonts w:ascii="Times New Roman" w:hAnsi="Times New Roman" w:cs="Times New Roman"/>
        </w:rPr>
        <w:t xml:space="preserve"> inpatient use of EMR has been studied in internal medicine and family medicine showing decreased rounding time and more time for interaction with patients (</w:t>
      </w:r>
      <w:proofErr w:type="spellStart"/>
      <w:r w:rsidR="00FA5A43">
        <w:rPr>
          <w:rFonts w:ascii="Times New Roman" w:hAnsi="Times New Roman" w:cs="Times New Roman"/>
        </w:rPr>
        <w:t>Kochendorfer</w:t>
      </w:r>
      <w:proofErr w:type="spellEnd"/>
      <w:r w:rsidR="00FA5A43">
        <w:rPr>
          <w:rFonts w:ascii="Times New Roman" w:hAnsi="Times New Roman" w:cs="Times New Roman"/>
        </w:rPr>
        <w:t xml:space="preserve">), the specific effects of EMR have not been well studied in surgical subspecialties </w:t>
      </w:r>
      <w:r w:rsidR="00A81F39">
        <w:rPr>
          <w:rFonts w:ascii="Times New Roman" w:hAnsi="Times New Roman" w:cs="Times New Roman"/>
        </w:rPr>
        <w:t>or with</w:t>
      </w:r>
      <w:r w:rsidR="00FA5A43">
        <w:rPr>
          <w:rFonts w:ascii="Times New Roman" w:hAnsi="Times New Roman" w:cs="Times New Roman"/>
        </w:rPr>
        <w:t xml:space="preserve"> patient length of stay.</w:t>
      </w:r>
      <w:r w:rsidR="00A81F39">
        <w:rPr>
          <w:rFonts w:ascii="Times New Roman" w:hAnsi="Times New Roman" w:cs="Times New Roman"/>
        </w:rPr>
        <w:t xml:space="preserve">  The implementation of EMR likely did not significantly affect our subset of patients as the learning curve to become efficient at EMR takes time and there were likely glitches that slowed the initial workflow rather than increasing efficiency that early in its hospital-wide implementation.</w:t>
      </w:r>
      <w:r w:rsidR="0052650A">
        <w:rPr>
          <w:rFonts w:ascii="Times New Roman" w:hAnsi="Times New Roman" w:cs="Times New Roman"/>
        </w:rPr>
        <w:t xml:space="preserve">  The improved efficiency of EMR appears to have a more direct benefit to general medicine specialties; however, a</w:t>
      </w:r>
      <w:r w:rsidR="00FA5A43">
        <w:rPr>
          <w:rFonts w:ascii="Times New Roman" w:hAnsi="Times New Roman" w:cs="Times New Roman"/>
        </w:rPr>
        <w:t xml:space="preserve">nalysis of the effect of EMR on patient outcome within surgical fields </w:t>
      </w:r>
      <w:r w:rsidR="00A81F39">
        <w:rPr>
          <w:rFonts w:ascii="Times New Roman" w:hAnsi="Times New Roman" w:cs="Times New Roman"/>
        </w:rPr>
        <w:t xml:space="preserve">is a potential future project that was not within the scope of this analysis.  </w:t>
      </w:r>
      <w:r w:rsidR="00DA0EB1">
        <w:rPr>
          <w:rFonts w:ascii="Times New Roman" w:hAnsi="Times New Roman" w:cs="Times New Roman"/>
        </w:rPr>
        <w:t xml:space="preserve">  </w:t>
      </w:r>
    </w:p>
    <w:p w:rsidR="00EB0E27" w:rsidRDefault="00E12E3A" w:rsidP="00DA0EB1">
      <w:pPr>
        <w:pStyle w:val="Default"/>
        <w:ind w:firstLine="720"/>
        <w:rPr>
          <w:rFonts w:ascii="Times New Roman" w:hAnsi="Times New Roman" w:cs="Times New Roman"/>
        </w:rPr>
      </w:pPr>
      <w:r>
        <w:rPr>
          <w:rFonts w:ascii="Times New Roman" w:hAnsi="Times New Roman" w:cs="Times New Roman"/>
        </w:rPr>
        <w:t>Although there was a significant difference in the racial distribution between the two groups, it is unlikely to have contributed significantly to the primary outcomes of this study and more likely is a random error or change in the patient</w:t>
      </w:r>
      <w:r w:rsidR="00DA0EB1">
        <w:rPr>
          <w:rFonts w:ascii="Times New Roman" w:hAnsi="Times New Roman" w:cs="Times New Roman"/>
        </w:rPr>
        <w:t xml:space="preserve"> population seen at Grady.    </w:t>
      </w:r>
    </w:p>
    <w:p w:rsidR="000C7122" w:rsidRDefault="00122600" w:rsidP="005A297D">
      <w:pPr>
        <w:pStyle w:val="Default"/>
        <w:ind w:firstLine="720"/>
        <w:rPr>
          <w:rFonts w:ascii="Times New Roman" w:hAnsi="Times New Roman" w:cs="Times New Roman"/>
        </w:rPr>
      </w:pPr>
      <w:r>
        <w:rPr>
          <w:rFonts w:ascii="Times New Roman" w:hAnsi="Times New Roman" w:cs="Times New Roman"/>
        </w:rPr>
        <w:t>Finally, the future research projects that could stem from this analysis include the po</w:t>
      </w:r>
      <w:r w:rsidR="000C7122">
        <w:rPr>
          <w:rFonts w:ascii="Times New Roman" w:hAnsi="Times New Roman" w:cs="Times New Roman"/>
        </w:rPr>
        <w:t>tential for future data to interpret resident and attendi</w:t>
      </w:r>
      <w:r>
        <w:rPr>
          <w:rFonts w:ascii="Times New Roman" w:hAnsi="Times New Roman" w:cs="Times New Roman"/>
        </w:rPr>
        <w:t>ng satisfaction with new policy of the Saturday dedicated OR.  These subjective survey results should be obtained</w:t>
      </w:r>
      <w:r w:rsidR="009F2E03">
        <w:rPr>
          <w:rFonts w:ascii="Times New Roman" w:hAnsi="Times New Roman" w:cs="Times New Roman"/>
        </w:rPr>
        <w:t xml:space="preserve"> both at this institution </w:t>
      </w:r>
      <w:r>
        <w:rPr>
          <w:rFonts w:ascii="Times New Roman" w:hAnsi="Times New Roman" w:cs="Times New Roman"/>
        </w:rPr>
        <w:t>and</w:t>
      </w:r>
      <w:r w:rsidR="009F2E03">
        <w:rPr>
          <w:rFonts w:ascii="Times New Roman" w:hAnsi="Times New Roman" w:cs="Times New Roman"/>
        </w:rPr>
        <w:t xml:space="preserve"> other centers</w:t>
      </w:r>
      <w:r>
        <w:rPr>
          <w:rFonts w:ascii="Times New Roman" w:hAnsi="Times New Roman" w:cs="Times New Roman"/>
        </w:rPr>
        <w:t xml:space="preserve"> that transition to the 6 day operative workweek</w:t>
      </w:r>
      <w:r w:rsidR="009F2E03">
        <w:rPr>
          <w:rFonts w:ascii="Times New Roman" w:hAnsi="Times New Roman" w:cs="Times New Roman"/>
        </w:rPr>
        <w:t>.</w:t>
      </w:r>
      <w:r w:rsidR="00522E1F">
        <w:rPr>
          <w:rFonts w:ascii="Times New Roman" w:hAnsi="Times New Roman" w:cs="Times New Roman"/>
        </w:rPr>
        <w:t xml:space="preserve">  </w:t>
      </w:r>
      <w:r w:rsidR="009F2E03">
        <w:rPr>
          <w:rFonts w:ascii="Times New Roman" w:hAnsi="Times New Roman" w:cs="Times New Roman"/>
        </w:rPr>
        <w:t xml:space="preserve">  </w:t>
      </w:r>
      <w:r w:rsidR="000C7122">
        <w:rPr>
          <w:rFonts w:ascii="Times New Roman" w:hAnsi="Times New Roman" w:cs="Times New Roman"/>
        </w:rPr>
        <w:t xml:space="preserve"> </w:t>
      </w:r>
    </w:p>
    <w:p w:rsidR="00FE66A4" w:rsidRDefault="00FE66A4" w:rsidP="006A0F3A">
      <w:pPr>
        <w:pStyle w:val="Default"/>
        <w:rPr>
          <w:rFonts w:ascii="Times New Roman" w:hAnsi="Times New Roman" w:cs="Times New Roman"/>
        </w:rPr>
      </w:pPr>
    </w:p>
    <w:p w:rsidR="009F2E03" w:rsidRPr="009F2E03" w:rsidRDefault="009F2E03" w:rsidP="006A0F3A">
      <w:pPr>
        <w:pStyle w:val="Default"/>
        <w:rPr>
          <w:rFonts w:ascii="Times New Roman" w:hAnsi="Times New Roman" w:cs="Times New Roman"/>
          <w:b/>
          <w:u w:val="single"/>
        </w:rPr>
      </w:pPr>
      <w:r>
        <w:rPr>
          <w:rFonts w:ascii="Times New Roman" w:hAnsi="Times New Roman" w:cs="Times New Roman"/>
          <w:b/>
          <w:u w:val="single"/>
        </w:rPr>
        <w:t>Summary</w:t>
      </w:r>
      <w:r w:rsidRPr="009F2E03">
        <w:rPr>
          <w:rFonts w:ascii="Times New Roman" w:hAnsi="Times New Roman" w:cs="Times New Roman"/>
          <w:b/>
          <w:u w:val="single"/>
        </w:rPr>
        <w:t xml:space="preserve">:  </w:t>
      </w:r>
    </w:p>
    <w:p w:rsidR="00292BFE" w:rsidRPr="00F15563" w:rsidRDefault="00122600" w:rsidP="00522E1F">
      <w:pPr>
        <w:pStyle w:val="Default"/>
        <w:ind w:firstLine="720"/>
        <w:rPr>
          <w:rFonts w:ascii="Times New Roman" w:hAnsi="Times New Roman" w:cs="Times New Roman"/>
        </w:rPr>
      </w:pPr>
      <w:r>
        <w:rPr>
          <w:rFonts w:ascii="Times New Roman" w:hAnsi="Times New Roman" w:cs="Times New Roman"/>
        </w:rPr>
        <w:t>In conclusion, t</w:t>
      </w:r>
      <w:r w:rsidR="00F15563">
        <w:rPr>
          <w:rFonts w:ascii="Times New Roman" w:hAnsi="Times New Roman" w:cs="Times New Roman"/>
        </w:rPr>
        <w:t>his</w:t>
      </w:r>
      <w:r w:rsidR="005A297D" w:rsidRPr="00F15563">
        <w:rPr>
          <w:rFonts w:ascii="Times New Roman" w:hAnsi="Times New Roman" w:cs="Times New Roman"/>
        </w:rPr>
        <w:t xml:space="preserve"> retrospective chart review of operative femur and </w:t>
      </w:r>
      <w:proofErr w:type="spellStart"/>
      <w:r w:rsidR="005A297D" w:rsidRPr="00F15563">
        <w:rPr>
          <w:rFonts w:ascii="Times New Roman" w:hAnsi="Times New Roman" w:cs="Times New Roman"/>
        </w:rPr>
        <w:t>tibial</w:t>
      </w:r>
      <w:proofErr w:type="spellEnd"/>
      <w:r w:rsidR="005A297D" w:rsidRPr="00F15563">
        <w:rPr>
          <w:rFonts w:ascii="Times New Roman" w:hAnsi="Times New Roman" w:cs="Times New Roman"/>
        </w:rPr>
        <w:t xml:space="preserve"> shaft fractures admitted </w:t>
      </w:r>
      <w:r w:rsidR="00F15563">
        <w:rPr>
          <w:rFonts w:ascii="Times New Roman" w:hAnsi="Times New Roman" w:cs="Times New Roman"/>
        </w:rPr>
        <w:t xml:space="preserve">to Grady Memorial Hospital </w:t>
      </w:r>
      <w:r w:rsidR="005A297D" w:rsidRPr="00F15563">
        <w:rPr>
          <w:rFonts w:ascii="Times New Roman" w:hAnsi="Times New Roman" w:cs="Times New Roman"/>
        </w:rPr>
        <w:t xml:space="preserve">between November 1, 2009 and October 31, 2011, </w:t>
      </w:r>
      <w:r w:rsidR="00F15563">
        <w:rPr>
          <w:rFonts w:ascii="Times New Roman" w:hAnsi="Times New Roman" w:cs="Times New Roman"/>
        </w:rPr>
        <w:t xml:space="preserve">investigated the effects of the addition of a </w:t>
      </w:r>
      <w:r w:rsidR="009F2E03" w:rsidRPr="00F15563">
        <w:rPr>
          <w:rFonts w:ascii="Times New Roman" w:hAnsi="Times New Roman" w:cs="Times New Roman"/>
        </w:rPr>
        <w:t xml:space="preserve">dedicated Saturday </w:t>
      </w:r>
      <w:proofErr w:type="spellStart"/>
      <w:r w:rsidR="009F2E03" w:rsidRPr="00F15563">
        <w:rPr>
          <w:rFonts w:ascii="Times New Roman" w:hAnsi="Times New Roman" w:cs="Times New Roman"/>
        </w:rPr>
        <w:t>orthopaedics</w:t>
      </w:r>
      <w:proofErr w:type="spellEnd"/>
      <w:r w:rsidR="009F2E03" w:rsidRPr="00F15563">
        <w:rPr>
          <w:rFonts w:ascii="Times New Roman" w:hAnsi="Times New Roman" w:cs="Times New Roman"/>
        </w:rPr>
        <w:t xml:space="preserve"> operating suite</w:t>
      </w:r>
      <w:r w:rsidR="00F15563">
        <w:rPr>
          <w:rFonts w:ascii="Times New Roman" w:hAnsi="Times New Roman" w:cs="Times New Roman"/>
        </w:rPr>
        <w:t>.  T</w:t>
      </w:r>
      <w:r w:rsidR="00F15563" w:rsidRPr="00F15563">
        <w:rPr>
          <w:rFonts w:ascii="Times New Roman" w:hAnsi="Times New Roman" w:cs="Times New Roman"/>
        </w:rPr>
        <w:t xml:space="preserve">he length of stay overall for patients admitted after this policy change was significantly reduced from a mean of 14.0 days to 11.3 days (p value 0.018).  </w:t>
      </w:r>
      <w:r w:rsidR="00F15563">
        <w:rPr>
          <w:rFonts w:ascii="Times New Roman" w:hAnsi="Times New Roman" w:cs="Times New Roman"/>
        </w:rPr>
        <w:t>Also, t</w:t>
      </w:r>
      <w:r w:rsidR="009F2E03" w:rsidRPr="00F15563">
        <w:rPr>
          <w:rFonts w:ascii="Times New Roman" w:hAnsi="Times New Roman" w:cs="Times New Roman"/>
        </w:rPr>
        <w:t>he disproportionally high case distribution on Monday</w:t>
      </w:r>
      <w:r w:rsidR="00F15563">
        <w:rPr>
          <w:rFonts w:ascii="Times New Roman" w:hAnsi="Times New Roman" w:cs="Times New Roman"/>
        </w:rPr>
        <w:t xml:space="preserve"> observed prior to the Saturday OR</w:t>
      </w:r>
      <w:r w:rsidR="009F2E03" w:rsidRPr="00F15563">
        <w:rPr>
          <w:rFonts w:ascii="Times New Roman" w:hAnsi="Times New Roman" w:cs="Times New Roman"/>
        </w:rPr>
        <w:t xml:space="preserve"> was reduced and </w:t>
      </w:r>
      <w:r w:rsidR="00F15563">
        <w:rPr>
          <w:rFonts w:ascii="Times New Roman" w:hAnsi="Times New Roman" w:cs="Times New Roman"/>
        </w:rPr>
        <w:t>a larger percentage of cases</w:t>
      </w:r>
      <w:r w:rsidR="009F2E03" w:rsidRPr="00F15563">
        <w:rPr>
          <w:rFonts w:ascii="Times New Roman" w:hAnsi="Times New Roman" w:cs="Times New Roman"/>
        </w:rPr>
        <w:t xml:space="preserve"> were performed on Saturday</w:t>
      </w:r>
      <w:r w:rsidR="00F15563">
        <w:rPr>
          <w:rFonts w:ascii="Times New Roman" w:hAnsi="Times New Roman" w:cs="Times New Roman"/>
        </w:rPr>
        <w:t xml:space="preserve"> after the policy change</w:t>
      </w:r>
      <w:r w:rsidR="009F2E03" w:rsidRPr="00F15563">
        <w:rPr>
          <w:rFonts w:ascii="Times New Roman" w:hAnsi="Times New Roman" w:cs="Times New Roman"/>
        </w:rPr>
        <w:t xml:space="preserve">.  Furthermore, there was a trend towards shorter waiting time to surgery for patients admitted on a Friday </w:t>
      </w:r>
      <w:r w:rsidR="00F15563">
        <w:rPr>
          <w:rFonts w:ascii="Times New Roman" w:hAnsi="Times New Roman" w:cs="Times New Roman"/>
        </w:rPr>
        <w:t>with an average reduction in waiting time of 25.1 hours (</w:t>
      </w:r>
      <w:r w:rsidR="009F2E03" w:rsidRPr="00F15563">
        <w:rPr>
          <w:rFonts w:ascii="Times New Roman" w:hAnsi="Times New Roman" w:cs="Times New Roman"/>
        </w:rPr>
        <w:t xml:space="preserve">48.6 hrs </w:t>
      </w:r>
      <w:proofErr w:type="spellStart"/>
      <w:r w:rsidR="009F2E03" w:rsidRPr="00F15563">
        <w:rPr>
          <w:rFonts w:ascii="Times New Roman" w:hAnsi="Times New Roman" w:cs="Times New Roman"/>
        </w:rPr>
        <w:t>vs</w:t>
      </w:r>
      <w:proofErr w:type="spellEnd"/>
      <w:r w:rsidR="009F2E03" w:rsidRPr="00F15563">
        <w:rPr>
          <w:rFonts w:ascii="Times New Roman" w:hAnsi="Times New Roman" w:cs="Times New Roman"/>
        </w:rPr>
        <w:t xml:space="preserve"> 23.5 hrs</w:t>
      </w:r>
      <w:r w:rsidR="00F15563">
        <w:rPr>
          <w:rFonts w:ascii="Times New Roman" w:hAnsi="Times New Roman" w:cs="Times New Roman"/>
        </w:rPr>
        <w:t xml:space="preserve">, </w:t>
      </w:r>
      <w:r w:rsidR="009F2E03" w:rsidRPr="00F15563">
        <w:rPr>
          <w:rFonts w:ascii="Times New Roman" w:hAnsi="Times New Roman" w:cs="Times New Roman"/>
        </w:rPr>
        <w:t xml:space="preserve">p value 0.06).  Overall, these findings support the continuation of a dedicated Saturday </w:t>
      </w:r>
      <w:proofErr w:type="spellStart"/>
      <w:r w:rsidR="009F2E03" w:rsidRPr="00F15563">
        <w:rPr>
          <w:rFonts w:ascii="Times New Roman" w:hAnsi="Times New Roman" w:cs="Times New Roman"/>
        </w:rPr>
        <w:t>orthopaedics</w:t>
      </w:r>
      <w:proofErr w:type="spellEnd"/>
      <w:r w:rsidR="009F2E03" w:rsidRPr="00F15563">
        <w:rPr>
          <w:rFonts w:ascii="Times New Roman" w:hAnsi="Times New Roman" w:cs="Times New Roman"/>
        </w:rPr>
        <w:t xml:space="preserve"> OR and can provide the foundation for other departments with similar circumstances to negotiate for mo</w:t>
      </w:r>
      <w:r w:rsidR="00F15563">
        <w:rPr>
          <w:rFonts w:ascii="Times New Roman" w:hAnsi="Times New Roman" w:cs="Times New Roman"/>
        </w:rPr>
        <w:t xml:space="preserve">re operative time on weekends as a potential way to increase efficiency, reduce patient length of stay and distribute the caseload more evenly.  </w:t>
      </w:r>
    </w:p>
    <w:p w:rsidR="00292BFE" w:rsidRDefault="00292BFE" w:rsidP="006A0F3A">
      <w:pPr>
        <w:pStyle w:val="Default"/>
        <w:rPr>
          <w:sz w:val="23"/>
          <w:szCs w:val="23"/>
          <w:u w:val="single"/>
        </w:rPr>
      </w:pPr>
    </w:p>
    <w:p w:rsidR="006A0F3A" w:rsidRDefault="006A0F3A" w:rsidP="006A0F3A">
      <w:pPr>
        <w:pStyle w:val="Default"/>
        <w:rPr>
          <w:sz w:val="23"/>
          <w:szCs w:val="23"/>
        </w:rPr>
      </w:pPr>
      <w:r w:rsidRPr="00447329">
        <w:rPr>
          <w:b/>
          <w:sz w:val="23"/>
          <w:szCs w:val="23"/>
          <w:u w:val="single"/>
        </w:rPr>
        <w:t>Acknowledgements:</w:t>
      </w:r>
      <w:r>
        <w:rPr>
          <w:sz w:val="23"/>
          <w:szCs w:val="23"/>
          <w:u w:val="single"/>
        </w:rPr>
        <w:t xml:space="preserve"> </w:t>
      </w:r>
      <w:r>
        <w:rPr>
          <w:sz w:val="23"/>
          <w:szCs w:val="23"/>
        </w:rPr>
        <w:t xml:space="preserve">This is a brief section (1 paragraph) that acknowledges any contributions from others, such as reagents or data. State exactly what data was </w:t>
      </w:r>
      <w:proofErr w:type="gramStart"/>
      <w:r>
        <w:rPr>
          <w:sz w:val="23"/>
          <w:szCs w:val="23"/>
        </w:rPr>
        <w:t>obtained/contributed</w:t>
      </w:r>
      <w:proofErr w:type="gramEnd"/>
      <w:r>
        <w:rPr>
          <w:sz w:val="23"/>
          <w:szCs w:val="23"/>
        </w:rPr>
        <w:t xml:space="preserve"> by persons other than the Discovery student, such as Fellows, Research Associates, etc. Acknowledge any funding sources that contributed to the study. </w:t>
      </w:r>
    </w:p>
    <w:p w:rsidR="00271A40" w:rsidRDefault="00271A40" w:rsidP="006A0F3A">
      <w:pPr>
        <w:pStyle w:val="Default"/>
        <w:rPr>
          <w:rFonts w:ascii="Times New Roman" w:hAnsi="Times New Roman" w:cs="Times New Roman"/>
        </w:rPr>
      </w:pPr>
    </w:p>
    <w:p w:rsidR="00E02D65" w:rsidRDefault="00F15563" w:rsidP="006A0F3A">
      <w:pPr>
        <w:pStyle w:val="Default"/>
        <w:rPr>
          <w:sz w:val="23"/>
          <w:szCs w:val="23"/>
          <w:u w:val="single"/>
        </w:rPr>
      </w:pPr>
      <w:r>
        <w:rPr>
          <w:rFonts w:ascii="Times New Roman" w:hAnsi="Times New Roman" w:cs="Times New Roman"/>
        </w:rPr>
        <w:lastRenderedPageBreak/>
        <w:t xml:space="preserve">We would like to acknowledge </w:t>
      </w:r>
      <w:r w:rsidR="00271A40">
        <w:rPr>
          <w:rFonts w:ascii="Times New Roman" w:hAnsi="Times New Roman" w:cs="Times New Roman"/>
        </w:rPr>
        <w:t>Patricia Bush for helping obtain approval from the Grady ROC</w:t>
      </w:r>
      <w:r>
        <w:rPr>
          <w:rFonts w:ascii="Times New Roman" w:hAnsi="Times New Roman" w:cs="Times New Roman"/>
        </w:rPr>
        <w:t xml:space="preserve">; </w:t>
      </w:r>
      <w:r w:rsidR="00E02D65">
        <w:rPr>
          <w:rFonts w:ascii="Times New Roman" w:hAnsi="Times New Roman" w:cs="Times New Roman"/>
        </w:rPr>
        <w:t xml:space="preserve">Baohua Wu </w:t>
      </w:r>
      <w:r>
        <w:rPr>
          <w:rFonts w:ascii="Times New Roman" w:hAnsi="Times New Roman" w:cs="Times New Roman"/>
        </w:rPr>
        <w:t xml:space="preserve">our department of </w:t>
      </w:r>
      <w:proofErr w:type="spellStart"/>
      <w:r>
        <w:rPr>
          <w:rFonts w:ascii="Times New Roman" w:hAnsi="Times New Roman" w:cs="Times New Roman"/>
        </w:rPr>
        <w:t>orthopaedics</w:t>
      </w:r>
      <w:proofErr w:type="spellEnd"/>
      <w:r>
        <w:rPr>
          <w:rFonts w:ascii="Times New Roman" w:hAnsi="Times New Roman" w:cs="Times New Roman"/>
        </w:rPr>
        <w:t xml:space="preserve"> </w:t>
      </w:r>
      <w:r w:rsidR="00271A40">
        <w:rPr>
          <w:rFonts w:ascii="Times New Roman" w:hAnsi="Times New Roman" w:cs="Times New Roman"/>
        </w:rPr>
        <w:t xml:space="preserve">statistician </w:t>
      </w:r>
      <w:r>
        <w:rPr>
          <w:rFonts w:ascii="Times New Roman" w:hAnsi="Times New Roman" w:cs="Times New Roman"/>
        </w:rPr>
        <w:t xml:space="preserve">for helping </w:t>
      </w:r>
      <w:r w:rsidR="00271A40">
        <w:rPr>
          <w:rFonts w:ascii="Times New Roman" w:hAnsi="Times New Roman" w:cs="Times New Roman"/>
        </w:rPr>
        <w:t>perform the statistical analysis</w:t>
      </w:r>
      <w:r>
        <w:rPr>
          <w:rFonts w:ascii="Times New Roman" w:hAnsi="Times New Roman" w:cs="Times New Roman"/>
        </w:rPr>
        <w:t xml:space="preserve">; </w:t>
      </w:r>
      <w:proofErr w:type="spellStart"/>
      <w:r w:rsidR="00320891">
        <w:rPr>
          <w:rFonts w:ascii="Times New Roman" w:hAnsi="Times New Roman" w:cs="Times New Roman"/>
        </w:rPr>
        <w:t>Sherika</w:t>
      </w:r>
      <w:proofErr w:type="spellEnd"/>
      <w:r w:rsidR="00320891">
        <w:rPr>
          <w:rFonts w:ascii="Times New Roman" w:hAnsi="Times New Roman" w:cs="Times New Roman"/>
        </w:rPr>
        <w:t xml:space="preserve"> Kimbrough, Jennifer </w:t>
      </w:r>
      <w:proofErr w:type="spellStart"/>
      <w:r w:rsidR="00320891">
        <w:rPr>
          <w:rFonts w:ascii="Times New Roman" w:hAnsi="Times New Roman" w:cs="Times New Roman"/>
        </w:rPr>
        <w:t>Wingo</w:t>
      </w:r>
      <w:proofErr w:type="spellEnd"/>
      <w:r w:rsidR="00320891">
        <w:rPr>
          <w:rFonts w:ascii="Times New Roman" w:hAnsi="Times New Roman" w:cs="Times New Roman"/>
        </w:rPr>
        <w:t xml:space="preserve"> and the rest of the nurses who manage the Grady trauma</w:t>
      </w:r>
      <w:r w:rsidR="00271A40">
        <w:rPr>
          <w:rFonts w:ascii="Times New Roman" w:hAnsi="Times New Roman" w:cs="Times New Roman"/>
        </w:rPr>
        <w:t xml:space="preserve"> registry </w:t>
      </w:r>
      <w:r>
        <w:rPr>
          <w:rFonts w:ascii="Times New Roman" w:hAnsi="Times New Roman" w:cs="Times New Roman"/>
        </w:rPr>
        <w:t>and queried</w:t>
      </w:r>
      <w:r w:rsidR="00C555E1">
        <w:rPr>
          <w:rFonts w:ascii="Times New Roman" w:hAnsi="Times New Roman" w:cs="Times New Roman"/>
        </w:rPr>
        <w:t xml:space="preserve"> the registry for patient</w:t>
      </w:r>
      <w:r>
        <w:rPr>
          <w:rFonts w:ascii="Times New Roman" w:hAnsi="Times New Roman" w:cs="Times New Roman"/>
        </w:rPr>
        <w:t xml:space="preserve"> information; and </w:t>
      </w:r>
      <w:r w:rsidR="00C525AA">
        <w:rPr>
          <w:rFonts w:ascii="Times New Roman" w:hAnsi="Times New Roman" w:cs="Times New Roman"/>
        </w:rPr>
        <w:t>Earnestine</w:t>
      </w:r>
      <w:r w:rsidR="00C555E1">
        <w:rPr>
          <w:rFonts w:ascii="Times New Roman" w:hAnsi="Times New Roman" w:cs="Times New Roman"/>
        </w:rPr>
        <w:t xml:space="preserve"> Spearman at the Grady Medical records department for pulling the paper charts for analysis.  </w:t>
      </w:r>
      <w:r w:rsidR="00E02D65">
        <w:rPr>
          <w:rFonts w:ascii="Times New Roman" w:hAnsi="Times New Roman" w:cs="Times New Roman"/>
        </w:rPr>
        <w:t xml:space="preserve">No direct funding sources were contributed for this study.  There are no conflicts of interest for any of the authors or contributors.  </w:t>
      </w:r>
    </w:p>
    <w:p w:rsidR="00463790" w:rsidRDefault="00463790" w:rsidP="006A0F3A">
      <w:pPr>
        <w:pStyle w:val="Default"/>
        <w:rPr>
          <w:sz w:val="23"/>
          <w:szCs w:val="23"/>
          <w:u w:val="single"/>
        </w:rPr>
      </w:pPr>
    </w:p>
    <w:p w:rsidR="00292BFE" w:rsidRDefault="00292BFE" w:rsidP="006A0F3A">
      <w:pPr>
        <w:pStyle w:val="Default"/>
        <w:rPr>
          <w:sz w:val="23"/>
          <w:szCs w:val="23"/>
          <w:u w:val="single"/>
        </w:rPr>
      </w:pPr>
    </w:p>
    <w:p w:rsidR="006A0F3A" w:rsidRDefault="006A0F3A" w:rsidP="006A0F3A">
      <w:pPr>
        <w:pStyle w:val="Default"/>
        <w:rPr>
          <w:sz w:val="23"/>
          <w:szCs w:val="23"/>
        </w:rPr>
      </w:pPr>
      <w:r w:rsidRPr="00447329">
        <w:rPr>
          <w:b/>
          <w:sz w:val="23"/>
          <w:szCs w:val="23"/>
          <w:u w:val="single"/>
        </w:rPr>
        <w:t>Literature Cited:</w:t>
      </w:r>
      <w:r>
        <w:rPr>
          <w:sz w:val="23"/>
          <w:szCs w:val="23"/>
          <w:u w:val="single"/>
        </w:rPr>
        <w:t xml:space="preserve"> </w:t>
      </w:r>
      <w:r>
        <w:rPr>
          <w:sz w:val="23"/>
          <w:szCs w:val="23"/>
        </w:rPr>
        <w:t xml:space="preserve">This section lists all references cited in the sections above. This section </w:t>
      </w:r>
      <w:r>
        <w:rPr>
          <w:b/>
          <w:bCs/>
          <w:i/>
          <w:iCs/>
          <w:sz w:val="23"/>
          <w:szCs w:val="23"/>
        </w:rPr>
        <w:t xml:space="preserve">does not count </w:t>
      </w:r>
      <w:r>
        <w:rPr>
          <w:sz w:val="23"/>
          <w:szCs w:val="23"/>
        </w:rPr>
        <w:t xml:space="preserve">toward the page limit. Use a format that includes the title of the cited article. </w:t>
      </w:r>
    </w:p>
    <w:p w:rsidR="00463790" w:rsidRDefault="00463790" w:rsidP="006A0F3A">
      <w:pPr>
        <w:pStyle w:val="Default"/>
        <w:rPr>
          <w:sz w:val="23"/>
          <w:szCs w:val="23"/>
          <w:u w:val="single"/>
        </w:rPr>
      </w:pPr>
    </w:p>
    <w:p w:rsidR="00357EDF" w:rsidRPr="008649C9" w:rsidRDefault="00357EDF" w:rsidP="00357EDF">
      <w:pPr>
        <w:pStyle w:val="HTMLPreformatted"/>
        <w:rPr>
          <w:rFonts w:ascii="Times New Roman" w:hAnsi="Times New Roman" w:cs="Times New Roman"/>
          <w:sz w:val="24"/>
          <w:szCs w:val="24"/>
        </w:rPr>
      </w:pPr>
      <w:r w:rsidRPr="008649C9">
        <w:rPr>
          <w:rFonts w:ascii="Times New Roman" w:hAnsi="Times New Roman" w:cs="Times New Roman"/>
          <w:sz w:val="24"/>
          <w:szCs w:val="24"/>
        </w:rPr>
        <w:t xml:space="preserve">Association of </w:t>
      </w:r>
      <w:proofErr w:type="spellStart"/>
      <w:r w:rsidRPr="008649C9">
        <w:rPr>
          <w:rFonts w:ascii="Times New Roman" w:hAnsi="Times New Roman" w:cs="Times New Roman"/>
          <w:sz w:val="24"/>
          <w:szCs w:val="24"/>
        </w:rPr>
        <w:t>Anaesthetists</w:t>
      </w:r>
      <w:proofErr w:type="spellEnd"/>
      <w:r w:rsidRPr="008649C9">
        <w:rPr>
          <w:rFonts w:ascii="Times New Roman" w:hAnsi="Times New Roman" w:cs="Times New Roman"/>
          <w:sz w:val="24"/>
          <w:szCs w:val="24"/>
        </w:rPr>
        <w:t xml:space="preserve"> of Great Britain and Ireland, Griffiths R, </w:t>
      </w:r>
      <w:proofErr w:type="spellStart"/>
      <w:r w:rsidRPr="008649C9">
        <w:rPr>
          <w:rFonts w:ascii="Times New Roman" w:hAnsi="Times New Roman" w:cs="Times New Roman"/>
          <w:sz w:val="24"/>
          <w:szCs w:val="24"/>
        </w:rPr>
        <w:t>Alper</w:t>
      </w:r>
      <w:proofErr w:type="spellEnd"/>
      <w:r w:rsidRPr="008649C9">
        <w:rPr>
          <w:rFonts w:ascii="Times New Roman" w:hAnsi="Times New Roman" w:cs="Times New Roman"/>
          <w:sz w:val="24"/>
          <w:szCs w:val="24"/>
        </w:rPr>
        <w:t xml:space="preserve"> J, </w:t>
      </w:r>
      <w:proofErr w:type="spellStart"/>
      <w:r w:rsidRPr="008649C9">
        <w:rPr>
          <w:rFonts w:ascii="Times New Roman" w:hAnsi="Times New Roman" w:cs="Times New Roman"/>
          <w:sz w:val="24"/>
          <w:szCs w:val="24"/>
        </w:rPr>
        <w:t>Beckingsale</w:t>
      </w:r>
      <w:proofErr w:type="spellEnd"/>
      <w:r w:rsidRPr="008649C9">
        <w:rPr>
          <w:rFonts w:ascii="Times New Roman" w:hAnsi="Times New Roman" w:cs="Times New Roman"/>
          <w:sz w:val="24"/>
          <w:szCs w:val="24"/>
        </w:rPr>
        <w:t xml:space="preserve"> A, </w:t>
      </w:r>
      <w:proofErr w:type="spellStart"/>
      <w:r w:rsidRPr="008649C9">
        <w:rPr>
          <w:rFonts w:ascii="Times New Roman" w:hAnsi="Times New Roman" w:cs="Times New Roman"/>
          <w:sz w:val="24"/>
          <w:szCs w:val="24"/>
        </w:rPr>
        <w:t>Goldhill</w:t>
      </w:r>
      <w:proofErr w:type="spellEnd"/>
      <w:r w:rsidRPr="008649C9">
        <w:rPr>
          <w:rFonts w:ascii="Times New Roman" w:hAnsi="Times New Roman" w:cs="Times New Roman"/>
          <w:sz w:val="24"/>
          <w:szCs w:val="24"/>
        </w:rPr>
        <w:t xml:space="preserve"> D, Heyburn G, Holloway J, Leaper E, Parker M, Ridgway S, White S, Wiese M, Wilson I. Management of proximal femoral fractures 2011: Association of </w:t>
      </w:r>
      <w:proofErr w:type="spellStart"/>
      <w:r w:rsidRPr="008649C9">
        <w:rPr>
          <w:rFonts w:ascii="Times New Roman" w:hAnsi="Times New Roman" w:cs="Times New Roman"/>
          <w:sz w:val="24"/>
          <w:szCs w:val="24"/>
        </w:rPr>
        <w:t>Anaesthetists</w:t>
      </w:r>
      <w:proofErr w:type="spellEnd"/>
      <w:r w:rsidRPr="008649C9">
        <w:rPr>
          <w:rFonts w:ascii="Times New Roman" w:hAnsi="Times New Roman" w:cs="Times New Roman"/>
          <w:sz w:val="24"/>
          <w:szCs w:val="24"/>
        </w:rPr>
        <w:t xml:space="preserve"> of Great Britain and Ireland. </w:t>
      </w:r>
      <w:proofErr w:type="spellStart"/>
      <w:proofErr w:type="gramStart"/>
      <w:r w:rsidRPr="008649C9">
        <w:rPr>
          <w:rFonts w:ascii="Times New Roman" w:hAnsi="Times New Roman" w:cs="Times New Roman"/>
          <w:sz w:val="24"/>
          <w:szCs w:val="24"/>
        </w:rPr>
        <w:t>Anaesthesia</w:t>
      </w:r>
      <w:proofErr w:type="spellEnd"/>
      <w:r w:rsidRPr="008649C9">
        <w:rPr>
          <w:rFonts w:ascii="Times New Roman" w:hAnsi="Times New Roman" w:cs="Times New Roman"/>
          <w:sz w:val="24"/>
          <w:szCs w:val="24"/>
        </w:rPr>
        <w:t>.</w:t>
      </w:r>
      <w:proofErr w:type="gramEnd"/>
      <w:r w:rsidRPr="008649C9">
        <w:rPr>
          <w:rFonts w:ascii="Times New Roman" w:hAnsi="Times New Roman" w:cs="Times New Roman"/>
          <w:sz w:val="24"/>
          <w:szCs w:val="24"/>
        </w:rPr>
        <w:t xml:space="preserve"> 2012 Jan</w:t>
      </w:r>
      <w:proofErr w:type="gramStart"/>
      <w:r w:rsidRPr="008649C9">
        <w:rPr>
          <w:rFonts w:ascii="Times New Roman" w:hAnsi="Times New Roman" w:cs="Times New Roman"/>
          <w:sz w:val="24"/>
          <w:szCs w:val="24"/>
        </w:rPr>
        <w:t>;67</w:t>
      </w:r>
      <w:proofErr w:type="gramEnd"/>
      <w:r w:rsidRPr="008649C9">
        <w:rPr>
          <w:rFonts w:ascii="Times New Roman" w:hAnsi="Times New Roman" w:cs="Times New Roman"/>
          <w:sz w:val="24"/>
          <w:szCs w:val="24"/>
        </w:rPr>
        <w:t xml:space="preserve">(1):85-98. </w:t>
      </w:r>
      <w:proofErr w:type="spellStart"/>
      <w:proofErr w:type="gramStart"/>
      <w:r w:rsidRPr="008649C9">
        <w:rPr>
          <w:rFonts w:ascii="Times New Roman" w:hAnsi="Times New Roman" w:cs="Times New Roman"/>
          <w:sz w:val="24"/>
          <w:szCs w:val="24"/>
        </w:rPr>
        <w:t>doi</w:t>
      </w:r>
      <w:proofErr w:type="spellEnd"/>
      <w:proofErr w:type="gramEnd"/>
      <w:r w:rsidRPr="008649C9">
        <w:rPr>
          <w:rFonts w:ascii="Times New Roman" w:hAnsi="Times New Roman" w:cs="Times New Roman"/>
          <w:sz w:val="24"/>
          <w:szCs w:val="24"/>
        </w:rPr>
        <w:t xml:space="preserve">: 10.1111/j.1365-2044.2011.06957.x. </w:t>
      </w:r>
      <w:proofErr w:type="spellStart"/>
      <w:r w:rsidRPr="008649C9">
        <w:rPr>
          <w:rFonts w:ascii="Times New Roman" w:hAnsi="Times New Roman" w:cs="Times New Roman"/>
          <w:sz w:val="24"/>
          <w:szCs w:val="24"/>
        </w:rPr>
        <w:t>PubMed</w:t>
      </w:r>
      <w:proofErr w:type="spellEnd"/>
      <w:r w:rsidRPr="008649C9">
        <w:rPr>
          <w:rFonts w:ascii="Times New Roman" w:hAnsi="Times New Roman" w:cs="Times New Roman"/>
          <w:sz w:val="24"/>
          <w:szCs w:val="24"/>
        </w:rPr>
        <w:t xml:space="preserve"> PMID: 22150501.</w:t>
      </w:r>
    </w:p>
    <w:p w:rsidR="00357EDF" w:rsidRPr="008649C9" w:rsidRDefault="00357EDF" w:rsidP="006A0F3A">
      <w:pPr>
        <w:pStyle w:val="Default"/>
        <w:rPr>
          <w:rFonts w:ascii="Times New Roman" w:hAnsi="Times New Roman" w:cs="Times New Roman"/>
          <w:u w:val="single"/>
        </w:rPr>
      </w:pPr>
    </w:p>
    <w:p w:rsidR="00D6714C" w:rsidRPr="008649C9" w:rsidRDefault="00D6714C" w:rsidP="00D6714C">
      <w:pPr>
        <w:pStyle w:val="HTMLPreformatted"/>
        <w:rPr>
          <w:rFonts w:ascii="Times New Roman" w:hAnsi="Times New Roman" w:cs="Times New Roman"/>
          <w:sz w:val="24"/>
          <w:szCs w:val="24"/>
        </w:rPr>
      </w:pPr>
      <w:proofErr w:type="spellStart"/>
      <w:r w:rsidRPr="008649C9">
        <w:rPr>
          <w:rFonts w:ascii="Times New Roman" w:hAnsi="Times New Roman" w:cs="Times New Roman"/>
          <w:sz w:val="24"/>
          <w:szCs w:val="24"/>
        </w:rPr>
        <w:t>Brundage</w:t>
      </w:r>
      <w:proofErr w:type="spellEnd"/>
      <w:r w:rsidRPr="008649C9">
        <w:rPr>
          <w:rFonts w:ascii="Times New Roman" w:hAnsi="Times New Roman" w:cs="Times New Roman"/>
          <w:sz w:val="24"/>
          <w:szCs w:val="24"/>
        </w:rPr>
        <w:t xml:space="preserve"> SI, </w:t>
      </w:r>
      <w:proofErr w:type="spellStart"/>
      <w:r w:rsidRPr="008649C9">
        <w:rPr>
          <w:rFonts w:ascii="Times New Roman" w:hAnsi="Times New Roman" w:cs="Times New Roman"/>
          <w:sz w:val="24"/>
          <w:szCs w:val="24"/>
        </w:rPr>
        <w:t>McGhan</w:t>
      </w:r>
      <w:proofErr w:type="spellEnd"/>
      <w:r w:rsidRPr="008649C9">
        <w:rPr>
          <w:rFonts w:ascii="Times New Roman" w:hAnsi="Times New Roman" w:cs="Times New Roman"/>
          <w:sz w:val="24"/>
          <w:szCs w:val="24"/>
        </w:rPr>
        <w:t xml:space="preserve"> R, </w:t>
      </w:r>
      <w:proofErr w:type="spellStart"/>
      <w:r w:rsidRPr="008649C9">
        <w:rPr>
          <w:rFonts w:ascii="Times New Roman" w:hAnsi="Times New Roman" w:cs="Times New Roman"/>
          <w:sz w:val="24"/>
          <w:szCs w:val="24"/>
        </w:rPr>
        <w:t>Jurkovich</w:t>
      </w:r>
      <w:proofErr w:type="spellEnd"/>
      <w:r w:rsidRPr="008649C9">
        <w:rPr>
          <w:rFonts w:ascii="Times New Roman" w:hAnsi="Times New Roman" w:cs="Times New Roman"/>
          <w:sz w:val="24"/>
          <w:szCs w:val="24"/>
        </w:rPr>
        <w:t xml:space="preserve"> GJ, Mack CD, Maier RV. Timing of femur fracture fixation: effect on outcome in patients with thoracic and head injuries. </w:t>
      </w:r>
      <w:proofErr w:type="gramStart"/>
      <w:r w:rsidRPr="008649C9">
        <w:rPr>
          <w:rFonts w:ascii="Times New Roman" w:hAnsi="Times New Roman" w:cs="Times New Roman"/>
          <w:sz w:val="24"/>
          <w:szCs w:val="24"/>
        </w:rPr>
        <w:t>J Trauma.</w:t>
      </w:r>
      <w:proofErr w:type="gramEnd"/>
      <w:r w:rsidRPr="008649C9">
        <w:rPr>
          <w:rFonts w:ascii="Times New Roman" w:hAnsi="Times New Roman" w:cs="Times New Roman"/>
          <w:sz w:val="24"/>
          <w:szCs w:val="24"/>
        </w:rPr>
        <w:t xml:space="preserve"> 2002 Feb</w:t>
      </w:r>
      <w:proofErr w:type="gramStart"/>
      <w:r w:rsidRPr="008649C9">
        <w:rPr>
          <w:rFonts w:ascii="Times New Roman" w:hAnsi="Times New Roman" w:cs="Times New Roman"/>
          <w:sz w:val="24"/>
          <w:szCs w:val="24"/>
        </w:rPr>
        <w:t>;52</w:t>
      </w:r>
      <w:proofErr w:type="gramEnd"/>
      <w:r w:rsidRPr="008649C9">
        <w:rPr>
          <w:rFonts w:ascii="Times New Roman" w:hAnsi="Times New Roman" w:cs="Times New Roman"/>
          <w:sz w:val="24"/>
          <w:szCs w:val="24"/>
        </w:rPr>
        <w:t xml:space="preserve">(2):299-307. </w:t>
      </w:r>
      <w:proofErr w:type="spellStart"/>
      <w:r w:rsidRPr="008649C9">
        <w:rPr>
          <w:rFonts w:ascii="Times New Roman" w:hAnsi="Times New Roman" w:cs="Times New Roman"/>
          <w:sz w:val="24"/>
          <w:szCs w:val="24"/>
        </w:rPr>
        <w:t>PubMed</w:t>
      </w:r>
      <w:proofErr w:type="spellEnd"/>
      <w:r w:rsidRPr="008649C9">
        <w:rPr>
          <w:rFonts w:ascii="Times New Roman" w:hAnsi="Times New Roman" w:cs="Times New Roman"/>
          <w:sz w:val="24"/>
          <w:szCs w:val="24"/>
        </w:rPr>
        <w:t xml:space="preserve"> PMID: 11834992.</w:t>
      </w:r>
    </w:p>
    <w:p w:rsidR="00D6714C" w:rsidRPr="008649C9" w:rsidRDefault="00D6714C" w:rsidP="006A0F3A">
      <w:pPr>
        <w:pStyle w:val="Default"/>
        <w:rPr>
          <w:rFonts w:ascii="Times New Roman" w:hAnsi="Times New Roman" w:cs="Times New Roman"/>
          <w:u w:val="single"/>
        </w:rPr>
      </w:pPr>
    </w:p>
    <w:p w:rsidR="001F66AC" w:rsidRPr="008649C9" w:rsidRDefault="001F66AC" w:rsidP="001F66AC">
      <w:pPr>
        <w:pStyle w:val="HTMLPreformatted"/>
        <w:rPr>
          <w:rFonts w:ascii="Times New Roman" w:hAnsi="Times New Roman" w:cs="Times New Roman"/>
          <w:sz w:val="24"/>
          <w:szCs w:val="24"/>
        </w:rPr>
      </w:pPr>
      <w:proofErr w:type="spellStart"/>
      <w:r w:rsidRPr="008649C9">
        <w:rPr>
          <w:rFonts w:ascii="Times New Roman" w:hAnsi="Times New Roman" w:cs="Times New Roman"/>
          <w:sz w:val="24"/>
          <w:szCs w:val="24"/>
        </w:rPr>
        <w:t>Dinh</w:t>
      </w:r>
      <w:proofErr w:type="spellEnd"/>
      <w:r w:rsidRPr="008649C9">
        <w:rPr>
          <w:rFonts w:ascii="Times New Roman" w:hAnsi="Times New Roman" w:cs="Times New Roman"/>
          <w:sz w:val="24"/>
          <w:szCs w:val="24"/>
        </w:rPr>
        <w:t xml:space="preserve"> MM, McNamara K, </w:t>
      </w:r>
      <w:proofErr w:type="spellStart"/>
      <w:r w:rsidRPr="008649C9">
        <w:rPr>
          <w:rFonts w:ascii="Times New Roman" w:hAnsi="Times New Roman" w:cs="Times New Roman"/>
          <w:sz w:val="24"/>
          <w:szCs w:val="24"/>
        </w:rPr>
        <w:t>Bein</w:t>
      </w:r>
      <w:proofErr w:type="spellEnd"/>
      <w:r w:rsidRPr="008649C9">
        <w:rPr>
          <w:rFonts w:ascii="Times New Roman" w:hAnsi="Times New Roman" w:cs="Times New Roman"/>
          <w:sz w:val="24"/>
          <w:szCs w:val="24"/>
        </w:rPr>
        <w:t xml:space="preserve"> KJ, </w:t>
      </w:r>
      <w:proofErr w:type="spellStart"/>
      <w:r w:rsidRPr="008649C9">
        <w:rPr>
          <w:rFonts w:ascii="Times New Roman" w:hAnsi="Times New Roman" w:cs="Times New Roman"/>
          <w:sz w:val="24"/>
          <w:szCs w:val="24"/>
        </w:rPr>
        <w:t>Roncal</w:t>
      </w:r>
      <w:proofErr w:type="spellEnd"/>
      <w:r w:rsidRPr="008649C9">
        <w:rPr>
          <w:rFonts w:ascii="Times New Roman" w:hAnsi="Times New Roman" w:cs="Times New Roman"/>
          <w:sz w:val="24"/>
          <w:szCs w:val="24"/>
        </w:rPr>
        <w:t xml:space="preserve"> S, Barnes EH, McBride K, Byrne CM. Effect of the elderly and increasing injury severity on acute hospital resource utilization in a cohort of inner city trauma patients. ANZ J Surg. 2012 Aug 7. </w:t>
      </w:r>
      <w:proofErr w:type="spellStart"/>
      <w:proofErr w:type="gramStart"/>
      <w:r w:rsidRPr="008649C9">
        <w:rPr>
          <w:rFonts w:ascii="Times New Roman" w:hAnsi="Times New Roman" w:cs="Times New Roman"/>
          <w:sz w:val="24"/>
          <w:szCs w:val="24"/>
        </w:rPr>
        <w:t>doi</w:t>
      </w:r>
      <w:proofErr w:type="spellEnd"/>
      <w:proofErr w:type="gramEnd"/>
      <w:r w:rsidRPr="008649C9">
        <w:rPr>
          <w:rFonts w:ascii="Times New Roman" w:hAnsi="Times New Roman" w:cs="Times New Roman"/>
          <w:sz w:val="24"/>
          <w:szCs w:val="24"/>
        </w:rPr>
        <w:t>: 10.1111/j.1445-2197.2012.06177.x. [</w:t>
      </w:r>
      <w:proofErr w:type="spellStart"/>
      <w:r w:rsidRPr="008649C9">
        <w:rPr>
          <w:rFonts w:ascii="Times New Roman" w:hAnsi="Times New Roman" w:cs="Times New Roman"/>
          <w:sz w:val="24"/>
          <w:szCs w:val="24"/>
        </w:rPr>
        <w:t>Epub</w:t>
      </w:r>
      <w:proofErr w:type="spellEnd"/>
      <w:r w:rsidRPr="008649C9">
        <w:rPr>
          <w:rFonts w:ascii="Times New Roman" w:hAnsi="Times New Roman" w:cs="Times New Roman"/>
          <w:sz w:val="24"/>
          <w:szCs w:val="24"/>
        </w:rPr>
        <w:t xml:space="preserve"> ahead of print] </w:t>
      </w:r>
      <w:proofErr w:type="spellStart"/>
      <w:r w:rsidRPr="008649C9">
        <w:rPr>
          <w:rFonts w:ascii="Times New Roman" w:hAnsi="Times New Roman" w:cs="Times New Roman"/>
          <w:sz w:val="24"/>
          <w:szCs w:val="24"/>
        </w:rPr>
        <w:t>PubMed</w:t>
      </w:r>
      <w:proofErr w:type="spellEnd"/>
      <w:r w:rsidRPr="008649C9">
        <w:rPr>
          <w:rFonts w:ascii="Times New Roman" w:hAnsi="Times New Roman" w:cs="Times New Roman"/>
          <w:sz w:val="24"/>
          <w:szCs w:val="24"/>
        </w:rPr>
        <w:t xml:space="preserve"> PMID: 22882734.</w:t>
      </w:r>
    </w:p>
    <w:p w:rsidR="001F66AC" w:rsidRPr="008649C9" w:rsidRDefault="001F66AC" w:rsidP="006A0F3A">
      <w:pPr>
        <w:pStyle w:val="Default"/>
        <w:rPr>
          <w:rFonts w:ascii="Times New Roman" w:hAnsi="Times New Roman" w:cs="Times New Roman"/>
          <w:u w:val="single"/>
        </w:rPr>
      </w:pPr>
    </w:p>
    <w:p w:rsidR="00B92F98" w:rsidRPr="008649C9" w:rsidRDefault="00B92F98" w:rsidP="00B92F98">
      <w:pPr>
        <w:pStyle w:val="HTMLPreformatted"/>
        <w:rPr>
          <w:rFonts w:ascii="Times New Roman" w:hAnsi="Times New Roman" w:cs="Times New Roman"/>
          <w:sz w:val="24"/>
          <w:szCs w:val="24"/>
        </w:rPr>
      </w:pPr>
      <w:r w:rsidRPr="008649C9">
        <w:rPr>
          <w:rFonts w:ascii="Times New Roman" w:hAnsi="Times New Roman" w:cs="Times New Roman"/>
          <w:sz w:val="24"/>
          <w:szCs w:val="24"/>
        </w:rPr>
        <w:t xml:space="preserve">Griffin M, </w:t>
      </w:r>
      <w:proofErr w:type="spellStart"/>
      <w:r w:rsidRPr="008649C9">
        <w:rPr>
          <w:rFonts w:ascii="Times New Roman" w:hAnsi="Times New Roman" w:cs="Times New Roman"/>
          <w:sz w:val="24"/>
          <w:szCs w:val="24"/>
        </w:rPr>
        <w:t>Malahias</w:t>
      </w:r>
      <w:proofErr w:type="spellEnd"/>
      <w:r w:rsidRPr="008649C9">
        <w:rPr>
          <w:rFonts w:ascii="Times New Roman" w:hAnsi="Times New Roman" w:cs="Times New Roman"/>
          <w:sz w:val="24"/>
          <w:szCs w:val="24"/>
        </w:rPr>
        <w:t xml:space="preserve"> M, Khan W, </w:t>
      </w:r>
      <w:proofErr w:type="spellStart"/>
      <w:r w:rsidRPr="008649C9">
        <w:rPr>
          <w:rFonts w:ascii="Times New Roman" w:hAnsi="Times New Roman" w:cs="Times New Roman"/>
          <w:sz w:val="24"/>
          <w:szCs w:val="24"/>
        </w:rPr>
        <w:t>Hindocha</w:t>
      </w:r>
      <w:proofErr w:type="spellEnd"/>
      <w:r w:rsidRPr="008649C9">
        <w:rPr>
          <w:rFonts w:ascii="Times New Roman" w:hAnsi="Times New Roman" w:cs="Times New Roman"/>
          <w:sz w:val="24"/>
          <w:szCs w:val="24"/>
        </w:rPr>
        <w:t xml:space="preserve"> S. Update on the management of open</w:t>
      </w:r>
      <w:r w:rsidR="008649C9">
        <w:rPr>
          <w:rFonts w:ascii="Times New Roman" w:hAnsi="Times New Roman" w:cs="Times New Roman"/>
          <w:sz w:val="24"/>
          <w:szCs w:val="24"/>
        </w:rPr>
        <w:t xml:space="preserve"> </w:t>
      </w:r>
      <w:r w:rsidRPr="008649C9">
        <w:rPr>
          <w:rFonts w:ascii="Times New Roman" w:hAnsi="Times New Roman" w:cs="Times New Roman"/>
          <w:sz w:val="24"/>
          <w:szCs w:val="24"/>
        </w:rPr>
        <w:t xml:space="preserve">lower limb fractures. Open </w:t>
      </w:r>
      <w:proofErr w:type="spellStart"/>
      <w:r w:rsidRPr="008649C9">
        <w:rPr>
          <w:rFonts w:ascii="Times New Roman" w:hAnsi="Times New Roman" w:cs="Times New Roman"/>
          <w:sz w:val="24"/>
          <w:szCs w:val="24"/>
        </w:rPr>
        <w:t>Orthop</w:t>
      </w:r>
      <w:proofErr w:type="spellEnd"/>
      <w:r w:rsidRPr="008649C9">
        <w:rPr>
          <w:rFonts w:ascii="Times New Roman" w:hAnsi="Times New Roman" w:cs="Times New Roman"/>
          <w:sz w:val="24"/>
          <w:szCs w:val="24"/>
        </w:rPr>
        <w:t xml:space="preserve"> J. 2012</w:t>
      </w:r>
      <w:proofErr w:type="gramStart"/>
      <w:r w:rsidRPr="008649C9">
        <w:rPr>
          <w:rFonts w:ascii="Times New Roman" w:hAnsi="Times New Roman" w:cs="Times New Roman"/>
          <w:sz w:val="24"/>
          <w:szCs w:val="24"/>
        </w:rPr>
        <w:t>;6:571</w:t>
      </w:r>
      <w:proofErr w:type="gramEnd"/>
      <w:r w:rsidRPr="008649C9">
        <w:rPr>
          <w:rFonts w:ascii="Times New Roman" w:hAnsi="Times New Roman" w:cs="Times New Roman"/>
          <w:sz w:val="24"/>
          <w:szCs w:val="24"/>
        </w:rPr>
        <w:t xml:space="preserve">-7. </w:t>
      </w:r>
      <w:proofErr w:type="spellStart"/>
      <w:proofErr w:type="gramStart"/>
      <w:r w:rsidRPr="008649C9">
        <w:rPr>
          <w:rFonts w:ascii="Times New Roman" w:hAnsi="Times New Roman" w:cs="Times New Roman"/>
          <w:sz w:val="24"/>
          <w:szCs w:val="24"/>
        </w:rPr>
        <w:t>doi</w:t>
      </w:r>
      <w:proofErr w:type="spellEnd"/>
      <w:proofErr w:type="gramEnd"/>
      <w:r w:rsidRPr="008649C9">
        <w:rPr>
          <w:rFonts w:ascii="Times New Roman" w:hAnsi="Times New Roman" w:cs="Times New Roman"/>
          <w:sz w:val="24"/>
          <w:szCs w:val="24"/>
        </w:rPr>
        <w:t>:</w:t>
      </w:r>
      <w:r w:rsidR="008649C9">
        <w:rPr>
          <w:rFonts w:ascii="Times New Roman" w:hAnsi="Times New Roman" w:cs="Times New Roman"/>
          <w:sz w:val="24"/>
          <w:szCs w:val="24"/>
        </w:rPr>
        <w:t xml:space="preserve"> </w:t>
      </w:r>
      <w:r w:rsidRPr="008649C9">
        <w:rPr>
          <w:rFonts w:ascii="Times New Roman" w:hAnsi="Times New Roman" w:cs="Times New Roman"/>
          <w:sz w:val="24"/>
          <w:szCs w:val="24"/>
        </w:rPr>
        <w:t xml:space="preserve">10.2174/1874325001206010571. </w:t>
      </w:r>
      <w:proofErr w:type="spellStart"/>
      <w:r w:rsidRPr="008649C9">
        <w:rPr>
          <w:rFonts w:ascii="Times New Roman" w:hAnsi="Times New Roman" w:cs="Times New Roman"/>
          <w:sz w:val="24"/>
          <w:szCs w:val="24"/>
        </w:rPr>
        <w:t>Epub</w:t>
      </w:r>
      <w:proofErr w:type="spellEnd"/>
      <w:r w:rsidRPr="008649C9">
        <w:rPr>
          <w:rFonts w:ascii="Times New Roman" w:hAnsi="Times New Roman" w:cs="Times New Roman"/>
          <w:sz w:val="24"/>
          <w:szCs w:val="24"/>
        </w:rPr>
        <w:t xml:space="preserve"> 2012 Nov 30. </w:t>
      </w:r>
      <w:proofErr w:type="spellStart"/>
      <w:r w:rsidRPr="008649C9">
        <w:rPr>
          <w:rFonts w:ascii="Times New Roman" w:hAnsi="Times New Roman" w:cs="Times New Roman"/>
          <w:sz w:val="24"/>
          <w:szCs w:val="24"/>
        </w:rPr>
        <w:t>PubMed</w:t>
      </w:r>
      <w:proofErr w:type="spellEnd"/>
      <w:r w:rsidRPr="008649C9">
        <w:rPr>
          <w:rFonts w:ascii="Times New Roman" w:hAnsi="Times New Roman" w:cs="Times New Roman"/>
          <w:sz w:val="24"/>
          <w:szCs w:val="24"/>
        </w:rPr>
        <w:t xml:space="preserve"> PMID: 23248730; </w:t>
      </w:r>
      <w:proofErr w:type="spellStart"/>
      <w:r w:rsidRPr="008649C9">
        <w:rPr>
          <w:rFonts w:ascii="Times New Roman" w:hAnsi="Times New Roman" w:cs="Times New Roman"/>
          <w:sz w:val="24"/>
          <w:szCs w:val="24"/>
        </w:rPr>
        <w:t>PubMed</w:t>
      </w:r>
      <w:proofErr w:type="spellEnd"/>
      <w:r w:rsidR="008649C9">
        <w:rPr>
          <w:rFonts w:ascii="Times New Roman" w:hAnsi="Times New Roman" w:cs="Times New Roman"/>
          <w:sz w:val="24"/>
          <w:szCs w:val="24"/>
        </w:rPr>
        <w:t xml:space="preserve"> </w:t>
      </w:r>
      <w:r w:rsidRPr="008649C9">
        <w:rPr>
          <w:rFonts w:ascii="Times New Roman" w:hAnsi="Times New Roman" w:cs="Times New Roman"/>
          <w:sz w:val="24"/>
          <w:szCs w:val="24"/>
        </w:rPr>
        <w:t>Central PMCID: PMC3522114.</w:t>
      </w:r>
    </w:p>
    <w:p w:rsidR="00B92F98" w:rsidRPr="008649C9" w:rsidRDefault="00B92F98" w:rsidP="006A0F3A">
      <w:pPr>
        <w:pStyle w:val="Default"/>
        <w:rPr>
          <w:rFonts w:ascii="Times New Roman" w:hAnsi="Times New Roman" w:cs="Times New Roman"/>
          <w:u w:val="single"/>
        </w:rPr>
      </w:pPr>
    </w:p>
    <w:p w:rsidR="001D563D" w:rsidRPr="0075336B" w:rsidRDefault="001D563D" w:rsidP="001D5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8649C9">
        <w:rPr>
          <w:rFonts w:ascii="Times New Roman" w:eastAsia="Times New Roman" w:hAnsi="Times New Roman" w:cs="Times New Roman"/>
          <w:sz w:val="24"/>
          <w:szCs w:val="24"/>
        </w:rPr>
        <w:t>Jenny JY, Jenny G</w:t>
      </w:r>
      <w:r w:rsidRPr="0075336B">
        <w:rPr>
          <w:rFonts w:ascii="Times New Roman" w:eastAsia="Times New Roman" w:hAnsi="Times New Roman" w:cs="Times New Roman"/>
          <w:sz w:val="24"/>
          <w:szCs w:val="24"/>
        </w:rPr>
        <w:t xml:space="preserve">, </w:t>
      </w:r>
      <w:proofErr w:type="spellStart"/>
      <w:r w:rsidRPr="0075336B">
        <w:rPr>
          <w:rFonts w:ascii="Times New Roman" w:eastAsia="Times New Roman" w:hAnsi="Times New Roman" w:cs="Times New Roman"/>
          <w:sz w:val="24"/>
          <w:szCs w:val="24"/>
        </w:rPr>
        <w:t>Kempf</w:t>
      </w:r>
      <w:proofErr w:type="spellEnd"/>
      <w:r w:rsidRPr="0075336B">
        <w:rPr>
          <w:rFonts w:ascii="Times New Roman" w:eastAsia="Times New Roman" w:hAnsi="Times New Roman" w:cs="Times New Roman"/>
          <w:sz w:val="24"/>
          <w:szCs w:val="24"/>
        </w:rPr>
        <w:t xml:space="preserve"> I. Infection after reamed </w:t>
      </w:r>
      <w:proofErr w:type="spellStart"/>
      <w:r w:rsidRPr="0075336B">
        <w:rPr>
          <w:rFonts w:ascii="Times New Roman" w:eastAsia="Times New Roman" w:hAnsi="Times New Roman" w:cs="Times New Roman"/>
          <w:sz w:val="24"/>
          <w:szCs w:val="24"/>
        </w:rPr>
        <w:t>intramedullary</w:t>
      </w:r>
      <w:proofErr w:type="spellEnd"/>
      <w:r w:rsidRPr="0075336B">
        <w:rPr>
          <w:rFonts w:ascii="Times New Roman" w:eastAsia="Times New Roman" w:hAnsi="Times New Roman" w:cs="Times New Roman"/>
          <w:sz w:val="24"/>
          <w:szCs w:val="24"/>
        </w:rPr>
        <w:t xml:space="preserve"> nailing of</w:t>
      </w:r>
      <w:r w:rsidR="008649C9" w:rsidRPr="0075336B">
        <w:rPr>
          <w:rFonts w:ascii="Times New Roman" w:eastAsia="Times New Roman" w:hAnsi="Times New Roman" w:cs="Times New Roman"/>
          <w:sz w:val="24"/>
          <w:szCs w:val="24"/>
        </w:rPr>
        <w:t xml:space="preserve"> </w:t>
      </w:r>
      <w:r w:rsidRPr="0075336B">
        <w:rPr>
          <w:rFonts w:ascii="Times New Roman" w:eastAsia="Times New Roman" w:hAnsi="Times New Roman" w:cs="Times New Roman"/>
          <w:sz w:val="24"/>
          <w:szCs w:val="24"/>
        </w:rPr>
        <w:t>lower limb fractures.</w:t>
      </w:r>
      <w:proofErr w:type="gramEnd"/>
      <w:r w:rsidRPr="0075336B">
        <w:rPr>
          <w:rFonts w:ascii="Times New Roman" w:eastAsia="Times New Roman" w:hAnsi="Times New Roman" w:cs="Times New Roman"/>
          <w:sz w:val="24"/>
          <w:szCs w:val="24"/>
        </w:rPr>
        <w:t xml:space="preserve"> A review of 1,464 cases over 15 years. </w:t>
      </w:r>
      <w:proofErr w:type="spellStart"/>
      <w:r w:rsidRPr="0075336B">
        <w:rPr>
          <w:rFonts w:ascii="Times New Roman" w:eastAsia="Times New Roman" w:hAnsi="Times New Roman" w:cs="Times New Roman"/>
          <w:sz w:val="24"/>
          <w:szCs w:val="24"/>
        </w:rPr>
        <w:t>Acta</w:t>
      </w:r>
      <w:proofErr w:type="spellEnd"/>
      <w:r w:rsidRPr="0075336B">
        <w:rPr>
          <w:rFonts w:ascii="Times New Roman" w:eastAsia="Times New Roman" w:hAnsi="Times New Roman" w:cs="Times New Roman"/>
          <w:sz w:val="24"/>
          <w:szCs w:val="24"/>
        </w:rPr>
        <w:t xml:space="preserve"> </w:t>
      </w:r>
      <w:proofErr w:type="spellStart"/>
      <w:r w:rsidRPr="0075336B">
        <w:rPr>
          <w:rFonts w:ascii="Times New Roman" w:eastAsia="Times New Roman" w:hAnsi="Times New Roman" w:cs="Times New Roman"/>
          <w:sz w:val="24"/>
          <w:szCs w:val="24"/>
        </w:rPr>
        <w:t>Orthop</w:t>
      </w:r>
      <w:proofErr w:type="spellEnd"/>
      <w:r w:rsidRPr="0075336B">
        <w:rPr>
          <w:rFonts w:ascii="Times New Roman" w:eastAsia="Times New Roman" w:hAnsi="Times New Roman" w:cs="Times New Roman"/>
          <w:sz w:val="24"/>
          <w:szCs w:val="24"/>
        </w:rPr>
        <w:t xml:space="preserve"> Scand. 1994 Feb</w:t>
      </w:r>
      <w:proofErr w:type="gramStart"/>
      <w:r w:rsidRPr="0075336B">
        <w:rPr>
          <w:rFonts w:ascii="Times New Roman" w:eastAsia="Times New Roman" w:hAnsi="Times New Roman" w:cs="Times New Roman"/>
          <w:sz w:val="24"/>
          <w:szCs w:val="24"/>
        </w:rPr>
        <w:t>;65</w:t>
      </w:r>
      <w:proofErr w:type="gramEnd"/>
      <w:r w:rsidRPr="0075336B">
        <w:rPr>
          <w:rFonts w:ascii="Times New Roman" w:eastAsia="Times New Roman" w:hAnsi="Times New Roman" w:cs="Times New Roman"/>
          <w:sz w:val="24"/>
          <w:szCs w:val="24"/>
        </w:rPr>
        <w:t xml:space="preserve">(1):94-6. </w:t>
      </w:r>
      <w:proofErr w:type="spellStart"/>
      <w:r w:rsidR="008649C9" w:rsidRPr="0075336B">
        <w:rPr>
          <w:rFonts w:ascii="Times New Roman" w:eastAsia="Times New Roman" w:hAnsi="Times New Roman" w:cs="Times New Roman"/>
          <w:sz w:val="24"/>
          <w:szCs w:val="24"/>
        </w:rPr>
        <w:t>P</w:t>
      </w:r>
      <w:r w:rsidRPr="0075336B">
        <w:rPr>
          <w:rFonts w:ascii="Times New Roman" w:eastAsia="Times New Roman" w:hAnsi="Times New Roman" w:cs="Times New Roman"/>
          <w:sz w:val="24"/>
          <w:szCs w:val="24"/>
        </w:rPr>
        <w:t>ubMed</w:t>
      </w:r>
      <w:proofErr w:type="spellEnd"/>
      <w:r w:rsidRPr="0075336B">
        <w:rPr>
          <w:rFonts w:ascii="Times New Roman" w:eastAsia="Times New Roman" w:hAnsi="Times New Roman" w:cs="Times New Roman"/>
          <w:sz w:val="24"/>
          <w:szCs w:val="24"/>
        </w:rPr>
        <w:t xml:space="preserve"> PMID: 8154294.</w:t>
      </w:r>
    </w:p>
    <w:p w:rsidR="00FA5A43" w:rsidRPr="0075336B" w:rsidRDefault="00FA5A43" w:rsidP="00FA5A43">
      <w:pPr>
        <w:pStyle w:val="HTMLPreformatted"/>
        <w:rPr>
          <w:rFonts w:ascii="Times New Roman" w:hAnsi="Times New Roman" w:cs="Times New Roman"/>
          <w:sz w:val="24"/>
          <w:szCs w:val="24"/>
        </w:rPr>
      </w:pPr>
    </w:p>
    <w:p w:rsidR="00FA5A43" w:rsidRPr="0075336B" w:rsidRDefault="00FA5A43" w:rsidP="00FA5A43">
      <w:pPr>
        <w:pStyle w:val="HTMLPreformatted"/>
        <w:rPr>
          <w:rFonts w:ascii="Times New Roman" w:hAnsi="Times New Roman" w:cs="Times New Roman"/>
          <w:sz w:val="24"/>
          <w:szCs w:val="24"/>
        </w:rPr>
      </w:pPr>
      <w:proofErr w:type="spellStart"/>
      <w:r w:rsidRPr="0075336B">
        <w:rPr>
          <w:rFonts w:ascii="Times New Roman" w:hAnsi="Times New Roman" w:cs="Times New Roman"/>
          <w:sz w:val="24"/>
          <w:szCs w:val="24"/>
        </w:rPr>
        <w:t>Kochendorfer</w:t>
      </w:r>
      <w:proofErr w:type="spellEnd"/>
      <w:r w:rsidRPr="0075336B">
        <w:rPr>
          <w:rFonts w:ascii="Times New Roman" w:hAnsi="Times New Roman" w:cs="Times New Roman"/>
          <w:sz w:val="24"/>
          <w:szCs w:val="24"/>
        </w:rPr>
        <w:t xml:space="preserve"> KM, Morris LE, Kruse RL, </w:t>
      </w:r>
      <w:proofErr w:type="spellStart"/>
      <w:r w:rsidRPr="0075336B">
        <w:rPr>
          <w:rFonts w:ascii="Times New Roman" w:hAnsi="Times New Roman" w:cs="Times New Roman"/>
          <w:sz w:val="24"/>
          <w:szCs w:val="24"/>
        </w:rPr>
        <w:t>Ge</w:t>
      </w:r>
      <w:proofErr w:type="spellEnd"/>
      <w:r w:rsidRPr="0075336B">
        <w:rPr>
          <w:rFonts w:ascii="Times New Roman" w:hAnsi="Times New Roman" w:cs="Times New Roman"/>
          <w:sz w:val="24"/>
          <w:szCs w:val="24"/>
        </w:rPr>
        <w:t xml:space="preserve"> BG, </w:t>
      </w:r>
      <w:proofErr w:type="spellStart"/>
      <w:r w:rsidRPr="0075336B">
        <w:rPr>
          <w:rFonts w:ascii="Times New Roman" w:hAnsi="Times New Roman" w:cs="Times New Roman"/>
          <w:sz w:val="24"/>
          <w:szCs w:val="24"/>
        </w:rPr>
        <w:t>Mehr</w:t>
      </w:r>
      <w:proofErr w:type="spellEnd"/>
      <w:r w:rsidRPr="0075336B">
        <w:rPr>
          <w:rFonts w:ascii="Times New Roman" w:hAnsi="Times New Roman" w:cs="Times New Roman"/>
          <w:sz w:val="24"/>
          <w:szCs w:val="24"/>
        </w:rPr>
        <w:t xml:space="preserve"> DR. Attending and resident</w:t>
      </w:r>
      <w:r w:rsidR="0075336B">
        <w:rPr>
          <w:rFonts w:ascii="Times New Roman" w:hAnsi="Times New Roman" w:cs="Times New Roman"/>
          <w:sz w:val="24"/>
          <w:szCs w:val="24"/>
        </w:rPr>
        <w:t xml:space="preserve"> </w:t>
      </w:r>
      <w:r w:rsidRPr="0075336B">
        <w:rPr>
          <w:rFonts w:ascii="Times New Roman" w:hAnsi="Times New Roman" w:cs="Times New Roman"/>
          <w:sz w:val="24"/>
          <w:szCs w:val="24"/>
        </w:rPr>
        <w:t>physician perceptions of an EMR-generated rounding report for adult inpatient</w:t>
      </w:r>
      <w:r w:rsidR="0075336B">
        <w:rPr>
          <w:rFonts w:ascii="Times New Roman" w:hAnsi="Times New Roman" w:cs="Times New Roman"/>
          <w:sz w:val="24"/>
          <w:szCs w:val="24"/>
        </w:rPr>
        <w:t xml:space="preserve"> </w:t>
      </w:r>
      <w:r w:rsidRPr="0075336B">
        <w:rPr>
          <w:rFonts w:ascii="Times New Roman" w:hAnsi="Times New Roman" w:cs="Times New Roman"/>
          <w:sz w:val="24"/>
          <w:szCs w:val="24"/>
        </w:rPr>
        <w:t xml:space="preserve">services. </w:t>
      </w:r>
      <w:proofErr w:type="spellStart"/>
      <w:r w:rsidRPr="0075336B">
        <w:rPr>
          <w:rFonts w:ascii="Times New Roman" w:hAnsi="Times New Roman" w:cs="Times New Roman"/>
          <w:sz w:val="24"/>
          <w:szCs w:val="24"/>
        </w:rPr>
        <w:t>Fam</w:t>
      </w:r>
      <w:proofErr w:type="spellEnd"/>
      <w:r w:rsidRPr="0075336B">
        <w:rPr>
          <w:rFonts w:ascii="Times New Roman" w:hAnsi="Times New Roman" w:cs="Times New Roman"/>
          <w:sz w:val="24"/>
          <w:szCs w:val="24"/>
        </w:rPr>
        <w:t xml:space="preserve"> Med. 2010 May</w:t>
      </w:r>
      <w:proofErr w:type="gramStart"/>
      <w:r w:rsidRPr="0075336B">
        <w:rPr>
          <w:rFonts w:ascii="Times New Roman" w:hAnsi="Times New Roman" w:cs="Times New Roman"/>
          <w:sz w:val="24"/>
          <w:szCs w:val="24"/>
        </w:rPr>
        <w:t>;42</w:t>
      </w:r>
      <w:proofErr w:type="gramEnd"/>
      <w:r w:rsidRPr="0075336B">
        <w:rPr>
          <w:rFonts w:ascii="Times New Roman" w:hAnsi="Times New Roman" w:cs="Times New Roman"/>
          <w:sz w:val="24"/>
          <w:szCs w:val="24"/>
        </w:rPr>
        <w:t xml:space="preserve">(5):343-9. </w:t>
      </w:r>
      <w:proofErr w:type="spellStart"/>
      <w:r w:rsidRPr="0075336B">
        <w:rPr>
          <w:rFonts w:ascii="Times New Roman" w:hAnsi="Times New Roman" w:cs="Times New Roman"/>
          <w:sz w:val="24"/>
          <w:szCs w:val="24"/>
        </w:rPr>
        <w:t>PubMed</w:t>
      </w:r>
      <w:proofErr w:type="spellEnd"/>
      <w:r w:rsidRPr="0075336B">
        <w:rPr>
          <w:rFonts w:ascii="Times New Roman" w:hAnsi="Times New Roman" w:cs="Times New Roman"/>
          <w:sz w:val="24"/>
          <w:szCs w:val="24"/>
        </w:rPr>
        <w:t xml:space="preserve"> PMID: 20461566.</w:t>
      </w:r>
    </w:p>
    <w:p w:rsidR="00FA5A43" w:rsidRPr="0075336B" w:rsidRDefault="00FA5A43" w:rsidP="006A0F3A">
      <w:pPr>
        <w:pStyle w:val="Default"/>
        <w:rPr>
          <w:rFonts w:ascii="Times New Roman" w:hAnsi="Times New Roman" w:cs="Times New Roman"/>
          <w:u w:val="single"/>
        </w:rPr>
      </w:pPr>
    </w:p>
    <w:p w:rsidR="00460F21" w:rsidRPr="008649C9" w:rsidRDefault="00460F21" w:rsidP="00460F21">
      <w:pPr>
        <w:pStyle w:val="HTMLPreformatted"/>
        <w:rPr>
          <w:rFonts w:ascii="Times New Roman" w:hAnsi="Times New Roman" w:cs="Times New Roman"/>
          <w:sz w:val="24"/>
          <w:szCs w:val="24"/>
        </w:rPr>
      </w:pPr>
      <w:proofErr w:type="spellStart"/>
      <w:proofErr w:type="gramStart"/>
      <w:r w:rsidRPr="0075336B">
        <w:rPr>
          <w:rFonts w:ascii="Times New Roman" w:hAnsi="Times New Roman" w:cs="Times New Roman"/>
          <w:sz w:val="24"/>
          <w:szCs w:val="24"/>
        </w:rPr>
        <w:t>Nahm</w:t>
      </w:r>
      <w:proofErr w:type="spellEnd"/>
      <w:r w:rsidRPr="0075336B">
        <w:rPr>
          <w:rFonts w:ascii="Times New Roman" w:hAnsi="Times New Roman" w:cs="Times New Roman"/>
          <w:sz w:val="24"/>
          <w:szCs w:val="24"/>
        </w:rPr>
        <w:t xml:space="preserve"> NJ, Como JJ, Wilber JH, </w:t>
      </w:r>
      <w:proofErr w:type="spellStart"/>
      <w:r w:rsidRPr="0075336B">
        <w:rPr>
          <w:rFonts w:ascii="Times New Roman" w:hAnsi="Times New Roman" w:cs="Times New Roman"/>
          <w:sz w:val="24"/>
          <w:szCs w:val="24"/>
        </w:rPr>
        <w:t>Vallier</w:t>
      </w:r>
      <w:proofErr w:type="spellEnd"/>
      <w:r w:rsidRPr="0075336B">
        <w:rPr>
          <w:rFonts w:ascii="Times New Roman" w:hAnsi="Times New Roman" w:cs="Times New Roman"/>
          <w:sz w:val="24"/>
          <w:szCs w:val="24"/>
        </w:rPr>
        <w:t xml:space="preserve"> HA.</w:t>
      </w:r>
      <w:proofErr w:type="gramEnd"/>
      <w:r w:rsidRPr="0075336B">
        <w:rPr>
          <w:rFonts w:ascii="Times New Roman" w:hAnsi="Times New Roman" w:cs="Times New Roman"/>
          <w:sz w:val="24"/>
          <w:szCs w:val="24"/>
        </w:rPr>
        <w:t xml:space="preserve"> Early appropriate care: definitive</w:t>
      </w:r>
      <w:r w:rsidR="008649C9" w:rsidRPr="0075336B">
        <w:rPr>
          <w:rFonts w:ascii="Times New Roman" w:hAnsi="Times New Roman" w:cs="Times New Roman"/>
          <w:sz w:val="24"/>
          <w:szCs w:val="24"/>
        </w:rPr>
        <w:t xml:space="preserve"> </w:t>
      </w:r>
      <w:r w:rsidRPr="0075336B">
        <w:rPr>
          <w:rFonts w:ascii="Times New Roman" w:hAnsi="Times New Roman" w:cs="Times New Roman"/>
          <w:sz w:val="24"/>
          <w:szCs w:val="24"/>
        </w:rPr>
        <w:t>stabilization of femoral fractures within 24 hours of injury is safe in most</w:t>
      </w:r>
      <w:r w:rsidR="008649C9" w:rsidRPr="0075336B">
        <w:rPr>
          <w:rFonts w:ascii="Times New Roman" w:hAnsi="Times New Roman" w:cs="Times New Roman"/>
          <w:sz w:val="24"/>
          <w:szCs w:val="24"/>
        </w:rPr>
        <w:t xml:space="preserve"> </w:t>
      </w:r>
      <w:r w:rsidRPr="0075336B">
        <w:rPr>
          <w:rFonts w:ascii="Times New Roman" w:hAnsi="Times New Roman" w:cs="Times New Roman"/>
          <w:sz w:val="24"/>
          <w:szCs w:val="24"/>
        </w:rPr>
        <w:t>patients with</w:t>
      </w:r>
      <w:r w:rsidRPr="008649C9">
        <w:rPr>
          <w:rFonts w:ascii="Times New Roman" w:hAnsi="Times New Roman" w:cs="Times New Roman"/>
          <w:sz w:val="24"/>
          <w:szCs w:val="24"/>
        </w:rPr>
        <w:t xml:space="preserve"> multiple injuries. </w:t>
      </w:r>
      <w:proofErr w:type="gramStart"/>
      <w:r w:rsidRPr="008649C9">
        <w:rPr>
          <w:rFonts w:ascii="Times New Roman" w:hAnsi="Times New Roman" w:cs="Times New Roman"/>
          <w:sz w:val="24"/>
          <w:szCs w:val="24"/>
        </w:rPr>
        <w:t>J Trauma.</w:t>
      </w:r>
      <w:proofErr w:type="gramEnd"/>
      <w:r w:rsidRPr="008649C9">
        <w:rPr>
          <w:rFonts w:ascii="Times New Roman" w:hAnsi="Times New Roman" w:cs="Times New Roman"/>
          <w:sz w:val="24"/>
          <w:szCs w:val="24"/>
        </w:rPr>
        <w:t xml:space="preserve"> 2011 Jul</w:t>
      </w:r>
      <w:proofErr w:type="gramStart"/>
      <w:r w:rsidRPr="008649C9">
        <w:rPr>
          <w:rFonts w:ascii="Times New Roman" w:hAnsi="Times New Roman" w:cs="Times New Roman"/>
          <w:sz w:val="24"/>
          <w:szCs w:val="24"/>
        </w:rPr>
        <w:t>;71</w:t>
      </w:r>
      <w:proofErr w:type="gramEnd"/>
      <w:r w:rsidRPr="008649C9">
        <w:rPr>
          <w:rFonts w:ascii="Times New Roman" w:hAnsi="Times New Roman" w:cs="Times New Roman"/>
          <w:sz w:val="24"/>
          <w:szCs w:val="24"/>
        </w:rPr>
        <w:t xml:space="preserve">(1):175-85. </w:t>
      </w:r>
      <w:proofErr w:type="spellStart"/>
      <w:proofErr w:type="gramStart"/>
      <w:r w:rsidRPr="008649C9">
        <w:rPr>
          <w:rFonts w:ascii="Times New Roman" w:hAnsi="Times New Roman" w:cs="Times New Roman"/>
          <w:sz w:val="24"/>
          <w:szCs w:val="24"/>
        </w:rPr>
        <w:t>doi</w:t>
      </w:r>
      <w:proofErr w:type="spellEnd"/>
      <w:proofErr w:type="gramEnd"/>
      <w:r w:rsidRPr="008649C9">
        <w:rPr>
          <w:rFonts w:ascii="Times New Roman" w:hAnsi="Times New Roman" w:cs="Times New Roman"/>
          <w:sz w:val="24"/>
          <w:szCs w:val="24"/>
        </w:rPr>
        <w:t>:</w:t>
      </w:r>
      <w:r w:rsidR="008649C9">
        <w:rPr>
          <w:rFonts w:ascii="Times New Roman" w:hAnsi="Times New Roman" w:cs="Times New Roman"/>
          <w:sz w:val="24"/>
          <w:szCs w:val="24"/>
        </w:rPr>
        <w:t xml:space="preserve"> </w:t>
      </w:r>
      <w:r w:rsidRPr="008649C9">
        <w:rPr>
          <w:rFonts w:ascii="Times New Roman" w:hAnsi="Times New Roman" w:cs="Times New Roman"/>
          <w:sz w:val="24"/>
          <w:szCs w:val="24"/>
        </w:rPr>
        <w:t xml:space="preserve">10.1097/TA.0b013e3181fc93a2. </w:t>
      </w:r>
      <w:proofErr w:type="spellStart"/>
      <w:r w:rsidRPr="008649C9">
        <w:rPr>
          <w:rFonts w:ascii="Times New Roman" w:hAnsi="Times New Roman" w:cs="Times New Roman"/>
          <w:sz w:val="24"/>
          <w:szCs w:val="24"/>
        </w:rPr>
        <w:t>PubMed</w:t>
      </w:r>
      <w:proofErr w:type="spellEnd"/>
      <w:r w:rsidRPr="008649C9">
        <w:rPr>
          <w:rFonts w:ascii="Times New Roman" w:hAnsi="Times New Roman" w:cs="Times New Roman"/>
          <w:sz w:val="24"/>
          <w:szCs w:val="24"/>
        </w:rPr>
        <w:t xml:space="preserve"> PMID: 21336198.</w:t>
      </w:r>
    </w:p>
    <w:p w:rsidR="00460F21" w:rsidRPr="008649C9" w:rsidRDefault="00460F21" w:rsidP="006A0F3A">
      <w:pPr>
        <w:pStyle w:val="Default"/>
        <w:rPr>
          <w:rFonts w:ascii="Times New Roman" w:hAnsi="Times New Roman" w:cs="Times New Roman"/>
          <w:u w:val="single"/>
        </w:rPr>
      </w:pPr>
    </w:p>
    <w:p w:rsidR="00B92F98" w:rsidRPr="008649C9" w:rsidRDefault="00B92F98" w:rsidP="00B92F98">
      <w:pPr>
        <w:pStyle w:val="HTMLPreformatted"/>
        <w:rPr>
          <w:rFonts w:ascii="Times New Roman" w:hAnsi="Times New Roman" w:cs="Times New Roman"/>
          <w:sz w:val="24"/>
          <w:szCs w:val="24"/>
        </w:rPr>
      </w:pPr>
      <w:proofErr w:type="spellStart"/>
      <w:r w:rsidRPr="008649C9">
        <w:rPr>
          <w:rFonts w:ascii="Times New Roman" w:hAnsi="Times New Roman" w:cs="Times New Roman"/>
          <w:sz w:val="24"/>
          <w:szCs w:val="24"/>
        </w:rPr>
        <w:lastRenderedPageBreak/>
        <w:t>Nowotarski</w:t>
      </w:r>
      <w:proofErr w:type="spellEnd"/>
      <w:r w:rsidRPr="008649C9">
        <w:rPr>
          <w:rFonts w:ascii="Times New Roman" w:hAnsi="Times New Roman" w:cs="Times New Roman"/>
          <w:sz w:val="24"/>
          <w:szCs w:val="24"/>
        </w:rPr>
        <w:t xml:space="preserve"> PJ, </w:t>
      </w:r>
      <w:proofErr w:type="spellStart"/>
      <w:r w:rsidRPr="008649C9">
        <w:rPr>
          <w:rFonts w:ascii="Times New Roman" w:hAnsi="Times New Roman" w:cs="Times New Roman"/>
          <w:sz w:val="24"/>
          <w:szCs w:val="24"/>
        </w:rPr>
        <w:t>Turen</w:t>
      </w:r>
      <w:proofErr w:type="spellEnd"/>
      <w:r w:rsidRPr="008649C9">
        <w:rPr>
          <w:rFonts w:ascii="Times New Roman" w:hAnsi="Times New Roman" w:cs="Times New Roman"/>
          <w:sz w:val="24"/>
          <w:szCs w:val="24"/>
        </w:rPr>
        <w:t xml:space="preserve"> CH, </w:t>
      </w:r>
      <w:proofErr w:type="spellStart"/>
      <w:r w:rsidRPr="008649C9">
        <w:rPr>
          <w:rFonts w:ascii="Times New Roman" w:hAnsi="Times New Roman" w:cs="Times New Roman"/>
          <w:sz w:val="24"/>
          <w:szCs w:val="24"/>
        </w:rPr>
        <w:t>Brumback</w:t>
      </w:r>
      <w:proofErr w:type="spellEnd"/>
      <w:r w:rsidRPr="008649C9">
        <w:rPr>
          <w:rFonts w:ascii="Times New Roman" w:hAnsi="Times New Roman" w:cs="Times New Roman"/>
          <w:sz w:val="24"/>
          <w:szCs w:val="24"/>
        </w:rPr>
        <w:t xml:space="preserve"> RJ, </w:t>
      </w:r>
      <w:proofErr w:type="spellStart"/>
      <w:r w:rsidRPr="008649C9">
        <w:rPr>
          <w:rFonts w:ascii="Times New Roman" w:hAnsi="Times New Roman" w:cs="Times New Roman"/>
          <w:sz w:val="24"/>
          <w:szCs w:val="24"/>
        </w:rPr>
        <w:t>Scarboro</w:t>
      </w:r>
      <w:proofErr w:type="spellEnd"/>
      <w:r w:rsidRPr="008649C9">
        <w:rPr>
          <w:rFonts w:ascii="Times New Roman" w:hAnsi="Times New Roman" w:cs="Times New Roman"/>
          <w:sz w:val="24"/>
          <w:szCs w:val="24"/>
        </w:rPr>
        <w:t xml:space="preserve"> JM. </w:t>
      </w:r>
      <w:proofErr w:type="gramStart"/>
      <w:r w:rsidRPr="008649C9">
        <w:rPr>
          <w:rFonts w:ascii="Times New Roman" w:hAnsi="Times New Roman" w:cs="Times New Roman"/>
          <w:sz w:val="24"/>
          <w:szCs w:val="24"/>
        </w:rPr>
        <w:t>Conversion of external</w:t>
      </w:r>
      <w:r w:rsidR="008649C9">
        <w:rPr>
          <w:rFonts w:ascii="Times New Roman" w:hAnsi="Times New Roman" w:cs="Times New Roman"/>
          <w:sz w:val="24"/>
          <w:szCs w:val="24"/>
        </w:rPr>
        <w:t xml:space="preserve"> </w:t>
      </w:r>
      <w:r w:rsidRPr="008649C9">
        <w:rPr>
          <w:rFonts w:ascii="Times New Roman" w:hAnsi="Times New Roman" w:cs="Times New Roman"/>
          <w:sz w:val="24"/>
          <w:szCs w:val="24"/>
        </w:rPr>
        <w:t xml:space="preserve">fixation to </w:t>
      </w:r>
      <w:proofErr w:type="spellStart"/>
      <w:r w:rsidRPr="008649C9">
        <w:rPr>
          <w:rFonts w:ascii="Times New Roman" w:hAnsi="Times New Roman" w:cs="Times New Roman"/>
          <w:sz w:val="24"/>
          <w:szCs w:val="24"/>
        </w:rPr>
        <w:t>intramedullary</w:t>
      </w:r>
      <w:proofErr w:type="spellEnd"/>
      <w:r w:rsidRPr="008649C9">
        <w:rPr>
          <w:rFonts w:ascii="Times New Roman" w:hAnsi="Times New Roman" w:cs="Times New Roman"/>
          <w:sz w:val="24"/>
          <w:szCs w:val="24"/>
        </w:rPr>
        <w:t xml:space="preserve"> nailing for fractures of the shaft of the femur in</w:t>
      </w:r>
      <w:r w:rsidR="008649C9">
        <w:rPr>
          <w:rFonts w:ascii="Times New Roman" w:hAnsi="Times New Roman" w:cs="Times New Roman"/>
          <w:sz w:val="24"/>
          <w:szCs w:val="24"/>
        </w:rPr>
        <w:t xml:space="preserve"> </w:t>
      </w:r>
      <w:r w:rsidRPr="008649C9">
        <w:rPr>
          <w:rFonts w:ascii="Times New Roman" w:hAnsi="Times New Roman" w:cs="Times New Roman"/>
          <w:sz w:val="24"/>
          <w:szCs w:val="24"/>
        </w:rPr>
        <w:t>multiply injured patients.</w:t>
      </w:r>
      <w:proofErr w:type="gramEnd"/>
      <w:r w:rsidRPr="008649C9">
        <w:rPr>
          <w:rFonts w:ascii="Times New Roman" w:hAnsi="Times New Roman" w:cs="Times New Roman"/>
          <w:sz w:val="24"/>
          <w:szCs w:val="24"/>
        </w:rPr>
        <w:t xml:space="preserve"> J Bone Joint </w:t>
      </w:r>
      <w:proofErr w:type="spellStart"/>
      <w:r w:rsidRPr="008649C9">
        <w:rPr>
          <w:rFonts w:ascii="Times New Roman" w:hAnsi="Times New Roman" w:cs="Times New Roman"/>
          <w:sz w:val="24"/>
          <w:szCs w:val="24"/>
        </w:rPr>
        <w:t>Surg</w:t>
      </w:r>
      <w:proofErr w:type="spellEnd"/>
      <w:r w:rsidRPr="008649C9">
        <w:rPr>
          <w:rFonts w:ascii="Times New Roman" w:hAnsi="Times New Roman" w:cs="Times New Roman"/>
          <w:sz w:val="24"/>
          <w:szCs w:val="24"/>
        </w:rPr>
        <w:t xml:space="preserve"> Am. 2000 Jun</w:t>
      </w:r>
      <w:proofErr w:type="gramStart"/>
      <w:r w:rsidRPr="008649C9">
        <w:rPr>
          <w:rFonts w:ascii="Times New Roman" w:hAnsi="Times New Roman" w:cs="Times New Roman"/>
          <w:sz w:val="24"/>
          <w:szCs w:val="24"/>
        </w:rPr>
        <w:t>;82</w:t>
      </w:r>
      <w:proofErr w:type="gramEnd"/>
      <w:r w:rsidRPr="008649C9">
        <w:rPr>
          <w:rFonts w:ascii="Times New Roman" w:hAnsi="Times New Roman" w:cs="Times New Roman"/>
          <w:sz w:val="24"/>
          <w:szCs w:val="24"/>
        </w:rPr>
        <w:t xml:space="preserve">(6):781-8. </w:t>
      </w:r>
      <w:proofErr w:type="spellStart"/>
      <w:r w:rsidRPr="008649C9">
        <w:rPr>
          <w:rFonts w:ascii="Times New Roman" w:hAnsi="Times New Roman" w:cs="Times New Roman"/>
          <w:sz w:val="24"/>
          <w:szCs w:val="24"/>
        </w:rPr>
        <w:t>PubMed</w:t>
      </w:r>
      <w:proofErr w:type="spellEnd"/>
      <w:r w:rsidR="008649C9">
        <w:rPr>
          <w:rFonts w:ascii="Times New Roman" w:hAnsi="Times New Roman" w:cs="Times New Roman"/>
          <w:sz w:val="24"/>
          <w:szCs w:val="24"/>
        </w:rPr>
        <w:t xml:space="preserve"> </w:t>
      </w:r>
      <w:r w:rsidRPr="008649C9">
        <w:rPr>
          <w:rFonts w:ascii="Times New Roman" w:hAnsi="Times New Roman" w:cs="Times New Roman"/>
          <w:sz w:val="24"/>
          <w:szCs w:val="24"/>
        </w:rPr>
        <w:t>PMID: 10859097.</w:t>
      </w:r>
    </w:p>
    <w:p w:rsidR="00B92F98" w:rsidRPr="008649C9" w:rsidRDefault="00B92F98" w:rsidP="006A0F3A">
      <w:pPr>
        <w:pStyle w:val="Default"/>
        <w:rPr>
          <w:rFonts w:ascii="Times New Roman" w:hAnsi="Times New Roman" w:cs="Times New Roman"/>
          <w:u w:val="single"/>
        </w:rPr>
      </w:pPr>
    </w:p>
    <w:p w:rsidR="00C654D8" w:rsidRPr="008649C9" w:rsidRDefault="00C654D8" w:rsidP="00C654D8">
      <w:pPr>
        <w:pStyle w:val="HTMLPreformatted"/>
        <w:rPr>
          <w:rFonts w:ascii="Times New Roman" w:hAnsi="Times New Roman" w:cs="Times New Roman"/>
          <w:sz w:val="24"/>
          <w:szCs w:val="24"/>
        </w:rPr>
      </w:pPr>
      <w:proofErr w:type="spellStart"/>
      <w:r w:rsidRPr="008649C9">
        <w:rPr>
          <w:rFonts w:ascii="Times New Roman" w:hAnsi="Times New Roman" w:cs="Times New Roman"/>
          <w:sz w:val="24"/>
          <w:szCs w:val="24"/>
        </w:rPr>
        <w:t>Orosz</w:t>
      </w:r>
      <w:proofErr w:type="spellEnd"/>
      <w:r w:rsidRPr="008649C9">
        <w:rPr>
          <w:rFonts w:ascii="Times New Roman" w:hAnsi="Times New Roman" w:cs="Times New Roman"/>
          <w:sz w:val="24"/>
          <w:szCs w:val="24"/>
        </w:rPr>
        <w:t xml:space="preserve"> GM, </w:t>
      </w:r>
      <w:proofErr w:type="spellStart"/>
      <w:r w:rsidRPr="008649C9">
        <w:rPr>
          <w:rFonts w:ascii="Times New Roman" w:hAnsi="Times New Roman" w:cs="Times New Roman"/>
          <w:sz w:val="24"/>
          <w:szCs w:val="24"/>
        </w:rPr>
        <w:t>Magaziner</w:t>
      </w:r>
      <w:proofErr w:type="spellEnd"/>
      <w:r w:rsidRPr="008649C9">
        <w:rPr>
          <w:rFonts w:ascii="Times New Roman" w:hAnsi="Times New Roman" w:cs="Times New Roman"/>
          <w:sz w:val="24"/>
          <w:szCs w:val="24"/>
        </w:rPr>
        <w:t xml:space="preserve"> J, </w:t>
      </w:r>
      <w:proofErr w:type="spellStart"/>
      <w:r w:rsidRPr="008649C9">
        <w:rPr>
          <w:rFonts w:ascii="Times New Roman" w:hAnsi="Times New Roman" w:cs="Times New Roman"/>
          <w:sz w:val="24"/>
          <w:szCs w:val="24"/>
        </w:rPr>
        <w:t>Hannan</w:t>
      </w:r>
      <w:proofErr w:type="spellEnd"/>
      <w:r w:rsidRPr="008649C9">
        <w:rPr>
          <w:rFonts w:ascii="Times New Roman" w:hAnsi="Times New Roman" w:cs="Times New Roman"/>
          <w:sz w:val="24"/>
          <w:szCs w:val="24"/>
        </w:rPr>
        <w:t xml:space="preserve"> EL, Morrison RS, </w:t>
      </w:r>
      <w:proofErr w:type="spellStart"/>
      <w:r w:rsidRPr="008649C9">
        <w:rPr>
          <w:rFonts w:ascii="Times New Roman" w:hAnsi="Times New Roman" w:cs="Times New Roman"/>
          <w:sz w:val="24"/>
          <w:szCs w:val="24"/>
        </w:rPr>
        <w:t>Koval</w:t>
      </w:r>
      <w:proofErr w:type="spellEnd"/>
      <w:r w:rsidRPr="008649C9">
        <w:rPr>
          <w:rFonts w:ascii="Times New Roman" w:hAnsi="Times New Roman" w:cs="Times New Roman"/>
          <w:sz w:val="24"/>
          <w:szCs w:val="24"/>
        </w:rPr>
        <w:t xml:space="preserve"> K, Gilbert M, McLaughlin M, </w:t>
      </w:r>
      <w:proofErr w:type="spellStart"/>
      <w:r w:rsidRPr="008649C9">
        <w:rPr>
          <w:rFonts w:ascii="Times New Roman" w:hAnsi="Times New Roman" w:cs="Times New Roman"/>
          <w:sz w:val="24"/>
          <w:szCs w:val="24"/>
        </w:rPr>
        <w:t>Halm</w:t>
      </w:r>
      <w:proofErr w:type="spellEnd"/>
      <w:r w:rsidRPr="008649C9">
        <w:rPr>
          <w:rFonts w:ascii="Times New Roman" w:hAnsi="Times New Roman" w:cs="Times New Roman"/>
          <w:sz w:val="24"/>
          <w:szCs w:val="24"/>
        </w:rPr>
        <w:t xml:space="preserve"> EA, Wang JJ, </w:t>
      </w:r>
      <w:proofErr w:type="spellStart"/>
      <w:r w:rsidRPr="008649C9">
        <w:rPr>
          <w:rFonts w:ascii="Times New Roman" w:hAnsi="Times New Roman" w:cs="Times New Roman"/>
          <w:sz w:val="24"/>
          <w:szCs w:val="24"/>
        </w:rPr>
        <w:t>Litke</w:t>
      </w:r>
      <w:proofErr w:type="spellEnd"/>
      <w:r w:rsidRPr="008649C9">
        <w:rPr>
          <w:rFonts w:ascii="Times New Roman" w:hAnsi="Times New Roman" w:cs="Times New Roman"/>
          <w:sz w:val="24"/>
          <w:szCs w:val="24"/>
        </w:rPr>
        <w:t xml:space="preserve"> A, </w:t>
      </w:r>
      <w:proofErr w:type="spellStart"/>
      <w:r w:rsidRPr="008649C9">
        <w:rPr>
          <w:rFonts w:ascii="Times New Roman" w:hAnsi="Times New Roman" w:cs="Times New Roman"/>
          <w:sz w:val="24"/>
          <w:szCs w:val="24"/>
        </w:rPr>
        <w:t>Silberzweig</w:t>
      </w:r>
      <w:proofErr w:type="spellEnd"/>
      <w:r w:rsidRPr="008649C9">
        <w:rPr>
          <w:rFonts w:ascii="Times New Roman" w:hAnsi="Times New Roman" w:cs="Times New Roman"/>
          <w:sz w:val="24"/>
          <w:szCs w:val="24"/>
        </w:rPr>
        <w:t xml:space="preserve"> SB, </w:t>
      </w:r>
      <w:proofErr w:type="spellStart"/>
      <w:r w:rsidRPr="008649C9">
        <w:rPr>
          <w:rFonts w:ascii="Times New Roman" w:hAnsi="Times New Roman" w:cs="Times New Roman"/>
          <w:sz w:val="24"/>
          <w:szCs w:val="24"/>
        </w:rPr>
        <w:t>Siu</w:t>
      </w:r>
      <w:proofErr w:type="spellEnd"/>
      <w:r w:rsidRPr="008649C9">
        <w:rPr>
          <w:rFonts w:ascii="Times New Roman" w:hAnsi="Times New Roman" w:cs="Times New Roman"/>
          <w:sz w:val="24"/>
          <w:szCs w:val="24"/>
        </w:rPr>
        <w:t xml:space="preserve"> AL. Association of timing of surgery for hip fracture and patient outcomes. </w:t>
      </w:r>
      <w:proofErr w:type="gramStart"/>
      <w:r w:rsidRPr="008649C9">
        <w:rPr>
          <w:rFonts w:ascii="Times New Roman" w:hAnsi="Times New Roman" w:cs="Times New Roman"/>
          <w:sz w:val="24"/>
          <w:szCs w:val="24"/>
        </w:rPr>
        <w:t>JAMA.</w:t>
      </w:r>
      <w:proofErr w:type="gramEnd"/>
      <w:r w:rsidRPr="008649C9">
        <w:rPr>
          <w:rFonts w:ascii="Times New Roman" w:hAnsi="Times New Roman" w:cs="Times New Roman"/>
          <w:sz w:val="24"/>
          <w:szCs w:val="24"/>
        </w:rPr>
        <w:t xml:space="preserve"> 2004 Apr 4</w:t>
      </w:r>
      <w:proofErr w:type="gramStart"/>
      <w:r w:rsidRPr="008649C9">
        <w:rPr>
          <w:rFonts w:ascii="Times New Roman" w:hAnsi="Times New Roman" w:cs="Times New Roman"/>
          <w:sz w:val="24"/>
          <w:szCs w:val="24"/>
        </w:rPr>
        <w:t>;291</w:t>
      </w:r>
      <w:proofErr w:type="gramEnd"/>
      <w:r w:rsidRPr="008649C9">
        <w:rPr>
          <w:rFonts w:ascii="Times New Roman" w:hAnsi="Times New Roman" w:cs="Times New Roman"/>
          <w:sz w:val="24"/>
          <w:szCs w:val="24"/>
        </w:rPr>
        <w:t xml:space="preserve">(14):1738-43. </w:t>
      </w:r>
      <w:proofErr w:type="spellStart"/>
      <w:r w:rsidRPr="008649C9">
        <w:rPr>
          <w:rFonts w:ascii="Times New Roman" w:hAnsi="Times New Roman" w:cs="Times New Roman"/>
          <w:sz w:val="24"/>
          <w:szCs w:val="24"/>
        </w:rPr>
        <w:t>PubMed</w:t>
      </w:r>
      <w:proofErr w:type="spellEnd"/>
      <w:r w:rsidRPr="008649C9">
        <w:rPr>
          <w:rFonts w:ascii="Times New Roman" w:hAnsi="Times New Roman" w:cs="Times New Roman"/>
          <w:sz w:val="24"/>
          <w:szCs w:val="24"/>
        </w:rPr>
        <w:t xml:space="preserve"> PMID: 15082701; </w:t>
      </w:r>
      <w:proofErr w:type="spellStart"/>
      <w:r w:rsidRPr="008649C9">
        <w:rPr>
          <w:rFonts w:ascii="Times New Roman" w:hAnsi="Times New Roman" w:cs="Times New Roman"/>
          <w:sz w:val="24"/>
          <w:szCs w:val="24"/>
        </w:rPr>
        <w:t>PubMed</w:t>
      </w:r>
      <w:proofErr w:type="spellEnd"/>
      <w:r w:rsidRPr="008649C9">
        <w:rPr>
          <w:rFonts w:ascii="Times New Roman" w:hAnsi="Times New Roman" w:cs="Times New Roman"/>
          <w:sz w:val="24"/>
          <w:szCs w:val="24"/>
        </w:rPr>
        <w:t xml:space="preserve"> Central PMCID: PMC1454713.</w:t>
      </w:r>
    </w:p>
    <w:p w:rsidR="00C654D8" w:rsidRPr="008649C9" w:rsidRDefault="00C654D8" w:rsidP="006A0F3A">
      <w:pPr>
        <w:pStyle w:val="Default"/>
        <w:rPr>
          <w:rFonts w:ascii="Times New Roman" w:hAnsi="Times New Roman" w:cs="Times New Roman"/>
          <w:u w:val="single"/>
        </w:rPr>
      </w:pPr>
    </w:p>
    <w:p w:rsidR="001D563D" w:rsidRPr="008649C9" w:rsidRDefault="001D563D" w:rsidP="001D563D">
      <w:pPr>
        <w:pStyle w:val="HTMLPreformatted"/>
        <w:rPr>
          <w:rFonts w:ascii="Times New Roman" w:hAnsi="Times New Roman" w:cs="Times New Roman"/>
          <w:sz w:val="24"/>
          <w:szCs w:val="24"/>
        </w:rPr>
      </w:pPr>
      <w:r w:rsidRPr="008649C9">
        <w:rPr>
          <w:rFonts w:ascii="Times New Roman" w:hAnsi="Times New Roman" w:cs="Times New Roman"/>
          <w:sz w:val="24"/>
          <w:szCs w:val="24"/>
        </w:rPr>
        <w:t xml:space="preserve">Pendleton AM, </w:t>
      </w:r>
      <w:proofErr w:type="spellStart"/>
      <w:r w:rsidRPr="008649C9">
        <w:rPr>
          <w:rFonts w:ascii="Times New Roman" w:hAnsi="Times New Roman" w:cs="Times New Roman"/>
          <w:sz w:val="24"/>
          <w:szCs w:val="24"/>
        </w:rPr>
        <w:t>Cannada</w:t>
      </w:r>
      <w:proofErr w:type="spellEnd"/>
      <w:r w:rsidRPr="008649C9">
        <w:rPr>
          <w:rFonts w:ascii="Times New Roman" w:hAnsi="Times New Roman" w:cs="Times New Roman"/>
          <w:sz w:val="24"/>
          <w:szCs w:val="24"/>
        </w:rPr>
        <w:t xml:space="preserve"> LK, Guerrero-</w:t>
      </w:r>
      <w:proofErr w:type="spellStart"/>
      <w:r w:rsidRPr="008649C9">
        <w:rPr>
          <w:rFonts w:ascii="Times New Roman" w:hAnsi="Times New Roman" w:cs="Times New Roman"/>
          <w:sz w:val="24"/>
          <w:szCs w:val="24"/>
        </w:rPr>
        <w:t>Bejarano</w:t>
      </w:r>
      <w:proofErr w:type="spellEnd"/>
      <w:r w:rsidRPr="008649C9">
        <w:rPr>
          <w:rFonts w:ascii="Times New Roman" w:hAnsi="Times New Roman" w:cs="Times New Roman"/>
          <w:sz w:val="24"/>
          <w:szCs w:val="24"/>
        </w:rPr>
        <w:t xml:space="preserve"> M. Factors affecting length of</w:t>
      </w:r>
      <w:r w:rsidR="008649C9">
        <w:rPr>
          <w:rFonts w:ascii="Times New Roman" w:hAnsi="Times New Roman" w:cs="Times New Roman"/>
          <w:sz w:val="24"/>
          <w:szCs w:val="24"/>
        </w:rPr>
        <w:t xml:space="preserve"> </w:t>
      </w:r>
      <w:r w:rsidRPr="008649C9">
        <w:rPr>
          <w:rFonts w:ascii="Times New Roman" w:hAnsi="Times New Roman" w:cs="Times New Roman"/>
          <w:sz w:val="24"/>
          <w:szCs w:val="24"/>
        </w:rPr>
        <w:t xml:space="preserve">stay after isolated femoral shaft fractures. </w:t>
      </w:r>
      <w:proofErr w:type="gramStart"/>
      <w:r w:rsidRPr="008649C9">
        <w:rPr>
          <w:rFonts w:ascii="Times New Roman" w:hAnsi="Times New Roman" w:cs="Times New Roman"/>
          <w:sz w:val="24"/>
          <w:szCs w:val="24"/>
        </w:rPr>
        <w:t>J Trauma.</w:t>
      </w:r>
      <w:proofErr w:type="gramEnd"/>
      <w:r w:rsidRPr="008649C9">
        <w:rPr>
          <w:rFonts w:ascii="Times New Roman" w:hAnsi="Times New Roman" w:cs="Times New Roman"/>
          <w:sz w:val="24"/>
          <w:szCs w:val="24"/>
        </w:rPr>
        <w:t xml:space="preserve"> 2007 Mar</w:t>
      </w:r>
      <w:proofErr w:type="gramStart"/>
      <w:r w:rsidRPr="008649C9">
        <w:rPr>
          <w:rFonts w:ascii="Times New Roman" w:hAnsi="Times New Roman" w:cs="Times New Roman"/>
          <w:sz w:val="24"/>
          <w:szCs w:val="24"/>
        </w:rPr>
        <w:t>;62</w:t>
      </w:r>
      <w:proofErr w:type="gramEnd"/>
      <w:r w:rsidRPr="008649C9">
        <w:rPr>
          <w:rFonts w:ascii="Times New Roman" w:hAnsi="Times New Roman" w:cs="Times New Roman"/>
          <w:sz w:val="24"/>
          <w:szCs w:val="24"/>
        </w:rPr>
        <w:t xml:space="preserve">(3):697-700. </w:t>
      </w:r>
      <w:proofErr w:type="spellStart"/>
      <w:r w:rsidRPr="008649C9">
        <w:rPr>
          <w:rFonts w:ascii="Times New Roman" w:hAnsi="Times New Roman" w:cs="Times New Roman"/>
          <w:sz w:val="24"/>
          <w:szCs w:val="24"/>
        </w:rPr>
        <w:t>PubMed</w:t>
      </w:r>
      <w:proofErr w:type="spellEnd"/>
      <w:r w:rsidRPr="008649C9">
        <w:rPr>
          <w:rFonts w:ascii="Times New Roman" w:hAnsi="Times New Roman" w:cs="Times New Roman"/>
          <w:sz w:val="24"/>
          <w:szCs w:val="24"/>
        </w:rPr>
        <w:t xml:space="preserve"> PMID: 17414350.</w:t>
      </w:r>
    </w:p>
    <w:p w:rsidR="001D563D" w:rsidRPr="008649C9" w:rsidRDefault="001D563D" w:rsidP="006A0F3A">
      <w:pPr>
        <w:pStyle w:val="Default"/>
        <w:rPr>
          <w:rFonts w:ascii="Times New Roman" w:hAnsi="Times New Roman" w:cs="Times New Roman"/>
          <w:u w:val="single"/>
        </w:rPr>
      </w:pPr>
    </w:p>
    <w:p w:rsidR="00DC2CAA" w:rsidRPr="008649C9" w:rsidRDefault="00DC2CAA" w:rsidP="00DC2CAA">
      <w:pPr>
        <w:pStyle w:val="HTMLPreformatted"/>
        <w:rPr>
          <w:rFonts w:ascii="Times New Roman" w:hAnsi="Times New Roman" w:cs="Times New Roman"/>
          <w:sz w:val="24"/>
          <w:szCs w:val="24"/>
        </w:rPr>
      </w:pPr>
      <w:proofErr w:type="gramStart"/>
      <w:r w:rsidRPr="008649C9">
        <w:rPr>
          <w:rFonts w:ascii="Times New Roman" w:hAnsi="Times New Roman" w:cs="Times New Roman"/>
          <w:sz w:val="24"/>
          <w:szCs w:val="24"/>
        </w:rPr>
        <w:t xml:space="preserve">Rutledge R, Osler T, Emery S, </w:t>
      </w:r>
      <w:proofErr w:type="spellStart"/>
      <w:r w:rsidRPr="008649C9">
        <w:rPr>
          <w:rFonts w:ascii="Times New Roman" w:hAnsi="Times New Roman" w:cs="Times New Roman"/>
          <w:sz w:val="24"/>
          <w:szCs w:val="24"/>
        </w:rPr>
        <w:t>Kromhout-Schiro</w:t>
      </w:r>
      <w:proofErr w:type="spellEnd"/>
      <w:r w:rsidRPr="008649C9">
        <w:rPr>
          <w:rFonts w:ascii="Times New Roman" w:hAnsi="Times New Roman" w:cs="Times New Roman"/>
          <w:sz w:val="24"/>
          <w:szCs w:val="24"/>
        </w:rPr>
        <w:t xml:space="preserve"> S.</w:t>
      </w:r>
      <w:proofErr w:type="gramEnd"/>
      <w:r w:rsidRPr="008649C9">
        <w:rPr>
          <w:rFonts w:ascii="Times New Roman" w:hAnsi="Times New Roman" w:cs="Times New Roman"/>
          <w:sz w:val="24"/>
          <w:szCs w:val="24"/>
        </w:rPr>
        <w:t xml:space="preserve"> The end of the Injury</w:t>
      </w:r>
      <w:r w:rsidR="008649C9">
        <w:rPr>
          <w:rFonts w:ascii="Times New Roman" w:hAnsi="Times New Roman" w:cs="Times New Roman"/>
          <w:sz w:val="24"/>
          <w:szCs w:val="24"/>
        </w:rPr>
        <w:t xml:space="preserve"> </w:t>
      </w:r>
      <w:r w:rsidRPr="008649C9">
        <w:rPr>
          <w:rFonts w:ascii="Times New Roman" w:hAnsi="Times New Roman" w:cs="Times New Roman"/>
          <w:sz w:val="24"/>
          <w:szCs w:val="24"/>
        </w:rPr>
        <w:t xml:space="preserve">Severity Score (ISS) and the Trauma and Injury Severity Score (TRISS): ICISS, an International Classification of Diseases, ninth revision-based prediction tool, outperforms both ISS and TRISS as predictors of trauma patient survival, hospital charges, and hospital length of stay. </w:t>
      </w:r>
      <w:proofErr w:type="gramStart"/>
      <w:r w:rsidRPr="008649C9">
        <w:rPr>
          <w:rFonts w:ascii="Times New Roman" w:hAnsi="Times New Roman" w:cs="Times New Roman"/>
          <w:sz w:val="24"/>
          <w:szCs w:val="24"/>
        </w:rPr>
        <w:t>J Trauma.</w:t>
      </w:r>
      <w:proofErr w:type="gramEnd"/>
      <w:r w:rsidRPr="008649C9">
        <w:rPr>
          <w:rFonts w:ascii="Times New Roman" w:hAnsi="Times New Roman" w:cs="Times New Roman"/>
          <w:sz w:val="24"/>
          <w:szCs w:val="24"/>
        </w:rPr>
        <w:t xml:space="preserve"> 1998 Jan</w:t>
      </w:r>
      <w:proofErr w:type="gramStart"/>
      <w:r w:rsidRPr="008649C9">
        <w:rPr>
          <w:rFonts w:ascii="Times New Roman" w:hAnsi="Times New Roman" w:cs="Times New Roman"/>
          <w:sz w:val="24"/>
          <w:szCs w:val="24"/>
        </w:rPr>
        <w:t>;44</w:t>
      </w:r>
      <w:proofErr w:type="gramEnd"/>
      <w:r w:rsidRPr="008649C9">
        <w:rPr>
          <w:rFonts w:ascii="Times New Roman" w:hAnsi="Times New Roman" w:cs="Times New Roman"/>
          <w:sz w:val="24"/>
          <w:szCs w:val="24"/>
        </w:rPr>
        <w:t xml:space="preserve">(1):41-9. </w:t>
      </w:r>
      <w:proofErr w:type="spellStart"/>
      <w:r w:rsidRPr="008649C9">
        <w:rPr>
          <w:rFonts w:ascii="Times New Roman" w:hAnsi="Times New Roman" w:cs="Times New Roman"/>
          <w:sz w:val="24"/>
          <w:szCs w:val="24"/>
        </w:rPr>
        <w:t>PubMed</w:t>
      </w:r>
      <w:proofErr w:type="spellEnd"/>
      <w:r w:rsidRPr="008649C9">
        <w:rPr>
          <w:rFonts w:ascii="Times New Roman" w:hAnsi="Times New Roman" w:cs="Times New Roman"/>
          <w:sz w:val="24"/>
          <w:szCs w:val="24"/>
        </w:rPr>
        <w:t xml:space="preserve"> PMID: 9464748.</w:t>
      </w:r>
    </w:p>
    <w:p w:rsidR="00DC2CAA" w:rsidRDefault="00DC2CAA" w:rsidP="006A0F3A">
      <w:pPr>
        <w:pStyle w:val="Default"/>
        <w:rPr>
          <w:sz w:val="23"/>
          <w:szCs w:val="23"/>
          <w:u w:val="single"/>
        </w:rPr>
      </w:pPr>
    </w:p>
    <w:p w:rsidR="00DA0EB1" w:rsidRDefault="00DA0EB1" w:rsidP="006A0F3A">
      <w:pPr>
        <w:pStyle w:val="Default"/>
        <w:rPr>
          <w:sz w:val="23"/>
          <w:szCs w:val="23"/>
          <w:u w:val="single"/>
        </w:rPr>
      </w:pPr>
    </w:p>
    <w:p w:rsidR="00DA0EB1" w:rsidRDefault="00DA0EB1" w:rsidP="006A0F3A">
      <w:pPr>
        <w:pStyle w:val="Default"/>
        <w:rPr>
          <w:sz w:val="23"/>
          <w:szCs w:val="23"/>
          <w:u w:val="single"/>
        </w:rPr>
      </w:pPr>
    </w:p>
    <w:p w:rsidR="00DA0EB1" w:rsidRDefault="00DA0EB1" w:rsidP="006A0F3A">
      <w:pPr>
        <w:pStyle w:val="Default"/>
        <w:rPr>
          <w:sz w:val="23"/>
          <w:szCs w:val="23"/>
          <w:u w:val="single"/>
        </w:rPr>
      </w:pPr>
    </w:p>
    <w:p w:rsidR="00DA0EB1" w:rsidRDefault="00DA0EB1" w:rsidP="006A0F3A">
      <w:pPr>
        <w:pStyle w:val="Default"/>
        <w:rPr>
          <w:sz w:val="23"/>
          <w:szCs w:val="23"/>
          <w:u w:val="single"/>
        </w:rPr>
      </w:pPr>
    </w:p>
    <w:p w:rsidR="00DA0EB1" w:rsidRDefault="00DA0EB1" w:rsidP="006A0F3A">
      <w:pPr>
        <w:pStyle w:val="Default"/>
        <w:rPr>
          <w:sz w:val="23"/>
          <w:szCs w:val="23"/>
          <w:u w:val="single"/>
        </w:rPr>
      </w:pPr>
    </w:p>
    <w:p w:rsidR="005F6B92" w:rsidRDefault="005F6B92" w:rsidP="006A0F3A">
      <w:pPr>
        <w:pStyle w:val="Default"/>
        <w:rPr>
          <w:sz w:val="23"/>
          <w:szCs w:val="23"/>
          <w:u w:val="single"/>
        </w:rPr>
      </w:pPr>
    </w:p>
    <w:p w:rsidR="00DA0EB1" w:rsidRDefault="00DA0EB1" w:rsidP="006A0F3A">
      <w:pPr>
        <w:pStyle w:val="Default"/>
        <w:rPr>
          <w:sz w:val="23"/>
          <w:szCs w:val="23"/>
          <w:u w:val="single"/>
        </w:rPr>
      </w:pPr>
    </w:p>
    <w:p w:rsidR="00DA0EB1" w:rsidRDefault="00DA0EB1" w:rsidP="006A0F3A">
      <w:pPr>
        <w:pStyle w:val="Default"/>
        <w:rPr>
          <w:sz w:val="23"/>
          <w:szCs w:val="23"/>
          <w:u w:val="single"/>
        </w:rPr>
      </w:pPr>
    </w:p>
    <w:p w:rsidR="00DA0EB1" w:rsidRDefault="00DA0EB1" w:rsidP="006A0F3A">
      <w:pPr>
        <w:pStyle w:val="Default"/>
        <w:rPr>
          <w:sz w:val="23"/>
          <w:szCs w:val="23"/>
          <w:u w:val="single"/>
        </w:rPr>
      </w:pPr>
    </w:p>
    <w:p w:rsidR="00DA0EB1" w:rsidRDefault="00DA0EB1" w:rsidP="006A0F3A">
      <w:pPr>
        <w:pStyle w:val="Default"/>
        <w:rPr>
          <w:sz w:val="23"/>
          <w:szCs w:val="23"/>
          <w:u w:val="single"/>
        </w:rPr>
      </w:pPr>
    </w:p>
    <w:p w:rsidR="00DA0EB1" w:rsidRDefault="00DA0EB1" w:rsidP="006A0F3A">
      <w:pPr>
        <w:pStyle w:val="Default"/>
        <w:rPr>
          <w:sz w:val="23"/>
          <w:szCs w:val="23"/>
          <w:u w:val="single"/>
        </w:rPr>
      </w:pPr>
    </w:p>
    <w:p w:rsidR="00DA0EB1" w:rsidRDefault="00DA0EB1" w:rsidP="006A0F3A">
      <w:pPr>
        <w:pStyle w:val="Default"/>
        <w:rPr>
          <w:sz w:val="23"/>
          <w:szCs w:val="23"/>
          <w:u w:val="single"/>
        </w:rPr>
      </w:pPr>
    </w:p>
    <w:p w:rsidR="00DA0EB1" w:rsidRDefault="00DA0EB1" w:rsidP="006A0F3A">
      <w:pPr>
        <w:pStyle w:val="Default"/>
        <w:rPr>
          <w:sz w:val="23"/>
          <w:szCs w:val="23"/>
          <w:u w:val="single"/>
        </w:rPr>
      </w:pPr>
    </w:p>
    <w:p w:rsidR="00DA0EB1" w:rsidRDefault="00DA0EB1" w:rsidP="006A0F3A">
      <w:pPr>
        <w:pStyle w:val="Default"/>
        <w:rPr>
          <w:sz w:val="23"/>
          <w:szCs w:val="23"/>
          <w:u w:val="single"/>
        </w:rPr>
      </w:pPr>
    </w:p>
    <w:p w:rsidR="006A0F3A" w:rsidRDefault="006A0F3A" w:rsidP="006A0F3A">
      <w:pPr>
        <w:pStyle w:val="Default"/>
        <w:rPr>
          <w:sz w:val="23"/>
          <w:szCs w:val="23"/>
        </w:rPr>
      </w:pPr>
      <w:r>
        <w:rPr>
          <w:sz w:val="23"/>
          <w:szCs w:val="23"/>
          <w:u w:val="single"/>
        </w:rPr>
        <w:t>Figure Legends</w:t>
      </w:r>
      <w:r>
        <w:rPr>
          <w:sz w:val="23"/>
          <w:szCs w:val="23"/>
        </w:rPr>
        <w:t xml:space="preserve">: Figure legends can be presented in one of two ways. They can all be presented in sequentially as a group in a section entitled Figure Legends following the Literature Cited. Alternatively, each figure legend can be printed on the same page as the figure it pertains to. Whichever way you choose, all figures must be treated in the same way. Legends should provide enough information to briefly explain the data but not the results or interpretation. These </w:t>
      </w:r>
      <w:r>
        <w:rPr>
          <w:b/>
          <w:bCs/>
          <w:i/>
          <w:iCs/>
          <w:sz w:val="23"/>
          <w:szCs w:val="23"/>
        </w:rPr>
        <w:t xml:space="preserve">do not count </w:t>
      </w:r>
      <w:r>
        <w:rPr>
          <w:sz w:val="23"/>
          <w:szCs w:val="23"/>
        </w:rPr>
        <w:t xml:space="preserve">toward the page limit. </w:t>
      </w:r>
    </w:p>
    <w:p w:rsidR="00463790" w:rsidRDefault="00463790" w:rsidP="006A0F3A">
      <w:pPr>
        <w:pStyle w:val="Default"/>
        <w:rPr>
          <w:sz w:val="23"/>
          <w:szCs w:val="23"/>
          <w:u w:val="single"/>
        </w:rPr>
      </w:pPr>
    </w:p>
    <w:p w:rsidR="00537A41" w:rsidRDefault="00537A41" w:rsidP="006A0F3A">
      <w:pPr>
        <w:pStyle w:val="Default"/>
        <w:rPr>
          <w:sz w:val="23"/>
          <w:szCs w:val="23"/>
          <w:u w:val="single"/>
        </w:rPr>
      </w:pPr>
    </w:p>
    <w:p w:rsidR="006A0F3A" w:rsidRDefault="006A0F3A" w:rsidP="006A0F3A">
      <w:pPr>
        <w:pStyle w:val="Default"/>
        <w:rPr>
          <w:sz w:val="23"/>
          <w:szCs w:val="23"/>
        </w:rPr>
      </w:pPr>
      <w:r>
        <w:rPr>
          <w:sz w:val="23"/>
          <w:szCs w:val="23"/>
          <w:u w:val="single"/>
        </w:rPr>
        <w:t>Figures</w:t>
      </w:r>
      <w:r>
        <w:rPr>
          <w:sz w:val="23"/>
          <w:szCs w:val="23"/>
        </w:rPr>
        <w:t xml:space="preserve">: These should be presented one per page and labeled Figure 1, Figure 2, or Table 1, Table 2, etc. Figures/Tables should be presented in the order in which they are presented in Results. Images should be of sufficient size to allow for visualization of relevant structures. Legends may be printed on the same page per above. If you are preparing figures that will be submitted to a professional journal, keep in mind that most journals will not accept figures prepared in </w:t>
      </w:r>
      <w:proofErr w:type="spellStart"/>
      <w:r>
        <w:rPr>
          <w:sz w:val="23"/>
          <w:szCs w:val="23"/>
        </w:rPr>
        <w:t>Powerpoint</w:t>
      </w:r>
      <w:proofErr w:type="spellEnd"/>
      <w:r>
        <w:rPr>
          <w:sz w:val="23"/>
          <w:szCs w:val="23"/>
        </w:rPr>
        <w:t xml:space="preserve">. Figures </w:t>
      </w:r>
      <w:r>
        <w:rPr>
          <w:b/>
          <w:bCs/>
          <w:i/>
          <w:iCs/>
          <w:sz w:val="23"/>
          <w:szCs w:val="23"/>
        </w:rPr>
        <w:t xml:space="preserve">do not count </w:t>
      </w:r>
      <w:r>
        <w:rPr>
          <w:sz w:val="23"/>
          <w:szCs w:val="23"/>
        </w:rPr>
        <w:t xml:space="preserve">toward the page limit. </w:t>
      </w:r>
    </w:p>
    <w:p w:rsidR="00B612B3" w:rsidRDefault="00B612B3" w:rsidP="006A0F3A">
      <w:pPr>
        <w:pStyle w:val="Default"/>
        <w:rPr>
          <w:sz w:val="23"/>
          <w:szCs w:val="23"/>
        </w:rPr>
      </w:pPr>
    </w:p>
    <w:p w:rsidR="00C67419" w:rsidRDefault="00C67419" w:rsidP="00C67419">
      <w:pPr>
        <w:pStyle w:val="Default"/>
        <w:rPr>
          <w:sz w:val="23"/>
          <w:szCs w:val="23"/>
        </w:rPr>
      </w:pPr>
    </w:p>
    <w:p w:rsidR="00C67419" w:rsidRPr="00C67419" w:rsidRDefault="00C67419" w:rsidP="00C67419">
      <w:pPr>
        <w:pStyle w:val="Default"/>
        <w:rPr>
          <w:b/>
          <w:sz w:val="23"/>
          <w:szCs w:val="23"/>
        </w:rPr>
      </w:pPr>
      <w:r w:rsidRPr="00C67419">
        <w:rPr>
          <w:b/>
          <w:sz w:val="23"/>
          <w:szCs w:val="23"/>
        </w:rPr>
        <w:lastRenderedPageBreak/>
        <w:t>Table 1</w:t>
      </w:r>
    </w:p>
    <w:p w:rsidR="00292BFE" w:rsidRPr="00EB3D53" w:rsidRDefault="00292BFE" w:rsidP="00292BFE">
      <w:pPr>
        <w:adjustRightInd w:val="0"/>
        <w:rPr>
          <w:rFonts w:ascii="Arial" w:hAnsi="Arial" w:cs="Arial"/>
          <w:b/>
          <w:bCs/>
          <w:iCs/>
          <w:color w:val="000000"/>
          <w:sz w:val="19"/>
          <w:szCs w:val="19"/>
        </w:rPr>
      </w:pPr>
    </w:p>
    <w:tbl>
      <w:tblPr>
        <w:tblW w:w="0" w:type="auto"/>
        <w:jc w:val="center"/>
        <w:tblLayout w:type="fixed"/>
        <w:tblCellMar>
          <w:left w:w="0" w:type="dxa"/>
          <w:right w:w="0" w:type="dxa"/>
        </w:tblCellMar>
        <w:tblLook w:val="0000"/>
      </w:tblPr>
      <w:tblGrid>
        <w:gridCol w:w="2889"/>
        <w:gridCol w:w="1515"/>
        <w:gridCol w:w="1515"/>
        <w:gridCol w:w="1515"/>
        <w:gridCol w:w="907"/>
      </w:tblGrid>
      <w:tr w:rsidR="00292BFE" w:rsidTr="00681CAB">
        <w:trPr>
          <w:cantSplit/>
          <w:tblHeader/>
          <w:jc w:val="center"/>
        </w:trPr>
        <w:tc>
          <w:tcPr>
            <w:tcW w:w="2889" w:type="dxa"/>
            <w:tcBorders>
              <w:top w:val="single" w:sz="4" w:space="0" w:color="000000"/>
              <w:left w:val="nil"/>
              <w:bottom w:val="single" w:sz="2" w:space="0" w:color="000000"/>
              <w:right w:val="nil"/>
            </w:tcBorders>
            <w:shd w:val="clear" w:color="auto" w:fill="FFFFFF"/>
            <w:tcMar>
              <w:left w:w="67" w:type="dxa"/>
              <w:right w:w="67" w:type="dxa"/>
            </w:tcMar>
            <w:vAlign w:val="center"/>
          </w:tcPr>
          <w:p w:rsidR="00292BFE" w:rsidRDefault="00FF247A" w:rsidP="00681CAB">
            <w:pPr>
              <w:adjustRightInd w:val="0"/>
              <w:spacing w:before="67" w:after="67"/>
              <w:rPr>
                <w:rFonts w:ascii="Arial" w:hAnsi="Arial" w:cs="Arial"/>
                <w:i/>
                <w:iCs/>
                <w:color w:val="000000"/>
                <w:sz w:val="19"/>
                <w:szCs w:val="19"/>
              </w:rPr>
            </w:pPr>
            <w:r>
              <w:rPr>
                <w:sz w:val="24"/>
                <w:szCs w:val="24"/>
              </w:rPr>
              <w:fldChar w:fldCharType="begin"/>
            </w:r>
            <w:r w:rsidR="00292BFE">
              <w:rPr>
                <w:sz w:val="24"/>
                <w:szCs w:val="24"/>
              </w:rPr>
              <w:instrText>tc "</w:instrText>
            </w:r>
            <w:r w:rsidR="00292BFE">
              <w:rPr>
                <w:rFonts w:ascii="Courier New" w:hAnsi="Courier New" w:cs="Courier New"/>
              </w:rPr>
              <w:instrText>The Report Procedure " \f C \l 1</w:instrText>
            </w:r>
            <w:r>
              <w:rPr>
                <w:sz w:val="24"/>
                <w:szCs w:val="24"/>
              </w:rPr>
              <w:fldChar w:fldCharType="end"/>
            </w:r>
            <w:r>
              <w:rPr>
                <w:sz w:val="24"/>
                <w:szCs w:val="24"/>
              </w:rPr>
              <w:fldChar w:fldCharType="begin"/>
            </w:r>
            <w:r w:rsidR="00292BFE">
              <w:rPr>
                <w:sz w:val="24"/>
                <w:szCs w:val="24"/>
              </w:rPr>
              <w:instrText>tc "</w:instrText>
            </w:r>
            <w:r w:rsidR="00292BFE">
              <w:rPr>
                <w:rFonts w:ascii="Courier New" w:hAnsi="Courier New" w:cs="Courier New"/>
              </w:rPr>
              <w:instrText>Detailed and/or summarized report " \f C \l 02</w:instrText>
            </w:r>
            <w:r>
              <w:rPr>
                <w:sz w:val="24"/>
                <w:szCs w:val="24"/>
              </w:rPr>
              <w:fldChar w:fldCharType="end"/>
            </w:r>
            <w:r>
              <w:rPr>
                <w:sz w:val="24"/>
                <w:szCs w:val="24"/>
              </w:rPr>
              <w:fldChar w:fldCharType="begin"/>
            </w:r>
            <w:r w:rsidR="00292BFE">
              <w:rPr>
                <w:sz w:val="24"/>
                <w:szCs w:val="24"/>
              </w:rPr>
              <w:instrText>tc "</w:instrText>
            </w:r>
            <w:r w:rsidR="00292BFE">
              <w:rPr>
                <w:rFonts w:ascii="Courier New" w:hAnsi="Courier New" w:cs="Courier New"/>
              </w:rPr>
              <w:instrText>Table 1 " \f C \l 3</w:instrText>
            </w:r>
            <w:r>
              <w:rPr>
                <w:sz w:val="24"/>
                <w:szCs w:val="24"/>
              </w:rPr>
              <w:fldChar w:fldCharType="end"/>
            </w:r>
            <w:r w:rsidR="00292BFE">
              <w:rPr>
                <w:rFonts w:ascii="Arial" w:hAnsi="Arial" w:cs="Arial"/>
                <w:i/>
                <w:iCs/>
                <w:color w:val="000000"/>
                <w:sz w:val="19"/>
                <w:szCs w:val="19"/>
              </w:rPr>
              <w:t>Character</w:t>
            </w:r>
          </w:p>
        </w:tc>
        <w:tc>
          <w:tcPr>
            <w:tcW w:w="1515" w:type="dxa"/>
            <w:tcBorders>
              <w:top w:val="single" w:sz="4" w:space="0" w:color="000000"/>
              <w:left w:val="nil"/>
              <w:bottom w:val="single" w:sz="2" w:space="0" w:color="000000"/>
              <w:right w:val="nil"/>
            </w:tcBorders>
            <w:shd w:val="clear" w:color="auto" w:fill="FFFFFF"/>
            <w:tcMar>
              <w:left w:w="67" w:type="dxa"/>
              <w:right w:w="67" w:type="dxa"/>
            </w:tcMar>
            <w:vAlign w:val="bottom"/>
          </w:tcPr>
          <w:p w:rsidR="00292BFE" w:rsidRDefault="00292BFE" w:rsidP="00681CAB">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Overall</w:t>
            </w:r>
            <w:r>
              <w:rPr>
                <w:rFonts w:ascii="Arial" w:hAnsi="Arial" w:cs="Arial"/>
                <w:i/>
                <w:iCs/>
                <w:color w:val="000000"/>
                <w:sz w:val="19"/>
                <w:szCs w:val="19"/>
              </w:rPr>
              <w:br/>
              <w:t>(n=455)</w:t>
            </w:r>
          </w:p>
        </w:tc>
        <w:tc>
          <w:tcPr>
            <w:tcW w:w="1515" w:type="dxa"/>
            <w:tcBorders>
              <w:top w:val="single" w:sz="4" w:space="0" w:color="000000"/>
              <w:left w:val="nil"/>
              <w:bottom w:val="single" w:sz="2" w:space="0" w:color="000000"/>
              <w:right w:val="nil"/>
            </w:tcBorders>
            <w:shd w:val="clear" w:color="auto" w:fill="FFFFFF"/>
            <w:tcMar>
              <w:left w:w="67" w:type="dxa"/>
              <w:right w:w="67" w:type="dxa"/>
            </w:tcMar>
            <w:vAlign w:val="bottom"/>
          </w:tcPr>
          <w:p w:rsidR="00292BFE" w:rsidRDefault="00292BFE" w:rsidP="00681CAB">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Pre</w:t>
            </w:r>
            <w:r>
              <w:rPr>
                <w:rFonts w:ascii="Arial" w:hAnsi="Arial" w:cs="Arial"/>
                <w:i/>
                <w:iCs/>
                <w:color w:val="000000"/>
                <w:sz w:val="19"/>
                <w:szCs w:val="19"/>
              </w:rPr>
              <w:br/>
              <w:t>(n=239)</w:t>
            </w:r>
          </w:p>
        </w:tc>
        <w:tc>
          <w:tcPr>
            <w:tcW w:w="1515" w:type="dxa"/>
            <w:tcBorders>
              <w:top w:val="single" w:sz="4" w:space="0" w:color="000000"/>
              <w:left w:val="nil"/>
              <w:bottom w:val="single" w:sz="2" w:space="0" w:color="000000"/>
              <w:right w:val="nil"/>
            </w:tcBorders>
            <w:shd w:val="clear" w:color="auto" w:fill="FFFFFF"/>
            <w:tcMar>
              <w:left w:w="67" w:type="dxa"/>
              <w:right w:w="67" w:type="dxa"/>
            </w:tcMar>
            <w:vAlign w:val="bottom"/>
          </w:tcPr>
          <w:p w:rsidR="00292BFE" w:rsidRDefault="00292BFE" w:rsidP="00681CAB">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Post</w:t>
            </w:r>
            <w:r>
              <w:rPr>
                <w:rFonts w:ascii="Arial" w:hAnsi="Arial" w:cs="Arial"/>
                <w:i/>
                <w:iCs/>
                <w:color w:val="000000"/>
                <w:sz w:val="19"/>
                <w:szCs w:val="19"/>
              </w:rPr>
              <w:br/>
              <w:t>(n=216)</w:t>
            </w:r>
          </w:p>
        </w:tc>
        <w:tc>
          <w:tcPr>
            <w:tcW w:w="907" w:type="dxa"/>
            <w:tcBorders>
              <w:top w:val="single" w:sz="4" w:space="0" w:color="000000"/>
              <w:left w:val="nil"/>
              <w:bottom w:val="single" w:sz="2" w:space="0" w:color="000000"/>
              <w:right w:val="nil"/>
            </w:tcBorders>
            <w:shd w:val="clear" w:color="auto" w:fill="FFFFFF"/>
            <w:tcMar>
              <w:left w:w="67" w:type="dxa"/>
              <w:right w:w="67" w:type="dxa"/>
            </w:tcMar>
            <w:vAlign w:val="bottom"/>
          </w:tcPr>
          <w:p w:rsidR="00292BFE" w:rsidRDefault="00292BFE" w:rsidP="00681CAB">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p value</w:t>
            </w:r>
          </w:p>
        </w:tc>
      </w:tr>
      <w:tr w:rsidR="00292BFE" w:rsidTr="00681CAB">
        <w:trPr>
          <w:cantSplit/>
          <w:jc w:val="center"/>
        </w:trPr>
        <w:tc>
          <w:tcPr>
            <w:tcW w:w="2889"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rPr>
                <w:rFonts w:ascii="Arial" w:hAnsi="Arial" w:cs="Arial"/>
                <w:b/>
                <w:bCs/>
                <w:color w:val="000000"/>
                <w:sz w:val="19"/>
                <w:szCs w:val="19"/>
              </w:rPr>
            </w:pPr>
            <w:r>
              <w:rPr>
                <w:rFonts w:ascii="Arial" w:hAnsi="Arial" w:cs="Arial"/>
                <w:b/>
                <w:bCs/>
                <w:color w:val="000000"/>
                <w:sz w:val="19"/>
                <w:szCs w:val="19"/>
              </w:rPr>
              <w:t>Age</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c>
          <w:tcPr>
            <w:tcW w:w="907"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r>
      <w:tr w:rsidR="00292BFE" w:rsidTr="00681CAB">
        <w:trPr>
          <w:cantSplit/>
          <w:jc w:val="center"/>
        </w:trPr>
        <w:tc>
          <w:tcPr>
            <w:tcW w:w="2889"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Mean ± SD (N)</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38.3 ± 15.4(455)</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37.8 ± 15.5(239)</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38.8 ± 15.2(216)</w:t>
            </w:r>
          </w:p>
        </w:tc>
        <w:tc>
          <w:tcPr>
            <w:tcW w:w="907"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0.32</w:t>
            </w:r>
          </w:p>
        </w:tc>
      </w:tr>
      <w:tr w:rsidR="00292BFE" w:rsidTr="00681CAB">
        <w:trPr>
          <w:cantSplit/>
          <w:jc w:val="center"/>
        </w:trPr>
        <w:tc>
          <w:tcPr>
            <w:tcW w:w="2889"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rPr>
                <w:rFonts w:ascii="Arial" w:hAnsi="Arial" w:cs="Arial"/>
                <w:b/>
                <w:bCs/>
                <w:color w:val="000000"/>
                <w:sz w:val="19"/>
                <w:szCs w:val="19"/>
              </w:rPr>
            </w:pPr>
            <w:r>
              <w:rPr>
                <w:rFonts w:ascii="Arial" w:hAnsi="Arial" w:cs="Arial"/>
                <w:b/>
                <w:bCs/>
                <w:color w:val="000000"/>
                <w:sz w:val="19"/>
                <w:szCs w:val="19"/>
              </w:rPr>
              <w:t>Race</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c>
          <w:tcPr>
            <w:tcW w:w="907" w:type="dxa"/>
            <w:tcBorders>
              <w:top w:val="nil"/>
              <w:left w:val="nil"/>
              <w:bottom w:val="nil"/>
              <w:right w:val="nil"/>
            </w:tcBorders>
            <w:shd w:val="clear" w:color="auto" w:fill="FFFFFF"/>
            <w:tcMar>
              <w:left w:w="67" w:type="dxa"/>
              <w:right w:w="67" w:type="dxa"/>
            </w:tcMar>
          </w:tcPr>
          <w:p w:rsidR="00292BFE" w:rsidRDefault="00F81A26"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&lt;0.0001*</w:t>
            </w:r>
          </w:p>
        </w:tc>
      </w:tr>
      <w:tr w:rsidR="00292BFE" w:rsidTr="00681CAB">
        <w:trPr>
          <w:cantSplit/>
          <w:jc w:val="center"/>
        </w:trPr>
        <w:tc>
          <w:tcPr>
            <w:tcW w:w="2889"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Asian</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21/453(4.6%)</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8/239(3.3%)</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13/214(6.1%)</w:t>
            </w:r>
          </w:p>
        </w:tc>
        <w:tc>
          <w:tcPr>
            <w:tcW w:w="907"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r>
      <w:tr w:rsidR="00292BFE" w:rsidTr="00681CAB">
        <w:trPr>
          <w:cantSplit/>
          <w:jc w:val="center"/>
        </w:trPr>
        <w:tc>
          <w:tcPr>
            <w:tcW w:w="2889"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Hispanic</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19/453(4.2%)</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17/239(7.1%)</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2/214(0.9%)</w:t>
            </w:r>
          </w:p>
        </w:tc>
        <w:tc>
          <w:tcPr>
            <w:tcW w:w="907"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r>
      <w:tr w:rsidR="00292BFE" w:rsidTr="00681CAB">
        <w:trPr>
          <w:cantSplit/>
          <w:jc w:val="center"/>
        </w:trPr>
        <w:tc>
          <w:tcPr>
            <w:tcW w:w="2889" w:type="dxa"/>
            <w:tcBorders>
              <w:top w:val="nil"/>
              <w:left w:val="nil"/>
              <w:bottom w:val="nil"/>
              <w:right w:val="nil"/>
            </w:tcBorders>
            <w:shd w:val="clear" w:color="auto" w:fill="FFFFFF"/>
            <w:tcMar>
              <w:left w:w="67" w:type="dxa"/>
              <w:right w:w="67" w:type="dxa"/>
            </w:tcMar>
          </w:tcPr>
          <w:p w:rsidR="00292BFE" w:rsidRDefault="00292BFE" w:rsidP="00C054B0">
            <w:pPr>
              <w:adjustRightInd w:val="0"/>
              <w:spacing w:before="67" w:after="67"/>
              <w:rPr>
                <w:rFonts w:ascii="Arial" w:hAnsi="Arial" w:cs="Arial"/>
                <w:color w:val="000000"/>
                <w:sz w:val="19"/>
                <w:szCs w:val="19"/>
              </w:rPr>
            </w:pPr>
            <w:r>
              <w:rPr>
                <w:rFonts w:ascii="Arial" w:hAnsi="Arial" w:cs="Arial"/>
                <w:color w:val="000000"/>
                <w:sz w:val="19"/>
                <w:szCs w:val="19"/>
              </w:rPr>
              <w:t xml:space="preserve">  </w:t>
            </w:r>
            <w:r w:rsidR="00C054B0">
              <w:rPr>
                <w:rFonts w:ascii="Arial" w:hAnsi="Arial" w:cs="Arial"/>
                <w:color w:val="000000"/>
                <w:sz w:val="19"/>
                <w:szCs w:val="19"/>
              </w:rPr>
              <w:t xml:space="preserve">African-American </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285/453(62.9%)</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132/239(55.2%)</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153/214(71.5%)</w:t>
            </w:r>
          </w:p>
        </w:tc>
        <w:tc>
          <w:tcPr>
            <w:tcW w:w="907"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r>
      <w:tr w:rsidR="00292BFE" w:rsidTr="00681CAB">
        <w:trPr>
          <w:cantSplit/>
          <w:jc w:val="center"/>
        </w:trPr>
        <w:tc>
          <w:tcPr>
            <w:tcW w:w="2889" w:type="dxa"/>
            <w:tcBorders>
              <w:top w:val="nil"/>
              <w:left w:val="nil"/>
              <w:bottom w:val="nil"/>
              <w:right w:val="nil"/>
            </w:tcBorders>
            <w:shd w:val="clear" w:color="auto" w:fill="FFFFFF"/>
            <w:tcMar>
              <w:left w:w="67" w:type="dxa"/>
              <w:right w:w="67" w:type="dxa"/>
            </w:tcMar>
          </w:tcPr>
          <w:p w:rsidR="00292BFE" w:rsidRDefault="00C054B0"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Caucasian </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128/453(28.3%)</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82/239(34.3%)</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46/214(21.5%)</w:t>
            </w:r>
          </w:p>
        </w:tc>
        <w:tc>
          <w:tcPr>
            <w:tcW w:w="907"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r>
      <w:tr w:rsidR="00292BFE" w:rsidTr="00681CAB">
        <w:trPr>
          <w:cantSplit/>
          <w:jc w:val="center"/>
        </w:trPr>
        <w:tc>
          <w:tcPr>
            <w:tcW w:w="2889"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rPr>
                <w:rFonts w:ascii="Arial" w:hAnsi="Arial" w:cs="Arial"/>
                <w:b/>
                <w:bCs/>
                <w:color w:val="000000"/>
                <w:sz w:val="19"/>
                <w:szCs w:val="19"/>
              </w:rPr>
            </w:pPr>
            <w:r>
              <w:rPr>
                <w:rFonts w:ascii="Arial" w:hAnsi="Arial" w:cs="Arial"/>
                <w:b/>
                <w:bCs/>
                <w:color w:val="000000"/>
                <w:sz w:val="19"/>
                <w:szCs w:val="19"/>
              </w:rPr>
              <w:t>ISS</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c>
          <w:tcPr>
            <w:tcW w:w="907"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r>
      <w:tr w:rsidR="00292BFE" w:rsidTr="00681CAB">
        <w:trPr>
          <w:cantSplit/>
          <w:jc w:val="center"/>
        </w:trPr>
        <w:tc>
          <w:tcPr>
            <w:tcW w:w="2889"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Mean ± SD (N)</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11.4 ± 7.4(455)</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12.1 ± 7.7(239)</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10.6 ± 7.0(216)</w:t>
            </w:r>
          </w:p>
        </w:tc>
        <w:tc>
          <w:tcPr>
            <w:tcW w:w="907"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0.022*</w:t>
            </w:r>
          </w:p>
        </w:tc>
      </w:tr>
      <w:tr w:rsidR="00292BFE" w:rsidTr="00681CAB">
        <w:trPr>
          <w:cantSplit/>
          <w:jc w:val="center"/>
        </w:trPr>
        <w:tc>
          <w:tcPr>
            <w:tcW w:w="2889"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rPr>
                <w:rFonts w:ascii="Arial" w:hAnsi="Arial" w:cs="Arial"/>
                <w:b/>
                <w:bCs/>
                <w:color w:val="000000"/>
                <w:sz w:val="19"/>
                <w:szCs w:val="19"/>
              </w:rPr>
            </w:pPr>
            <w:r>
              <w:rPr>
                <w:rFonts w:ascii="Arial" w:hAnsi="Arial" w:cs="Arial"/>
                <w:b/>
                <w:bCs/>
                <w:color w:val="000000"/>
                <w:sz w:val="19"/>
                <w:szCs w:val="19"/>
              </w:rPr>
              <w:t>Mechanism</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c>
          <w:tcPr>
            <w:tcW w:w="907" w:type="dxa"/>
            <w:tcBorders>
              <w:top w:val="nil"/>
              <w:left w:val="nil"/>
              <w:bottom w:val="nil"/>
              <w:right w:val="nil"/>
            </w:tcBorders>
            <w:shd w:val="clear" w:color="auto" w:fill="FFFFFF"/>
            <w:tcMar>
              <w:left w:w="67" w:type="dxa"/>
              <w:right w:w="67" w:type="dxa"/>
            </w:tcMar>
          </w:tcPr>
          <w:p w:rsidR="00292BFE" w:rsidRDefault="00F81A26"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0.24</w:t>
            </w:r>
          </w:p>
        </w:tc>
      </w:tr>
      <w:tr w:rsidR="00292BFE" w:rsidTr="00681CAB">
        <w:trPr>
          <w:cantSplit/>
          <w:jc w:val="center"/>
        </w:trPr>
        <w:tc>
          <w:tcPr>
            <w:tcW w:w="2889"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Sports</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3/455(0.7%)</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0/239(0.0%)</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3/216(1.4%)</w:t>
            </w:r>
          </w:p>
        </w:tc>
        <w:tc>
          <w:tcPr>
            <w:tcW w:w="907"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r>
      <w:tr w:rsidR="00292BFE" w:rsidTr="00681CAB">
        <w:trPr>
          <w:cantSplit/>
          <w:jc w:val="center"/>
        </w:trPr>
        <w:tc>
          <w:tcPr>
            <w:tcW w:w="2889"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Animal</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2/455(0.4%)</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1/239(0.4%)</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1/216(0.5%)</w:t>
            </w:r>
          </w:p>
        </w:tc>
        <w:tc>
          <w:tcPr>
            <w:tcW w:w="907"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r>
      <w:tr w:rsidR="00292BFE" w:rsidTr="00681CAB">
        <w:trPr>
          <w:cantSplit/>
          <w:jc w:val="center"/>
        </w:trPr>
        <w:tc>
          <w:tcPr>
            <w:tcW w:w="2889"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ATV</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3/455(0.7%)</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2/239(0.8%)</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1/216(0.5%)</w:t>
            </w:r>
          </w:p>
        </w:tc>
        <w:tc>
          <w:tcPr>
            <w:tcW w:w="907"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r>
      <w:tr w:rsidR="00292BFE" w:rsidTr="00681CAB">
        <w:trPr>
          <w:cantSplit/>
          <w:jc w:val="center"/>
        </w:trPr>
        <w:tc>
          <w:tcPr>
            <w:tcW w:w="2889"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Bicycle</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5/455(1.1%)</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3/239(1.3%)</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2/216(0.9%)</w:t>
            </w:r>
          </w:p>
        </w:tc>
        <w:tc>
          <w:tcPr>
            <w:tcW w:w="907"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r>
      <w:tr w:rsidR="00292BFE" w:rsidTr="00681CAB">
        <w:trPr>
          <w:cantSplit/>
          <w:jc w:val="center"/>
        </w:trPr>
        <w:tc>
          <w:tcPr>
            <w:tcW w:w="2889"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Struck</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4/455(0.9%)</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3/239(1.3%)</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1/216(0.5%)</w:t>
            </w:r>
          </w:p>
        </w:tc>
        <w:tc>
          <w:tcPr>
            <w:tcW w:w="907"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r>
      <w:tr w:rsidR="00292BFE" w:rsidTr="00681CAB">
        <w:trPr>
          <w:cantSplit/>
          <w:jc w:val="center"/>
        </w:trPr>
        <w:tc>
          <w:tcPr>
            <w:tcW w:w="2889"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w:t>
            </w:r>
            <w:proofErr w:type="spellStart"/>
            <w:r>
              <w:rPr>
                <w:rFonts w:ascii="Arial" w:hAnsi="Arial" w:cs="Arial"/>
                <w:color w:val="000000"/>
                <w:sz w:val="19"/>
                <w:szCs w:val="19"/>
              </w:rPr>
              <w:t>Mtrcycle</w:t>
            </w:r>
            <w:proofErr w:type="spellEnd"/>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55/455(12.1%)</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33/239(13.8%)</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22/216(10.2%)</w:t>
            </w:r>
          </w:p>
        </w:tc>
        <w:tc>
          <w:tcPr>
            <w:tcW w:w="907"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r>
      <w:tr w:rsidR="00292BFE" w:rsidTr="00681CAB">
        <w:trPr>
          <w:cantSplit/>
          <w:jc w:val="center"/>
        </w:trPr>
        <w:tc>
          <w:tcPr>
            <w:tcW w:w="2889"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Pedestrian</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64/455(14.1%)</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34/239(14.2%)</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30/216(13.9%)</w:t>
            </w:r>
          </w:p>
        </w:tc>
        <w:tc>
          <w:tcPr>
            <w:tcW w:w="907"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r>
      <w:tr w:rsidR="00292BFE" w:rsidTr="00681CAB">
        <w:trPr>
          <w:cantSplit/>
          <w:jc w:val="center"/>
        </w:trPr>
        <w:tc>
          <w:tcPr>
            <w:tcW w:w="2889"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Accident</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10/455(2.2%)</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5/239(2.1%)</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5/216(2.3%)</w:t>
            </w:r>
          </w:p>
        </w:tc>
        <w:tc>
          <w:tcPr>
            <w:tcW w:w="907"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r>
      <w:tr w:rsidR="00292BFE" w:rsidTr="00681CAB">
        <w:trPr>
          <w:cantSplit/>
          <w:jc w:val="center"/>
        </w:trPr>
        <w:tc>
          <w:tcPr>
            <w:tcW w:w="2889"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MVC</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123/455(27.0%)</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73/239(30.5%)</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50/216(23.1%)</w:t>
            </w:r>
          </w:p>
        </w:tc>
        <w:tc>
          <w:tcPr>
            <w:tcW w:w="907"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r>
      <w:tr w:rsidR="00292BFE" w:rsidTr="00681CAB">
        <w:trPr>
          <w:cantSplit/>
          <w:jc w:val="center"/>
        </w:trPr>
        <w:tc>
          <w:tcPr>
            <w:tcW w:w="2889"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Assault</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14/455(3.1%)</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8/239(3.3%)</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6/216(2.8%)</w:t>
            </w:r>
          </w:p>
        </w:tc>
        <w:tc>
          <w:tcPr>
            <w:tcW w:w="907"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r>
      <w:tr w:rsidR="00292BFE" w:rsidTr="00681CAB">
        <w:trPr>
          <w:cantSplit/>
          <w:jc w:val="center"/>
        </w:trPr>
        <w:tc>
          <w:tcPr>
            <w:tcW w:w="2889"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GSW</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76/455(16.7%)</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38/239(15.9%)</w:t>
            </w:r>
          </w:p>
        </w:tc>
        <w:tc>
          <w:tcPr>
            <w:tcW w:w="1515"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38/216(17.6%)</w:t>
            </w:r>
          </w:p>
        </w:tc>
        <w:tc>
          <w:tcPr>
            <w:tcW w:w="907" w:type="dxa"/>
            <w:tcBorders>
              <w:top w:val="nil"/>
              <w:left w:val="nil"/>
              <w:bottom w:val="nil"/>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r>
      <w:tr w:rsidR="00292BFE" w:rsidTr="00681CAB">
        <w:trPr>
          <w:cantSplit/>
          <w:jc w:val="center"/>
        </w:trPr>
        <w:tc>
          <w:tcPr>
            <w:tcW w:w="2889" w:type="dxa"/>
            <w:tcBorders>
              <w:top w:val="nil"/>
              <w:left w:val="nil"/>
              <w:bottom w:val="single" w:sz="4" w:space="0" w:color="000000"/>
              <w:right w:val="nil"/>
            </w:tcBorders>
            <w:shd w:val="clear" w:color="auto" w:fill="FFFFFF"/>
            <w:tcMar>
              <w:left w:w="67" w:type="dxa"/>
              <w:right w:w="67" w:type="dxa"/>
            </w:tcMar>
          </w:tcPr>
          <w:p w:rsidR="00292BFE" w:rsidRDefault="00292BFE"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Fall</w:t>
            </w:r>
          </w:p>
        </w:tc>
        <w:tc>
          <w:tcPr>
            <w:tcW w:w="1515" w:type="dxa"/>
            <w:tcBorders>
              <w:top w:val="nil"/>
              <w:left w:val="nil"/>
              <w:bottom w:val="single" w:sz="4" w:space="0" w:color="000000"/>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96/455(21.1%)</w:t>
            </w:r>
          </w:p>
        </w:tc>
        <w:tc>
          <w:tcPr>
            <w:tcW w:w="1515" w:type="dxa"/>
            <w:tcBorders>
              <w:top w:val="nil"/>
              <w:left w:val="nil"/>
              <w:bottom w:val="single" w:sz="4" w:space="0" w:color="000000"/>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39/239(16.3%)</w:t>
            </w:r>
          </w:p>
        </w:tc>
        <w:tc>
          <w:tcPr>
            <w:tcW w:w="1515" w:type="dxa"/>
            <w:tcBorders>
              <w:top w:val="nil"/>
              <w:left w:val="nil"/>
              <w:bottom w:val="single" w:sz="4" w:space="0" w:color="000000"/>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57/216(26.4%)</w:t>
            </w:r>
          </w:p>
        </w:tc>
        <w:tc>
          <w:tcPr>
            <w:tcW w:w="907" w:type="dxa"/>
            <w:tcBorders>
              <w:top w:val="nil"/>
              <w:left w:val="nil"/>
              <w:bottom w:val="single" w:sz="4" w:space="0" w:color="000000"/>
              <w:right w:val="nil"/>
            </w:tcBorders>
            <w:shd w:val="clear" w:color="auto" w:fill="FFFFFF"/>
            <w:tcMar>
              <w:left w:w="67" w:type="dxa"/>
              <w:right w:w="67" w:type="dxa"/>
            </w:tcMar>
          </w:tcPr>
          <w:p w:rsidR="00292BFE" w:rsidRDefault="00292BFE" w:rsidP="00681CAB">
            <w:pPr>
              <w:adjustRightInd w:val="0"/>
              <w:spacing w:before="67" w:after="67"/>
              <w:jc w:val="center"/>
              <w:rPr>
                <w:rFonts w:ascii="Arial" w:hAnsi="Arial" w:cs="Arial"/>
                <w:color w:val="000000"/>
                <w:sz w:val="18"/>
                <w:szCs w:val="18"/>
              </w:rPr>
            </w:pPr>
          </w:p>
        </w:tc>
      </w:tr>
    </w:tbl>
    <w:p w:rsidR="00292BFE" w:rsidRDefault="00292BFE" w:rsidP="00292BFE">
      <w:pPr>
        <w:adjustRightInd w:val="0"/>
        <w:rPr>
          <w:rFonts w:ascii="Arial" w:hAnsi="Arial" w:cs="Arial"/>
          <w:color w:val="000000"/>
          <w:sz w:val="18"/>
          <w:szCs w:val="18"/>
        </w:rPr>
      </w:pPr>
    </w:p>
    <w:p w:rsidR="00537A41" w:rsidRDefault="00537A41" w:rsidP="00C67419">
      <w:pPr>
        <w:pStyle w:val="Default"/>
        <w:rPr>
          <w:sz w:val="23"/>
          <w:szCs w:val="23"/>
        </w:rPr>
      </w:pPr>
    </w:p>
    <w:p w:rsidR="00C67419" w:rsidRDefault="00C67419" w:rsidP="00C67419">
      <w:pPr>
        <w:pStyle w:val="Default"/>
        <w:rPr>
          <w:sz w:val="23"/>
          <w:szCs w:val="23"/>
        </w:rPr>
      </w:pPr>
      <w:proofErr w:type="gramStart"/>
      <w:r>
        <w:rPr>
          <w:sz w:val="23"/>
          <w:szCs w:val="23"/>
        </w:rPr>
        <w:t>Table 1.</w:t>
      </w:r>
      <w:proofErr w:type="gramEnd"/>
      <w:r>
        <w:rPr>
          <w:sz w:val="23"/>
          <w:szCs w:val="23"/>
        </w:rPr>
        <w:t xml:space="preserve"> </w:t>
      </w:r>
      <w:proofErr w:type="gramStart"/>
      <w:r>
        <w:rPr>
          <w:sz w:val="23"/>
          <w:szCs w:val="23"/>
        </w:rPr>
        <w:t>Demographic data.</w:t>
      </w:r>
      <w:proofErr w:type="gramEnd"/>
      <w:r>
        <w:rPr>
          <w:sz w:val="23"/>
          <w:szCs w:val="23"/>
        </w:rPr>
        <w:t xml:space="preserve">  There was no significant difference in the age of patients or mechanism of injury between the groups (p </w:t>
      </w:r>
      <w:proofErr w:type="spellStart"/>
      <w:r>
        <w:rPr>
          <w:sz w:val="23"/>
          <w:szCs w:val="23"/>
        </w:rPr>
        <w:t>vaule</w:t>
      </w:r>
      <w:proofErr w:type="spellEnd"/>
      <w:r>
        <w:rPr>
          <w:sz w:val="23"/>
          <w:szCs w:val="23"/>
        </w:rPr>
        <w:t xml:space="preserve"> 0.32 and 0.24 respectively).  There was a significant difference in the race between the groups (p value &lt;0.0001). </w:t>
      </w:r>
      <w:r w:rsidR="00292BFE">
        <w:rPr>
          <w:sz w:val="23"/>
          <w:szCs w:val="23"/>
        </w:rPr>
        <w:t xml:space="preserve">There was a significant difference in the injury severity scores between the pre and post policy groups (p value 0.022)  </w:t>
      </w:r>
      <w:r>
        <w:rPr>
          <w:sz w:val="23"/>
          <w:szCs w:val="23"/>
        </w:rPr>
        <w:t xml:space="preserve">   </w:t>
      </w:r>
    </w:p>
    <w:p w:rsidR="00C67419" w:rsidRDefault="00C67419" w:rsidP="006A0F3A">
      <w:pPr>
        <w:pStyle w:val="Default"/>
        <w:rPr>
          <w:sz w:val="23"/>
          <w:szCs w:val="23"/>
        </w:rPr>
      </w:pPr>
    </w:p>
    <w:p w:rsidR="00C67419" w:rsidRDefault="00C67419" w:rsidP="006A0F3A">
      <w:pPr>
        <w:pStyle w:val="Default"/>
        <w:rPr>
          <w:sz w:val="23"/>
          <w:szCs w:val="23"/>
        </w:rPr>
      </w:pPr>
    </w:p>
    <w:p w:rsidR="00C67419" w:rsidRDefault="00C67419" w:rsidP="006A0F3A">
      <w:pPr>
        <w:pStyle w:val="Default"/>
        <w:rPr>
          <w:sz w:val="23"/>
          <w:szCs w:val="23"/>
        </w:rPr>
      </w:pPr>
    </w:p>
    <w:p w:rsidR="00FB5685" w:rsidRDefault="00FB5685" w:rsidP="006A0F3A">
      <w:pPr>
        <w:pStyle w:val="Default"/>
        <w:rPr>
          <w:sz w:val="23"/>
          <w:szCs w:val="23"/>
        </w:rPr>
      </w:pPr>
    </w:p>
    <w:p w:rsidR="00537A41" w:rsidRPr="00C67419" w:rsidRDefault="00292BFE" w:rsidP="00537A41">
      <w:pPr>
        <w:pStyle w:val="Default"/>
        <w:rPr>
          <w:b/>
          <w:sz w:val="23"/>
          <w:szCs w:val="23"/>
        </w:rPr>
      </w:pPr>
      <w:r>
        <w:rPr>
          <w:b/>
          <w:sz w:val="23"/>
          <w:szCs w:val="23"/>
        </w:rPr>
        <w:lastRenderedPageBreak/>
        <w:t>Table 2</w:t>
      </w:r>
    </w:p>
    <w:p w:rsidR="00537A41" w:rsidRDefault="00537A41" w:rsidP="00537A41">
      <w:pPr>
        <w:pStyle w:val="Default"/>
        <w:rPr>
          <w:sz w:val="23"/>
          <w:szCs w:val="23"/>
        </w:rPr>
      </w:pPr>
    </w:p>
    <w:tbl>
      <w:tblPr>
        <w:tblW w:w="0" w:type="auto"/>
        <w:jc w:val="center"/>
        <w:tblLayout w:type="fixed"/>
        <w:tblCellMar>
          <w:left w:w="0" w:type="dxa"/>
          <w:right w:w="0" w:type="dxa"/>
        </w:tblCellMar>
        <w:tblLook w:val="0000"/>
      </w:tblPr>
      <w:tblGrid>
        <w:gridCol w:w="2889"/>
        <w:gridCol w:w="1515"/>
        <w:gridCol w:w="1515"/>
        <w:gridCol w:w="1515"/>
        <w:gridCol w:w="907"/>
      </w:tblGrid>
      <w:tr w:rsidR="00537A41" w:rsidTr="00681CAB">
        <w:trPr>
          <w:cantSplit/>
          <w:tblHeader/>
          <w:jc w:val="center"/>
        </w:trPr>
        <w:tc>
          <w:tcPr>
            <w:tcW w:w="2889" w:type="dxa"/>
            <w:tcBorders>
              <w:top w:val="single" w:sz="4" w:space="0" w:color="000000"/>
              <w:left w:val="nil"/>
              <w:bottom w:val="single" w:sz="2" w:space="0" w:color="000000"/>
              <w:right w:val="nil"/>
            </w:tcBorders>
            <w:shd w:val="clear" w:color="auto" w:fill="FFFFFF"/>
            <w:tcMar>
              <w:left w:w="67" w:type="dxa"/>
              <w:right w:w="67" w:type="dxa"/>
            </w:tcMar>
            <w:vAlign w:val="center"/>
          </w:tcPr>
          <w:p w:rsidR="00537A41" w:rsidRDefault="00FF247A" w:rsidP="00681CAB">
            <w:pPr>
              <w:adjustRightInd w:val="0"/>
              <w:spacing w:before="67" w:after="67"/>
              <w:rPr>
                <w:rFonts w:ascii="Arial" w:hAnsi="Arial" w:cs="Arial"/>
                <w:i/>
                <w:iCs/>
                <w:color w:val="000000"/>
                <w:sz w:val="19"/>
                <w:szCs w:val="19"/>
              </w:rPr>
            </w:pPr>
            <w:r>
              <w:rPr>
                <w:sz w:val="24"/>
                <w:szCs w:val="24"/>
              </w:rPr>
              <w:fldChar w:fldCharType="begin"/>
            </w:r>
            <w:r w:rsidR="00537A41">
              <w:rPr>
                <w:sz w:val="24"/>
                <w:szCs w:val="24"/>
              </w:rPr>
              <w:instrText>tc "</w:instrText>
            </w:r>
            <w:r w:rsidR="00537A41">
              <w:rPr>
                <w:rFonts w:ascii="Courier New" w:hAnsi="Courier New" w:cs="Courier New"/>
              </w:rPr>
              <w:instrText>The Report Procedure " \f C \l 1</w:instrText>
            </w:r>
            <w:r>
              <w:rPr>
                <w:sz w:val="24"/>
                <w:szCs w:val="24"/>
              </w:rPr>
              <w:fldChar w:fldCharType="end"/>
            </w:r>
            <w:r>
              <w:rPr>
                <w:sz w:val="24"/>
                <w:szCs w:val="24"/>
              </w:rPr>
              <w:fldChar w:fldCharType="begin"/>
            </w:r>
            <w:r w:rsidR="00537A41">
              <w:rPr>
                <w:sz w:val="24"/>
                <w:szCs w:val="24"/>
              </w:rPr>
              <w:instrText>tc "</w:instrText>
            </w:r>
            <w:r w:rsidR="00537A41">
              <w:rPr>
                <w:rFonts w:ascii="Courier New" w:hAnsi="Courier New" w:cs="Courier New"/>
              </w:rPr>
              <w:instrText>Detailed and/or summarized report " \f C \l 02</w:instrText>
            </w:r>
            <w:r>
              <w:rPr>
                <w:sz w:val="24"/>
                <w:szCs w:val="24"/>
              </w:rPr>
              <w:fldChar w:fldCharType="end"/>
            </w:r>
            <w:r>
              <w:rPr>
                <w:sz w:val="24"/>
                <w:szCs w:val="24"/>
              </w:rPr>
              <w:fldChar w:fldCharType="begin"/>
            </w:r>
            <w:r w:rsidR="00537A41">
              <w:rPr>
                <w:sz w:val="24"/>
                <w:szCs w:val="24"/>
              </w:rPr>
              <w:instrText>tc "</w:instrText>
            </w:r>
            <w:r w:rsidR="00537A41">
              <w:rPr>
                <w:rFonts w:ascii="Courier New" w:hAnsi="Courier New" w:cs="Courier New"/>
              </w:rPr>
              <w:instrText>Table 1 " \f C \l 3</w:instrText>
            </w:r>
            <w:r>
              <w:rPr>
                <w:sz w:val="24"/>
                <w:szCs w:val="24"/>
              </w:rPr>
              <w:fldChar w:fldCharType="end"/>
            </w:r>
            <w:r w:rsidR="00537A41">
              <w:rPr>
                <w:rFonts w:ascii="Arial" w:hAnsi="Arial" w:cs="Arial"/>
                <w:i/>
                <w:iCs/>
                <w:color w:val="000000"/>
                <w:sz w:val="19"/>
                <w:szCs w:val="19"/>
              </w:rPr>
              <w:t>Character</w:t>
            </w:r>
          </w:p>
        </w:tc>
        <w:tc>
          <w:tcPr>
            <w:tcW w:w="1515" w:type="dxa"/>
            <w:tcBorders>
              <w:top w:val="single" w:sz="4" w:space="0" w:color="000000"/>
              <w:left w:val="nil"/>
              <w:bottom w:val="single" w:sz="2" w:space="0" w:color="000000"/>
              <w:right w:val="nil"/>
            </w:tcBorders>
            <w:shd w:val="clear" w:color="auto" w:fill="FFFFFF"/>
            <w:tcMar>
              <w:left w:w="67" w:type="dxa"/>
              <w:right w:w="67" w:type="dxa"/>
            </w:tcMar>
            <w:vAlign w:val="bottom"/>
          </w:tcPr>
          <w:p w:rsidR="00537A41" w:rsidRDefault="00537A41" w:rsidP="00681CAB">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Overall</w:t>
            </w:r>
            <w:r>
              <w:rPr>
                <w:rFonts w:ascii="Arial" w:hAnsi="Arial" w:cs="Arial"/>
                <w:i/>
                <w:iCs/>
                <w:color w:val="000000"/>
                <w:sz w:val="19"/>
                <w:szCs w:val="19"/>
              </w:rPr>
              <w:br/>
              <w:t>(n=455)</w:t>
            </w:r>
          </w:p>
        </w:tc>
        <w:tc>
          <w:tcPr>
            <w:tcW w:w="1515" w:type="dxa"/>
            <w:tcBorders>
              <w:top w:val="single" w:sz="4" w:space="0" w:color="000000"/>
              <w:left w:val="nil"/>
              <w:bottom w:val="single" w:sz="2" w:space="0" w:color="000000"/>
              <w:right w:val="nil"/>
            </w:tcBorders>
            <w:shd w:val="clear" w:color="auto" w:fill="FFFFFF"/>
            <w:tcMar>
              <w:left w:w="67" w:type="dxa"/>
              <w:right w:w="67" w:type="dxa"/>
            </w:tcMar>
            <w:vAlign w:val="bottom"/>
          </w:tcPr>
          <w:p w:rsidR="00537A41" w:rsidRDefault="00537A41" w:rsidP="00681CAB">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Pre</w:t>
            </w:r>
            <w:r>
              <w:rPr>
                <w:rFonts w:ascii="Arial" w:hAnsi="Arial" w:cs="Arial"/>
                <w:i/>
                <w:iCs/>
                <w:color w:val="000000"/>
                <w:sz w:val="19"/>
                <w:szCs w:val="19"/>
              </w:rPr>
              <w:br/>
              <w:t>(n=239)</w:t>
            </w:r>
          </w:p>
        </w:tc>
        <w:tc>
          <w:tcPr>
            <w:tcW w:w="1515" w:type="dxa"/>
            <w:tcBorders>
              <w:top w:val="single" w:sz="4" w:space="0" w:color="000000"/>
              <w:left w:val="nil"/>
              <w:bottom w:val="single" w:sz="2" w:space="0" w:color="000000"/>
              <w:right w:val="nil"/>
            </w:tcBorders>
            <w:shd w:val="clear" w:color="auto" w:fill="FFFFFF"/>
            <w:tcMar>
              <w:left w:w="67" w:type="dxa"/>
              <w:right w:w="67" w:type="dxa"/>
            </w:tcMar>
            <w:vAlign w:val="bottom"/>
          </w:tcPr>
          <w:p w:rsidR="00537A41" w:rsidRDefault="00537A41" w:rsidP="00681CAB">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Post</w:t>
            </w:r>
            <w:r>
              <w:rPr>
                <w:rFonts w:ascii="Arial" w:hAnsi="Arial" w:cs="Arial"/>
                <w:i/>
                <w:iCs/>
                <w:color w:val="000000"/>
                <w:sz w:val="19"/>
                <w:szCs w:val="19"/>
              </w:rPr>
              <w:br/>
              <w:t>(n=216)</w:t>
            </w:r>
          </w:p>
        </w:tc>
        <w:tc>
          <w:tcPr>
            <w:tcW w:w="907" w:type="dxa"/>
            <w:tcBorders>
              <w:top w:val="single" w:sz="4" w:space="0" w:color="000000"/>
              <w:left w:val="nil"/>
              <w:bottom w:val="single" w:sz="2" w:space="0" w:color="000000"/>
              <w:right w:val="nil"/>
            </w:tcBorders>
            <w:shd w:val="clear" w:color="auto" w:fill="FFFFFF"/>
            <w:tcMar>
              <w:left w:w="67" w:type="dxa"/>
              <w:right w:w="67" w:type="dxa"/>
            </w:tcMar>
            <w:vAlign w:val="bottom"/>
          </w:tcPr>
          <w:p w:rsidR="00537A41" w:rsidRDefault="00537A41" w:rsidP="00681CAB">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p value</w:t>
            </w:r>
          </w:p>
        </w:tc>
      </w:tr>
      <w:tr w:rsidR="00B612B3" w:rsidTr="00EB0E27">
        <w:trPr>
          <w:cantSplit/>
          <w:jc w:val="center"/>
        </w:trPr>
        <w:tc>
          <w:tcPr>
            <w:tcW w:w="2889" w:type="dxa"/>
            <w:tcBorders>
              <w:top w:val="nil"/>
              <w:left w:val="nil"/>
              <w:bottom w:val="nil"/>
              <w:right w:val="nil"/>
            </w:tcBorders>
            <w:shd w:val="clear" w:color="auto" w:fill="FFFFFF"/>
            <w:tcMar>
              <w:left w:w="67" w:type="dxa"/>
              <w:right w:w="67" w:type="dxa"/>
            </w:tcMar>
          </w:tcPr>
          <w:p w:rsidR="00B612B3" w:rsidRDefault="00EB3D53" w:rsidP="00EB0E27">
            <w:pPr>
              <w:adjustRightInd w:val="0"/>
              <w:spacing w:before="67" w:after="67"/>
              <w:rPr>
                <w:rFonts w:ascii="Arial" w:hAnsi="Arial" w:cs="Arial"/>
                <w:b/>
                <w:bCs/>
                <w:color w:val="000000"/>
                <w:sz w:val="19"/>
                <w:szCs w:val="19"/>
              </w:rPr>
            </w:pPr>
            <w:r>
              <w:rPr>
                <w:rFonts w:ascii="Arial" w:hAnsi="Arial" w:cs="Arial"/>
                <w:b/>
                <w:bCs/>
                <w:color w:val="000000"/>
                <w:sz w:val="19"/>
                <w:szCs w:val="19"/>
              </w:rPr>
              <w:t>Day of the week</w:t>
            </w:r>
          </w:p>
        </w:tc>
        <w:tc>
          <w:tcPr>
            <w:tcW w:w="1515" w:type="dxa"/>
            <w:tcBorders>
              <w:top w:val="nil"/>
              <w:left w:val="nil"/>
              <w:bottom w:val="nil"/>
              <w:right w:val="nil"/>
            </w:tcBorders>
            <w:shd w:val="clear" w:color="auto" w:fill="FFFFFF"/>
            <w:tcMar>
              <w:left w:w="67" w:type="dxa"/>
              <w:right w:w="67" w:type="dxa"/>
            </w:tcMar>
          </w:tcPr>
          <w:p w:rsidR="00B612B3" w:rsidRDefault="00B612B3" w:rsidP="00EB0E27">
            <w:pPr>
              <w:adjustRightInd w:val="0"/>
              <w:spacing w:before="67" w:after="67"/>
              <w:jc w:val="center"/>
              <w:rPr>
                <w:rFonts w:ascii="Arial" w:hAnsi="Arial" w:cs="Arial"/>
                <w:color w:val="000000"/>
                <w:sz w:val="18"/>
                <w:szCs w:val="18"/>
              </w:rPr>
            </w:pPr>
          </w:p>
        </w:tc>
        <w:tc>
          <w:tcPr>
            <w:tcW w:w="1515" w:type="dxa"/>
            <w:tcBorders>
              <w:top w:val="nil"/>
              <w:left w:val="nil"/>
              <w:bottom w:val="nil"/>
              <w:right w:val="nil"/>
            </w:tcBorders>
            <w:shd w:val="clear" w:color="auto" w:fill="FFFFFF"/>
            <w:tcMar>
              <w:left w:w="67" w:type="dxa"/>
              <w:right w:w="67" w:type="dxa"/>
            </w:tcMar>
          </w:tcPr>
          <w:p w:rsidR="00B612B3" w:rsidRDefault="00B612B3" w:rsidP="00EB0E27">
            <w:pPr>
              <w:adjustRightInd w:val="0"/>
              <w:spacing w:before="67" w:after="67"/>
              <w:jc w:val="center"/>
              <w:rPr>
                <w:rFonts w:ascii="Arial" w:hAnsi="Arial" w:cs="Arial"/>
                <w:color w:val="000000"/>
                <w:sz w:val="18"/>
                <w:szCs w:val="18"/>
              </w:rPr>
            </w:pPr>
          </w:p>
        </w:tc>
        <w:tc>
          <w:tcPr>
            <w:tcW w:w="1515" w:type="dxa"/>
            <w:tcBorders>
              <w:top w:val="nil"/>
              <w:left w:val="nil"/>
              <w:bottom w:val="nil"/>
              <w:right w:val="nil"/>
            </w:tcBorders>
            <w:shd w:val="clear" w:color="auto" w:fill="FFFFFF"/>
            <w:tcMar>
              <w:left w:w="67" w:type="dxa"/>
              <w:right w:w="67" w:type="dxa"/>
            </w:tcMar>
          </w:tcPr>
          <w:p w:rsidR="00B612B3" w:rsidRDefault="00B612B3" w:rsidP="00EB0E27">
            <w:pPr>
              <w:adjustRightInd w:val="0"/>
              <w:spacing w:before="67" w:after="67"/>
              <w:jc w:val="center"/>
              <w:rPr>
                <w:rFonts w:ascii="Arial" w:hAnsi="Arial" w:cs="Arial"/>
                <w:color w:val="000000"/>
                <w:sz w:val="18"/>
                <w:szCs w:val="18"/>
              </w:rPr>
            </w:pPr>
          </w:p>
        </w:tc>
        <w:tc>
          <w:tcPr>
            <w:tcW w:w="907" w:type="dxa"/>
            <w:tcBorders>
              <w:top w:val="nil"/>
              <w:left w:val="nil"/>
              <w:bottom w:val="nil"/>
              <w:right w:val="nil"/>
            </w:tcBorders>
            <w:shd w:val="clear" w:color="auto" w:fill="FFFFFF"/>
            <w:tcMar>
              <w:left w:w="67" w:type="dxa"/>
              <w:right w:w="67" w:type="dxa"/>
            </w:tcMar>
          </w:tcPr>
          <w:p w:rsidR="00B612B3" w:rsidRDefault="00EB3D53" w:rsidP="00EB0E27">
            <w:pPr>
              <w:adjustRightInd w:val="0"/>
              <w:spacing w:before="67" w:after="67"/>
              <w:jc w:val="center"/>
              <w:rPr>
                <w:rFonts w:ascii="Arial" w:hAnsi="Arial" w:cs="Arial"/>
                <w:color w:val="000000"/>
                <w:sz w:val="18"/>
                <w:szCs w:val="18"/>
              </w:rPr>
            </w:pPr>
            <w:r>
              <w:rPr>
                <w:rFonts w:ascii="Arial" w:hAnsi="Arial" w:cs="Arial"/>
                <w:color w:val="000000"/>
                <w:sz w:val="18"/>
                <w:szCs w:val="18"/>
              </w:rPr>
              <w:t>0.090*</w:t>
            </w:r>
          </w:p>
        </w:tc>
      </w:tr>
      <w:tr w:rsidR="00B612B3" w:rsidTr="00EB0E27">
        <w:trPr>
          <w:cantSplit/>
          <w:jc w:val="center"/>
        </w:trPr>
        <w:tc>
          <w:tcPr>
            <w:tcW w:w="2889" w:type="dxa"/>
            <w:tcBorders>
              <w:top w:val="nil"/>
              <w:left w:val="nil"/>
              <w:bottom w:val="nil"/>
              <w:right w:val="nil"/>
            </w:tcBorders>
            <w:shd w:val="clear" w:color="auto" w:fill="FFFFFF"/>
            <w:tcMar>
              <w:left w:w="67" w:type="dxa"/>
              <w:right w:w="67" w:type="dxa"/>
            </w:tcMar>
          </w:tcPr>
          <w:p w:rsidR="00B612B3" w:rsidRDefault="00B612B3" w:rsidP="00EB0E27">
            <w:pPr>
              <w:adjustRightInd w:val="0"/>
              <w:spacing w:before="67" w:after="67"/>
              <w:rPr>
                <w:rFonts w:ascii="Arial" w:hAnsi="Arial" w:cs="Arial"/>
                <w:color w:val="000000"/>
                <w:sz w:val="19"/>
                <w:szCs w:val="19"/>
              </w:rPr>
            </w:pPr>
            <w:r>
              <w:rPr>
                <w:rFonts w:ascii="Arial" w:hAnsi="Arial" w:cs="Arial"/>
                <w:color w:val="000000"/>
                <w:sz w:val="19"/>
                <w:szCs w:val="19"/>
              </w:rPr>
              <w:t xml:space="preserve">  Sunday</w:t>
            </w:r>
          </w:p>
        </w:tc>
        <w:tc>
          <w:tcPr>
            <w:tcW w:w="1515" w:type="dxa"/>
            <w:tcBorders>
              <w:top w:val="nil"/>
              <w:left w:val="nil"/>
              <w:bottom w:val="nil"/>
              <w:right w:val="nil"/>
            </w:tcBorders>
            <w:shd w:val="clear" w:color="auto" w:fill="FFFFFF"/>
            <w:tcMar>
              <w:left w:w="67" w:type="dxa"/>
              <w:right w:w="67" w:type="dxa"/>
            </w:tcMar>
          </w:tcPr>
          <w:p w:rsidR="00B612B3" w:rsidRDefault="00B612B3" w:rsidP="00EB0E27">
            <w:pPr>
              <w:adjustRightInd w:val="0"/>
              <w:spacing w:before="67" w:after="67"/>
              <w:jc w:val="center"/>
              <w:rPr>
                <w:rFonts w:ascii="Arial" w:hAnsi="Arial" w:cs="Arial"/>
                <w:color w:val="000000"/>
                <w:sz w:val="18"/>
                <w:szCs w:val="18"/>
              </w:rPr>
            </w:pPr>
            <w:r>
              <w:rPr>
                <w:rFonts w:ascii="Arial" w:hAnsi="Arial" w:cs="Arial"/>
                <w:color w:val="000000"/>
                <w:sz w:val="18"/>
                <w:szCs w:val="18"/>
              </w:rPr>
              <w:t>66/455(14.5%)</w:t>
            </w:r>
          </w:p>
        </w:tc>
        <w:tc>
          <w:tcPr>
            <w:tcW w:w="1515" w:type="dxa"/>
            <w:tcBorders>
              <w:top w:val="nil"/>
              <w:left w:val="nil"/>
              <w:bottom w:val="nil"/>
              <w:right w:val="nil"/>
            </w:tcBorders>
            <w:shd w:val="clear" w:color="auto" w:fill="FFFFFF"/>
            <w:tcMar>
              <w:left w:w="67" w:type="dxa"/>
              <w:right w:w="67" w:type="dxa"/>
            </w:tcMar>
          </w:tcPr>
          <w:p w:rsidR="00B612B3" w:rsidRDefault="00B612B3" w:rsidP="00EB0E27">
            <w:pPr>
              <w:adjustRightInd w:val="0"/>
              <w:spacing w:before="67" w:after="67"/>
              <w:jc w:val="center"/>
              <w:rPr>
                <w:rFonts w:ascii="Arial" w:hAnsi="Arial" w:cs="Arial"/>
                <w:color w:val="000000"/>
                <w:sz w:val="18"/>
                <w:szCs w:val="18"/>
              </w:rPr>
            </w:pPr>
            <w:r>
              <w:rPr>
                <w:rFonts w:ascii="Arial" w:hAnsi="Arial" w:cs="Arial"/>
                <w:color w:val="000000"/>
                <w:sz w:val="18"/>
                <w:szCs w:val="18"/>
              </w:rPr>
              <w:t>30/239(12.6%)</w:t>
            </w:r>
          </w:p>
        </w:tc>
        <w:tc>
          <w:tcPr>
            <w:tcW w:w="1515" w:type="dxa"/>
            <w:tcBorders>
              <w:top w:val="nil"/>
              <w:left w:val="nil"/>
              <w:bottom w:val="nil"/>
              <w:right w:val="nil"/>
            </w:tcBorders>
            <w:shd w:val="clear" w:color="auto" w:fill="FFFFFF"/>
            <w:tcMar>
              <w:left w:w="67" w:type="dxa"/>
              <w:right w:w="67" w:type="dxa"/>
            </w:tcMar>
          </w:tcPr>
          <w:p w:rsidR="00B612B3" w:rsidRDefault="00B612B3" w:rsidP="00EB0E27">
            <w:pPr>
              <w:adjustRightInd w:val="0"/>
              <w:spacing w:before="67" w:after="67"/>
              <w:jc w:val="center"/>
              <w:rPr>
                <w:rFonts w:ascii="Arial" w:hAnsi="Arial" w:cs="Arial"/>
                <w:color w:val="000000"/>
                <w:sz w:val="18"/>
                <w:szCs w:val="18"/>
              </w:rPr>
            </w:pPr>
            <w:r>
              <w:rPr>
                <w:rFonts w:ascii="Arial" w:hAnsi="Arial" w:cs="Arial"/>
                <w:color w:val="000000"/>
                <w:sz w:val="18"/>
                <w:szCs w:val="18"/>
              </w:rPr>
              <w:t>36/216(16.7%)</w:t>
            </w:r>
          </w:p>
        </w:tc>
        <w:tc>
          <w:tcPr>
            <w:tcW w:w="907" w:type="dxa"/>
            <w:tcBorders>
              <w:top w:val="nil"/>
              <w:left w:val="nil"/>
              <w:bottom w:val="nil"/>
              <w:right w:val="nil"/>
            </w:tcBorders>
            <w:shd w:val="clear" w:color="auto" w:fill="FFFFFF"/>
            <w:tcMar>
              <w:left w:w="67" w:type="dxa"/>
              <w:right w:w="67" w:type="dxa"/>
            </w:tcMar>
          </w:tcPr>
          <w:p w:rsidR="00B612B3" w:rsidRDefault="00F87A13"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0</w:t>
            </w:r>
            <w:r w:rsidR="00681CAB">
              <w:rPr>
                <w:rFonts w:ascii="Arial" w:hAnsi="Arial" w:cs="Arial"/>
                <w:color w:val="000000"/>
                <w:sz w:val="18"/>
                <w:szCs w:val="18"/>
              </w:rPr>
              <w:t>.232</w:t>
            </w:r>
          </w:p>
        </w:tc>
      </w:tr>
      <w:tr w:rsidR="00EB3D53" w:rsidTr="00EB0E27">
        <w:trPr>
          <w:cantSplit/>
          <w:jc w:val="center"/>
        </w:trPr>
        <w:tc>
          <w:tcPr>
            <w:tcW w:w="2889" w:type="dxa"/>
            <w:tcBorders>
              <w:top w:val="nil"/>
              <w:left w:val="nil"/>
              <w:bottom w:val="nil"/>
              <w:right w:val="nil"/>
            </w:tcBorders>
            <w:shd w:val="clear" w:color="auto" w:fill="FFFFFF"/>
            <w:tcMar>
              <w:left w:w="67" w:type="dxa"/>
              <w:right w:w="67" w:type="dxa"/>
            </w:tcMar>
          </w:tcPr>
          <w:p w:rsidR="00EB3D53" w:rsidRDefault="00EB3D53"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Monday</w:t>
            </w:r>
          </w:p>
        </w:tc>
        <w:tc>
          <w:tcPr>
            <w:tcW w:w="1515" w:type="dxa"/>
            <w:tcBorders>
              <w:top w:val="nil"/>
              <w:left w:val="nil"/>
              <w:bottom w:val="nil"/>
              <w:right w:val="nil"/>
            </w:tcBorders>
            <w:shd w:val="clear" w:color="auto" w:fill="FFFFFF"/>
            <w:tcMar>
              <w:left w:w="67" w:type="dxa"/>
              <w:right w:w="67" w:type="dxa"/>
            </w:tcMar>
          </w:tcPr>
          <w:p w:rsidR="00EB3D53" w:rsidRDefault="00EB3D53"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77/455(16.9%)</w:t>
            </w:r>
          </w:p>
        </w:tc>
        <w:tc>
          <w:tcPr>
            <w:tcW w:w="1515" w:type="dxa"/>
            <w:tcBorders>
              <w:top w:val="nil"/>
              <w:left w:val="nil"/>
              <w:bottom w:val="nil"/>
              <w:right w:val="nil"/>
            </w:tcBorders>
            <w:shd w:val="clear" w:color="auto" w:fill="FFFFFF"/>
            <w:tcMar>
              <w:left w:w="67" w:type="dxa"/>
              <w:right w:w="67" w:type="dxa"/>
            </w:tcMar>
          </w:tcPr>
          <w:p w:rsidR="00EB3D53" w:rsidRDefault="00EB3D53"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48/239(20.1%)</w:t>
            </w:r>
          </w:p>
        </w:tc>
        <w:tc>
          <w:tcPr>
            <w:tcW w:w="1515" w:type="dxa"/>
            <w:tcBorders>
              <w:top w:val="nil"/>
              <w:left w:val="nil"/>
              <w:bottom w:val="nil"/>
              <w:right w:val="nil"/>
            </w:tcBorders>
            <w:shd w:val="clear" w:color="auto" w:fill="FFFFFF"/>
            <w:tcMar>
              <w:left w:w="67" w:type="dxa"/>
              <w:right w:w="67" w:type="dxa"/>
            </w:tcMar>
          </w:tcPr>
          <w:p w:rsidR="00EB3D53" w:rsidRDefault="00EB3D53"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29/216(13.4%)</w:t>
            </w:r>
          </w:p>
        </w:tc>
        <w:tc>
          <w:tcPr>
            <w:tcW w:w="907" w:type="dxa"/>
            <w:tcBorders>
              <w:top w:val="nil"/>
              <w:left w:val="nil"/>
              <w:bottom w:val="nil"/>
              <w:right w:val="nil"/>
            </w:tcBorders>
            <w:shd w:val="clear" w:color="auto" w:fill="FFFFFF"/>
            <w:tcMar>
              <w:left w:w="67" w:type="dxa"/>
              <w:right w:w="67" w:type="dxa"/>
            </w:tcMar>
          </w:tcPr>
          <w:p w:rsidR="00EB3D53" w:rsidRDefault="00681CAB"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0</w:t>
            </w:r>
            <w:r w:rsidR="00EB3D53">
              <w:rPr>
                <w:rFonts w:ascii="Arial" w:hAnsi="Arial" w:cs="Arial"/>
                <w:color w:val="000000"/>
                <w:sz w:val="18"/>
                <w:szCs w:val="18"/>
              </w:rPr>
              <w:t>.062</w:t>
            </w:r>
            <w:r>
              <w:rPr>
                <w:rFonts w:ascii="Arial" w:hAnsi="Arial" w:cs="Arial"/>
                <w:color w:val="000000"/>
                <w:sz w:val="18"/>
                <w:szCs w:val="18"/>
              </w:rPr>
              <w:t>*</w:t>
            </w:r>
          </w:p>
        </w:tc>
      </w:tr>
      <w:tr w:rsidR="00EB3D53" w:rsidTr="00EB0E27">
        <w:trPr>
          <w:cantSplit/>
          <w:jc w:val="center"/>
        </w:trPr>
        <w:tc>
          <w:tcPr>
            <w:tcW w:w="2889" w:type="dxa"/>
            <w:tcBorders>
              <w:top w:val="nil"/>
              <w:left w:val="nil"/>
              <w:bottom w:val="nil"/>
              <w:right w:val="nil"/>
            </w:tcBorders>
            <w:shd w:val="clear" w:color="auto" w:fill="FFFFFF"/>
            <w:tcMar>
              <w:left w:w="67" w:type="dxa"/>
              <w:right w:w="67" w:type="dxa"/>
            </w:tcMar>
          </w:tcPr>
          <w:p w:rsidR="00EB3D53" w:rsidRDefault="00EB3D53"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Tuesday</w:t>
            </w:r>
          </w:p>
        </w:tc>
        <w:tc>
          <w:tcPr>
            <w:tcW w:w="1515" w:type="dxa"/>
            <w:tcBorders>
              <w:top w:val="nil"/>
              <w:left w:val="nil"/>
              <w:bottom w:val="nil"/>
              <w:right w:val="nil"/>
            </w:tcBorders>
            <w:shd w:val="clear" w:color="auto" w:fill="FFFFFF"/>
            <w:tcMar>
              <w:left w:w="67" w:type="dxa"/>
              <w:right w:w="67" w:type="dxa"/>
            </w:tcMar>
          </w:tcPr>
          <w:p w:rsidR="00EB3D53" w:rsidRDefault="00EB3D53"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65/455(14.3%)</w:t>
            </w:r>
          </w:p>
        </w:tc>
        <w:tc>
          <w:tcPr>
            <w:tcW w:w="1515" w:type="dxa"/>
            <w:tcBorders>
              <w:top w:val="nil"/>
              <w:left w:val="nil"/>
              <w:bottom w:val="nil"/>
              <w:right w:val="nil"/>
            </w:tcBorders>
            <w:shd w:val="clear" w:color="auto" w:fill="FFFFFF"/>
            <w:tcMar>
              <w:left w:w="67" w:type="dxa"/>
              <w:right w:w="67" w:type="dxa"/>
            </w:tcMar>
          </w:tcPr>
          <w:p w:rsidR="00EB3D53" w:rsidRDefault="00EB3D53"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34/239(14.2%)</w:t>
            </w:r>
          </w:p>
        </w:tc>
        <w:tc>
          <w:tcPr>
            <w:tcW w:w="1515" w:type="dxa"/>
            <w:tcBorders>
              <w:top w:val="nil"/>
              <w:left w:val="nil"/>
              <w:bottom w:val="nil"/>
              <w:right w:val="nil"/>
            </w:tcBorders>
            <w:shd w:val="clear" w:color="auto" w:fill="FFFFFF"/>
            <w:tcMar>
              <w:left w:w="67" w:type="dxa"/>
              <w:right w:w="67" w:type="dxa"/>
            </w:tcMar>
          </w:tcPr>
          <w:p w:rsidR="00EB3D53" w:rsidRDefault="00EB3D53"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31/216(14.4%)</w:t>
            </w:r>
          </w:p>
        </w:tc>
        <w:tc>
          <w:tcPr>
            <w:tcW w:w="907" w:type="dxa"/>
            <w:tcBorders>
              <w:top w:val="nil"/>
              <w:left w:val="nil"/>
              <w:bottom w:val="nil"/>
              <w:right w:val="nil"/>
            </w:tcBorders>
            <w:shd w:val="clear" w:color="auto" w:fill="FFFFFF"/>
            <w:tcMar>
              <w:left w:w="67" w:type="dxa"/>
              <w:right w:w="67" w:type="dxa"/>
            </w:tcMar>
          </w:tcPr>
          <w:p w:rsidR="00EB3D53" w:rsidRDefault="00681CAB"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w:t>
            </w:r>
          </w:p>
        </w:tc>
      </w:tr>
      <w:tr w:rsidR="00EB3D53" w:rsidTr="00EB0E27">
        <w:trPr>
          <w:cantSplit/>
          <w:jc w:val="center"/>
        </w:trPr>
        <w:tc>
          <w:tcPr>
            <w:tcW w:w="2889" w:type="dxa"/>
            <w:tcBorders>
              <w:top w:val="nil"/>
              <w:left w:val="nil"/>
              <w:bottom w:val="nil"/>
              <w:right w:val="nil"/>
            </w:tcBorders>
            <w:shd w:val="clear" w:color="auto" w:fill="FFFFFF"/>
            <w:tcMar>
              <w:left w:w="67" w:type="dxa"/>
              <w:right w:w="67" w:type="dxa"/>
            </w:tcMar>
          </w:tcPr>
          <w:p w:rsidR="00EB3D53" w:rsidRDefault="00EB3D53"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Wednesday</w:t>
            </w:r>
          </w:p>
        </w:tc>
        <w:tc>
          <w:tcPr>
            <w:tcW w:w="1515" w:type="dxa"/>
            <w:tcBorders>
              <w:top w:val="nil"/>
              <w:left w:val="nil"/>
              <w:bottom w:val="nil"/>
              <w:right w:val="nil"/>
            </w:tcBorders>
            <w:shd w:val="clear" w:color="auto" w:fill="FFFFFF"/>
            <w:tcMar>
              <w:left w:w="67" w:type="dxa"/>
              <w:right w:w="67" w:type="dxa"/>
            </w:tcMar>
          </w:tcPr>
          <w:p w:rsidR="00EB3D53" w:rsidRDefault="00EB3D53"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73/455(16.0%)</w:t>
            </w:r>
          </w:p>
        </w:tc>
        <w:tc>
          <w:tcPr>
            <w:tcW w:w="1515" w:type="dxa"/>
            <w:tcBorders>
              <w:top w:val="nil"/>
              <w:left w:val="nil"/>
              <w:bottom w:val="nil"/>
              <w:right w:val="nil"/>
            </w:tcBorders>
            <w:shd w:val="clear" w:color="auto" w:fill="FFFFFF"/>
            <w:tcMar>
              <w:left w:w="67" w:type="dxa"/>
              <w:right w:w="67" w:type="dxa"/>
            </w:tcMar>
          </w:tcPr>
          <w:p w:rsidR="00EB3D53" w:rsidRDefault="00EB3D53"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44/239(18.4%)</w:t>
            </w:r>
          </w:p>
        </w:tc>
        <w:tc>
          <w:tcPr>
            <w:tcW w:w="1515" w:type="dxa"/>
            <w:tcBorders>
              <w:top w:val="nil"/>
              <w:left w:val="nil"/>
              <w:bottom w:val="nil"/>
              <w:right w:val="nil"/>
            </w:tcBorders>
            <w:shd w:val="clear" w:color="auto" w:fill="FFFFFF"/>
            <w:tcMar>
              <w:left w:w="67" w:type="dxa"/>
              <w:right w:w="67" w:type="dxa"/>
            </w:tcMar>
          </w:tcPr>
          <w:p w:rsidR="00EB3D53" w:rsidRDefault="00EB3D53"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29/216(13.4%)</w:t>
            </w:r>
          </w:p>
        </w:tc>
        <w:tc>
          <w:tcPr>
            <w:tcW w:w="907" w:type="dxa"/>
            <w:tcBorders>
              <w:top w:val="nil"/>
              <w:left w:val="nil"/>
              <w:bottom w:val="nil"/>
              <w:right w:val="nil"/>
            </w:tcBorders>
            <w:shd w:val="clear" w:color="auto" w:fill="FFFFFF"/>
            <w:tcMar>
              <w:left w:w="67" w:type="dxa"/>
              <w:right w:w="67" w:type="dxa"/>
            </w:tcMar>
          </w:tcPr>
          <w:p w:rsidR="00EB3D53" w:rsidRDefault="00681CAB"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0.161</w:t>
            </w:r>
          </w:p>
        </w:tc>
      </w:tr>
      <w:tr w:rsidR="00EB3D53" w:rsidTr="00EB0E27">
        <w:trPr>
          <w:cantSplit/>
          <w:jc w:val="center"/>
        </w:trPr>
        <w:tc>
          <w:tcPr>
            <w:tcW w:w="2889" w:type="dxa"/>
            <w:tcBorders>
              <w:top w:val="nil"/>
              <w:left w:val="nil"/>
              <w:bottom w:val="nil"/>
              <w:right w:val="nil"/>
            </w:tcBorders>
            <w:shd w:val="clear" w:color="auto" w:fill="FFFFFF"/>
            <w:tcMar>
              <w:left w:w="67" w:type="dxa"/>
              <w:right w:w="67" w:type="dxa"/>
            </w:tcMar>
          </w:tcPr>
          <w:p w:rsidR="00EB3D53" w:rsidRDefault="00EB3D53"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Thursday</w:t>
            </w:r>
          </w:p>
        </w:tc>
        <w:tc>
          <w:tcPr>
            <w:tcW w:w="1515" w:type="dxa"/>
            <w:tcBorders>
              <w:top w:val="nil"/>
              <w:left w:val="nil"/>
              <w:bottom w:val="nil"/>
              <w:right w:val="nil"/>
            </w:tcBorders>
            <w:shd w:val="clear" w:color="auto" w:fill="FFFFFF"/>
            <w:tcMar>
              <w:left w:w="67" w:type="dxa"/>
              <w:right w:w="67" w:type="dxa"/>
            </w:tcMar>
          </w:tcPr>
          <w:p w:rsidR="00EB3D53" w:rsidRDefault="00EB3D53"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52/455(11.4%)</w:t>
            </w:r>
          </w:p>
        </w:tc>
        <w:tc>
          <w:tcPr>
            <w:tcW w:w="1515" w:type="dxa"/>
            <w:tcBorders>
              <w:top w:val="nil"/>
              <w:left w:val="nil"/>
              <w:bottom w:val="nil"/>
              <w:right w:val="nil"/>
            </w:tcBorders>
            <w:shd w:val="clear" w:color="auto" w:fill="FFFFFF"/>
            <w:tcMar>
              <w:left w:w="67" w:type="dxa"/>
              <w:right w:w="67" w:type="dxa"/>
            </w:tcMar>
          </w:tcPr>
          <w:p w:rsidR="00EB3D53" w:rsidRDefault="00EB3D53"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30/239(12.6%)</w:t>
            </w:r>
          </w:p>
        </w:tc>
        <w:tc>
          <w:tcPr>
            <w:tcW w:w="1515" w:type="dxa"/>
            <w:tcBorders>
              <w:top w:val="nil"/>
              <w:left w:val="nil"/>
              <w:bottom w:val="nil"/>
              <w:right w:val="nil"/>
            </w:tcBorders>
            <w:shd w:val="clear" w:color="auto" w:fill="FFFFFF"/>
            <w:tcMar>
              <w:left w:w="67" w:type="dxa"/>
              <w:right w:w="67" w:type="dxa"/>
            </w:tcMar>
          </w:tcPr>
          <w:p w:rsidR="00EB3D53" w:rsidRDefault="00EB3D53"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22/216(10.2%)</w:t>
            </w:r>
          </w:p>
        </w:tc>
        <w:tc>
          <w:tcPr>
            <w:tcW w:w="907" w:type="dxa"/>
            <w:tcBorders>
              <w:top w:val="nil"/>
              <w:left w:val="nil"/>
              <w:bottom w:val="nil"/>
              <w:right w:val="nil"/>
            </w:tcBorders>
            <w:shd w:val="clear" w:color="auto" w:fill="FFFFFF"/>
            <w:tcMar>
              <w:left w:w="67" w:type="dxa"/>
              <w:right w:w="67" w:type="dxa"/>
            </w:tcMar>
          </w:tcPr>
          <w:p w:rsidR="00EB3D53" w:rsidRDefault="00681CAB"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0.463</w:t>
            </w:r>
          </w:p>
        </w:tc>
      </w:tr>
      <w:tr w:rsidR="00EB3D53" w:rsidTr="00EB0E27">
        <w:trPr>
          <w:cantSplit/>
          <w:jc w:val="center"/>
        </w:trPr>
        <w:tc>
          <w:tcPr>
            <w:tcW w:w="2889" w:type="dxa"/>
            <w:tcBorders>
              <w:top w:val="nil"/>
              <w:left w:val="nil"/>
              <w:bottom w:val="nil"/>
              <w:right w:val="nil"/>
            </w:tcBorders>
            <w:shd w:val="clear" w:color="auto" w:fill="FFFFFF"/>
            <w:tcMar>
              <w:left w:w="67" w:type="dxa"/>
              <w:right w:w="67" w:type="dxa"/>
            </w:tcMar>
          </w:tcPr>
          <w:p w:rsidR="00EB3D53" w:rsidRDefault="00EB3D53" w:rsidP="00EB0E27">
            <w:pPr>
              <w:adjustRightInd w:val="0"/>
              <w:spacing w:before="67" w:after="67"/>
              <w:rPr>
                <w:rFonts w:ascii="Arial" w:hAnsi="Arial" w:cs="Arial"/>
                <w:color w:val="000000"/>
                <w:sz w:val="19"/>
                <w:szCs w:val="19"/>
              </w:rPr>
            </w:pPr>
            <w:r>
              <w:rPr>
                <w:rFonts w:ascii="Arial" w:hAnsi="Arial" w:cs="Arial"/>
                <w:color w:val="000000"/>
                <w:sz w:val="19"/>
                <w:szCs w:val="19"/>
              </w:rPr>
              <w:t xml:space="preserve">  Friday</w:t>
            </w:r>
          </w:p>
        </w:tc>
        <w:tc>
          <w:tcPr>
            <w:tcW w:w="1515" w:type="dxa"/>
            <w:tcBorders>
              <w:top w:val="nil"/>
              <w:left w:val="nil"/>
              <w:bottom w:val="nil"/>
              <w:right w:val="nil"/>
            </w:tcBorders>
            <w:shd w:val="clear" w:color="auto" w:fill="FFFFFF"/>
            <w:tcMar>
              <w:left w:w="67" w:type="dxa"/>
              <w:right w:w="67" w:type="dxa"/>
            </w:tcMar>
          </w:tcPr>
          <w:p w:rsidR="00EB3D53" w:rsidRDefault="00EB3D53" w:rsidP="00EB0E27">
            <w:pPr>
              <w:adjustRightInd w:val="0"/>
              <w:spacing w:before="67" w:after="67"/>
              <w:jc w:val="center"/>
              <w:rPr>
                <w:rFonts w:ascii="Arial" w:hAnsi="Arial" w:cs="Arial"/>
                <w:color w:val="000000"/>
                <w:sz w:val="18"/>
                <w:szCs w:val="18"/>
              </w:rPr>
            </w:pPr>
            <w:r>
              <w:rPr>
                <w:rFonts w:ascii="Arial" w:hAnsi="Arial" w:cs="Arial"/>
                <w:color w:val="000000"/>
                <w:sz w:val="18"/>
                <w:szCs w:val="18"/>
              </w:rPr>
              <w:t>61/455(13.4%)</w:t>
            </w:r>
          </w:p>
        </w:tc>
        <w:tc>
          <w:tcPr>
            <w:tcW w:w="1515" w:type="dxa"/>
            <w:tcBorders>
              <w:top w:val="nil"/>
              <w:left w:val="nil"/>
              <w:bottom w:val="nil"/>
              <w:right w:val="nil"/>
            </w:tcBorders>
            <w:shd w:val="clear" w:color="auto" w:fill="FFFFFF"/>
            <w:tcMar>
              <w:left w:w="67" w:type="dxa"/>
              <w:right w:w="67" w:type="dxa"/>
            </w:tcMar>
          </w:tcPr>
          <w:p w:rsidR="00EB3D53" w:rsidRDefault="00EB3D53" w:rsidP="00EB0E27">
            <w:pPr>
              <w:adjustRightInd w:val="0"/>
              <w:spacing w:before="67" w:after="67"/>
              <w:jc w:val="center"/>
              <w:rPr>
                <w:rFonts w:ascii="Arial" w:hAnsi="Arial" w:cs="Arial"/>
                <w:color w:val="000000"/>
                <w:sz w:val="18"/>
                <w:szCs w:val="18"/>
              </w:rPr>
            </w:pPr>
            <w:r>
              <w:rPr>
                <w:rFonts w:ascii="Arial" w:hAnsi="Arial" w:cs="Arial"/>
                <w:color w:val="000000"/>
                <w:sz w:val="18"/>
                <w:szCs w:val="18"/>
              </w:rPr>
              <w:t>28/239(11.7%)</w:t>
            </w:r>
          </w:p>
        </w:tc>
        <w:tc>
          <w:tcPr>
            <w:tcW w:w="1515" w:type="dxa"/>
            <w:tcBorders>
              <w:top w:val="nil"/>
              <w:left w:val="nil"/>
              <w:bottom w:val="nil"/>
              <w:right w:val="nil"/>
            </w:tcBorders>
            <w:shd w:val="clear" w:color="auto" w:fill="FFFFFF"/>
            <w:tcMar>
              <w:left w:w="67" w:type="dxa"/>
              <w:right w:w="67" w:type="dxa"/>
            </w:tcMar>
          </w:tcPr>
          <w:p w:rsidR="00EB3D53" w:rsidRDefault="00EB3D53" w:rsidP="00EB0E27">
            <w:pPr>
              <w:adjustRightInd w:val="0"/>
              <w:spacing w:before="67" w:after="67"/>
              <w:jc w:val="center"/>
              <w:rPr>
                <w:rFonts w:ascii="Arial" w:hAnsi="Arial" w:cs="Arial"/>
                <w:color w:val="000000"/>
                <w:sz w:val="18"/>
                <w:szCs w:val="18"/>
              </w:rPr>
            </w:pPr>
            <w:r>
              <w:rPr>
                <w:rFonts w:ascii="Arial" w:hAnsi="Arial" w:cs="Arial"/>
                <w:color w:val="000000"/>
                <w:sz w:val="18"/>
                <w:szCs w:val="18"/>
              </w:rPr>
              <w:t>33/216(15.3%)</w:t>
            </w:r>
          </w:p>
        </w:tc>
        <w:tc>
          <w:tcPr>
            <w:tcW w:w="907" w:type="dxa"/>
            <w:tcBorders>
              <w:top w:val="nil"/>
              <w:left w:val="nil"/>
              <w:bottom w:val="nil"/>
              <w:right w:val="nil"/>
            </w:tcBorders>
            <w:shd w:val="clear" w:color="auto" w:fill="FFFFFF"/>
            <w:tcMar>
              <w:left w:w="67" w:type="dxa"/>
              <w:right w:w="67" w:type="dxa"/>
            </w:tcMar>
          </w:tcPr>
          <w:p w:rsidR="00EB3D53" w:rsidRDefault="00681CAB"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0.274</w:t>
            </w:r>
          </w:p>
        </w:tc>
      </w:tr>
      <w:tr w:rsidR="00EB3D53" w:rsidTr="00EB3D53">
        <w:trPr>
          <w:cantSplit/>
          <w:jc w:val="center"/>
        </w:trPr>
        <w:tc>
          <w:tcPr>
            <w:tcW w:w="2889" w:type="dxa"/>
            <w:tcBorders>
              <w:top w:val="nil"/>
              <w:left w:val="nil"/>
              <w:bottom w:val="single" w:sz="4" w:space="0" w:color="auto"/>
              <w:right w:val="nil"/>
            </w:tcBorders>
            <w:shd w:val="clear" w:color="auto" w:fill="FFFFFF"/>
            <w:tcMar>
              <w:left w:w="67" w:type="dxa"/>
              <w:right w:w="67" w:type="dxa"/>
            </w:tcMar>
          </w:tcPr>
          <w:p w:rsidR="00EB3D53" w:rsidRDefault="00EB3D53"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Saturday</w:t>
            </w:r>
          </w:p>
        </w:tc>
        <w:tc>
          <w:tcPr>
            <w:tcW w:w="1515" w:type="dxa"/>
            <w:tcBorders>
              <w:top w:val="nil"/>
              <w:left w:val="nil"/>
              <w:bottom w:val="single" w:sz="4" w:space="0" w:color="auto"/>
              <w:right w:val="nil"/>
            </w:tcBorders>
            <w:shd w:val="clear" w:color="auto" w:fill="FFFFFF"/>
            <w:tcMar>
              <w:left w:w="67" w:type="dxa"/>
              <w:right w:w="67" w:type="dxa"/>
            </w:tcMar>
          </w:tcPr>
          <w:p w:rsidR="00EB3D53" w:rsidRDefault="00EB3D53"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61/455(13.4%)</w:t>
            </w:r>
          </w:p>
        </w:tc>
        <w:tc>
          <w:tcPr>
            <w:tcW w:w="1515" w:type="dxa"/>
            <w:tcBorders>
              <w:top w:val="nil"/>
              <w:left w:val="nil"/>
              <w:bottom w:val="single" w:sz="4" w:space="0" w:color="auto"/>
              <w:right w:val="nil"/>
            </w:tcBorders>
            <w:shd w:val="clear" w:color="auto" w:fill="FFFFFF"/>
            <w:tcMar>
              <w:left w:w="67" w:type="dxa"/>
              <w:right w:w="67" w:type="dxa"/>
            </w:tcMar>
          </w:tcPr>
          <w:p w:rsidR="00EB3D53" w:rsidRDefault="00EB3D53"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25/239(10.5%)</w:t>
            </w:r>
          </w:p>
        </w:tc>
        <w:tc>
          <w:tcPr>
            <w:tcW w:w="1515" w:type="dxa"/>
            <w:tcBorders>
              <w:top w:val="nil"/>
              <w:left w:val="nil"/>
              <w:bottom w:val="single" w:sz="4" w:space="0" w:color="auto"/>
              <w:right w:val="nil"/>
            </w:tcBorders>
            <w:shd w:val="clear" w:color="auto" w:fill="FFFFFF"/>
            <w:tcMar>
              <w:left w:w="67" w:type="dxa"/>
              <w:right w:w="67" w:type="dxa"/>
            </w:tcMar>
          </w:tcPr>
          <w:p w:rsidR="00EB3D53" w:rsidRDefault="00EB3D53"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36/216(16.7%)</w:t>
            </w:r>
          </w:p>
        </w:tc>
        <w:tc>
          <w:tcPr>
            <w:tcW w:w="907" w:type="dxa"/>
            <w:tcBorders>
              <w:top w:val="nil"/>
              <w:left w:val="nil"/>
              <w:bottom w:val="single" w:sz="4" w:space="0" w:color="auto"/>
              <w:right w:val="nil"/>
            </w:tcBorders>
            <w:shd w:val="clear" w:color="auto" w:fill="FFFFFF"/>
            <w:tcMar>
              <w:left w:w="67" w:type="dxa"/>
              <w:right w:w="67" w:type="dxa"/>
            </w:tcMar>
          </w:tcPr>
          <w:p w:rsidR="00EB3D53" w:rsidRDefault="00681CAB"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0</w:t>
            </w:r>
            <w:r w:rsidR="00EB3D53">
              <w:rPr>
                <w:rFonts w:ascii="Arial" w:hAnsi="Arial" w:cs="Arial"/>
                <w:color w:val="000000"/>
                <w:sz w:val="18"/>
                <w:szCs w:val="18"/>
              </w:rPr>
              <w:t>.055</w:t>
            </w:r>
            <w:r>
              <w:rPr>
                <w:rFonts w:ascii="Arial" w:hAnsi="Arial" w:cs="Arial"/>
                <w:color w:val="000000"/>
                <w:sz w:val="18"/>
                <w:szCs w:val="18"/>
              </w:rPr>
              <w:t>*</w:t>
            </w:r>
          </w:p>
        </w:tc>
      </w:tr>
    </w:tbl>
    <w:p w:rsidR="00537A41" w:rsidRDefault="00537A41" w:rsidP="006A0F3A">
      <w:pPr>
        <w:pStyle w:val="Default"/>
        <w:rPr>
          <w:sz w:val="23"/>
          <w:szCs w:val="23"/>
        </w:rPr>
      </w:pPr>
    </w:p>
    <w:p w:rsidR="00537A41" w:rsidRDefault="00537A41" w:rsidP="006A0F3A">
      <w:pPr>
        <w:pStyle w:val="Default"/>
        <w:rPr>
          <w:sz w:val="23"/>
          <w:szCs w:val="23"/>
        </w:rPr>
      </w:pPr>
    </w:p>
    <w:p w:rsidR="00C67419" w:rsidRPr="00537A41" w:rsidRDefault="00292BFE" w:rsidP="006A0F3A">
      <w:pPr>
        <w:pStyle w:val="Default"/>
        <w:rPr>
          <w:sz w:val="23"/>
          <w:szCs w:val="23"/>
        </w:rPr>
      </w:pPr>
      <w:proofErr w:type="gramStart"/>
      <w:r>
        <w:rPr>
          <w:sz w:val="23"/>
          <w:szCs w:val="23"/>
        </w:rPr>
        <w:t>Table 2</w:t>
      </w:r>
      <w:r w:rsidR="00C67419" w:rsidRPr="00537A41">
        <w:rPr>
          <w:sz w:val="23"/>
          <w:szCs w:val="23"/>
        </w:rPr>
        <w:t>.</w:t>
      </w:r>
      <w:proofErr w:type="gramEnd"/>
      <w:r w:rsidR="00C67419" w:rsidRPr="00537A41">
        <w:rPr>
          <w:sz w:val="23"/>
          <w:szCs w:val="23"/>
        </w:rPr>
        <w:t xml:space="preserve"> </w:t>
      </w:r>
      <w:r w:rsidR="00EB3D53">
        <w:rPr>
          <w:sz w:val="23"/>
          <w:szCs w:val="23"/>
        </w:rPr>
        <w:t xml:space="preserve">Shows the number of lower extremity fracture cases done on each day of the week both pre and post policy change.  Overall the data trended towards a difference in the distribution of the case load between days of the week (p value 0.090).  </w:t>
      </w:r>
      <w:r w:rsidR="00234D7A">
        <w:rPr>
          <w:sz w:val="23"/>
          <w:szCs w:val="23"/>
        </w:rPr>
        <w:t xml:space="preserve">When comparing individual case load on Monday and Saturday, there was a trend towards a difference between groups with p values of 0.062 and 0.055 respectively.  </w:t>
      </w:r>
    </w:p>
    <w:p w:rsidR="00B82C6C" w:rsidRDefault="00B82C6C"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264A7D" w:rsidRDefault="00264A7D" w:rsidP="006A0F3A">
      <w:pPr>
        <w:pStyle w:val="Default"/>
        <w:rPr>
          <w:sz w:val="23"/>
          <w:szCs w:val="23"/>
        </w:rPr>
      </w:pPr>
    </w:p>
    <w:p w:rsidR="00537A41" w:rsidRPr="00292BFE" w:rsidRDefault="00537A41" w:rsidP="006A0F3A">
      <w:pPr>
        <w:pStyle w:val="Default"/>
        <w:rPr>
          <w:b/>
          <w:sz w:val="23"/>
          <w:szCs w:val="23"/>
        </w:rPr>
      </w:pPr>
      <w:r w:rsidRPr="00292BFE">
        <w:rPr>
          <w:b/>
          <w:sz w:val="23"/>
          <w:szCs w:val="23"/>
        </w:rPr>
        <w:lastRenderedPageBreak/>
        <w:t xml:space="preserve">Table </w:t>
      </w:r>
      <w:r w:rsidR="00292BFE" w:rsidRPr="00292BFE">
        <w:rPr>
          <w:b/>
          <w:sz w:val="23"/>
          <w:szCs w:val="23"/>
        </w:rPr>
        <w:t>3</w:t>
      </w:r>
      <w:r w:rsidRPr="00292BFE">
        <w:rPr>
          <w:b/>
          <w:sz w:val="23"/>
          <w:szCs w:val="23"/>
        </w:rPr>
        <w:t xml:space="preserve"> </w:t>
      </w:r>
    </w:p>
    <w:p w:rsidR="00537A41" w:rsidRDefault="00537A41" w:rsidP="006A0F3A">
      <w:pPr>
        <w:pStyle w:val="Default"/>
        <w:rPr>
          <w:sz w:val="23"/>
          <w:szCs w:val="23"/>
        </w:rPr>
      </w:pPr>
    </w:p>
    <w:p w:rsidR="00A24DC2" w:rsidRDefault="00A24DC2" w:rsidP="00A24DC2">
      <w:pPr>
        <w:adjustRightInd w:val="0"/>
        <w:spacing w:before="10" w:after="10"/>
        <w:jc w:val="center"/>
        <w:rPr>
          <w:rFonts w:ascii="Arial" w:hAnsi="Arial" w:cs="Arial"/>
          <w:b/>
          <w:bCs/>
          <w:i/>
          <w:iCs/>
          <w:color w:val="000000"/>
          <w:sz w:val="23"/>
          <w:szCs w:val="23"/>
        </w:rPr>
      </w:pPr>
      <w:r>
        <w:rPr>
          <w:rFonts w:ascii="Arial" w:hAnsi="Arial" w:cs="Arial"/>
          <w:b/>
          <w:bCs/>
          <w:i/>
          <w:iCs/>
          <w:color w:val="000000"/>
          <w:sz w:val="23"/>
          <w:szCs w:val="23"/>
        </w:rPr>
        <w:t>Length of Stay (day)</w:t>
      </w:r>
    </w:p>
    <w:tbl>
      <w:tblPr>
        <w:tblW w:w="0" w:type="auto"/>
        <w:jc w:val="center"/>
        <w:tblLayout w:type="fixed"/>
        <w:tblCellMar>
          <w:left w:w="0" w:type="dxa"/>
          <w:right w:w="0" w:type="dxa"/>
        </w:tblCellMar>
        <w:tblLook w:val="0000"/>
      </w:tblPr>
      <w:tblGrid>
        <w:gridCol w:w="2889"/>
        <w:gridCol w:w="1505"/>
        <w:gridCol w:w="1505"/>
        <w:gridCol w:w="1505"/>
        <w:gridCol w:w="666"/>
      </w:tblGrid>
      <w:tr w:rsidR="00A24DC2" w:rsidTr="00681CAB">
        <w:trPr>
          <w:cantSplit/>
          <w:tblHeader/>
          <w:jc w:val="center"/>
        </w:trPr>
        <w:tc>
          <w:tcPr>
            <w:tcW w:w="2889" w:type="dxa"/>
            <w:tcBorders>
              <w:top w:val="single" w:sz="4" w:space="0" w:color="000000"/>
              <w:left w:val="nil"/>
              <w:bottom w:val="single" w:sz="2" w:space="0" w:color="000000"/>
              <w:right w:val="nil"/>
            </w:tcBorders>
            <w:shd w:val="clear" w:color="auto" w:fill="FFFFFF"/>
            <w:tcMar>
              <w:left w:w="67" w:type="dxa"/>
              <w:right w:w="67" w:type="dxa"/>
            </w:tcMar>
            <w:vAlign w:val="center"/>
          </w:tcPr>
          <w:bookmarkStart w:id="4" w:name="IDX"/>
          <w:bookmarkEnd w:id="4"/>
          <w:p w:rsidR="00A24DC2" w:rsidRDefault="00FF247A" w:rsidP="00681CAB">
            <w:pPr>
              <w:adjustRightInd w:val="0"/>
              <w:spacing w:before="67" w:after="67"/>
              <w:rPr>
                <w:rFonts w:ascii="Arial" w:hAnsi="Arial" w:cs="Arial"/>
                <w:i/>
                <w:iCs/>
                <w:color w:val="000000"/>
                <w:sz w:val="19"/>
                <w:szCs w:val="19"/>
              </w:rPr>
            </w:pPr>
            <w:r>
              <w:rPr>
                <w:sz w:val="24"/>
                <w:szCs w:val="24"/>
              </w:rPr>
              <w:fldChar w:fldCharType="begin"/>
            </w:r>
            <w:r w:rsidR="00A24DC2">
              <w:rPr>
                <w:sz w:val="24"/>
                <w:szCs w:val="24"/>
              </w:rPr>
              <w:instrText>tc "</w:instrText>
            </w:r>
            <w:r w:rsidR="00A24DC2">
              <w:rPr>
                <w:rFonts w:ascii="Courier New" w:hAnsi="Courier New" w:cs="Courier New"/>
              </w:rPr>
              <w:instrText>The Report Procedure " \f C \l 1</w:instrText>
            </w:r>
            <w:r>
              <w:rPr>
                <w:sz w:val="24"/>
                <w:szCs w:val="24"/>
              </w:rPr>
              <w:fldChar w:fldCharType="end"/>
            </w:r>
            <w:r>
              <w:rPr>
                <w:sz w:val="24"/>
                <w:szCs w:val="24"/>
              </w:rPr>
              <w:fldChar w:fldCharType="begin"/>
            </w:r>
            <w:r w:rsidR="00A24DC2">
              <w:rPr>
                <w:sz w:val="24"/>
                <w:szCs w:val="24"/>
              </w:rPr>
              <w:instrText>tc "</w:instrText>
            </w:r>
            <w:r w:rsidR="00A24DC2">
              <w:rPr>
                <w:rFonts w:ascii="Courier New" w:hAnsi="Courier New" w:cs="Courier New"/>
              </w:rPr>
              <w:instrText>Detailed and/or summarized report " \f C \l 2</w:instrText>
            </w:r>
            <w:r>
              <w:rPr>
                <w:sz w:val="24"/>
                <w:szCs w:val="24"/>
              </w:rPr>
              <w:fldChar w:fldCharType="end"/>
            </w:r>
            <w:r>
              <w:rPr>
                <w:sz w:val="24"/>
                <w:szCs w:val="24"/>
              </w:rPr>
              <w:fldChar w:fldCharType="begin"/>
            </w:r>
            <w:r w:rsidR="00A24DC2">
              <w:rPr>
                <w:sz w:val="24"/>
                <w:szCs w:val="24"/>
              </w:rPr>
              <w:instrText>tc "</w:instrText>
            </w:r>
            <w:r w:rsidR="00A24DC2">
              <w:rPr>
                <w:rFonts w:ascii="Courier New" w:hAnsi="Courier New" w:cs="Courier New"/>
              </w:rPr>
              <w:instrText>Table 1 " \f C \l 03</w:instrText>
            </w:r>
            <w:r>
              <w:rPr>
                <w:sz w:val="24"/>
                <w:szCs w:val="24"/>
              </w:rPr>
              <w:fldChar w:fldCharType="end"/>
            </w:r>
            <w:r w:rsidR="00A24DC2">
              <w:rPr>
                <w:rFonts w:ascii="Arial" w:hAnsi="Arial" w:cs="Arial"/>
                <w:i/>
                <w:iCs/>
                <w:color w:val="000000"/>
                <w:sz w:val="19"/>
                <w:szCs w:val="19"/>
              </w:rPr>
              <w:t>Characteristic</w:t>
            </w:r>
          </w:p>
        </w:tc>
        <w:tc>
          <w:tcPr>
            <w:tcW w:w="1505" w:type="dxa"/>
            <w:tcBorders>
              <w:top w:val="single" w:sz="4" w:space="0" w:color="000000"/>
              <w:left w:val="nil"/>
              <w:bottom w:val="single" w:sz="2" w:space="0" w:color="000000"/>
              <w:right w:val="nil"/>
            </w:tcBorders>
            <w:shd w:val="clear" w:color="auto" w:fill="FFFFFF"/>
            <w:tcMar>
              <w:left w:w="67" w:type="dxa"/>
              <w:right w:w="67" w:type="dxa"/>
            </w:tcMar>
            <w:vAlign w:val="bottom"/>
          </w:tcPr>
          <w:p w:rsidR="00A24DC2" w:rsidRDefault="00A24DC2" w:rsidP="00681CAB">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Overall</w:t>
            </w:r>
          </w:p>
        </w:tc>
        <w:tc>
          <w:tcPr>
            <w:tcW w:w="1505" w:type="dxa"/>
            <w:tcBorders>
              <w:top w:val="single" w:sz="4" w:space="0" w:color="000000"/>
              <w:left w:val="nil"/>
              <w:bottom w:val="single" w:sz="2" w:space="0" w:color="000000"/>
              <w:right w:val="nil"/>
            </w:tcBorders>
            <w:shd w:val="clear" w:color="auto" w:fill="FFFFFF"/>
            <w:tcMar>
              <w:left w:w="67" w:type="dxa"/>
              <w:right w:w="67" w:type="dxa"/>
            </w:tcMar>
            <w:vAlign w:val="bottom"/>
          </w:tcPr>
          <w:p w:rsidR="00A24DC2" w:rsidRDefault="00A24DC2" w:rsidP="00681CAB">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Pre</w:t>
            </w:r>
          </w:p>
        </w:tc>
        <w:tc>
          <w:tcPr>
            <w:tcW w:w="1505" w:type="dxa"/>
            <w:tcBorders>
              <w:top w:val="single" w:sz="4" w:space="0" w:color="000000"/>
              <w:left w:val="nil"/>
              <w:bottom w:val="single" w:sz="2" w:space="0" w:color="000000"/>
              <w:right w:val="nil"/>
            </w:tcBorders>
            <w:shd w:val="clear" w:color="auto" w:fill="FFFFFF"/>
            <w:tcMar>
              <w:left w:w="67" w:type="dxa"/>
              <w:right w:w="67" w:type="dxa"/>
            </w:tcMar>
            <w:vAlign w:val="bottom"/>
          </w:tcPr>
          <w:p w:rsidR="00A24DC2" w:rsidRDefault="00A24DC2" w:rsidP="00681CAB">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Post</w:t>
            </w:r>
          </w:p>
        </w:tc>
        <w:tc>
          <w:tcPr>
            <w:tcW w:w="666" w:type="dxa"/>
            <w:tcBorders>
              <w:top w:val="single" w:sz="4" w:space="0" w:color="000000"/>
              <w:left w:val="nil"/>
              <w:bottom w:val="single" w:sz="2" w:space="0" w:color="000000"/>
              <w:right w:val="nil"/>
            </w:tcBorders>
            <w:shd w:val="clear" w:color="auto" w:fill="FFFFFF"/>
            <w:tcMar>
              <w:left w:w="67" w:type="dxa"/>
              <w:right w:w="67" w:type="dxa"/>
            </w:tcMar>
            <w:vAlign w:val="bottom"/>
          </w:tcPr>
          <w:p w:rsidR="00A24DC2" w:rsidRDefault="00A24DC2" w:rsidP="00681CAB">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p value</w:t>
            </w:r>
          </w:p>
        </w:tc>
      </w:tr>
      <w:tr w:rsidR="00A24DC2" w:rsidTr="00681CAB">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DF0E7F">
            <w:pPr>
              <w:adjustRightInd w:val="0"/>
              <w:spacing w:before="67" w:after="67"/>
              <w:rPr>
                <w:rFonts w:ascii="Arial" w:hAnsi="Arial" w:cs="Arial"/>
                <w:b/>
                <w:bCs/>
                <w:color w:val="000000"/>
                <w:sz w:val="19"/>
                <w:szCs w:val="19"/>
              </w:rPr>
            </w:pPr>
            <w:r>
              <w:rPr>
                <w:rFonts w:ascii="Arial" w:hAnsi="Arial" w:cs="Arial"/>
                <w:b/>
                <w:bCs/>
                <w:color w:val="000000"/>
                <w:sz w:val="19"/>
                <w:szCs w:val="19"/>
              </w:rPr>
              <w:t xml:space="preserve">Any </w:t>
            </w:r>
            <w:r w:rsidR="00DF0E7F">
              <w:rPr>
                <w:rFonts w:ascii="Arial" w:hAnsi="Arial" w:cs="Arial"/>
                <w:b/>
                <w:bCs/>
                <w:color w:val="000000"/>
                <w:sz w:val="19"/>
                <w:szCs w:val="19"/>
              </w:rPr>
              <w:t>day of the week</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p>
        </w:tc>
      </w:tr>
      <w:tr w:rsidR="00A24DC2" w:rsidTr="00681CAB">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Mean ± SD (N)</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12.7 ± 18.4(455)</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14.0 ± 20.9(239)</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11.3 ± 15.0(216)</w:t>
            </w: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r>
              <w:rPr>
                <w:rFonts w:ascii="Arial" w:hAnsi="Arial" w:cs="Arial"/>
                <w:color w:val="000000"/>
                <w:sz w:val="17"/>
                <w:szCs w:val="17"/>
              </w:rPr>
              <w:t>0.018*</w:t>
            </w:r>
          </w:p>
        </w:tc>
      </w:tr>
      <w:tr w:rsidR="00A24DC2" w:rsidTr="00681CAB">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b/>
                <w:bCs/>
                <w:color w:val="000000"/>
                <w:sz w:val="19"/>
                <w:szCs w:val="19"/>
              </w:rPr>
            </w:pPr>
            <w:r>
              <w:rPr>
                <w:rFonts w:ascii="Arial" w:hAnsi="Arial" w:cs="Arial"/>
                <w:b/>
                <w:bCs/>
                <w:color w:val="000000"/>
                <w:sz w:val="19"/>
                <w:szCs w:val="19"/>
              </w:rPr>
              <w:t>Monday</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p>
        </w:tc>
      </w:tr>
      <w:tr w:rsidR="00A24DC2" w:rsidTr="00681CAB">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Mean ± SD (N)</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17.0 ± 29.5(77)</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20.5 ± 34.1(48)</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11.3 ± 18.8(29)</w:t>
            </w: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r>
              <w:rPr>
                <w:rFonts w:ascii="Arial" w:hAnsi="Arial" w:cs="Arial"/>
                <w:color w:val="000000"/>
                <w:sz w:val="17"/>
                <w:szCs w:val="17"/>
              </w:rPr>
              <w:t>0.011*</w:t>
            </w:r>
          </w:p>
        </w:tc>
      </w:tr>
      <w:tr w:rsidR="00A24DC2" w:rsidTr="00681CAB">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b/>
                <w:bCs/>
                <w:color w:val="000000"/>
                <w:sz w:val="19"/>
                <w:szCs w:val="19"/>
              </w:rPr>
            </w:pPr>
            <w:r>
              <w:rPr>
                <w:rFonts w:ascii="Arial" w:hAnsi="Arial" w:cs="Arial"/>
                <w:b/>
                <w:bCs/>
                <w:color w:val="000000"/>
                <w:sz w:val="19"/>
                <w:szCs w:val="19"/>
              </w:rPr>
              <w:t>Tuesday</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p>
        </w:tc>
      </w:tr>
      <w:tr w:rsidR="00A24DC2" w:rsidTr="00681CAB">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Mean ± SD (N)</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12.1 ± 14.7(65)</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11.5 ± 15.7(34)</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12.7 ± 13.7(31)</w:t>
            </w: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r>
              <w:rPr>
                <w:rFonts w:ascii="Arial" w:hAnsi="Arial" w:cs="Arial"/>
                <w:color w:val="000000"/>
                <w:sz w:val="17"/>
                <w:szCs w:val="17"/>
              </w:rPr>
              <w:t>0.46</w:t>
            </w:r>
          </w:p>
        </w:tc>
      </w:tr>
      <w:tr w:rsidR="00A24DC2" w:rsidTr="00681CAB">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b/>
                <w:bCs/>
                <w:color w:val="000000"/>
                <w:sz w:val="19"/>
                <w:szCs w:val="19"/>
              </w:rPr>
            </w:pPr>
            <w:r>
              <w:rPr>
                <w:rFonts w:ascii="Arial" w:hAnsi="Arial" w:cs="Arial"/>
                <w:b/>
                <w:bCs/>
                <w:color w:val="000000"/>
                <w:sz w:val="19"/>
                <w:szCs w:val="19"/>
              </w:rPr>
              <w:t>Wednesday</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p>
        </w:tc>
      </w:tr>
      <w:tr w:rsidR="00A24DC2" w:rsidTr="00681CAB">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Mean ± SD (N)</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11.9 ± 13.8(73)</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13.7 ± 15.8(44)</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9.2 ± 9.5(29)</w:t>
            </w: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r>
              <w:rPr>
                <w:rFonts w:ascii="Arial" w:hAnsi="Arial" w:cs="Arial"/>
                <w:color w:val="000000"/>
                <w:sz w:val="17"/>
                <w:szCs w:val="17"/>
              </w:rPr>
              <w:t>0.088*</w:t>
            </w:r>
          </w:p>
        </w:tc>
      </w:tr>
      <w:tr w:rsidR="00A24DC2" w:rsidTr="00681CAB">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b/>
                <w:bCs/>
                <w:color w:val="000000"/>
                <w:sz w:val="19"/>
                <w:szCs w:val="19"/>
              </w:rPr>
            </w:pPr>
            <w:r>
              <w:rPr>
                <w:rFonts w:ascii="Arial" w:hAnsi="Arial" w:cs="Arial"/>
                <w:b/>
                <w:bCs/>
                <w:color w:val="000000"/>
                <w:sz w:val="19"/>
                <w:szCs w:val="19"/>
              </w:rPr>
              <w:t>Thursday</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p>
        </w:tc>
      </w:tr>
      <w:tr w:rsidR="00A24DC2" w:rsidTr="00681CAB">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Mean ± SD (N)</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9.9 ± 12.3(52)</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7.5 ± 4.7(30)</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13.1 ± 17.9(22)</w:t>
            </w: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r>
              <w:rPr>
                <w:rFonts w:ascii="Arial" w:hAnsi="Arial" w:cs="Arial"/>
                <w:color w:val="000000"/>
                <w:sz w:val="17"/>
                <w:szCs w:val="17"/>
              </w:rPr>
              <w:t>0.92</w:t>
            </w:r>
          </w:p>
        </w:tc>
      </w:tr>
      <w:tr w:rsidR="00A24DC2" w:rsidTr="00681CAB">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b/>
                <w:bCs/>
                <w:color w:val="000000"/>
                <w:sz w:val="19"/>
                <w:szCs w:val="19"/>
              </w:rPr>
            </w:pPr>
            <w:r>
              <w:rPr>
                <w:rFonts w:ascii="Arial" w:hAnsi="Arial" w:cs="Arial"/>
                <w:b/>
                <w:bCs/>
                <w:color w:val="000000"/>
                <w:sz w:val="19"/>
                <w:szCs w:val="19"/>
              </w:rPr>
              <w:t>Friday</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p>
        </w:tc>
      </w:tr>
      <w:tr w:rsidR="00A24DC2" w:rsidTr="00681CAB">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Mean ± SD (N)</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10.6 ± 12.9(61)</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11.4 ± 12.4(28)</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10.0 ± 13.5(33)</w:t>
            </w: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r>
              <w:rPr>
                <w:rFonts w:ascii="Arial" w:hAnsi="Arial" w:cs="Arial"/>
                <w:color w:val="000000"/>
                <w:sz w:val="17"/>
                <w:szCs w:val="17"/>
              </w:rPr>
              <w:t>0.21</w:t>
            </w:r>
          </w:p>
        </w:tc>
      </w:tr>
      <w:tr w:rsidR="00A24DC2" w:rsidTr="00681CAB">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b/>
                <w:bCs/>
                <w:color w:val="000000"/>
                <w:sz w:val="19"/>
                <w:szCs w:val="19"/>
              </w:rPr>
            </w:pPr>
            <w:r>
              <w:rPr>
                <w:rFonts w:ascii="Arial" w:hAnsi="Arial" w:cs="Arial"/>
                <w:b/>
                <w:bCs/>
                <w:color w:val="000000"/>
                <w:sz w:val="19"/>
                <w:szCs w:val="19"/>
              </w:rPr>
              <w:t>Saturday</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p>
        </w:tc>
      </w:tr>
      <w:tr w:rsidR="00A24DC2" w:rsidTr="00681CAB">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Mean ± SD (N)</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11.2 ± 16.2(61)</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11.4 ± 13.5(25)</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11.1 ± 18.0(36)</w:t>
            </w: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r>
              <w:rPr>
                <w:rFonts w:ascii="Arial" w:hAnsi="Arial" w:cs="Arial"/>
                <w:color w:val="000000"/>
                <w:sz w:val="17"/>
                <w:szCs w:val="17"/>
              </w:rPr>
              <w:t>0.84</w:t>
            </w:r>
          </w:p>
        </w:tc>
      </w:tr>
      <w:tr w:rsidR="00A24DC2" w:rsidTr="00681CAB">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b/>
                <w:bCs/>
                <w:color w:val="000000"/>
                <w:sz w:val="19"/>
                <w:szCs w:val="19"/>
              </w:rPr>
            </w:pPr>
            <w:r>
              <w:rPr>
                <w:rFonts w:ascii="Arial" w:hAnsi="Arial" w:cs="Arial"/>
                <w:b/>
                <w:bCs/>
                <w:color w:val="000000"/>
                <w:sz w:val="19"/>
                <w:szCs w:val="19"/>
              </w:rPr>
              <w:t>Sunday</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p>
        </w:tc>
      </w:tr>
      <w:tr w:rsidR="00A24DC2" w:rsidTr="00537A41">
        <w:trPr>
          <w:cantSplit/>
          <w:jc w:val="center"/>
        </w:trPr>
        <w:tc>
          <w:tcPr>
            <w:tcW w:w="2889" w:type="dxa"/>
            <w:tcBorders>
              <w:top w:val="nil"/>
              <w:left w:val="nil"/>
              <w:bottom w:val="single" w:sz="4" w:space="0" w:color="auto"/>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Mean ± SD (N)</w:t>
            </w:r>
          </w:p>
        </w:tc>
        <w:tc>
          <w:tcPr>
            <w:tcW w:w="1505" w:type="dxa"/>
            <w:tcBorders>
              <w:top w:val="nil"/>
              <w:left w:val="nil"/>
              <w:bottom w:val="single" w:sz="4" w:space="0" w:color="auto"/>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14.8 ± 19.0(66)</w:t>
            </w:r>
          </w:p>
        </w:tc>
        <w:tc>
          <w:tcPr>
            <w:tcW w:w="1505" w:type="dxa"/>
            <w:tcBorders>
              <w:top w:val="nil"/>
              <w:left w:val="nil"/>
              <w:bottom w:val="single" w:sz="4" w:space="0" w:color="auto"/>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17.9 ± 24.1(30)</w:t>
            </w:r>
          </w:p>
        </w:tc>
        <w:tc>
          <w:tcPr>
            <w:tcW w:w="1505" w:type="dxa"/>
            <w:tcBorders>
              <w:top w:val="nil"/>
              <w:left w:val="nil"/>
              <w:bottom w:val="single" w:sz="4" w:space="0" w:color="auto"/>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12.2 ± 13.1(36)</w:t>
            </w:r>
          </w:p>
        </w:tc>
        <w:tc>
          <w:tcPr>
            <w:tcW w:w="666" w:type="dxa"/>
            <w:tcBorders>
              <w:top w:val="nil"/>
              <w:left w:val="nil"/>
              <w:bottom w:val="single" w:sz="4" w:space="0" w:color="auto"/>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r>
              <w:rPr>
                <w:rFonts w:ascii="Arial" w:hAnsi="Arial" w:cs="Arial"/>
                <w:color w:val="000000"/>
                <w:sz w:val="17"/>
                <w:szCs w:val="17"/>
              </w:rPr>
              <w:t>0.26</w:t>
            </w:r>
          </w:p>
        </w:tc>
      </w:tr>
    </w:tbl>
    <w:p w:rsidR="00A24DC2" w:rsidRDefault="00A24DC2" w:rsidP="006A0F3A">
      <w:pPr>
        <w:pStyle w:val="Default"/>
        <w:rPr>
          <w:sz w:val="23"/>
          <w:szCs w:val="23"/>
        </w:rPr>
      </w:pPr>
    </w:p>
    <w:p w:rsidR="00A24DC2" w:rsidRDefault="00A24DC2" w:rsidP="006A0F3A">
      <w:pPr>
        <w:pStyle w:val="Default"/>
        <w:rPr>
          <w:sz w:val="23"/>
          <w:szCs w:val="23"/>
        </w:rPr>
      </w:pPr>
    </w:p>
    <w:p w:rsidR="00537A41" w:rsidRDefault="00292BFE" w:rsidP="006A0F3A">
      <w:pPr>
        <w:pStyle w:val="Default"/>
        <w:rPr>
          <w:sz w:val="23"/>
          <w:szCs w:val="23"/>
        </w:rPr>
      </w:pPr>
      <w:proofErr w:type="gramStart"/>
      <w:r>
        <w:rPr>
          <w:sz w:val="23"/>
          <w:szCs w:val="23"/>
        </w:rPr>
        <w:t>Table 3.</w:t>
      </w:r>
      <w:proofErr w:type="gramEnd"/>
      <w:r>
        <w:rPr>
          <w:sz w:val="23"/>
          <w:szCs w:val="23"/>
        </w:rPr>
        <w:t xml:space="preserve">  </w:t>
      </w:r>
      <w:r w:rsidR="00DF0E7F">
        <w:rPr>
          <w:sz w:val="23"/>
          <w:szCs w:val="23"/>
        </w:rPr>
        <w:t xml:space="preserve">There was a significant difference in the overall length of stay between the pre and post policy groups (p value 0.018) with a reduced mean LOS from 14.0 days to 11.3 days.  </w:t>
      </w:r>
      <w:r w:rsidR="00102ED9">
        <w:rPr>
          <w:sz w:val="23"/>
          <w:szCs w:val="23"/>
        </w:rPr>
        <w:t xml:space="preserve">This reduced length of stay was most prominent in patients admitted on Monday or Wednesday (p values 0.011 and 0.088 respectively).  </w:t>
      </w:r>
    </w:p>
    <w:p w:rsidR="00FF41B0" w:rsidRDefault="00FF41B0" w:rsidP="006A0F3A">
      <w:pPr>
        <w:pStyle w:val="Default"/>
        <w:rPr>
          <w:sz w:val="23"/>
          <w:szCs w:val="23"/>
        </w:rPr>
      </w:pPr>
    </w:p>
    <w:p w:rsidR="00537A41" w:rsidRDefault="00537A41" w:rsidP="006A0F3A">
      <w:pPr>
        <w:pStyle w:val="Default"/>
        <w:rPr>
          <w:sz w:val="23"/>
          <w:szCs w:val="23"/>
        </w:rPr>
      </w:pPr>
    </w:p>
    <w:p w:rsidR="00537A41" w:rsidRDefault="00537A41" w:rsidP="006A0F3A">
      <w:pPr>
        <w:pStyle w:val="Default"/>
        <w:rPr>
          <w:sz w:val="23"/>
          <w:szCs w:val="23"/>
        </w:rPr>
      </w:pPr>
    </w:p>
    <w:p w:rsidR="00537A41" w:rsidRDefault="00537A41" w:rsidP="006A0F3A">
      <w:pPr>
        <w:pStyle w:val="Default"/>
        <w:rPr>
          <w:sz w:val="23"/>
          <w:szCs w:val="23"/>
        </w:rPr>
      </w:pPr>
    </w:p>
    <w:p w:rsidR="00537A41" w:rsidRDefault="00537A41" w:rsidP="006A0F3A">
      <w:pPr>
        <w:pStyle w:val="Default"/>
        <w:rPr>
          <w:sz w:val="23"/>
          <w:szCs w:val="23"/>
        </w:rPr>
      </w:pPr>
    </w:p>
    <w:p w:rsidR="00537A41" w:rsidRDefault="00537A41" w:rsidP="006A0F3A">
      <w:pPr>
        <w:pStyle w:val="Default"/>
        <w:rPr>
          <w:sz w:val="23"/>
          <w:szCs w:val="23"/>
        </w:rPr>
      </w:pPr>
    </w:p>
    <w:p w:rsidR="00537A41" w:rsidRDefault="00537A41" w:rsidP="006A0F3A">
      <w:pPr>
        <w:pStyle w:val="Default"/>
        <w:rPr>
          <w:sz w:val="23"/>
          <w:szCs w:val="23"/>
        </w:rPr>
      </w:pPr>
    </w:p>
    <w:p w:rsidR="00537A41" w:rsidRDefault="00537A41" w:rsidP="006A0F3A">
      <w:pPr>
        <w:pStyle w:val="Default"/>
        <w:rPr>
          <w:sz w:val="23"/>
          <w:szCs w:val="23"/>
        </w:rPr>
      </w:pPr>
    </w:p>
    <w:p w:rsidR="00537A41" w:rsidRDefault="00537A41" w:rsidP="006A0F3A">
      <w:pPr>
        <w:pStyle w:val="Default"/>
        <w:rPr>
          <w:sz w:val="23"/>
          <w:szCs w:val="23"/>
        </w:rPr>
      </w:pPr>
    </w:p>
    <w:p w:rsidR="00537A41" w:rsidRDefault="00537A41" w:rsidP="006A0F3A">
      <w:pPr>
        <w:pStyle w:val="Default"/>
        <w:rPr>
          <w:sz w:val="23"/>
          <w:szCs w:val="23"/>
        </w:rPr>
      </w:pPr>
    </w:p>
    <w:p w:rsidR="00537A41" w:rsidRDefault="00537A41" w:rsidP="006A0F3A">
      <w:pPr>
        <w:pStyle w:val="Default"/>
        <w:rPr>
          <w:sz w:val="23"/>
          <w:szCs w:val="23"/>
        </w:rPr>
      </w:pPr>
    </w:p>
    <w:p w:rsidR="00537A41" w:rsidRDefault="00537A41" w:rsidP="006A0F3A">
      <w:pPr>
        <w:pStyle w:val="Default"/>
        <w:rPr>
          <w:sz w:val="23"/>
          <w:szCs w:val="23"/>
        </w:rPr>
      </w:pPr>
    </w:p>
    <w:p w:rsidR="00537A41" w:rsidRDefault="00537A41" w:rsidP="006A0F3A">
      <w:pPr>
        <w:pStyle w:val="Default"/>
        <w:rPr>
          <w:sz w:val="23"/>
          <w:szCs w:val="23"/>
        </w:rPr>
      </w:pPr>
    </w:p>
    <w:p w:rsidR="00537A41" w:rsidRPr="00292BFE" w:rsidRDefault="00537A41" w:rsidP="006A0F3A">
      <w:pPr>
        <w:pStyle w:val="Default"/>
        <w:rPr>
          <w:b/>
          <w:sz w:val="23"/>
          <w:szCs w:val="23"/>
        </w:rPr>
      </w:pPr>
      <w:r w:rsidRPr="00292BFE">
        <w:rPr>
          <w:b/>
          <w:sz w:val="23"/>
          <w:szCs w:val="23"/>
        </w:rPr>
        <w:lastRenderedPageBreak/>
        <w:t>Table</w:t>
      </w:r>
      <w:r w:rsidR="00292BFE" w:rsidRPr="00292BFE">
        <w:rPr>
          <w:b/>
          <w:sz w:val="23"/>
          <w:szCs w:val="23"/>
        </w:rPr>
        <w:t xml:space="preserve"> 4</w:t>
      </w:r>
      <w:r w:rsidRPr="00292BFE">
        <w:rPr>
          <w:b/>
          <w:sz w:val="23"/>
          <w:szCs w:val="23"/>
        </w:rPr>
        <w:t xml:space="preserve">  </w:t>
      </w:r>
    </w:p>
    <w:p w:rsidR="00537A41" w:rsidRDefault="00537A41" w:rsidP="006A0F3A">
      <w:pPr>
        <w:pStyle w:val="Default"/>
        <w:rPr>
          <w:sz w:val="23"/>
          <w:szCs w:val="23"/>
        </w:rPr>
      </w:pPr>
    </w:p>
    <w:p w:rsidR="00A24DC2" w:rsidRDefault="00A24DC2" w:rsidP="00A24DC2">
      <w:pPr>
        <w:adjustRightInd w:val="0"/>
        <w:spacing w:before="10" w:after="10"/>
        <w:jc w:val="center"/>
        <w:rPr>
          <w:rFonts w:ascii="Arial" w:hAnsi="Arial" w:cs="Arial"/>
          <w:b/>
          <w:bCs/>
          <w:i/>
          <w:iCs/>
          <w:color w:val="000000"/>
          <w:sz w:val="23"/>
          <w:szCs w:val="23"/>
        </w:rPr>
      </w:pPr>
      <w:r>
        <w:rPr>
          <w:rFonts w:ascii="Arial" w:hAnsi="Arial" w:cs="Arial"/>
          <w:b/>
          <w:bCs/>
          <w:i/>
          <w:iCs/>
          <w:color w:val="000000"/>
          <w:sz w:val="23"/>
          <w:szCs w:val="23"/>
        </w:rPr>
        <w:t>Waiting Time</w:t>
      </w:r>
      <w:r w:rsidR="00FF41B0">
        <w:rPr>
          <w:rFonts w:ascii="Arial" w:hAnsi="Arial" w:cs="Arial"/>
          <w:b/>
          <w:bCs/>
          <w:i/>
          <w:iCs/>
          <w:color w:val="000000"/>
          <w:sz w:val="23"/>
          <w:szCs w:val="23"/>
        </w:rPr>
        <w:t xml:space="preserve"> to Surgery</w:t>
      </w:r>
      <w:r>
        <w:rPr>
          <w:rFonts w:ascii="Arial" w:hAnsi="Arial" w:cs="Arial"/>
          <w:b/>
          <w:bCs/>
          <w:i/>
          <w:iCs/>
          <w:color w:val="000000"/>
          <w:sz w:val="23"/>
          <w:szCs w:val="23"/>
        </w:rPr>
        <w:t xml:space="preserve"> (hrs)</w:t>
      </w:r>
    </w:p>
    <w:tbl>
      <w:tblPr>
        <w:tblW w:w="0" w:type="auto"/>
        <w:jc w:val="center"/>
        <w:tblLayout w:type="fixed"/>
        <w:tblCellMar>
          <w:left w:w="0" w:type="dxa"/>
          <w:right w:w="0" w:type="dxa"/>
        </w:tblCellMar>
        <w:tblLook w:val="0000"/>
      </w:tblPr>
      <w:tblGrid>
        <w:gridCol w:w="2889"/>
        <w:gridCol w:w="1505"/>
        <w:gridCol w:w="1505"/>
        <w:gridCol w:w="1505"/>
        <w:gridCol w:w="666"/>
      </w:tblGrid>
      <w:tr w:rsidR="00A24DC2" w:rsidTr="00681CAB">
        <w:trPr>
          <w:cantSplit/>
          <w:tblHeader/>
          <w:jc w:val="center"/>
        </w:trPr>
        <w:tc>
          <w:tcPr>
            <w:tcW w:w="2889" w:type="dxa"/>
            <w:tcBorders>
              <w:top w:val="single" w:sz="4" w:space="0" w:color="000000"/>
              <w:left w:val="nil"/>
              <w:bottom w:val="single" w:sz="2" w:space="0" w:color="000000"/>
              <w:right w:val="nil"/>
            </w:tcBorders>
            <w:shd w:val="clear" w:color="auto" w:fill="FFFFFF"/>
            <w:tcMar>
              <w:left w:w="67" w:type="dxa"/>
              <w:right w:w="67" w:type="dxa"/>
            </w:tcMar>
            <w:vAlign w:val="center"/>
          </w:tcPr>
          <w:p w:rsidR="00A24DC2" w:rsidRDefault="00FF247A" w:rsidP="00681CAB">
            <w:pPr>
              <w:adjustRightInd w:val="0"/>
              <w:spacing w:before="67" w:after="67"/>
              <w:rPr>
                <w:rFonts w:ascii="Arial" w:hAnsi="Arial" w:cs="Arial"/>
                <w:i/>
                <w:iCs/>
                <w:color w:val="000000"/>
                <w:sz w:val="19"/>
                <w:szCs w:val="19"/>
              </w:rPr>
            </w:pPr>
            <w:r>
              <w:rPr>
                <w:sz w:val="24"/>
                <w:szCs w:val="24"/>
              </w:rPr>
              <w:fldChar w:fldCharType="begin"/>
            </w:r>
            <w:r w:rsidR="00A24DC2">
              <w:rPr>
                <w:sz w:val="24"/>
                <w:szCs w:val="24"/>
              </w:rPr>
              <w:instrText>tc "</w:instrText>
            </w:r>
            <w:r w:rsidR="00A24DC2">
              <w:rPr>
                <w:rFonts w:ascii="Courier New" w:hAnsi="Courier New" w:cs="Courier New"/>
              </w:rPr>
              <w:instrText>The Report Procedure " \f C \l 1</w:instrText>
            </w:r>
            <w:r>
              <w:rPr>
                <w:sz w:val="24"/>
                <w:szCs w:val="24"/>
              </w:rPr>
              <w:fldChar w:fldCharType="end"/>
            </w:r>
            <w:r>
              <w:rPr>
                <w:sz w:val="24"/>
                <w:szCs w:val="24"/>
              </w:rPr>
              <w:fldChar w:fldCharType="begin"/>
            </w:r>
            <w:r w:rsidR="00A24DC2">
              <w:rPr>
                <w:sz w:val="24"/>
                <w:szCs w:val="24"/>
              </w:rPr>
              <w:instrText>tc "</w:instrText>
            </w:r>
            <w:r w:rsidR="00A24DC2">
              <w:rPr>
                <w:rFonts w:ascii="Courier New" w:hAnsi="Courier New" w:cs="Courier New"/>
              </w:rPr>
              <w:instrText>Detailed and/or summarized report " \f C \l 2</w:instrText>
            </w:r>
            <w:r>
              <w:rPr>
                <w:sz w:val="24"/>
                <w:szCs w:val="24"/>
              </w:rPr>
              <w:fldChar w:fldCharType="end"/>
            </w:r>
            <w:r>
              <w:rPr>
                <w:sz w:val="24"/>
                <w:szCs w:val="24"/>
              </w:rPr>
              <w:fldChar w:fldCharType="begin"/>
            </w:r>
            <w:r w:rsidR="00A24DC2">
              <w:rPr>
                <w:sz w:val="24"/>
                <w:szCs w:val="24"/>
              </w:rPr>
              <w:instrText>tc "</w:instrText>
            </w:r>
            <w:r w:rsidR="00A24DC2">
              <w:rPr>
                <w:rFonts w:ascii="Courier New" w:hAnsi="Courier New" w:cs="Courier New"/>
              </w:rPr>
              <w:instrText>Table 1 " \f 67 \l 03</w:instrText>
            </w:r>
            <w:r>
              <w:rPr>
                <w:sz w:val="24"/>
                <w:szCs w:val="24"/>
              </w:rPr>
              <w:fldChar w:fldCharType="end"/>
            </w:r>
            <w:r w:rsidR="00A24DC2">
              <w:rPr>
                <w:rFonts w:ascii="Arial" w:hAnsi="Arial" w:cs="Arial"/>
                <w:i/>
                <w:iCs/>
                <w:color w:val="000000"/>
                <w:sz w:val="19"/>
                <w:szCs w:val="19"/>
              </w:rPr>
              <w:t>Characteristic</w:t>
            </w:r>
          </w:p>
        </w:tc>
        <w:tc>
          <w:tcPr>
            <w:tcW w:w="1505" w:type="dxa"/>
            <w:tcBorders>
              <w:top w:val="single" w:sz="4" w:space="0" w:color="000000"/>
              <w:left w:val="nil"/>
              <w:bottom w:val="single" w:sz="2" w:space="0" w:color="000000"/>
              <w:right w:val="nil"/>
            </w:tcBorders>
            <w:shd w:val="clear" w:color="auto" w:fill="FFFFFF"/>
            <w:tcMar>
              <w:left w:w="67" w:type="dxa"/>
              <w:right w:w="67" w:type="dxa"/>
            </w:tcMar>
            <w:vAlign w:val="bottom"/>
          </w:tcPr>
          <w:p w:rsidR="00A24DC2" w:rsidRDefault="00A24DC2" w:rsidP="00681CAB">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Overall</w:t>
            </w:r>
          </w:p>
        </w:tc>
        <w:tc>
          <w:tcPr>
            <w:tcW w:w="1505" w:type="dxa"/>
            <w:tcBorders>
              <w:top w:val="single" w:sz="4" w:space="0" w:color="000000"/>
              <w:left w:val="nil"/>
              <w:bottom w:val="single" w:sz="2" w:space="0" w:color="000000"/>
              <w:right w:val="nil"/>
            </w:tcBorders>
            <w:shd w:val="clear" w:color="auto" w:fill="FFFFFF"/>
            <w:tcMar>
              <w:left w:w="67" w:type="dxa"/>
              <w:right w:w="67" w:type="dxa"/>
            </w:tcMar>
            <w:vAlign w:val="bottom"/>
          </w:tcPr>
          <w:p w:rsidR="00A24DC2" w:rsidRDefault="00A24DC2" w:rsidP="00681CAB">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Pre</w:t>
            </w:r>
          </w:p>
        </w:tc>
        <w:tc>
          <w:tcPr>
            <w:tcW w:w="1505" w:type="dxa"/>
            <w:tcBorders>
              <w:top w:val="single" w:sz="4" w:space="0" w:color="000000"/>
              <w:left w:val="nil"/>
              <w:bottom w:val="single" w:sz="2" w:space="0" w:color="000000"/>
              <w:right w:val="nil"/>
            </w:tcBorders>
            <w:shd w:val="clear" w:color="auto" w:fill="FFFFFF"/>
            <w:tcMar>
              <w:left w:w="67" w:type="dxa"/>
              <w:right w:w="67" w:type="dxa"/>
            </w:tcMar>
            <w:vAlign w:val="bottom"/>
          </w:tcPr>
          <w:p w:rsidR="00A24DC2" w:rsidRDefault="00A24DC2" w:rsidP="00681CAB">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Post</w:t>
            </w:r>
          </w:p>
        </w:tc>
        <w:tc>
          <w:tcPr>
            <w:tcW w:w="666" w:type="dxa"/>
            <w:tcBorders>
              <w:top w:val="single" w:sz="4" w:space="0" w:color="000000"/>
              <w:left w:val="nil"/>
              <w:bottom w:val="single" w:sz="2" w:space="0" w:color="000000"/>
              <w:right w:val="nil"/>
            </w:tcBorders>
            <w:shd w:val="clear" w:color="auto" w:fill="FFFFFF"/>
            <w:tcMar>
              <w:left w:w="67" w:type="dxa"/>
              <w:right w:w="67" w:type="dxa"/>
            </w:tcMar>
            <w:vAlign w:val="bottom"/>
          </w:tcPr>
          <w:p w:rsidR="00A24DC2" w:rsidRDefault="00A24DC2" w:rsidP="00681CAB">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p value</w:t>
            </w:r>
          </w:p>
        </w:tc>
      </w:tr>
      <w:tr w:rsidR="00A24DC2" w:rsidTr="00681CAB">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FF41B0">
            <w:pPr>
              <w:adjustRightInd w:val="0"/>
              <w:spacing w:before="67" w:after="67"/>
              <w:rPr>
                <w:rFonts w:ascii="Arial" w:hAnsi="Arial" w:cs="Arial"/>
                <w:b/>
                <w:bCs/>
                <w:color w:val="000000"/>
                <w:sz w:val="19"/>
                <w:szCs w:val="19"/>
              </w:rPr>
            </w:pPr>
            <w:r>
              <w:rPr>
                <w:rFonts w:ascii="Arial" w:hAnsi="Arial" w:cs="Arial"/>
                <w:b/>
                <w:bCs/>
                <w:color w:val="000000"/>
                <w:sz w:val="19"/>
                <w:szCs w:val="19"/>
              </w:rPr>
              <w:t xml:space="preserve">Any </w:t>
            </w:r>
            <w:r w:rsidR="00FF41B0">
              <w:rPr>
                <w:rFonts w:ascii="Arial" w:hAnsi="Arial" w:cs="Arial"/>
                <w:b/>
                <w:bCs/>
                <w:color w:val="000000"/>
                <w:sz w:val="19"/>
                <w:szCs w:val="19"/>
              </w:rPr>
              <w:t xml:space="preserve">day of the week </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p>
        </w:tc>
      </w:tr>
      <w:tr w:rsidR="00A24DC2" w:rsidTr="00681CAB">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Mean ± SD (N)</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33.3 ± 57.7(455)</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32.5 ± 53.0(239)</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34.1 ± 62.6(216)</w:t>
            </w: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r>
              <w:rPr>
                <w:rFonts w:ascii="Arial" w:hAnsi="Arial" w:cs="Arial"/>
                <w:color w:val="000000"/>
                <w:sz w:val="17"/>
                <w:szCs w:val="17"/>
              </w:rPr>
              <w:t>0.70</w:t>
            </w:r>
          </w:p>
        </w:tc>
      </w:tr>
      <w:tr w:rsidR="00A24DC2" w:rsidTr="00681CAB">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b/>
                <w:bCs/>
                <w:color w:val="000000"/>
                <w:sz w:val="19"/>
                <w:szCs w:val="19"/>
              </w:rPr>
            </w:pPr>
            <w:r>
              <w:rPr>
                <w:rFonts w:ascii="Arial" w:hAnsi="Arial" w:cs="Arial"/>
                <w:b/>
                <w:bCs/>
                <w:color w:val="000000"/>
                <w:sz w:val="19"/>
                <w:szCs w:val="19"/>
              </w:rPr>
              <w:t>Monday</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p>
        </w:tc>
      </w:tr>
      <w:tr w:rsidR="00A24DC2" w:rsidTr="00681CAB">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Mean ± SD (N)</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32.9 ± 70.8(77)</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32.6 ± 66.5(48)</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33.3 ± 78.7(29)</w:t>
            </w: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r>
              <w:rPr>
                <w:rFonts w:ascii="Arial" w:hAnsi="Arial" w:cs="Arial"/>
                <w:color w:val="000000"/>
                <w:sz w:val="17"/>
                <w:szCs w:val="17"/>
              </w:rPr>
              <w:t>0.44</w:t>
            </w:r>
          </w:p>
        </w:tc>
      </w:tr>
      <w:tr w:rsidR="00A24DC2" w:rsidTr="00681CAB">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b/>
                <w:bCs/>
                <w:color w:val="000000"/>
                <w:sz w:val="19"/>
                <w:szCs w:val="19"/>
              </w:rPr>
            </w:pPr>
            <w:r>
              <w:rPr>
                <w:rFonts w:ascii="Arial" w:hAnsi="Arial" w:cs="Arial"/>
                <w:b/>
                <w:bCs/>
                <w:color w:val="000000"/>
                <w:sz w:val="19"/>
                <w:szCs w:val="19"/>
              </w:rPr>
              <w:t>Tuesday</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p>
        </w:tc>
      </w:tr>
      <w:tr w:rsidR="00A24DC2" w:rsidTr="00681CAB">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Mean ± SD (N)</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38.4 ± 63.3(65)</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32.5 ± 42.2(34)</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44.9 ± 80.6(31)</w:t>
            </w: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r>
              <w:rPr>
                <w:rFonts w:ascii="Arial" w:hAnsi="Arial" w:cs="Arial"/>
                <w:color w:val="000000"/>
                <w:sz w:val="17"/>
                <w:szCs w:val="17"/>
              </w:rPr>
              <w:t>0.43</w:t>
            </w:r>
          </w:p>
        </w:tc>
      </w:tr>
      <w:tr w:rsidR="00A24DC2" w:rsidTr="00681CAB">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b/>
                <w:bCs/>
                <w:color w:val="000000"/>
                <w:sz w:val="19"/>
                <w:szCs w:val="19"/>
              </w:rPr>
            </w:pPr>
            <w:r>
              <w:rPr>
                <w:rFonts w:ascii="Arial" w:hAnsi="Arial" w:cs="Arial"/>
                <w:b/>
                <w:bCs/>
                <w:color w:val="000000"/>
                <w:sz w:val="19"/>
                <w:szCs w:val="19"/>
              </w:rPr>
              <w:t>Wednesday</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p>
        </w:tc>
      </w:tr>
      <w:tr w:rsidR="00A24DC2" w:rsidTr="00681CAB">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Mean ± SD (N)</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30.3 ± 64.2(73)</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26.2 ± 27.3(44)</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36.4 ± 96.8(29)</w:t>
            </w: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r>
              <w:rPr>
                <w:rFonts w:ascii="Arial" w:hAnsi="Arial" w:cs="Arial"/>
                <w:color w:val="000000"/>
                <w:sz w:val="17"/>
                <w:szCs w:val="17"/>
              </w:rPr>
              <w:t>0.43</w:t>
            </w:r>
          </w:p>
        </w:tc>
      </w:tr>
      <w:tr w:rsidR="00A24DC2" w:rsidTr="00681CAB">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b/>
                <w:bCs/>
                <w:color w:val="000000"/>
                <w:sz w:val="19"/>
                <w:szCs w:val="19"/>
              </w:rPr>
            </w:pPr>
            <w:r>
              <w:rPr>
                <w:rFonts w:ascii="Arial" w:hAnsi="Arial" w:cs="Arial"/>
                <w:b/>
                <w:bCs/>
                <w:color w:val="000000"/>
                <w:sz w:val="19"/>
                <w:szCs w:val="19"/>
              </w:rPr>
              <w:t>Thursday</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p>
        </w:tc>
      </w:tr>
      <w:tr w:rsidR="00A24DC2" w:rsidTr="00681CAB">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Mean ± SD (N)</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28.9 ± 30.2(52)</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32.8 ± 37.4(30)</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23.7 ± 15.3(22)</w:t>
            </w: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r>
              <w:rPr>
                <w:rFonts w:ascii="Arial" w:hAnsi="Arial" w:cs="Arial"/>
                <w:color w:val="000000"/>
                <w:sz w:val="17"/>
                <w:szCs w:val="17"/>
              </w:rPr>
              <w:t>0.78</w:t>
            </w:r>
          </w:p>
        </w:tc>
      </w:tr>
      <w:tr w:rsidR="00A24DC2" w:rsidTr="00681CAB">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b/>
                <w:bCs/>
                <w:color w:val="000000"/>
                <w:sz w:val="19"/>
                <w:szCs w:val="19"/>
              </w:rPr>
            </w:pPr>
            <w:r>
              <w:rPr>
                <w:rFonts w:ascii="Arial" w:hAnsi="Arial" w:cs="Arial"/>
                <w:b/>
                <w:bCs/>
                <w:color w:val="000000"/>
                <w:sz w:val="19"/>
                <w:szCs w:val="19"/>
              </w:rPr>
              <w:t>Friday</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p>
        </w:tc>
      </w:tr>
      <w:tr w:rsidR="00A24DC2" w:rsidTr="00681CAB">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Mean ± SD (N)</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35.0 ± 69.1(61)</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48.6 ± 93.1(28)</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23.5 ± 36.8(33)</w:t>
            </w: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r>
              <w:rPr>
                <w:rFonts w:ascii="Arial" w:hAnsi="Arial" w:cs="Arial"/>
                <w:color w:val="000000"/>
                <w:sz w:val="17"/>
                <w:szCs w:val="17"/>
              </w:rPr>
              <w:t>0.060*</w:t>
            </w:r>
          </w:p>
        </w:tc>
      </w:tr>
      <w:tr w:rsidR="00A24DC2" w:rsidTr="00681CAB">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b/>
                <w:bCs/>
                <w:color w:val="000000"/>
                <w:sz w:val="19"/>
                <w:szCs w:val="19"/>
              </w:rPr>
            </w:pPr>
            <w:r>
              <w:rPr>
                <w:rFonts w:ascii="Arial" w:hAnsi="Arial" w:cs="Arial"/>
                <w:b/>
                <w:bCs/>
                <w:color w:val="000000"/>
                <w:sz w:val="19"/>
                <w:szCs w:val="19"/>
              </w:rPr>
              <w:t>Saturday</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p>
        </w:tc>
      </w:tr>
      <w:tr w:rsidR="00A24DC2" w:rsidTr="00681CAB">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Mean ± SD (N)</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28.2 ± 27.6(61)</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25.1 ± 29.9(25)</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30.3 ± 26.2(36)</w:t>
            </w: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r>
              <w:rPr>
                <w:rFonts w:ascii="Arial" w:hAnsi="Arial" w:cs="Arial"/>
                <w:color w:val="000000"/>
                <w:sz w:val="17"/>
                <w:szCs w:val="17"/>
              </w:rPr>
              <w:t>0.24</w:t>
            </w:r>
          </w:p>
        </w:tc>
      </w:tr>
      <w:tr w:rsidR="00A24DC2" w:rsidTr="00681CAB">
        <w:trPr>
          <w:cantSplit/>
          <w:jc w:val="center"/>
        </w:trPr>
        <w:tc>
          <w:tcPr>
            <w:tcW w:w="2889" w:type="dxa"/>
            <w:tcBorders>
              <w:top w:val="nil"/>
              <w:left w:val="nil"/>
              <w:bottom w:val="nil"/>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b/>
                <w:bCs/>
                <w:color w:val="000000"/>
                <w:sz w:val="19"/>
                <w:szCs w:val="19"/>
              </w:rPr>
            </w:pPr>
            <w:r>
              <w:rPr>
                <w:rFonts w:ascii="Arial" w:hAnsi="Arial" w:cs="Arial"/>
                <w:b/>
                <w:bCs/>
                <w:color w:val="000000"/>
                <w:sz w:val="19"/>
                <w:szCs w:val="19"/>
              </w:rPr>
              <w:t>Sunday</w:t>
            </w: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1505"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p>
        </w:tc>
        <w:tc>
          <w:tcPr>
            <w:tcW w:w="666" w:type="dxa"/>
            <w:tcBorders>
              <w:top w:val="nil"/>
              <w:left w:val="nil"/>
              <w:bottom w:val="nil"/>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p>
        </w:tc>
      </w:tr>
      <w:tr w:rsidR="00A24DC2" w:rsidTr="00537A41">
        <w:trPr>
          <w:cantSplit/>
          <w:jc w:val="center"/>
        </w:trPr>
        <w:tc>
          <w:tcPr>
            <w:tcW w:w="2889" w:type="dxa"/>
            <w:tcBorders>
              <w:top w:val="nil"/>
              <w:left w:val="nil"/>
              <w:bottom w:val="single" w:sz="4" w:space="0" w:color="auto"/>
              <w:right w:val="nil"/>
            </w:tcBorders>
            <w:shd w:val="clear" w:color="auto" w:fill="FFFFFF"/>
            <w:tcMar>
              <w:left w:w="67" w:type="dxa"/>
              <w:right w:w="67" w:type="dxa"/>
            </w:tcMar>
            <w:vAlign w:val="center"/>
          </w:tcPr>
          <w:p w:rsidR="00A24DC2" w:rsidRDefault="00A24DC2" w:rsidP="00681CAB">
            <w:pPr>
              <w:adjustRightInd w:val="0"/>
              <w:spacing w:before="67" w:after="67"/>
              <w:rPr>
                <w:rFonts w:ascii="Arial" w:hAnsi="Arial" w:cs="Arial"/>
                <w:color w:val="000000"/>
                <w:sz w:val="19"/>
                <w:szCs w:val="19"/>
              </w:rPr>
            </w:pPr>
            <w:r>
              <w:rPr>
                <w:rFonts w:ascii="Arial" w:hAnsi="Arial" w:cs="Arial"/>
                <w:color w:val="000000"/>
                <w:sz w:val="19"/>
                <w:szCs w:val="19"/>
              </w:rPr>
              <w:t xml:space="preserve">  Mean ± SD (N)</w:t>
            </w:r>
          </w:p>
        </w:tc>
        <w:tc>
          <w:tcPr>
            <w:tcW w:w="1505" w:type="dxa"/>
            <w:tcBorders>
              <w:top w:val="nil"/>
              <w:left w:val="nil"/>
              <w:bottom w:val="single" w:sz="4" w:space="0" w:color="auto"/>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38.6 ± 54.0(66)</w:t>
            </w:r>
          </w:p>
        </w:tc>
        <w:tc>
          <w:tcPr>
            <w:tcW w:w="1505" w:type="dxa"/>
            <w:tcBorders>
              <w:top w:val="nil"/>
              <w:left w:val="nil"/>
              <w:bottom w:val="single" w:sz="4" w:space="0" w:color="auto"/>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32.6 ± 46.6(30)</w:t>
            </w:r>
          </w:p>
        </w:tc>
        <w:tc>
          <w:tcPr>
            <w:tcW w:w="1505" w:type="dxa"/>
            <w:tcBorders>
              <w:top w:val="nil"/>
              <w:left w:val="nil"/>
              <w:bottom w:val="single" w:sz="4" w:space="0" w:color="auto"/>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8"/>
                <w:szCs w:val="18"/>
              </w:rPr>
            </w:pPr>
            <w:r>
              <w:rPr>
                <w:rFonts w:ascii="Arial" w:hAnsi="Arial" w:cs="Arial"/>
                <w:color w:val="000000"/>
                <w:sz w:val="18"/>
                <w:szCs w:val="18"/>
              </w:rPr>
              <w:t>43.6 ± 59.6(36)</w:t>
            </w:r>
          </w:p>
        </w:tc>
        <w:tc>
          <w:tcPr>
            <w:tcW w:w="666" w:type="dxa"/>
            <w:tcBorders>
              <w:top w:val="nil"/>
              <w:left w:val="nil"/>
              <w:bottom w:val="single" w:sz="4" w:space="0" w:color="auto"/>
              <w:right w:val="nil"/>
            </w:tcBorders>
            <w:shd w:val="clear" w:color="auto" w:fill="FFFFFF"/>
            <w:tcMar>
              <w:left w:w="67" w:type="dxa"/>
              <w:right w:w="67" w:type="dxa"/>
            </w:tcMar>
          </w:tcPr>
          <w:p w:rsidR="00A24DC2" w:rsidRDefault="00A24DC2" w:rsidP="00681CAB">
            <w:pPr>
              <w:adjustRightInd w:val="0"/>
              <w:spacing w:before="67" w:after="67"/>
              <w:jc w:val="center"/>
              <w:rPr>
                <w:rFonts w:ascii="Arial" w:hAnsi="Arial" w:cs="Arial"/>
                <w:color w:val="000000"/>
                <w:sz w:val="17"/>
                <w:szCs w:val="17"/>
              </w:rPr>
            </w:pPr>
            <w:r>
              <w:rPr>
                <w:rFonts w:ascii="Arial" w:hAnsi="Arial" w:cs="Arial"/>
                <w:color w:val="000000"/>
                <w:sz w:val="17"/>
                <w:szCs w:val="17"/>
              </w:rPr>
              <w:t>0.18</w:t>
            </w:r>
          </w:p>
        </w:tc>
      </w:tr>
    </w:tbl>
    <w:p w:rsidR="00A24DC2" w:rsidRDefault="00A24DC2" w:rsidP="006A0F3A">
      <w:pPr>
        <w:pStyle w:val="Default"/>
        <w:rPr>
          <w:sz w:val="23"/>
          <w:szCs w:val="23"/>
        </w:rPr>
      </w:pPr>
    </w:p>
    <w:p w:rsidR="00A24DC2" w:rsidRDefault="00A24DC2" w:rsidP="006A0F3A">
      <w:pPr>
        <w:pStyle w:val="Default"/>
        <w:rPr>
          <w:sz w:val="23"/>
          <w:szCs w:val="23"/>
        </w:rPr>
      </w:pPr>
    </w:p>
    <w:p w:rsidR="00A24DC2" w:rsidRDefault="00292BFE" w:rsidP="006A0F3A">
      <w:pPr>
        <w:pStyle w:val="Default"/>
        <w:rPr>
          <w:sz w:val="23"/>
          <w:szCs w:val="23"/>
        </w:rPr>
      </w:pPr>
      <w:proofErr w:type="gramStart"/>
      <w:r>
        <w:rPr>
          <w:sz w:val="23"/>
          <w:szCs w:val="23"/>
        </w:rPr>
        <w:t>Table 4.</w:t>
      </w:r>
      <w:proofErr w:type="gramEnd"/>
      <w:r>
        <w:rPr>
          <w:sz w:val="23"/>
          <w:szCs w:val="23"/>
        </w:rPr>
        <w:t xml:space="preserve"> </w:t>
      </w:r>
      <w:r w:rsidR="00FF41B0">
        <w:rPr>
          <w:sz w:val="23"/>
          <w:szCs w:val="23"/>
        </w:rPr>
        <w:t xml:space="preserve">There was not a significant difference in the overall waiting time to surgery between the groups.   However, there was a </w:t>
      </w:r>
      <w:r w:rsidR="00681CAB">
        <w:rPr>
          <w:sz w:val="23"/>
          <w:szCs w:val="23"/>
        </w:rPr>
        <w:t xml:space="preserve">prominent </w:t>
      </w:r>
      <w:r w:rsidR="00FF41B0">
        <w:rPr>
          <w:sz w:val="23"/>
          <w:szCs w:val="23"/>
        </w:rPr>
        <w:t xml:space="preserve">trend towards a shorter waiting time in the subset of patients admitted on Friday with a reduced mean waiting time from 48.6hrs to 23.5hrs (p value 0.060). </w:t>
      </w:r>
    </w:p>
    <w:p w:rsidR="00537A41" w:rsidRDefault="00537A41" w:rsidP="006A0F3A">
      <w:pPr>
        <w:pStyle w:val="Default"/>
        <w:rPr>
          <w:sz w:val="23"/>
          <w:szCs w:val="23"/>
        </w:rPr>
      </w:pPr>
    </w:p>
    <w:p w:rsidR="00537A41" w:rsidRDefault="00537A41" w:rsidP="006A0F3A">
      <w:pPr>
        <w:pStyle w:val="Default"/>
        <w:rPr>
          <w:sz w:val="23"/>
          <w:szCs w:val="23"/>
        </w:rPr>
      </w:pPr>
    </w:p>
    <w:p w:rsidR="00537A41" w:rsidRDefault="00537A41" w:rsidP="006A0F3A">
      <w:pPr>
        <w:pStyle w:val="Default"/>
        <w:rPr>
          <w:sz w:val="23"/>
          <w:szCs w:val="23"/>
        </w:rPr>
      </w:pPr>
    </w:p>
    <w:p w:rsidR="00537A41" w:rsidRDefault="00537A41" w:rsidP="006A0F3A">
      <w:pPr>
        <w:pStyle w:val="Default"/>
        <w:rPr>
          <w:sz w:val="23"/>
          <w:szCs w:val="23"/>
        </w:rPr>
      </w:pPr>
    </w:p>
    <w:p w:rsidR="00537A41" w:rsidRDefault="00537A41" w:rsidP="006A0F3A">
      <w:pPr>
        <w:pStyle w:val="Default"/>
        <w:rPr>
          <w:sz w:val="23"/>
          <w:szCs w:val="23"/>
        </w:rPr>
      </w:pPr>
    </w:p>
    <w:p w:rsidR="00537A41" w:rsidRDefault="00537A41" w:rsidP="006A0F3A">
      <w:pPr>
        <w:pStyle w:val="Default"/>
        <w:rPr>
          <w:sz w:val="23"/>
          <w:szCs w:val="23"/>
        </w:rPr>
      </w:pPr>
    </w:p>
    <w:p w:rsidR="00537A41" w:rsidRDefault="00537A41" w:rsidP="006A0F3A">
      <w:pPr>
        <w:pStyle w:val="Default"/>
        <w:rPr>
          <w:sz w:val="23"/>
          <w:szCs w:val="23"/>
        </w:rPr>
      </w:pPr>
    </w:p>
    <w:p w:rsidR="00537A41" w:rsidRDefault="00537A41" w:rsidP="006A0F3A">
      <w:pPr>
        <w:pStyle w:val="Default"/>
        <w:rPr>
          <w:sz w:val="23"/>
          <w:szCs w:val="23"/>
        </w:rPr>
      </w:pPr>
    </w:p>
    <w:p w:rsidR="00537A41" w:rsidRDefault="00537A41" w:rsidP="006A0F3A">
      <w:pPr>
        <w:pStyle w:val="Default"/>
        <w:rPr>
          <w:sz w:val="23"/>
          <w:szCs w:val="23"/>
        </w:rPr>
      </w:pPr>
    </w:p>
    <w:p w:rsidR="00537A41" w:rsidRDefault="00537A41" w:rsidP="006A0F3A">
      <w:pPr>
        <w:pStyle w:val="Default"/>
        <w:rPr>
          <w:sz w:val="23"/>
          <w:szCs w:val="23"/>
        </w:rPr>
      </w:pPr>
    </w:p>
    <w:p w:rsidR="00537A41" w:rsidRDefault="00537A41" w:rsidP="006A0F3A">
      <w:pPr>
        <w:pStyle w:val="Default"/>
        <w:rPr>
          <w:sz w:val="23"/>
          <w:szCs w:val="23"/>
        </w:rPr>
      </w:pPr>
    </w:p>
    <w:p w:rsidR="00A24DC2" w:rsidRDefault="00A24DC2" w:rsidP="006A0F3A">
      <w:pPr>
        <w:pStyle w:val="Default"/>
        <w:rPr>
          <w:sz w:val="23"/>
          <w:szCs w:val="23"/>
        </w:rPr>
      </w:pPr>
    </w:p>
    <w:p w:rsidR="004D5C5C" w:rsidRDefault="004D5C5C" w:rsidP="006A0F3A">
      <w:pPr>
        <w:pStyle w:val="Default"/>
        <w:rPr>
          <w:ins w:id="5" w:author="bwu2" w:date="2013-01-03T16:23:00Z"/>
          <w:sz w:val="23"/>
          <w:szCs w:val="23"/>
        </w:rPr>
      </w:pPr>
    </w:p>
    <w:p w:rsidR="00165B82" w:rsidRDefault="00165B82" w:rsidP="006A0F3A">
      <w:pPr>
        <w:pStyle w:val="Default"/>
        <w:rPr>
          <w:ins w:id="6" w:author="bwu2" w:date="2013-01-03T16:52:00Z"/>
          <w:sz w:val="23"/>
          <w:szCs w:val="23"/>
        </w:rPr>
      </w:pPr>
      <w:ins w:id="7" w:author="bwu2" w:date="2013-01-03T16:50:00Z">
        <w:r>
          <w:rPr>
            <w:sz w:val="23"/>
            <w:szCs w:val="23"/>
          </w:rPr>
          <w:lastRenderedPageBreak/>
          <w:t xml:space="preserve">There is a </w:t>
        </w:r>
        <w:r>
          <w:rPr>
            <w:sz w:val="23"/>
            <w:szCs w:val="23"/>
          </w:rPr>
          <w:t>significant</w:t>
        </w:r>
        <w:r>
          <w:rPr>
            <w:sz w:val="23"/>
            <w:szCs w:val="23"/>
          </w:rPr>
          <w:t xml:space="preserve"> difference for ISS and LOS between pre and post, list the value and p value.</w:t>
        </w:r>
      </w:ins>
      <w:ins w:id="8" w:author="bwu2" w:date="2013-01-03T16:52:00Z">
        <w:r w:rsidR="00DE1930">
          <w:rPr>
            <w:sz w:val="23"/>
            <w:szCs w:val="23"/>
          </w:rPr>
          <w:t xml:space="preserve"> </w:t>
        </w:r>
      </w:ins>
    </w:p>
    <w:p w:rsidR="00DE1930" w:rsidRDefault="00DE1930" w:rsidP="006A0F3A">
      <w:pPr>
        <w:pStyle w:val="Default"/>
        <w:rPr>
          <w:ins w:id="9" w:author="bwu2" w:date="2013-01-03T16:52:00Z"/>
          <w:sz w:val="23"/>
          <w:szCs w:val="23"/>
        </w:rPr>
      </w:pPr>
    </w:p>
    <w:p w:rsidR="00DE1930" w:rsidRDefault="00DE1930" w:rsidP="006A0F3A">
      <w:pPr>
        <w:pStyle w:val="Default"/>
        <w:rPr>
          <w:ins w:id="10" w:author="bwu2" w:date="2013-01-03T16:52:00Z"/>
          <w:sz w:val="23"/>
          <w:szCs w:val="23"/>
        </w:rPr>
      </w:pPr>
      <w:ins w:id="11" w:author="bwu2" w:date="2013-01-03T16:52:00Z">
        <w:r>
          <w:rPr>
            <w:sz w:val="23"/>
            <w:szCs w:val="23"/>
          </w:rPr>
          <w:t xml:space="preserve">For los: </w:t>
        </w:r>
      </w:ins>
    </w:p>
    <w:tbl>
      <w:tblPr>
        <w:tblW w:w="0" w:type="auto"/>
        <w:jc w:val="center"/>
        <w:tblInd w:w="-731" w:type="dxa"/>
        <w:tblLayout w:type="fixed"/>
        <w:tblCellMar>
          <w:left w:w="0" w:type="dxa"/>
          <w:right w:w="0" w:type="dxa"/>
        </w:tblCellMar>
        <w:tblLook w:val="0000"/>
        <w:tblPrChange w:id="12" w:author="bwu2" w:date="2013-01-03T16:53:00Z">
          <w:tblPr>
            <w:tblW w:w="0" w:type="auto"/>
            <w:jc w:val="center"/>
            <w:tblLayout w:type="fixed"/>
            <w:tblCellMar>
              <w:left w:w="0" w:type="dxa"/>
              <w:right w:w="0" w:type="dxa"/>
            </w:tblCellMar>
            <w:tblLook w:val="0000"/>
          </w:tblPr>
        </w:tblPrChange>
      </w:tblPr>
      <w:tblGrid>
        <w:gridCol w:w="2246"/>
        <w:gridCol w:w="1978"/>
        <w:gridCol w:w="900"/>
        <w:tblGridChange w:id="13">
          <w:tblGrid>
            <w:gridCol w:w="1515"/>
            <w:gridCol w:w="1515"/>
            <w:gridCol w:w="907"/>
          </w:tblGrid>
        </w:tblGridChange>
      </w:tblGrid>
      <w:tr w:rsidR="00DE1930" w:rsidTr="00DE1930">
        <w:tblPrEx>
          <w:tblCellMar>
            <w:top w:w="0" w:type="dxa"/>
            <w:left w:w="0" w:type="dxa"/>
            <w:bottom w:w="0" w:type="dxa"/>
            <w:right w:w="0" w:type="dxa"/>
          </w:tblCellMar>
          <w:tblPrExChange w:id="14" w:author="bwu2" w:date="2013-01-03T16:53:00Z">
            <w:tblPrEx>
              <w:tblCellMar>
                <w:top w:w="0" w:type="dxa"/>
                <w:left w:w="0" w:type="dxa"/>
                <w:bottom w:w="0" w:type="dxa"/>
                <w:right w:w="0" w:type="dxa"/>
              </w:tblCellMar>
            </w:tblPrEx>
          </w:tblPrExChange>
        </w:tblPrEx>
        <w:trPr>
          <w:cantSplit/>
          <w:jc w:val="center"/>
          <w:ins w:id="15" w:author="bwu2" w:date="2013-01-03T16:52:00Z"/>
          <w:trPrChange w:id="16" w:author="bwu2" w:date="2013-01-03T16:53:00Z">
            <w:trPr>
              <w:cantSplit/>
              <w:jc w:val="center"/>
            </w:trPr>
          </w:trPrChange>
        </w:trPr>
        <w:tc>
          <w:tcPr>
            <w:tcW w:w="2246" w:type="dxa"/>
            <w:tcBorders>
              <w:top w:val="nil"/>
              <w:left w:val="nil"/>
              <w:bottom w:val="nil"/>
              <w:right w:val="nil"/>
            </w:tcBorders>
            <w:shd w:val="clear" w:color="auto" w:fill="FFFFFF"/>
            <w:tcMar>
              <w:left w:w="67" w:type="dxa"/>
              <w:right w:w="67" w:type="dxa"/>
            </w:tcMar>
            <w:tcPrChange w:id="17" w:author="bwu2" w:date="2013-01-03T16:53:00Z">
              <w:tcPr>
                <w:tcW w:w="1515" w:type="dxa"/>
                <w:tcBorders>
                  <w:top w:val="nil"/>
                  <w:left w:val="nil"/>
                  <w:bottom w:val="nil"/>
                  <w:right w:val="nil"/>
                </w:tcBorders>
                <w:shd w:val="clear" w:color="auto" w:fill="FFFFFF"/>
                <w:tcMar>
                  <w:left w:w="67" w:type="dxa"/>
                  <w:right w:w="67" w:type="dxa"/>
                </w:tcMar>
              </w:tcPr>
            </w:tcPrChange>
          </w:tcPr>
          <w:p w:rsidR="00DE1930" w:rsidRDefault="00DE1930" w:rsidP="00360DB2">
            <w:pPr>
              <w:adjustRightInd w:val="0"/>
              <w:spacing w:before="67" w:after="67"/>
              <w:jc w:val="center"/>
              <w:rPr>
                <w:ins w:id="18" w:author="bwu2" w:date="2013-01-03T16:52:00Z"/>
                <w:rFonts w:ascii="Arial" w:hAnsi="Arial" w:cs="Arial"/>
                <w:color w:val="000000"/>
                <w:sz w:val="18"/>
                <w:szCs w:val="18"/>
              </w:rPr>
            </w:pPr>
            <w:ins w:id="19" w:author="bwu2" w:date="2013-01-03T16:53:00Z">
              <w:r>
                <w:rPr>
                  <w:rFonts w:ascii="Arial" w:hAnsi="Arial" w:cs="Arial"/>
                  <w:color w:val="000000"/>
                  <w:sz w:val="18"/>
                  <w:szCs w:val="18"/>
                </w:rPr>
                <w:t>Pre=</w:t>
              </w:r>
            </w:ins>
            <w:ins w:id="20" w:author="bwu2" w:date="2013-01-03T16:52:00Z">
              <w:r>
                <w:rPr>
                  <w:rFonts w:ascii="Arial" w:hAnsi="Arial" w:cs="Arial"/>
                  <w:color w:val="000000"/>
                  <w:sz w:val="18"/>
                  <w:szCs w:val="18"/>
                </w:rPr>
                <w:t>14.0 ± 20.9(239)</w:t>
              </w:r>
            </w:ins>
          </w:p>
        </w:tc>
        <w:tc>
          <w:tcPr>
            <w:tcW w:w="1978" w:type="dxa"/>
            <w:tcBorders>
              <w:top w:val="nil"/>
              <w:left w:val="nil"/>
              <w:bottom w:val="nil"/>
              <w:right w:val="nil"/>
            </w:tcBorders>
            <w:shd w:val="clear" w:color="auto" w:fill="FFFFFF"/>
            <w:tcMar>
              <w:left w:w="67" w:type="dxa"/>
              <w:right w:w="67" w:type="dxa"/>
            </w:tcMar>
            <w:tcPrChange w:id="21" w:author="bwu2" w:date="2013-01-03T16:53:00Z">
              <w:tcPr>
                <w:tcW w:w="1515" w:type="dxa"/>
                <w:tcBorders>
                  <w:top w:val="nil"/>
                  <w:left w:val="nil"/>
                  <w:bottom w:val="nil"/>
                  <w:right w:val="nil"/>
                </w:tcBorders>
                <w:shd w:val="clear" w:color="auto" w:fill="FFFFFF"/>
                <w:tcMar>
                  <w:left w:w="67" w:type="dxa"/>
                  <w:right w:w="67" w:type="dxa"/>
                </w:tcMar>
              </w:tcPr>
            </w:tcPrChange>
          </w:tcPr>
          <w:p w:rsidR="00DE1930" w:rsidRDefault="00DE1930" w:rsidP="00360DB2">
            <w:pPr>
              <w:adjustRightInd w:val="0"/>
              <w:spacing w:before="67" w:after="67"/>
              <w:jc w:val="center"/>
              <w:rPr>
                <w:ins w:id="22" w:author="bwu2" w:date="2013-01-03T16:52:00Z"/>
                <w:rFonts w:ascii="Arial" w:hAnsi="Arial" w:cs="Arial"/>
                <w:color w:val="000000"/>
                <w:sz w:val="18"/>
                <w:szCs w:val="18"/>
              </w:rPr>
            </w:pPr>
            <w:ins w:id="23" w:author="bwu2" w:date="2013-01-03T16:53:00Z">
              <w:r>
                <w:rPr>
                  <w:rFonts w:ascii="Arial" w:hAnsi="Arial" w:cs="Arial"/>
                  <w:color w:val="000000"/>
                  <w:sz w:val="18"/>
                  <w:szCs w:val="18"/>
                </w:rPr>
                <w:t>Post=</w:t>
              </w:r>
            </w:ins>
            <w:ins w:id="24" w:author="bwu2" w:date="2013-01-03T16:52:00Z">
              <w:r>
                <w:rPr>
                  <w:rFonts w:ascii="Arial" w:hAnsi="Arial" w:cs="Arial"/>
                  <w:color w:val="000000"/>
                  <w:sz w:val="18"/>
                  <w:szCs w:val="18"/>
                </w:rPr>
                <w:t>11.3 ± 15.0(216)</w:t>
              </w:r>
            </w:ins>
          </w:p>
        </w:tc>
        <w:tc>
          <w:tcPr>
            <w:tcW w:w="900" w:type="dxa"/>
            <w:tcBorders>
              <w:top w:val="nil"/>
              <w:left w:val="nil"/>
              <w:bottom w:val="nil"/>
              <w:right w:val="nil"/>
            </w:tcBorders>
            <w:shd w:val="clear" w:color="auto" w:fill="FFFFFF"/>
            <w:tcMar>
              <w:left w:w="67" w:type="dxa"/>
              <w:right w:w="67" w:type="dxa"/>
            </w:tcMar>
            <w:tcPrChange w:id="25" w:author="bwu2" w:date="2013-01-03T16:53:00Z">
              <w:tcPr>
                <w:tcW w:w="907" w:type="dxa"/>
                <w:tcBorders>
                  <w:top w:val="nil"/>
                  <w:left w:val="nil"/>
                  <w:bottom w:val="nil"/>
                  <w:right w:val="nil"/>
                </w:tcBorders>
                <w:shd w:val="clear" w:color="auto" w:fill="FFFFFF"/>
                <w:tcMar>
                  <w:left w:w="67" w:type="dxa"/>
                  <w:right w:w="67" w:type="dxa"/>
                </w:tcMar>
              </w:tcPr>
            </w:tcPrChange>
          </w:tcPr>
          <w:p w:rsidR="00DE1930" w:rsidRDefault="00DE1930" w:rsidP="00360DB2">
            <w:pPr>
              <w:adjustRightInd w:val="0"/>
              <w:spacing w:before="67" w:after="67"/>
              <w:jc w:val="center"/>
              <w:rPr>
                <w:ins w:id="26" w:author="bwu2" w:date="2013-01-03T16:52:00Z"/>
                <w:rFonts w:ascii="Arial" w:hAnsi="Arial" w:cs="Arial"/>
                <w:color w:val="000000"/>
                <w:sz w:val="18"/>
                <w:szCs w:val="18"/>
              </w:rPr>
            </w:pPr>
            <w:ins w:id="27" w:author="bwu2" w:date="2013-01-03T16:52:00Z">
              <w:r>
                <w:rPr>
                  <w:rFonts w:ascii="Arial" w:hAnsi="Arial" w:cs="Arial"/>
                  <w:color w:val="000000"/>
                  <w:sz w:val="18"/>
                  <w:szCs w:val="18"/>
                </w:rPr>
                <w:t>P</w:t>
              </w:r>
            </w:ins>
            <w:ins w:id="28" w:author="bwu2" w:date="2013-01-03T16:53:00Z">
              <w:r>
                <w:rPr>
                  <w:rFonts w:ascii="Arial" w:hAnsi="Arial" w:cs="Arial"/>
                  <w:color w:val="000000"/>
                  <w:sz w:val="18"/>
                  <w:szCs w:val="18"/>
                </w:rPr>
                <w:t>=</w:t>
              </w:r>
            </w:ins>
            <w:ins w:id="29" w:author="bwu2" w:date="2013-01-03T16:52:00Z">
              <w:r>
                <w:rPr>
                  <w:rFonts w:ascii="Arial" w:hAnsi="Arial" w:cs="Arial"/>
                  <w:color w:val="000000"/>
                  <w:sz w:val="18"/>
                  <w:szCs w:val="18"/>
                </w:rPr>
                <w:t>0.018*</w:t>
              </w:r>
            </w:ins>
          </w:p>
        </w:tc>
      </w:tr>
    </w:tbl>
    <w:p w:rsidR="00DE1930" w:rsidRDefault="00DE1930" w:rsidP="006A0F3A">
      <w:pPr>
        <w:pStyle w:val="Default"/>
        <w:rPr>
          <w:ins w:id="30" w:author="bwu2" w:date="2013-01-03T16:52:00Z"/>
          <w:sz w:val="23"/>
          <w:szCs w:val="23"/>
        </w:rPr>
      </w:pPr>
      <w:ins w:id="31" w:author="bwu2" w:date="2013-01-03T16:52:00Z">
        <w:r>
          <w:rPr>
            <w:sz w:val="23"/>
            <w:szCs w:val="23"/>
          </w:rPr>
          <w:t>For ISS:</w:t>
        </w:r>
      </w:ins>
    </w:p>
    <w:tbl>
      <w:tblPr>
        <w:tblW w:w="0" w:type="auto"/>
        <w:jc w:val="center"/>
        <w:tblInd w:w="-756" w:type="dxa"/>
        <w:tblLayout w:type="fixed"/>
        <w:tblCellMar>
          <w:left w:w="0" w:type="dxa"/>
          <w:right w:w="0" w:type="dxa"/>
        </w:tblCellMar>
        <w:tblLook w:val="0000"/>
        <w:tblPrChange w:id="32" w:author="bwu2" w:date="2013-01-03T16:54:00Z">
          <w:tblPr>
            <w:tblW w:w="0" w:type="auto"/>
            <w:jc w:val="center"/>
            <w:tblLayout w:type="fixed"/>
            <w:tblCellMar>
              <w:left w:w="0" w:type="dxa"/>
              <w:right w:w="0" w:type="dxa"/>
            </w:tblCellMar>
            <w:tblLook w:val="0000"/>
          </w:tblPr>
        </w:tblPrChange>
      </w:tblPr>
      <w:tblGrid>
        <w:gridCol w:w="2250"/>
        <w:gridCol w:w="1980"/>
        <w:gridCol w:w="874"/>
        <w:tblGridChange w:id="33">
          <w:tblGrid>
            <w:gridCol w:w="1515"/>
            <w:gridCol w:w="1515"/>
            <w:gridCol w:w="907"/>
          </w:tblGrid>
        </w:tblGridChange>
      </w:tblGrid>
      <w:tr w:rsidR="00DE1930" w:rsidTr="00DE1930">
        <w:tblPrEx>
          <w:tblCellMar>
            <w:top w:w="0" w:type="dxa"/>
            <w:left w:w="0" w:type="dxa"/>
            <w:bottom w:w="0" w:type="dxa"/>
            <w:right w:w="0" w:type="dxa"/>
          </w:tblCellMar>
          <w:tblPrExChange w:id="34" w:author="bwu2" w:date="2013-01-03T16:54:00Z">
            <w:tblPrEx>
              <w:tblCellMar>
                <w:top w:w="0" w:type="dxa"/>
                <w:left w:w="0" w:type="dxa"/>
                <w:bottom w:w="0" w:type="dxa"/>
                <w:right w:w="0" w:type="dxa"/>
              </w:tblCellMar>
            </w:tblPrEx>
          </w:tblPrExChange>
        </w:tblPrEx>
        <w:trPr>
          <w:cantSplit/>
          <w:jc w:val="center"/>
          <w:ins w:id="35" w:author="bwu2" w:date="2013-01-03T16:52:00Z"/>
          <w:trPrChange w:id="36" w:author="bwu2" w:date="2013-01-03T16:54:00Z">
            <w:trPr>
              <w:cantSplit/>
              <w:jc w:val="center"/>
            </w:trPr>
          </w:trPrChange>
        </w:trPr>
        <w:tc>
          <w:tcPr>
            <w:tcW w:w="2250" w:type="dxa"/>
            <w:tcBorders>
              <w:top w:val="nil"/>
              <w:left w:val="nil"/>
              <w:bottom w:val="nil"/>
              <w:right w:val="nil"/>
            </w:tcBorders>
            <w:shd w:val="clear" w:color="auto" w:fill="FFFFFF"/>
            <w:tcMar>
              <w:left w:w="67" w:type="dxa"/>
              <w:right w:w="67" w:type="dxa"/>
            </w:tcMar>
            <w:tcPrChange w:id="37" w:author="bwu2" w:date="2013-01-03T16:54:00Z">
              <w:tcPr>
                <w:tcW w:w="1515" w:type="dxa"/>
                <w:tcBorders>
                  <w:top w:val="nil"/>
                  <w:left w:val="nil"/>
                  <w:bottom w:val="nil"/>
                  <w:right w:val="nil"/>
                </w:tcBorders>
                <w:shd w:val="clear" w:color="auto" w:fill="FFFFFF"/>
                <w:tcMar>
                  <w:left w:w="67" w:type="dxa"/>
                  <w:right w:w="67" w:type="dxa"/>
                </w:tcMar>
              </w:tcPr>
            </w:tcPrChange>
          </w:tcPr>
          <w:p w:rsidR="00DE1930" w:rsidRDefault="00DE1930" w:rsidP="00360DB2">
            <w:pPr>
              <w:adjustRightInd w:val="0"/>
              <w:spacing w:before="67" w:after="67"/>
              <w:jc w:val="center"/>
              <w:rPr>
                <w:ins w:id="38" w:author="bwu2" w:date="2013-01-03T16:52:00Z"/>
                <w:rFonts w:ascii="Arial" w:hAnsi="Arial" w:cs="Arial"/>
                <w:color w:val="000000"/>
                <w:sz w:val="18"/>
                <w:szCs w:val="18"/>
              </w:rPr>
            </w:pPr>
            <w:ins w:id="39" w:author="bwu2" w:date="2013-01-03T16:53:00Z">
              <w:r>
                <w:rPr>
                  <w:rFonts w:ascii="Arial" w:hAnsi="Arial" w:cs="Arial"/>
                  <w:color w:val="000000"/>
                  <w:sz w:val="18"/>
                  <w:szCs w:val="18"/>
                </w:rPr>
                <w:t>Pre=</w:t>
              </w:r>
            </w:ins>
            <w:ins w:id="40" w:author="bwu2" w:date="2013-01-03T16:52:00Z">
              <w:r>
                <w:rPr>
                  <w:rFonts w:ascii="Arial" w:hAnsi="Arial" w:cs="Arial"/>
                  <w:color w:val="000000"/>
                  <w:sz w:val="18"/>
                  <w:szCs w:val="18"/>
                </w:rPr>
                <w:t>12.1 ± 7.7(239)</w:t>
              </w:r>
            </w:ins>
          </w:p>
        </w:tc>
        <w:tc>
          <w:tcPr>
            <w:tcW w:w="1980" w:type="dxa"/>
            <w:tcBorders>
              <w:top w:val="nil"/>
              <w:left w:val="nil"/>
              <w:bottom w:val="nil"/>
              <w:right w:val="nil"/>
            </w:tcBorders>
            <w:shd w:val="clear" w:color="auto" w:fill="FFFFFF"/>
            <w:tcMar>
              <w:left w:w="67" w:type="dxa"/>
              <w:right w:w="67" w:type="dxa"/>
            </w:tcMar>
            <w:tcPrChange w:id="41" w:author="bwu2" w:date="2013-01-03T16:54:00Z">
              <w:tcPr>
                <w:tcW w:w="1515" w:type="dxa"/>
                <w:tcBorders>
                  <w:top w:val="nil"/>
                  <w:left w:val="nil"/>
                  <w:bottom w:val="nil"/>
                  <w:right w:val="nil"/>
                </w:tcBorders>
                <w:shd w:val="clear" w:color="auto" w:fill="FFFFFF"/>
                <w:tcMar>
                  <w:left w:w="67" w:type="dxa"/>
                  <w:right w:w="67" w:type="dxa"/>
                </w:tcMar>
              </w:tcPr>
            </w:tcPrChange>
          </w:tcPr>
          <w:p w:rsidR="00DE1930" w:rsidRDefault="00DE1930" w:rsidP="00360DB2">
            <w:pPr>
              <w:adjustRightInd w:val="0"/>
              <w:spacing w:before="67" w:after="67"/>
              <w:jc w:val="center"/>
              <w:rPr>
                <w:ins w:id="42" w:author="bwu2" w:date="2013-01-03T16:52:00Z"/>
                <w:rFonts w:ascii="Arial" w:hAnsi="Arial" w:cs="Arial"/>
                <w:color w:val="000000"/>
                <w:sz w:val="18"/>
                <w:szCs w:val="18"/>
              </w:rPr>
            </w:pPr>
            <w:ins w:id="43" w:author="bwu2" w:date="2013-01-03T16:53:00Z">
              <w:r>
                <w:rPr>
                  <w:rFonts w:ascii="Arial" w:hAnsi="Arial" w:cs="Arial"/>
                  <w:color w:val="000000"/>
                  <w:sz w:val="18"/>
                  <w:szCs w:val="18"/>
                </w:rPr>
                <w:t>Post=</w:t>
              </w:r>
            </w:ins>
            <w:ins w:id="44" w:author="bwu2" w:date="2013-01-03T16:52:00Z">
              <w:r>
                <w:rPr>
                  <w:rFonts w:ascii="Arial" w:hAnsi="Arial" w:cs="Arial"/>
                  <w:color w:val="000000"/>
                  <w:sz w:val="18"/>
                  <w:szCs w:val="18"/>
                </w:rPr>
                <w:t>10.6 ± 7.0(216)</w:t>
              </w:r>
            </w:ins>
          </w:p>
        </w:tc>
        <w:tc>
          <w:tcPr>
            <w:tcW w:w="874" w:type="dxa"/>
            <w:tcBorders>
              <w:top w:val="nil"/>
              <w:left w:val="nil"/>
              <w:bottom w:val="nil"/>
              <w:right w:val="nil"/>
            </w:tcBorders>
            <w:shd w:val="clear" w:color="auto" w:fill="FFFFFF"/>
            <w:tcMar>
              <w:left w:w="67" w:type="dxa"/>
              <w:right w:w="67" w:type="dxa"/>
            </w:tcMar>
            <w:tcPrChange w:id="45" w:author="bwu2" w:date="2013-01-03T16:54:00Z">
              <w:tcPr>
                <w:tcW w:w="907" w:type="dxa"/>
                <w:tcBorders>
                  <w:top w:val="nil"/>
                  <w:left w:val="nil"/>
                  <w:bottom w:val="nil"/>
                  <w:right w:val="nil"/>
                </w:tcBorders>
                <w:shd w:val="clear" w:color="auto" w:fill="FFFFFF"/>
                <w:tcMar>
                  <w:left w:w="67" w:type="dxa"/>
                  <w:right w:w="67" w:type="dxa"/>
                </w:tcMar>
              </w:tcPr>
            </w:tcPrChange>
          </w:tcPr>
          <w:p w:rsidR="00DE1930" w:rsidRDefault="00DE1930" w:rsidP="00360DB2">
            <w:pPr>
              <w:adjustRightInd w:val="0"/>
              <w:spacing w:before="67" w:after="67"/>
              <w:jc w:val="center"/>
              <w:rPr>
                <w:ins w:id="46" w:author="bwu2" w:date="2013-01-03T16:52:00Z"/>
                <w:rFonts w:ascii="Arial" w:hAnsi="Arial" w:cs="Arial"/>
                <w:color w:val="000000"/>
                <w:sz w:val="18"/>
                <w:szCs w:val="18"/>
              </w:rPr>
            </w:pPr>
            <w:ins w:id="47" w:author="bwu2" w:date="2013-01-03T16:53:00Z">
              <w:r>
                <w:rPr>
                  <w:rFonts w:ascii="Arial" w:hAnsi="Arial" w:cs="Arial"/>
                  <w:color w:val="000000"/>
                  <w:sz w:val="18"/>
                  <w:szCs w:val="18"/>
                </w:rPr>
                <w:t>p=</w:t>
              </w:r>
            </w:ins>
            <w:ins w:id="48" w:author="bwu2" w:date="2013-01-03T16:52:00Z">
              <w:r>
                <w:rPr>
                  <w:rFonts w:ascii="Arial" w:hAnsi="Arial" w:cs="Arial"/>
                  <w:color w:val="000000"/>
                  <w:sz w:val="18"/>
                  <w:szCs w:val="18"/>
                </w:rPr>
                <w:t>0.022*</w:t>
              </w:r>
            </w:ins>
          </w:p>
        </w:tc>
      </w:tr>
    </w:tbl>
    <w:p w:rsidR="00D73F35" w:rsidRDefault="00D73F35" w:rsidP="006A0F3A">
      <w:pPr>
        <w:pStyle w:val="Default"/>
        <w:rPr>
          <w:ins w:id="49" w:author="bwu2" w:date="2013-01-03T16:54:00Z"/>
          <w:sz w:val="23"/>
          <w:szCs w:val="23"/>
        </w:rPr>
      </w:pPr>
    </w:p>
    <w:p w:rsidR="00D73F35" w:rsidRDefault="006D69CA" w:rsidP="00D73F35">
      <w:pPr>
        <w:pStyle w:val="Default"/>
        <w:rPr>
          <w:ins w:id="50" w:author="bwu2" w:date="2013-01-03T16:51:00Z"/>
          <w:sz w:val="23"/>
          <w:szCs w:val="23"/>
        </w:rPr>
      </w:pPr>
      <w:ins w:id="51" w:author="bwu2" w:date="2013-01-03T16:54:00Z">
        <w:r>
          <w:rPr>
            <w:sz w:val="23"/>
            <w:szCs w:val="23"/>
          </w:rPr>
          <w:t xml:space="preserve">We would like to determine whether </w:t>
        </w:r>
      </w:ins>
      <w:ins w:id="52" w:author="bwu2" w:date="2013-01-03T16:55:00Z">
        <w:r>
          <w:rPr>
            <w:sz w:val="23"/>
            <w:szCs w:val="23"/>
          </w:rPr>
          <w:t xml:space="preserve">high </w:t>
        </w:r>
      </w:ins>
      <w:ins w:id="53" w:author="bwu2" w:date="2013-01-03T16:54:00Z">
        <w:r>
          <w:rPr>
            <w:sz w:val="23"/>
            <w:szCs w:val="23"/>
          </w:rPr>
          <w:t>ISS will ca</w:t>
        </w:r>
      </w:ins>
      <w:ins w:id="54" w:author="bwu2" w:date="2013-01-03T16:55:00Z">
        <w:r>
          <w:rPr>
            <w:sz w:val="23"/>
            <w:szCs w:val="23"/>
          </w:rPr>
          <w:t>u</w:t>
        </w:r>
      </w:ins>
      <w:ins w:id="55" w:author="bwu2" w:date="2013-01-03T16:54:00Z">
        <w:r>
          <w:rPr>
            <w:sz w:val="23"/>
            <w:szCs w:val="23"/>
          </w:rPr>
          <w:t xml:space="preserve">se </w:t>
        </w:r>
      </w:ins>
      <w:ins w:id="56" w:author="bwu2" w:date="2013-01-03T16:55:00Z">
        <w:r>
          <w:rPr>
            <w:sz w:val="23"/>
            <w:szCs w:val="23"/>
          </w:rPr>
          <w:t xml:space="preserve">longer los. </w:t>
        </w:r>
      </w:ins>
      <w:ins w:id="57" w:author="bwu2" w:date="2013-01-03T16:51:00Z">
        <w:r w:rsidR="00D73F35">
          <w:rPr>
            <w:sz w:val="23"/>
            <w:szCs w:val="23"/>
          </w:rPr>
          <w:t xml:space="preserve">The scatter plot of los </w:t>
        </w:r>
        <w:proofErr w:type="spellStart"/>
        <w:r w:rsidR="00D73F35">
          <w:rPr>
            <w:sz w:val="23"/>
            <w:szCs w:val="23"/>
          </w:rPr>
          <w:t>vs</w:t>
        </w:r>
        <w:proofErr w:type="spellEnd"/>
        <w:r w:rsidR="00D73F35">
          <w:rPr>
            <w:sz w:val="23"/>
            <w:szCs w:val="23"/>
          </w:rPr>
          <w:t xml:space="preserve"> ISS were given. The R-squares from linear regression were 0.20, which show there is no an obvious linear relationship between ISS and los.  The spearman correlation coefficient between ISS and Los was 0.42, and the </w:t>
        </w:r>
        <w:proofErr w:type="spellStart"/>
        <w:r w:rsidR="00D73F35" w:rsidRPr="009D7F0A">
          <w:rPr>
            <w:sz w:val="23"/>
            <w:szCs w:val="23"/>
          </w:rPr>
          <w:t>Hoeffding</w:t>
        </w:r>
        <w:proofErr w:type="spellEnd"/>
        <w:r w:rsidR="00D73F35" w:rsidRPr="009D7F0A">
          <w:rPr>
            <w:sz w:val="23"/>
            <w:szCs w:val="23"/>
          </w:rPr>
          <w:t xml:space="preserve"> Dependence Coefficients between ISS and Los was 0.055, both show</w:t>
        </w:r>
        <w:r w:rsidR="00D73F35">
          <w:rPr>
            <w:sz w:val="23"/>
            <w:szCs w:val="23"/>
          </w:rPr>
          <w:t xml:space="preserve">ed los may not depend on ISS. However, there is a significant difference among the quartile of </w:t>
        </w:r>
      </w:ins>
      <w:ins w:id="58" w:author="bwu2" w:date="2013-01-03T16:56:00Z">
        <w:r w:rsidR="00C95DCC">
          <w:rPr>
            <w:sz w:val="23"/>
            <w:szCs w:val="23"/>
          </w:rPr>
          <w:t>ISS (</w:t>
        </w:r>
      </w:ins>
      <w:ins w:id="59" w:author="bwu2" w:date="2013-01-03T16:51:00Z">
        <w:r w:rsidR="00D73F35">
          <w:rPr>
            <w:sz w:val="23"/>
            <w:szCs w:val="23"/>
          </w:rPr>
          <w:t xml:space="preserve">p&lt;0.001, see table below).  For ISS&lt;=6, the mean los is 8.3±9.2, for 7&lt;=ISS &lt;9, </w:t>
        </w:r>
      </w:ins>
      <w:ins w:id="60" w:author="bwu2" w:date="2013-01-03T16:56:00Z">
        <w:r w:rsidR="001636F8">
          <w:rPr>
            <w:sz w:val="23"/>
            <w:szCs w:val="23"/>
          </w:rPr>
          <w:t>the mean</w:t>
        </w:r>
      </w:ins>
      <w:ins w:id="61" w:author="bwu2" w:date="2013-01-03T16:51:00Z">
        <w:r w:rsidR="00D73F35">
          <w:rPr>
            <w:sz w:val="23"/>
            <w:szCs w:val="23"/>
          </w:rPr>
          <w:t xml:space="preserve"> los is 7.6±8.6,</w:t>
        </w:r>
      </w:ins>
      <w:ins w:id="62" w:author="bwu2" w:date="2013-01-03T16:56:00Z">
        <w:r w:rsidR="001636F8">
          <w:rPr>
            <w:sz w:val="23"/>
            <w:szCs w:val="23"/>
          </w:rPr>
          <w:t xml:space="preserve"> </w:t>
        </w:r>
        <w:r w:rsidR="001636F8">
          <w:rPr>
            <w:sz w:val="23"/>
            <w:szCs w:val="23"/>
          </w:rPr>
          <w:t xml:space="preserve">for </w:t>
        </w:r>
        <w:r w:rsidR="001636F8">
          <w:rPr>
            <w:sz w:val="23"/>
            <w:szCs w:val="23"/>
          </w:rPr>
          <w:t>10</w:t>
        </w:r>
        <w:r w:rsidR="001636F8">
          <w:rPr>
            <w:sz w:val="23"/>
            <w:szCs w:val="23"/>
          </w:rPr>
          <w:t>&lt;=ISS &lt;</w:t>
        </w:r>
        <w:r w:rsidR="001636F8">
          <w:rPr>
            <w:sz w:val="23"/>
            <w:szCs w:val="23"/>
          </w:rPr>
          <w:t>14</w:t>
        </w:r>
        <w:r w:rsidR="001636F8">
          <w:rPr>
            <w:sz w:val="23"/>
            <w:szCs w:val="23"/>
          </w:rPr>
          <w:t xml:space="preserve">, the mean los is </w:t>
        </w:r>
        <w:r w:rsidR="001636F8">
          <w:rPr>
            <w:sz w:val="23"/>
            <w:szCs w:val="23"/>
          </w:rPr>
          <w:t>11.9</w:t>
        </w:r>
        <w:r w:rsidR="001636F8">
          <w:rPr>
            <w:sz w:val="23"/>
            <w:szCs w:val="23"/>
          </w:rPr>
          <w:t>±</w:t>
        </w:r>
      </w:ins>
      <w:ins w:id="63" w:author="bwu2" w:date="2013-01-03T16:57:00Z">
        <w:r w:rsidR="001636F8">
          <w:rPr>
            <w:sz w:val="23"/>
            <w:szCs w:val="23"/>
          </w:rPr>
          <w:t>12.5</w:t>
        </w:r>
      </w:ins>
      <w:ins w:id="64" w:author="bwu2" w:date="2013-01-03T16:56:00Z">
        <w:r w:rsidR="001636F8">
          <w:rPr>
            <w:sz w:val="23"/>
            <w:szCs w:val="23"/>
          </w:rPr>
          <w:t>,</w:t>
        </w:r>
        <w:r w:rsidR="001636F8">
          <w:rPr>
            <w:sz w:val="23"/>
            <w:szCs w:val="23"/>
          </w:rPr>
          <w:t xml:space="preserve"> </w:t>
        </w:r>
        <w:r w:rsidR="001636F8">
          <w:rPr>
            <w:sz w:val="23"/>
            <w:szCs w:val="23"/>
          </w:rPr>
          <w:t xml:space="preserve">for </w:t>
        </w:r>
      </w:ins>
      <w:ins w:id="65" w:author="bwu2" w:date="2013-01-03T16:57:00Z">
        <w:r w:rsidR="001636F8">
          <w:rPr>
            <w:sz w:val="23"/>
            <w:szCs w:val="23"/>
          </w:rPr>
          <w:t>15</w:t>
        </w:r>
      </w:ins>
      <w:ins w:id="66" w:author="bwu2" w:date="2013-01-03T16:56:00Z">
        <w:r w:rsidR="001636F8">
          <w:rPr>
            <w:sz w:val="23"/>
            <w:szCs w:val="23"/>
          </w:rPr>
          <w:t xml:space="preserve">&lt;=ISS, the mean los is </w:t>
        </w:r>
      </w:ins>
      <w:ins w:id="67" w:author="bwu2" w:date="2013-01-03T16:57:00Z">
        <w:r w:rsidR="001636F8">
          <w:rPr>
            <w:sz w:val="23"/>
            <w:szCs w:val="23"/>
          </w:rPr>
          <w:t>26.1</w:t>
        </w:r>
      </w:ins>
      <w:ins w:id="68" w:author="bwu2" w:date="2013-01-03T16:56:00Z">
        <w:r w:rsidR="001636F8">
          <w:rPr>
            <w:sz w:val="23"/>
            <w:szCs w:val="23"/>
          </w:rPr>
          <w:t>±</w:t>
        </w:r>
      </w:ins>
      <w:ins w:id="69" w:author="bwu2" w:date="2013-01-03T16:57:00Z">
        <w:r w:rsidR="001636F8">
          <w:rPr>
            <w:sz w:val="23"/>
            <w:szCs w:val="23"/>
          </w:rPr>
          <w:t>30.4</w:t>
        </w:r>
      </w:ins>
      <w:ins w:id="70" w:author="bwu2" w:date="2013-01-03T16:51:00Z">
        <w:r w:rsidR="00D73F35">
          <w:rPr>
            <w:sz w:val="23"/>
            <w:szCs w:val="23"/>
          </w:rPr>
          <w:t>.</w:t>
        </w:r>
      </w:ins>
    </w:p>
    <w:p w:rsidR="00D73F35" w:rsidRDefault="00D73F35" w:rsidP="006A0F3A">
      <w:pPr>
        <w:pStyle w:val="Default"/>
        <w:rPr>
          <w:ins w:id="71" w:author="bwu2" w:date="2013-01-03T16:23:00Z"/>
          <w:sz w:val="23"/>
          <w:szCs w:val="23"/>
        </w:rPr>
      </w:pPr>
    </w:p>
    <w:p w:rsidR="00A24DC2" w:rsidRDefault="00982247" w:rsidP="006A0F3A">
      <w:pPr>
        <w:pStyle w:val="Default"/>
        <w:rPr>
          <w:sz w:val="23"/>
          <w:szCs w:val="23"/>
        </w:rPr>
      </w:pPr>
      <w:r>
        <w:rPr>
          <w:sz w:val="23"/>
          <w:szCs w:val="23"/>
        </w:rPr>
        <w:t xml:space="preserve">These are the discussions I’ve been having with Baohua but just wanted to keep Drs Moore and </w:t>
      </w:r>
      <w:proofErr w:type="spellStart"/>
      <w:r>
        <w:rPr>
          <w:sz w:val="23"/>
          <w:szCs w:val="23"/>
        </w:rPr>
        <w:t>Reisman</w:t>
      </w:r>
      <w:proofErr w:type="spellEnd"/>
      <w:r>
        <w:rPr>
          <w:sz w:val="23"/>
          <w:szCs w:val="23"/>
        </w:rPr>
        <w:t xml:space="preserve"> in the loop.  </w:t>
      </w:r>
    </w:p>
    <w:p w:rsidR="00C716A4" w:rsidRPr="00C716A4" w:rsidRDefault="00C716A4" w:rsidP="00C716A4">
      <w:pPr>
        <w:spacing w:after="0" w:line="240" w:lineRule="auto"/>
        <w:rPr>
          <w:rFonts w:ascii="Times New Roman" w:eastAsia="Times New Roman" w:hAnsi="Times New Roman" w:cs="Times New Roman"/>
          <w:sz w:val="24"/>
          <w:szCs w:val="24"/>
        </w:rPr>
      </w:pPr>
      <w:r w:rsidRPr="00C716A4">
        <w:rPr>
          <w:rFonts w:ascii="Calibri" w:eastAsia="Times New Roman" w:hAnsi="Calibri" w:cs="Times New Roman"/>
          <w:color w:val="1F497D"/>
        </w:rPr>
        <w:t>Please see the table below, although the p value&lt;=0.001(</w:t>
      </w:r>
      <w:proofErr w:type="spellStart"/>
      <w:r w:rsidRPr="00C716A4">
        <w:rPr>
          <w:rFonts w:ascii="Calibri" w:eastAsia="Times New Roman" w:hAnsi="Calibri" w:cs="Times New Roman"/>
          <w:color w:val="1F497D"/>
        </w:rPr>
        <w:t>Kruskal</w:t>
      </w:r>
      <w:proofErr w:type="spellEnd"/>
      <w:r w:rsidRPr="00C716A4">
        <w:rPr>
          <w:rFonts w:ascii="Calibri" w:eastAsia="Times New Roman" w:hAnsi="Calibri" w:cs="Times New Roman"/>
          <w:color w:val="1F497D"/>
        </w:rPr>
        <w:t>-Wallis Test) for testing the difference of LOS by quartile of ISS is significant, but there is no obvious linear relationship.</w:t>
      </w:r>
    </w:p>
    <w:p w:rsidR="00C716A4" w:rsidRPr="00C716A4" w:rsidRDefault="00C716A4" w:rsidP="00C716A4">
      <w:pPr>
        <w:spacing w:after="0" w:line="240" w:lineRule="auto"/>
        <w:rPr>
          <w:rFonts w:ascii="Times New Roman" w:eastAsia="Times New Roman" w:hAnsi="Times New Roman" w:cs="Times New Roman"/>
          <w:sz w:val="24"/>
          <w:szCs w:val="24"/>
        </w:rPr>
      </w:pPr>
      <w:r w:rsidRPr="00C716A4">
        <w:rPr>
          <w:rFonts w:ascii="Calibri" w:eastAsia="Times New Roman" w:hAnsi="Calibri" w:cs="Times New Roman"/>
          <w:color w:val="1F497D"/>
        </w:rPr>
        <w:t xml:space="preserve">So you could make the conclusion. However, </w:t>
      </w:r>
      <w:proofErr w:type="spellStart"/>
      <w:r w:rsidRPr="00C716A4">
        <w:rPr>
          <w:rFonts w:ascii="Times New Roman" w:eastAsia="Times New Roman" w:hAnsi="Times New Roman" w:cs="Times New Roman"/>
          <w:b/>
          <w:bCs/>
          <w:color w:val="000000"/>
          <w:sz w:val="24"/>
          <w:szCs w:val="24"/>
        </w:rPr>
        <w:t>Hoeffding</w:t>
      </w:r>
      <w:proofErr w:type="spellEnd"/>
      <w:r w:rsidRPr="00C716A4">
        <w:rPr>
          <w:rFonts w:ascii="Times New Roman" w:eastAsia="Times New Roman" w:hAnsi="Times New Roman" w:cs="Times New Roman"/>
          <w:b/>
          <w:bCs/>
          <w:color w:val="000000"/>
          <w:sz w:val="24"/>
          <w:szCs w:val="24"/>
        </w:rPr>
        <w:t xml:space="preserve"> Dependence Coefficients</w:t>
      </w:r>
      <w:proofErr w:type="gramStart"/>
      <w:r w:rsidRPr="00C716A4">
        <w:rPr>
          <w:rFonts w:ascii="Times New Roman" w:eastAsia="Times New Roman" w:hAnsi="Times New Roman" w:cs="Times New Roman"/>
          <w:b/>
          <w:bCs/>
          <w:color w:val="000000"/>
          <w:sz w:val="24"/>
          <w:szCs w:val="24"/>
        </w:rPr>
        <w:t xml:space="preserve">, </w:t>
      </w:r>
      <w:r w:rsidRPr="00C716A4">
        <w:rPr>
          <w:rFonts w:ascii="Calibri" w:eastAsia="Times New Roman" w:hAnsi="Calibri" w:cs="Times New Roman"/>
          <w:color w:val="1F497D"/>
        </w:rPr>
        <w:t> D</w:t>
      </w:r>
      <w:proofErr w:type="gramEnd"/>
      <w:r w:rsidRPr="00C716A4">
        <w:rPr>
          <w:rFonts w:ascii="Calibri" w:eastAsia="Times New Roman" w:hAnsi="Calibri" w:cs="Times New Roman"/>
          <w:color w:val="1F497D"/>
        </w:rPr>
        <w:t>=0.06,  doesn’t mean that there is no correlation between ISS and LOS, even it is not linear, it still could be non-linear related.</w:t>
      </w:r>
    </w:p>
    <w:p w:rsidR="00C716A4" w:rsidRDefault="00C716A4" w:rsidP="006A0F3A">
      <w:pPr>
        <w:pStyle w:val="Default"/>
        <w:rPr>
          <w:sz w:val="23"/>
          <w:szCs w:val="23"/>
        </w:rPr>
      </w:pPr>
    </w:p>
    <w:tbl>
      <w:tblPr>
        <w:tblW w:w="0" w:type="auto"/>
        <w:tblCellSpacing w:w="0" w:type="dxa"/>
        <w:tblInd w:w="-60"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tblPr>
      <w:tblGrid>
        <w:gridCol w:w="709"/>
        <w:gridCol w:w="750"/>
        <w:gridCol w:w="747"/>
        <w:gridCol w:w="872"/>
        <w:gridCol w:w="947"/>
        <w:gridCol w:w="1575"/>
        <w:gridCol w:w="1566"/>
        <w:gridCol w:w="1187"/>
        <w:gridCol w:w="1227"/>
      </w:tblGrid>
      <w:tr w:rsidR="00C716A4" w:rsidRPr="00C716A4" w:rsidTr="00C716A4">
        <w:trPr>
          <w:tblCellSpacing w:w="0" w:type="dxa"/>
        </w:trPr>
        <w:tc>
          <w:tcPr>
            <w:tcW w:w="0" w:type="auto"/>
            <w:gridSpan w:val="9"/>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center"/>
              <w:rPr>
                <w:rFonts w:ascii="Times New Roman" w:eastAsia="Times New Roman" w:hAnsi="Times New Roman" w:cs="Times New Roman"/>
                <w:sz w:val="24"/>
                <w:szCs w:val="24"/>
              </w:rPr>
            </w:pPr>
            <w:r w:rsidRPr="00C716A4">
              <w:rPr>
                <w:rFonts w:ascii="Times New Roman" w:eastAsia="Times New Roman" w:hAnsi="Times New Roman" w:cs="Times New Roman"/>
                <w:b/>
                <w:bCs/>
                <w:sz w:val="24"/>
                <w:szCs w:val="24"/>
              </w:rPr>
              <w:t xml:space="preserve">Analysis Variable : los </w:t>
            </w:r>
          </w:p>
        </w:tc>
      </w:tr>
      <w:tr w:rsidR="00C716A4" w:rsidRPr="00C716A4" w:rsidTr="00C716A4">
        <w:trPr>
          <w:tblCellSpacing w:w="0" w:type="dxa"/>
        </w:trPr>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b/>
                <w:bCs/>
                <w:sz w:val="24"/>
                <w:szCs w:val="24"/>
              </w:rPr>
              <w:t>ISS</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b/>
                <w:bCs/>
                <w:sz w:val="24"/>
                <w:szCs w:val="24"/>
              </w:rPr>
              <w:t xml:space="preserve">N </w:t>
            </w:r>
            <w:proofErr w:type="spellStart"/>
            <w:r w:rsidRPr="00C716A4">
              <w:rPr>
                <w:rFonts w:ascii="Times New Roman" w:eastAsia="Times New Roman" w:hAnsi="Times New Roman" w:cs="Times New Roman"/>
                <w:b/>
                <w:bCs/>
                <w:sz w:val="24"/>
                <w:szCs w:val="24"/>
              </w:rPr>
              <w:t>Obs</w:t>
            </w:r>
            <w:proofErr w:type="spellEnd"/>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b/>
                <w:bCs/>
                <w:sz w:val="24"/>
                <w:szCs w:val="24"/>
              </w:rPr>
              <w:t>Mean</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b/>
                <w:bCs/>
                <w:sz w:val="24"/>
                <w:szCs w:val="24"/>
              </w:rPr>
              <w:t>Std Dev</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b/>
                <w:bCs/>
                <w:sz w:val="24"/>
                <w:szCs w:val="24"/>
              </w:rPr>
              <w:t>Median</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b/>
                <w:bCs/>
                <w:sz w:val="24"/>
                <w:szCs w:val="24"/>
              </w:rPr>
              <w:t>Lower Quartile</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b/>
                <w:bCs/>
                <w:sz w:val="24"/>
                <w:szCs w:val="24"/>
              </w:rPr>
              <w:t>Upper Quartile</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b/>
                <w:bCs/>
                <w:sz w:val="24"/>
                <w:szCs w:val="24"/>
              </w:rPr>
              <w:t>Minimum</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b/>
                <w:bCs/>
                <w:sz w:val="24"/>
                <w:szCs w:val="24"/>
              </w:rPr>
              <w:t>Maximum</w:t>
            </w:r>
          </w:p>
        </w:tc>
      </w:tr>
      <w:tr w:rsidR="00C716A4" w:rsidRPr="00C716A4" w:rsidTr="00C716A4">
        <w:trPr>
          <w:tblCellSpacing w:w="0" w:type="dxa"/>
        </w:trPr>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b/>
                <w:bCs/>
                <w:sz w:val="24"/>
                <w:szCs w:val="24"/>
              </w:rPr>
              <w:t>&lt;=6</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b/>
                <w:bCs/>
                <w:sz w:val="24"/>
                <w:szCs w:val="24"/>
              </w:rPr>
              <w:t>115</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8.3</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9.2</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5.0</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3.0</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9.0</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1.0</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52.0</w:t>
            </w:r>
          </w:p>
        </w:tc>
      </w:tr>
      <w:tr w:rsidR="00C716A4" w:rsidRPr="00C716A4" w:rsidTr="00C716A4">
        <w:trPr>
          <w:tblCellSpacing w:w="0" w:type="dxa"/>
        </w:trPr>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b/>
                <w:bCs/>
                <w:sz w:val="24"/>
                <w:szCs w:val="24"/>
              </w:rPr>
              <w:t>7-9</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b/>
                <w:bCs/>
                <w:sz w:val="24"/>
                <w:szCs w:val="24"/>
              </w:rPr>
              <w:t>157</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7.6</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8.6</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5.0</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3.0</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9.0</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0.0</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68.0</w:t>
            </w:r>
          </w:p>
        </w:tc>
      </w:tr>
      <w:tr w:rsidR="00C716A4" w:rsidRPr="00C716A4" w:rsidTr="00C716A4">
        <w:trPr>
          <w:tblCellSpacing w:w="0" w:type="dxa"/>
        </w:trPr>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b/>
                <w:bCs/>
                <w:sz w:val="24"/>
                <w:szCs w:val="24"/>
              </w:rPr>
              <w:t>10-14</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b/>
                <w:bCs/>
                <w:sz w:val="24"/>
                <w:szCs w:val="24"/>
              </w:rPr>
              <w:t>80</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11.9</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12.5</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7.0</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4.0</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16.5</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1.0</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65.0</w:t>
            </w:r>
          </w:p>
        </w:tc>
      </w:tr>
      <w:tr w:rsidR="00C716A4" w:rsidRPr="00C716A4" w:rsidTr="00C716A4">
        <w:trPr>
          <w:tblCellSpacing w:w="0" w:type="dxa"/>
        </w:trPr>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b/>
                <w:bCs/>
                <w:sz w:val="24"/>
                <w:szCs w:val="24"/>
              </w:rPr>
              <w:t>&gt;=15</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b/>
                <w:bCs/>
                <w:sz w:val="24"/>
                <w:szCs w:val="24"/>
              </w:rPr>
              <w:t>103</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26.1</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30.4</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14.0</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9.0</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37.0</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0.0</w:t>
            </w:r>
          </w:p>
        </w:tc>
        <w:tc>
          <w:tcPr>
            <w:tcW w:w="0" w:type="auto"/>
            <w:tcBorders>
              <w:top w:val="single" w:sz="8" w:space="0" w:color="auto"/>
              <w:left w:val="single" w:sz="8" w:space="0" w:color="auto"/>
              <w:bottom w:val="single" w:sz="8" w:space="0" w:color="auto"/>
              <w:right w:val="single" w:sz="8" w:space="0" w:color="auto"/>
            </w:tcBorders>
            <w:tcMar>
              <w:top w:w="60" w:type="dxa"/>
              <w:left w:w="60" w:type="dxa"/>
              <w:bottom w:w="60" w:type="dxa"/>
              <w:right w:w="60" w:type="dxa"/>
            </w:tcMar>
            <w:hideMark/>
          </w:tcPr>
          <w:p w:rsidR="00C716A4" w:rsidRPr="00C716A4" w:rsidRDefault="00C716A4" w:rsidP="00C716A4">
            <w:pPr>
              <w:spacing w:after="0" w:line="240" w:lineRule="auto"/>
              <w:jc w:val="right"/>
              <w:rPr>
                <w:rFonts w:ascii="Times New Roman" w:eastAsia="Times New Roman" w:hAnsi="Times New Roman" w:cs="Times New Roman"/>
                <w:sz w:val="24"/>
                <w:szCs w:val="24"/>
              </w:rPr>
            </w:pPr>
            <w:r w:rsidRPr="00C716A4">
              <w:rPr>
                <w:rFonts w:ascii="Times New Roman" w:eastAsia="Times New Roman" w:hAnsi="Times New Roman" w:cs="Times New Roman"/>
                <w:sz w:val="24"/>
                <w:szCs w:val="24"/>
              </w:rPr>
              <w:t>208.0</w:t>
            </w:r>
          </w:p>
        </w:tc>
      </w:tr>
    </w:tbl>
    <w:p w:rsidR="00C716A4" w:rsidRDefault="00C716A4" w:rsidP="006A0F3A">
      <w:pPr>
        <w:pStyle w:val="Default"/>
        <w:rPr>
          <w:sz w:val="23"/>
          <w:szCs w:val="23"/>
        </w:rPr>
      </w:pPr>
    </w:p>
    <w:p w:rsidR="00C716A4" w:rsidRDefault="00C716A4" w:rsidP="006A0F3A">
      <w:pPr>
        <w:pStyle w:val="Default"/>
        <w:rPr>
          <w:sz w:val="23"/>
          <w:szCs w:val="23"/>
        </w:rPr>
      </w:pPr>
    </w:p>
    <w:p w:rsidR="00C716A4" w:rsidRDefault="00C716A4" w:rsidP="006A0F3A">
      <w:pPr>
        <w:pStyle w:val="Default"/>
        <w:rPr>
          <w:sz w:val="23"/>
          <w:szCs w:val="23"/>
        </w:rPr>
      </w:pPr>
    </w:p>
    <w:p w:rsidR="00C716A4" w:rsidRDefault="003139F5" w:rsidP="006A0F3A">
      <w:pPr>
        <w:pStyle w:val="Default"/>
        <w:rPr>
          <w:sz w:val="23"/>
          <w:szCs w:val="23"/>
        </w:rPr>
      </w:pPr>
      <w:r>
        <w:rPr>
          <w:rFonts w:ascii="Calibri" w:hAnsi="Calibri"/>
          <w:color w:val="1F497D"/>
          <w:sz w:val="22"/>
          <w:szCs w:val="22"/>
        </w:rPr>
        <w:t xml:space="preserve">Spearman Correlation or </w:t>
      </w:r>
      <w:proofErr w:type="spellStart"/>
      <w:r>
        <w:rPr>
          <w:b/>
          <w:bCs/>
        </w:rPr>
        <w:t>Hoeffding</w:t>
      </w:r>
      <w:proofErr w:type="spellEnd"/>
      <w:r>
        <w:rPr>
          <w:b/>
          <w:bCs/>
        </w:rPr>
        <w:t xml:space="preserve"> Dependence Coefficients </w:t>
      </w:r>
      <w:r>
        <w:rPr>
          <w:rFonts w:ascii="Calibri" w:hAnsi="Calibri"/>
          <w:color w:val="1F497D"/>
          <w:sz w:val="22"/>
          <w:szCs w:val="22"/>
        </w:rPr>
        <w:t xml:space="preserve">could be used to test the non-linear correlation between two variables. The straight way to check the relationship between ISS and los is the scatter plot. Please see the attached linear fitting plot. The R-square is only 0.24(pre)/0.15(post). </w:t>
      </w:r>
      <w:proofErr w:type="gramStart"/>
      <w:r>
        <w:rPr>
          <w:rFonts w:ascii="Calibri" w:hAnsi="Calibri"/>
          <w:color w:val="1F497D"/>
          <w:sz w:val="22"/>
          <w:szCs w:val="22"/>
        </w:rPr>
        <w:t>For an acceptable linear relationship, the R-square need to be larger than 0.5 at least.</w:t>
      </w:r>
      <w:proofErr w:type="gramEnd"/>
      <w:r>
        <w:rPr>
          <w:rFonts w:ascii="Calibri" w:hAnsi="Calibri"/>
          <w:color w:val="1F497D"/>
          <w:sz w:val="22"/>
          <w:szCs w:val="22"/>
        </w:rPr>
        <w:t xml:space="preserve"> Also the </w:t>
      </w:r>
      <w:proofErr w:type="spellStart"/>
      <w:r>
        <w:rPr>
          <w:b/>
          <w:bCs/>
        </w:rPr>
        <w:t>Hoeffding</w:t>
      </w:r>
      <w:proofErr w:type="spellEnd"/>
      <w:r>
        <w:rPr>
          <w:b/>
          <w:bCs/>
        </w:rPr>
        <w:t xml:space="preserve"> Dependence Coefficients</w:t>
      </w:r>
      <w:proofErr w:type="gramStart"/>
      <w:r>
        <w:rPr>
          <w:b/>
          <w:bCs/>
        </w:rPr>
        <w:t xml:space="preserve">, </w:t>
      </w:r>
      <w:r>
        <w:rPr>
          <w:rFonts w:ascii="Calibri" w:hAnsi="Calibri"/>
          <w:color w:val="1F497D"/>
          <w:sz w:val="22"/>
          <w:szCs w:val="22"/>
        </w:rPr>
        <w:t> D</w:t>
      </w:r>
      <w:proofErr w:type="gramEnd"/>
      <w:r>
        <w:rPr>
          <w:rFonts w:ascii="Calibri" w:hAnsi="Calibri"/>
          <w:color w:val="1F497D"/>
          <w:sz w:val="22"/>
          <w:szCs w:val="22"/>
        </w:rPr>
        <w:t>=0.06, which means ISS somewhat is not dependent on LOS.  I will suggest you comment your finding not conclusively, but in descriptive way.</w:t>
      </w:r>
    </w:p>
    <w:p w:rsidR="00C716A4" w:rsidRDefault="00C716A4" w:rsidP="006A0F3A">
      <w:pPr>
        <w:pStyle w:val="Default"/>
        <w:rPr>
          <w:sz w:val="23"/>
          <w:szCs w:val="23"/>
        </w:rPr>
      </w:pPr>
    </w:p>
    <w:p w:rsidR="00C716A4" w:rsidRDefault="003139F5" w:rsidP="006A0F3A">
      <w:pPr>
        <w:pStyle w:val="Default"/>
        <w:rPr>
          <w:sz w:val="23"/>
          <w:szCs w:val="23"/>
        </w:rPr>
      </w:pPr>
      <w:r>
        <w:rPr>
          <w:noProof/>
          <w:sz w:val="23"/>
          <w:szCs w:val="23"/>
        </w:rPr>
        <w:lastRenderedPageBreak/>
        <w:drawing>
          <wp:inline distT="0" distB="0" distL="0" distR="0">
            <wp:extent cx="2638425" cy="1978820"/>
            <wp:effectExtent l="0" t="0" r="0" b="2540"/>
            <wp:docPr id="1" name="Picture 1" descr="C:\Users\Robert\AppData\Local\Temp\ISS-LOS P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AppData\Local\Temp\ISS-LOS Pre-1.pn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43520" cy="1982641"/>
                    </a:xfrm>
                    <a:prstGeom prst="rect">
                      <a:avLst/>
                    </a:prstGeom>
                    <a:noFill/>
                    <a:ln>
                      <a:noFill/>
                    </a:ln>
                  </pic:spPr>
                </pic:pic>
              </a:graphicData>
            </a:graphic>
          </wp:inline>
        </w:drawing>
      </w:r>
      <w:r>
        <w:rPr>
          <w:noProof/>
          <w:sz w:val="23"/>
          <w:szCs w:val="23"/>
        </w:rPr>
        <w:drawing>
          <wp:inline distT="0" distB="0" distL="0" distR="0">
            <wp:extent cx="2619375" cy="1964531"/>
            <wp:effectExtent l="0" t="0" r="0" b="0"/>
            <wp:docPr id="2" name="Picture 2" descr="C:\Users\Robert\AppData\Local\Temp\ISS-LOS Po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bert\AppData\Local\Temp\ISS-LOS Post-1.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25324" cy="1968993"/>
                    </a:xfrm>
                    <a:prstGeom prst="rect">
                      <a:avLst/>
                    </a:prstGeom>
                    <a:noFill/>
                    <a:ln>
                      <a:noFill/>
                    </a:ln>
                  </pic:spPr>
                </pic:pic>
              </a:graphicData>
            </a:graphic>
          </wp:inline>
        </w:drawing>
      </w:r>
    </w:p>
    <w:p w:rsidR="00C716A4" w:rsidRDefault="00C716A4" w:rsidP="006A0F3A">
      <w:pPr>
        <w:pStyle w:val="Default"/>
        <w:rPr>
          <w:sz w:val="23"/>
          <w:szCs w:val="23"/>
        </w:rPr>
      </w:pPr>
    </w:p>
    <w:p w:rsidR="00C716A4" w:rsidRDefault="00DA7AF1" w:rsidP="006A0F3A">
      <w:pPr>
        <w:pStyle w:val="Default"/>
        <w:rPr>
          <w:sz w:val="23"/>
          <w:szCs w:val="23"/>
        </w:rPr>
      </w:pPr>
      <w:r>
        <w:rPr>
          <w:sz w:val="23"/>
          <w:szCs w:val="23"/>
        </w:rPr>
        <w:t xml:space="preserve"> </w:t>
      </w:r>
      <w:r>
        <w:rPr>
          <w:sz w:val="23"/>
          <w:szCs w:val="23"/>
        </w:rPr>
        <w:tab/>
      </w:r>
      <w:r>
        <w:rPr>
          <w:sz w:val="23"/>
          <w:szCs w:val="23"/>
        </w:rPr>
        <w:tab/>
        <w:t>Pre</w:t>
      </w:r>
      <w:r>
        <w:rPr>
          <w:sz w:val="23"/>
          <w:szCs w:val="23"/>
        </w:rPr>
        <w:tab/>
      </w:r>
      <w:r>
        <w:rPr>
          <w:sz w:val="23"/>
          <w:szCs w:val="23"/>
        </w:rPr>
        <w:tab/>
      </w:r>
      <w:r>
        <w:rPr>
          <w:sz w:val="23"/>
          <w:szCs w:val="23"/>
        </w:rPr>
        <w:tab/>
      </w:r>
      <w:r>
        <w:rPr>
          <w:sz w:val="23"/>
          <w:szCs w:val="23"/>
        </w:rPr>
        <w:tab/>
      </w:r>
      <w:r>
        <w:rPr>
          <w:sz w:val="23"/>
          <w:szCs w:val="23"/>
        </w:rPr>
        <w:tab/>
      </w:r>
      <w:r>
        <w:rPr>
          <w:sz w:val="23"/>
          <w:szCs w:val="23"/>
        </w:rPr>
        <w:tab/>
        <w:t>Post</w:t>
      </w:r>
    </w:p>
    <w:p w:rsidR="00DA7AF1" w:rsidRDefault="00DA7AF1" w:rsidP="006A0F3A">
      <w:pPr>
        <w:pStyle w:val="Default"/>
        <w:rPr>
          <w:sz w:val="23"/>
          <w:szCs w:val="23"/>
        </w:rPr>
      </w:pPr>
      <w:r>
        <w:rPr>
          <w:rFonts w:ascii="Calibri" w:hAnsi="Calibri"/>
          <w:color w:val="1F497D"/>
          <w:sz w:val="22"/>
          <w:szCs w:val="22"/>
        </w:rPr>
        <w:t>The R-square is only 0.24(pre)/0.15(post). For an acceptable linear relationship, the R-square need to be larger than 0.5 at least</w:t>
      </w:r>
    </w:p>
    <w:p w:rsidR="006A0F3A" w:rsidRDefault="00DA0EB1" w:rsidP="006A0F3A">
      <w:pPr>
        <w:pStyle w:val="Default"/>
        <w:pageBreakBefore/>
        <w:rPr>
          <w:sz w:val="23"/>
          <w:szCs w:val="23"/>
        </w:rPr>
      </w:pPr>
      <w:r>
        <w:rPr>
          <w:sz w:val="23"/>
          <w:szCs w:val="23"/>
        </w:rPr>
        <w:lastRenderedPageBreak/>
        <w:t>T</w:t>
      </w:r>
      <w:r w:rsidR="006A0F3A">
        <w:rPr>
          <w:sz w:val="23"/>
          <w:szCs w:val="23"/>
        </w:rPr>
        <w:t xml:space="preserve">hese are basic and general descriptions of the parts of a manuscript. For more in depth information you should refer to the published literature in your field and you should discuss your paper with your mentor and other members of your research group. Even experienced authors ask others to critique their manuscripts before submission! </w:t>
      </w:r>
    </w:p>
    <w:p w:rsidR="006A0F3A" w:rsidRDefault="006A0F3A" w:rsidP="006A0F3A">
      <w:pPr>
        <w:pStyle w:val="Default"/>
        <w:rPr>
          <w:sz w:val="22"/>
          <w:szCs w:val="22"/>
        </w:rPr>
      </w:pPr>
      <w:r>
        <w:rPr>
          <w:b/>
          <w:bCs/>
          <w:sz w:val="22"/>
          <w:szCs w:val="22"/>
        </w:rPr>
        <w:t xml:space="preserve">YOUR LEAD MENTOR MUST APPROVE YOUR REPORT PRIOR TO ITS SUBMISSION. </w:t>
      </w:r>
    </w:p>
    <w:p w:rsidR="006A0F3A" w:rsidRDefault="006A0F3A" w:rsidP="006A0F3A">
      <w:pPr>
        <w:pStyle w:val="Default"/>
        <w:rPr>
          <w:sz w:val="23"/>
          <w:szCs w:val="23"/>
        </w:rPr>
      </w:pPr>
      <w:r>
        <w:rPr>
          <w:sz w:val="23"/>
          <w:szCs w:val="23"/>
        </w:rPr>
        <w:t xml:space="preserve">Submission of papers will be electronic. The text and figures should be combined into a single </w:t>
      </w:r>
      <w:proofErr w:type="spellStart"/>
      <w:r>
        <w:rPr>
          <w:sz w:val="23"/>
          <w:szCs w:val="23"/>
        </w:rPr>
        <w:t>pdf</w:t>
      </w:r>
      <w:proofErr w:type="spellEnd"/>
      <w:r>
        <w:rPr>
          <w:sz w:val="23"/>
          <w:szCs w:val="23"/>
        </w:rPr>
        <w:t xml:space="preserve"> file to allow for a file size that can be handled readily. This can be done using Adobe Acrobat (not Acrobat Reader). If your paper contains only text (</w:t>
      </w:r>
      <w:proofErr w:type="spellStart"/>
      <w:r>
        <w:rPr>
          <w:sz w:val="23"/>
          <w:szCs w:val="23"/>
        </w:rPr>
        <w:t>ie</w:t>
      </w:r>
      <w:proofErr w:type="spellEnd"/>
      <w:r>
        <w:rPr>
          <w:sz w:val="23"/>
          <w:szCs w:val="23"/>
        </w:rPr>
        <w:t xml:space="preserve"> Tables but no images or other graphic files) this can be done from Word. The file should be named: </w:t>
      </w:r>
    </w:p>
    <w:p w:rsidR="006A0F3A" w:rsidRDefault="006A0F3A" w:rsidP="006A0F3A">
      <w:pPr>
        <w:pStyle w:val="Default"/>
        <w:rPr>
          <w:sz w:val="23"/>
          <w:szCs w:val="23"/>
        </w:rPr>
      </w:pPr>
      <w:r>
        <w:rPr>
          <w:sz w:val="23"/>
          <w:szCs w:val="23"/>
        </w:rPr>
        <w:t xml:space="preserve">(Your Last Name) final paper.pdf </w:t>
      </w:r>
    </w:p>
    <w:p w:rsidR="00EB0E27" w:rsidRDefault="006A0F3A" w:rsidP="006A0F3A">
      <w:r>
        <w:rPr>
          <w:sz w:val="23"/>
          <w:szCs w:val="23"/>
        </w:rPr>
        <w:t>Papers will be reviewed by at least two members of the Research Committee. Outstanding projects will be selected for oral platform presentations at Research Day during the April Capstone course. Papers judged unsatisfactory will be sent back to student and mentor for revision.</w:t>
      </w:r>
    </w:p>
    <w:sectPr w:rsidR="00EB0E27" w:rsidSect="00714CBD">
      <w:headerReference w:type="default" r:id="rId8"/>
      <w:pgSz w:w="12240" w:h="15840"/>
      <w:pgMar w:top="1440" w:right="1440" w:bottom="1440" w:left="1440"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5C5C" w:rsidRDefault="004D5C5C" w:rsidP="00714CBD">
      <w:pPr>
        <w:spacing w:after="0" w:line="240" w:lineRule="auto"/>
      </w:pPr>
      <w:r>
        <w:separator/>
      </w:r>
    </w:p>
  </w:endnote>
  <w:endnote w:type="continuationSeparator" w:id="0">
    <w:p w:rsidR="004D5C5C" w:rsidRDefault="004D5C5C" w:rsidP="00714C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5C5C" w:rsidRDefault="004D5C5C" w:rsidP="00714CBD">
      <w:pPr>
        <w:spacing w:after="0" w:line="240" w:lineRule="auto"/>
      </w:pPr>
      <w:r>
        <w:separator/>
      </w:r>
    </w:p>
  </w:footnote>
  <w:footnote w:type="continuationSeparator" w:id="0">
    <w:p w:rsidR="004D5C5C" w:rsidRDefault="004D5C5C" w:rsidP="00714C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C5C" w:rsidRDefault="004D5C5C">
    <w:pPr>
      <w:pStyle w:val="Header"/>
      <w:jc w:val="right"/>
    </w:pPr>
    <w:r>
      <w:t xml:space="preserve">Runner </w:t>
    </w:r>
    <w:sdt>
      <w:sdtPr>
        <w:id w:val="-992248438"/>
        <w:docPartObj>
          <w:docPartGallery w:val="Page Numbers (Top of Page)"/>
          <w:docPartUnique/>
        </w:docPartObj>
      </w:sdtPr>
      <w:sdtEndPr>
        <w:rPr>
          <w:noProof/>
        </w:rPr>
      </w:sdtEndPr>
      <w:sdtContent>
        <w:fldSimple w:instr=" PAGE   \* MERGEFORMAT ">
          <w:r w:rsidR="00FA60B3">
            <w:rPr>
              <w:noProof/>
            </w:rPr>
            <w:t>15</w:t>
          </w:r>
        </w:fldSimple>
      </w:sdtContent>
    </w:sdt>
  </w:p>
  <w:p w:rsidR="004D5C5C" w:rsidRDefault="004D5C5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trackRevisions/>
  <w:defaultTabStop w:val="720"/>
  <w:characterSpacingControl w:val="doNotCompress"/>
  <w:footnotePr>
    <w:footnote w:id="-1"/>
    <w:footnote w:id="0"/>
  </w:footnotePr>
  <w:endnotePr>
    <w:endnote w:id="-1"/>
    <w:endnote w:id="0"/>
  </w:endnotePr>
  <w:compat/>
  <w:rsids>
    <w:rsidRoot w:val="006A0F3A"/>
    <w:rsid w:val="000431B0"/>
    <w:rsid w:val="00053125"/>
    <w:rsid w:val="000B6638"/>
    <w:rsid w:val="000C691A"/>
    <w:rsid w:val="000C7122"/>
    <w:rsid w:val="00102ED9"/>
    <w:rsid w:val="00107BDF"/>
    <w:rsid w:val="00122600"/>
    <w:rsid w:val="0012496C"/>
    <w:rsid w:val="001606B9"/>
    <w:rsid w:val="001636F8"/>
    <w:rsid w:val="00165B82"/>
    <w:rsid w:val="001D563D"/>
    <w:rsid w:val="001F66AC"/>
    <w:rsid w:val="00232D18"/>
    <w:rsid w:val="00234D7A"/>
    <w:rsid w:val="00235878"/>
    <w:rsid w:val="00264A7D"/>
    <w:rsid w:val="00271A40"/>
    <w:rsid w:val="00271EBE"/>
    <w:rsid w:val="00292BFE"/>
    <w:rsid w:val="002B6FFA"/>
    <w:rsid w:val="002C10AC"/>
    <w:rsid w:val="003139F5"/>
    <w:rsid w:val="00317ECE"/>
    <w:rsid w:val="00320891"/>
    <w:rsid w:val="0033520B"/>
    <w:rsid w:val="00340F1B"/>
    <w:rsid w:val="00343A76"/>
    <w:rsid w:val="003514D7"/>
    <w:rsid w:val="00351DF6"/>
    <w:rsid w:val="00357EDF"/>
    <w:rsid w:val="00364496"/>
    <w:rsid w:val="003822CC"/>
    <w:rsid w:val="003F7AC7"/>
    <w:rsid w:val="00400A86"/>
    <w:rsid w:val="00402C7B"/>
    <w:rsid w:val="00405727"/>
    <w:rsid w:val="00412841"/>
    <w:rsid w:val="00416680"/>
    <w:rsid w:val="0044064A"/>
    <w:rsid w:val="00441A07"/>
    <w:rsid w:val="00447329"/>
    <w:rsid w:val="00460F21"/>
    <w:rsid w:val="00463790"/>
    <w:rsid w:val="00482822"/>
    <w:rsid w:val="00483136"/>
    <w:rsid w:val="004C5540"/>
    <w:rsid w:val="004D5C5C"/>
    <w:rsid w:val="00505F82"/>
    <w:rsid w:val="00522E1F"/>
    <w:rsid w:val="0052650A"/>
    <w:rsid w:val="00527708"/>
    <w:rsid w:val="00537A41"/>
    <w:rsid w:val="00554B8B"/>
    <w:rsid w:val="005A297D"/>
    <w:rsid w:val="005F6B92"/>
    <w:rsid w:val="006144BF"/>
    <w:rsid w:val="00643959"/>
    <w:rsid w:val="0065507C"/>
    <w:rsid w:val="00661B17"/>
    <w:rsid w:val="006764BD"/>
    <w:rsid w:val="00681CAB"/>
    <w:rsid w:val="006933A0"/>
    <w:rsid w:val="006A0F3A"/>
    <w:rsid w:val="006D69CA"/>
    <w:rsid w:val="00704A51"/>
    <w:rsid w:val="00714CBD"/>
    <w:rsid w:val="00715C1D"/>
    <w:rsid w:val="0075336B"/>
    <w:rsid w:val="00764ED7"/>
    <w:rsid w:val="007933B4"/>
    <w:rsid w:val="007F0CA3"/>
    <w:rsid w:val="008258CF"/>
    <w:rsid w:val="008270EC"/>
    <w:rsid w:val="008649C9"/>
    <w:rsid w:val="008B692F"/>
    <w:rsid w:val="008C3847"/>
    <w:rsid w:val="008C536A"/>
    <w:rsid w:val="008C5BB8"/>
    <w:rsid w:val="009007C8"/>
    <w:rsid w:val="00937CBB"/>
    <w:rsid w:val="009521D1"/>
    <w:rsid w:val="009541EE"/>
    <w:rsid w:val="00961D5D"/>
    <w:rsid w:val="009649A4"/>
    <w:rsid w:val="009748FB"/>
    <w:rsid w:val="00982247"/>
    <w:rsid w:val="009D4BC8"/>
    <w:rsid w:val="009D7F0A"/>
    <w:rsid w:val="009F2E03"/>
    <w:rsid w:val="009F62E7"/>
    <w:rsid w:val="009F731E"/>
    <w:rsid w:val="009F7DCD"/>
    <w:rsid w:val="00A24DC2"/>
    <w:rsid w:val="00A27D16"/>
    <w:rsid w:val="00A32B1E"/>
    <w:rsid w:val="00A81F39"/>
    <w:rsid w:val="00AA3BE1"/>
    <w:rsid w:val="00AC09D9"/>
    <w:rsid w:val="00AD2452"/>
    <w:rsid w:val="00AE2669"/>
    <w:rsid w:val="00AF62C3"/>
    <w:rsid w:val="00B30DAE"/>
    <w:rsid w:val="00B47CD6"/>
    <w:rsid w:val="00B612B3"/>
    <w:rsid w:val="00B724D1"/>
    <w:rsid w:val="00B82C6C"/>
    <w:rsid w:val="00B92F98"/>
    <w:rsid w:val="00BD5D70"/>
    <w:rsid w:val="00BD748B"/>
    <w:rsid w:val="00BF3746"/>
    <w:rsid w:val="00C054B0"/>
    <w:rsid w:val="00C514C6"/>
    <w:rsid w:val="00C525AA"/>
    <w:rsid w:val="00C555E1"/>
    <w:rsid w:val="00C654D8"/>
    <w:rsid w:val="00C67419"/>
    <w:rsid w:val="00C716A4"/>
    <w:rsid w:val="00C8680B"/>
    <w:rsid w:val="00C95DCC"/>
    <w:rsid w:val="00CA0755"/>
    <w:rsid w:val="00CB6104"/>
    <w:rsid w:val="00CF1041"/>
    <w:rsid w:val="00D12E08"/>
    <w:rsid w:val="00D16610"/>
    <w:rsid w:val="00D61947"/>
    <w:rsid w:val="00D61DC5"/>
    <w:rsid w:val="00D6240B"/>
    <w:rsid w:val="00D6714C"/>
    <w:rsid w:val="00D73F35"/>
    <w:rsid w:val="00DA0EB1"/>
    <w:rsid w:val="00DA7AF1"/>
    <w:rsid w:val="00DC2CAA"/>
    <w:rsid w:val="00DE1930"/>
    <w:rsid w:val="00DF0E7F"/>
    <w:rsid w:val="00DF0E83"/>
    <w:rsid w:val="00DF2946"/>
    <w:rsid w:val="00E02D65"/>
    <w:rsid w:val="00E04E35"/>
    <w:rsid w:val="00E12E3A"/>
    <w:rsid w:val="00E14222"/>
    <w:rsid w:val="00E3363D"/>
    <w:rsid w:val="00E45B0D"/>
    <w:rsid w:val="00E526BF"/>
    <w:rsid w:val="00E573F2"/>
    <w:rsid w:val="00E64B1A"/>
    <w:rsid w:val="00E86C0F"/>
    <w:rsid w:val="00EA65FC"/>
    <w:rsid w:val="00EB0E27"/>
    <w:rsid w:val="00EB11C0"/>
    <w:rsid w:val="00EB3D53"/>
    <w:rsid w:val="00EC1F2D"/>
    <w:rsid w:val="00EE5454"/>
    <w:rsid w:val="00EF5ACD"/>
    <w:rsid w:val="00F00B71"/>
    <w:rsid w:val="00F15563"/>
    <w:rsid w:val="00F165F2"/>
    <w:rsid w:val="00F40089"/>
    <w:rsid w:val="00F807BC"/>
    <w:rsid w:val="00F81A26"/>
    <w:rsid w:val="00F85CEF"/>
    <w:rsid w:val="00F87A13"/>
    <w:rsid w:val="00FA5A43"/>
    <w:rsid w:val="00FA60B3"/>
    <w:rsid w:val="00FB0459"/>
    <w:rsid w:val="00FB5685"/>
    <w:rsid w:val="00FC24A8"/>
    <w:rsid w:val="00FD3795"/>
    <w:rsid w:val="00FD5DBE"/>
    <w:rsid w:val="00FE66A4"/>
    <w:rsid w:val="00FF247A"/>
    <w:rsid w:val="00FF41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C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0F3A"/>
    <w:pPr>
      <w:autoSpaceDE w:val="0"/>
      <w:autoSpaceDN w:val="0"/>
      <w:adjustRightInd w:val="0"/>
      <w:spacing w:after="0" w:line="240" w:lineRule="auto"/>
    </w:pPr>
    <w:rPr>
      <w:rFonts w:ascii="Arial" w:hAnsi="Arial" w:cs="Arial"/>
      <w:color w:val="000000"/>
      <w:sz w:val="24"/>
      <w:szCs w:val="24"/>
    </w:rPr>
  </w:style>
  <w:style w:type="character" w:customStyle="1" w:styleId="printanswer">
    <w:name w:val="printanswer"/>
    <w:basedOn w:val="DefaultParagraphFont"/>
    <w:rsid w:val="00714CBD"/>
  </w:style>
  <w:style w:type="paragraph" w:styleId="Header">
    <w:name w:val="header"/>
    <w:basedOn w:val="Normal"/>
    <w:link w:val="HeaderChar"/>
    <w:uiPriority w:val="99"/>
    <w:unhideWhenUsed/>
    <w:rsid w:val="00714C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CBD"/>
  </w:style>
  <w:style w:type="paragraph" w:styleId="Footer">
    <w:name w:val="footer"/>
    <w:basedOn w:val="Normal"/>
    <w:link w:val="FooterChar"/>
    <w:uiPriority w:val="99"/>
    <w:unhideWhenUsed/>
    <w:rsid w:val="00714C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CBD"/>
  </w:style>
  <w:style w:type="paragraph" w:styleId="BalloonText">
    <w:name w:val="Balloon Text"/>
    <w:basedOn w:val="Normal"/>
    <w:link w:val="BalloonTextChar"/>
    <w:uiPriority w:val="99"/>
    <w:semiHidden/>
    <w:unhideWhenUsed/>
    <w:rsid w:val="00714C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CBD"/>
    <w:rPr>
      <w:rFonts w:ascii="Tahoma" w:hAnsi="Tahoma" w:cs="Tahoma"/>
      <w:sz w:val="16"/>
      <w:szCs w:val="16"/>
    </w:rPr>
  </w:style>
  <w:style w:type="paragraph" w:styleId="HTMLPreformatted">
    <w:name w:val="HTML Preformatted"/>
    <w:basedOn w:val="Normal"/>
    <w:link w:val="HTMLPreformattedChar"/>
    <w:uiPriority w:val="99"/>
    <w:unhideWhenUsed/>
    <w:rsid w:val="001D5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563D"/>
    <w:rPr>
      <w:rFonts w:ascii="Courier New" w:eastAsia="Times New Roman" w:hAnsi="Courier New" w:cs="Courier New"/>
      <w:sz w:val="20"/>
      <w:szCs w:val="20"/>
    </w:rPr>
  </w:style>
  <w:style w:type="character" w:customStyle="1" w:styleId="highlight">
    <w:name w:val="highlight"/>
    <w:basedOn w:val="DefaultParagraphFont"/>
    <w:rsid w:val="00D671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4C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0F3A"/>
    <w:pPr>
      <w:autoSpaceDE w:val="0"/>
      <w:autoSpaceDN w:val="0"/>
      <w:adjustRightInd w:val="0"/>
      <w:spacing w:after="0" w:line="240" w:lineRule="auto"/>
    </w:pPr>
    <w:rPr>
      <w:rFonts w:ascii="Arial" w:hAnsi="Arial" w:cs="Arial"/>
      <w:color w:val="000000"/>
      <w:sz w:val="24"/>
      <w:szCs w:val="24"/>
    </w:rPr>
  </w:style>
  <w:style w:type="character" w:customStyle="1" w:styleId="printanswer">
    <w:name w:val="printanswer"/>
    <w:basedOn w:val="DefaultParagraphFont"/>
    <w:rsid w:val="00714CBD"/>
  </w:style>
  <w:style w:type="paragraph" w:styleId="Header">
    <w:name w:val="header"/>
    <w:basedOn w:val="Normal"/>
    <w:link w:val="HeaderChar"/>
    <w:uiPriority w:val="99"/>
    <w:unhideWhenUsed/>
    <w:rsid w:val="00714C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CBD"/>
  </w:style>
  <w:style w:type="paragraph" w:styleId="Footer">
    <w:name w:val="footer"/>
    <w:basedOn w:val="Normal"/>
    <w:link w:val="FooterChar"/>
    <w:uiPriority w:val="99"/>
    <w:unhideWhenUsed/>
    <w:rsid w:val="00714C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CBD"/>
  </w:style>
  <w:style w:type="paragraph" w:styleId="BalloonText">
    <w:name w:val="Balloon Text"/>
    <w:basedOn w:val="Normal"/>
    <w:link w:val="BalloonTextChar"/>
    <w:uiPriority w:val="99"/>
    <w:semiHidden/>
    <w:unhideWhenUsed/>
    <w:rsid w:val="00714C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CBD"/>
    <w:rPr>
      <w:rFonts w:ascii="Tahoma" w:hAnsi="Tahoma" w:cs="Tahoma"/>
      <w:sz w:val="16"/>
      <w:szCs w:val="16"/>
    </w:rPr>
  </w:style>
  <w:style w:type="paragraph" w:styleId="HTMLPreformatted">
    <w:name w:val="HTML Preformatted"/>
    <w:basedOn w:val="Normal"/>
    <w:link w:val="HTMLPreformattedChar"/>
    <w:uiPriority w:val="99"/>
    <w:unhideWhenUsed/>
    <w:rsid w:val="001D5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563D"/>
    <w:rPr>
      <w:rFonts w:ascii="Courier New" w:eastAsia="Times New Roman" w:hAnsi="Courier New" w:cs="Courier New"/>
      <w:sz w:val="20"/>
      <w:szCs w:val="20"/>
    </w:rPr>
  </w:style>
  <w:style w:type="character" w:customStyle="1" w:styleId="highlight">
    <w:name w:val="highlight"/>
    <w:basedOn w:val="DefaultParagraphFont"/>
    <w:rsid w:val="00D6714C"/>
  </w:style>
</w:styles>
</file>

<file path=word/webSettings.xml><?xml version="1.0" encoding="utf-8"?>
<w:webSettings xmlns:r="http://schemas.openxmlformats.org/officeDocument/2006/relationships" xmlns:w="http://schemas.openxmlformats.org/wordprocessingml/2006/main">
  <w:divs>
    <w:div w:id="212237885">
      <w:bodyDiv w:val="1"/>
      <w:marLeft w:val="0"/>
      <w:marRight w:val="0"/>
      <w:marTop w:val="0"/>
      <w:marBottom w:val="0"/>
      <w:divBdr>
        <w:top w:val="none" w:sz="0" w:space="0" w:color="auto"/>
        <w:left w:val="none" w:sz="0" w:space="0" w:color="auto"/>
        <w:bottom w:val="none" w:sz="0" w:space="0" w:color="auto"/>
        <w:right w:val="none" w:sz="0" w:space="0" w:color="auto"/>
      </w:divBdr>
    </w:div>
    <w:div w:id="358899897">
      <w:bodyDiv w:val="1"/>
      <w:marLeft w:val="0"/>
      <w:marRight w:val="0"/>
      <w:marTop w:val="0"/>
      <w:marBottom w:val="0"/>
      <w:divBdr>
        <w:top w:val="none" w:sz="0" w:space="0" w:color="auto"/>
        <w:left w:val="none" w:sz="0" w:space="0" w:color="auto"/>
        <w:bottom w:val="none" w:sz="0" w:space="0" w:color="auto"/>
        <w:right w:val="none" w:sz="0" w:space="0" w:color="auto"/>
      </w:divBdr>
    </w:div>
    <w:div w:id="383872330">
      <w:bodyDiv w:val="1"/>
      <w:marLeft w:val="0"/>
      <w:marRight w:val="0"/>
      <w:marTop w:val="0"/>
      <w:marBottom w:val="0"/>
      <w:divBdr>
        <w:top w:val="none" w:sz="0" w:space="0" w:color="auto"/>
        <w:left w:val="none" w:sz="0" w:space="0" w:color="auto"/>
        <w:bottom w:val="none" w:sz="0" w:space="0" w:color="auto"/>
        <w:right w:val="none" w:sz="0" w:space="0" w:color="auto"/>
      </w:divBdr>
    </w:div>
    <w:div w:id="475874774">
      <w:bodyDiv w:val="1"/>
      <w:marLeft w:val="0"/>
      <w:marRight w:val="0"/>
      <w:marTop w:val="0"/>
      <w:marBottom w:val="0"/>
      <w:divBdr>
        <w:top w:val="none" w:sz="0" w:space="0" w:color="auto"/>
        <w:left w:val="none" w:sz="0" w:space="0" w:color="auto"/>
        <w:bottom w:val="none" w:sz="0" w:space="0" w:color="auto"/>
        <w:right w:val="none" w:sz="0" w:space="0" w:color="auto"/>
      </w:divBdr>
    </w:div>
    <w:div w:id="610666779">
      <w:bodyDiv w:val="1"/>
      <w:marLeft w:val="0"/>
      <w:marRight w:val="0"/>
      <w:marTop w:val="0"/>
      <w:marBottom w:val="0"/>
      <w:divBdr>
        <w:top w:val="none" w:sz="0" w:space="0" w:color="auto"/>
        <w:left w:val="none" w:sz="0" w:space="0" w:color="auto"/>
        <w:bottom w:val="none" w:sz="0" w:space="0" w:color="auto"/>
        <w:right w:val="none" w:sz="0" w:space="0" w:color="auto"/>
      </w:divBdr>
    </w:div>
    <w:div w:id="652877718">
      <w:bodyDiv w:val="1"/>
      <w:marLeft w:val="0"/>
      <w:marRight w:val="0"/>
      <w:marTop w:val="0"/>
      <w:marBottom w:val="0"/>
      <w:divBdr>
        <w:top w:val="none" w:sz="0" w:space="0" w:color="auto"/>
        <w:left w:val="none" w:sz="0" w:space="0" w:color="auto"/>
        <w:bottom w:val="none" w:sz="0" w:space="0" w:color="auto"/>
        <w:right w:val="none" w:sz="0" w:space="0" w:color="auto"/>
      </w:divBdr>
    </w:div>
    <w:div w:id="795686581">
      <w:bodyDiv w:val="1"/>
      <w:marLeft w:val="0"/>
      <w:marRight w:val="0"/>
      <w:marTop w:val="0"/>
      <w:marBottom w:val="0"/>
      <w:divBdr>
        <w:top w:val="none" w:sz="0" w:space="0" w:color="auto"/>
        <w:left w:val="none" w:sz="0" w:space="0" w:color="auto"/>
        <w:bottom w:val="none" w:sz="0" w:space="0" w:color="auto"/>
        <w:right w:val="none" w:sz="0" w:space="0" w:color="auto"/>
      </w:divBdr>
      <w:divsChild>
        <w:div w:id="667637187">
          <w:marLeft w:val="0"/>
          <w:marRight w:val="0"/>
          <w:marTop w:val="0"/>
          <w:marBottom w:val="0"/>
          <w:divBdr>
            <w:top w:val="none" w:sz="0" w:space="0" w:color="auto"/>
            <w:left w:val="none" w:sz="0" w:space="0" w:color="auto"/>
            <w:bottom w:val="none" w:sz="0" w:space="0" w:color="auto"/>
            <w:right w:val="none" w:sz="0" w:space="0" w:color="auto"/>
          </w:divBdr>
        </w:div>
        <w:div w:id="1016036472">
          <w:marLeft w:val="0"/>
          <w:marRight w:val="0"/>
          <w:marTop w:val="0"/>
          <w:marBottom w:val="0"/>
          <w:divBdr>
            <w:top w:val="none" w:sz="0" w:space="0" w:color="auto"/>
            <w:left w:val="none" w:sz="0" w:space="0" w:color="auto"/>
            <w:bottom w:val="none" w:sz="0" w:space="0" w:color="auto"/>
            <w:right w:val="none" w:sz="0" w:space="0" w:color="auto"/>
          </w:divBdr>
        </w:div>
      </w:divsChild>
    </w:div>
    <w:div w:id="832768350">
      <w:bodyDiv w:val="1"/>
      <w:marLeft w:val="0"/>
      <w:marRight w:val="0"/>
      <w:marTop w:val="0"/>
      <w:marBottom w:val="0"/>
      <w:divBdr>
        <w:top w:val="none" w:sz="0" w:space="0" w:color="auto"/>
        <w:left w:val="none" w:sz="0" w:space="0" w:color="auto"/>
        <w:bottom w:val="none" w:sz="0" w:space="0" w:color="auto"/>
        <w:right w:val="none" w:sz="0" w:space="0" w:color="auto"/>
      </w:divBdr>
    </w:div>
    <w:div w:id="925840201">
      <w:bodyDiv w:val="1"/>
      <w:marLeft w:val="0"/>
      <w:marRight w:val="0"/>
      <w:marTop w:val="0"/>
      <w:marBottom w:val="0"/>
      <w:divBdr>
        <w:top w:val="none" w:sz="0" w:space="0" w:color="auto"/>
        <w:left w:val="none" w:sz="0" w:space="0" w:color="auto"/>
        <w:bottom w:val="none" w:sz="0" w:space="0" w:color="auto"/>
        <w:right w:val="none" w:sz="0" w:space="0" w:color="auto"/>
      </w:divBdr>
    </w:div>
    <w:div w:id="1347517004">
      <w:bodyDiv w:val="1"/>
      <w:marLeft w:val="0"/>
      <w:marRight w:val="0"/>
      <w:marTop w:val="0"/>
      <w:marBottom w:val="0"/>
      <w:divBdr>
        <w:top w:val="none" w:sz="0" w:space="0" w:color="auto"/>
        <w:left w:val="none" w:sz="0" w:space="0" w:color="auto"/>
        <w:bottom w:val="none" w:sz="0" w:space="0" w:color="auto"/>
        <w:right w:val="none" w:sz="0" w:space="0" w:color="auto"/>
      </w:divBdr>
    </w:div>
    <w:div w:id="1409693270">
      <w:bodyDiv w:val="1"/>
      <w:marLeft w:val="0"/>
      <w:marRight w:val="0"/>
      <w:marTop w:val="0"/>
      <w:marBottom w:val="0"/>
      <w:divBdr>
        <w:top w:val="none" w:sz="0" w:space="0" w:color="auto"/>
        <w:left w:val="none" w:sz="0" w:space="0" w:color="auto"/>
        <w:bottom w:val="none" w:sz="0" w:space="0" w:color="auto"/>
        <w:right w:val="none" w:sz="0" w:space="0" w:color="auto"/>
      </w:divBdr>
    </w:div>
    <w:div w:id="1471552773">
      <w:bodyDiv w:val="1"/>
      <w:marLeft w:val="0"/>
      <w:marRight w:val="0"/>
      <w:marTop w:val="0"/>
      <w:marBottom w:val="0"/>
      <w:divBdr>
        <w:top w:val="none" w:sz="0" w:space="0" w:color="auto"/>
        <w:left w:val="none" w:sz="0" w:space="0" w:color="auto"/>
        <w:bottom w:val="none" w:sz="0" w:space="0" w:color="auto"/>
        <w:right w:val="none" w:sz="0" w:space="0" w:color="auto"/>
      </w:divBdr>
    </w:div>
    <w:div w:id="1491166836">
      <w:bodyDiv w:val="1"/>
      <w:marLeft w:val="0"/>
      <w:marRight w:val="0"/>
      <w:marTop w:val="0"/>
      <w:marBottom w:val="0"/>
      <w:divBdr>
        <w:top w:val="none" w:sz="0" w:space="0" w:color="auto"/>
        <w:left w:val="none" w:sz="0" w:space="0" w:color="auto"/>
        <w:bottom w:val="none" w:sz="0" w:space="0" w:color="auto"/>
        <w:right w:val="none" w:sz="0" w:space="0" w:color="auto"/>
      </w:divBdr>
    </w:div>
    <w:div w:id="1908496505">
      <w:bodyDiv w:val="1"/>
      <w:marLeft w:val="0"/>
      <w:marRight w:val="0"/>
      <w:marTop w:val="0"/>
      <w:marBottom w:val="0"/>
      <w:divBdr>
        <w:top w:val="none" w:sz="0" w:space="0" w:color="auto"/>
        <w:left w:val="none" w:sz="0" w:space="0" w:color="auto"/>
        <w:bottom w:val="none" w:sz="0" w:space="0" w:color="auto"/>
        <w:right w:val="none" w:sz="0" w:space="0" w:color="auto"/>
      </w:divBdr>
      <w:divsChild>
        <w:div w:id="848956948">
          <w:marLeft w:val="0"/>
          <w:marRight w:val="0"/>
          <w:marTop w:val="0"/>
          <w:marBottom w:val="0"/>
          <w:divBdr>
            <w:top w:val="none" w:sz="0" w:space="0" w:color="auto"/>
            <w:left w:val="none" w:sz="0" w:space="0" w:color="auto"/>
            <w:bottom w:val="none" w:sz="0" w:space="0" w:color="auto"/>
            <w:right w:val="none" w:sz="0" w:space="0" w:color="auto"/>
          </w:divBdr>
        </w:div>
        <w:div w:id="319164108">
          <w:marLeft w:val="0"/>
          <w:marRight w:val="0"/>
          <w:marTop w:val="0"/>
          <w:marBottom w:val="0"/>
          <w:divBdr>
            <w:top w:val="none" w:sz="0" w:space="0" w:color="auto"/>
            <w:left w:val="none" w:sz="0" w:space="0" w:color="auto"/>
            <w:bottom w:val="none" w:sz="0" w:space="0" w:color="auto"/>
            <w:right w:val="none" w:sz="0" w:space="0" w:color="auto"/>
          </w:divBdr>
        </w:div>
        <w:div w:id="1040865519">
          <w:marLeft w:val="0"/>
          <w:marRight w:val="0"/>
          <w:marTop w:val="0"/>
          <w:marBottom w:val="0"/>
          <w:divBdr>
            <w:top w:val="none" w:sz="0" w:space="0" w:color="auto"/>
            <w:left w:val="none" w:sz="0" w:space="0" w:color="auto"/>
            <w:bottom w:val="none" w:sz="0" w:space="0" w:color="auto"/>
            <w:right w:val="none" w:sz="0" w:space="0" w:color="auto"/>
          </w:divBdr>
        </w:div>
      </w:divsChild>
    </w:div>
    <w:div w:id="2014407631">
      <w:bodyDiv w:val="1"/>
      <w:marLeft w:val="0"/>
      <w:marRight w:val="0"/>
      <w:marTop w:val="0"/>
      <w:marBottom w:val="0"/>
      <w:divBdr>
        <w:top w:val="none" w:sz="0" w:space="0" w:color="auto"/>
        <w:left w:val="none" w:sz="0" w:space="0" w:color="auto"/>
        <w:bottom w:val="none" w:sz="0" w:space="0" w:color="auto"/>
        <w:right w:val="none" w:sz="0" w:space="0" w:color="auto"/>
      </w:divBdr>
    </w:div>
    <w:div w:id="213466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1920</TotalTime>
  <Pages>18</Pages>
  <Words>6855</Words>
  <Characters>39075</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bwu2</cp:lastModifiedBy>
  <cp:revision>102</cp:revision>
  <dcterms:created xsi:type="dcterms:W3CDTF">2012-12-31T21:57:00Z</dcterms:created>
  <dcterms:modified xsi:type="dcterms:W3CDTF">2013-01-03T21:57:00Z</dcterms:modified>
</cp:coreProperties>
</file>
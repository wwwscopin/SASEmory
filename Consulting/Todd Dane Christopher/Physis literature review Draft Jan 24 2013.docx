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52" w:rsidRPr="005B3D89" w:rsidRDefault="001B4152"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 xml:space="preserve">Growth </w:t>
      </w:r>
      <w:r w:rsidR="00D14310" w:rsidRPr="005B3D89">
        <w:rPr>
          <w:rFonts w:ascii="Times New Roman" w:hAnsi="Times New Roman" w:cs="Times New Roman"/>
          <w:bCs/>
          <w:sz w:val="24"/>
          <w:szCs w:val="24"/>
        </w:rPr>
        <w:t xml:space="preserve">of the Distal Femoral </w:t>
      </w:r>
      <w:proofErr w:type="spellStart"/>
      <w:r w:rsidR="00D14310" w:rsidRPr="005B3D89">
        <w:rPr>
          <w:rFonts w:ascii="Times New Roman" w:hAnsi="Times New Roman" w:cs="Times New Roman"/>
          <w:bCs/>
          <w:sz w:val="24"/>
          <w:szCs w:val="24"/>
        </w:rPr>
        <w:t>P</w:t>
      </w:r>
      <w:r w:rsidRPr="005B3D89">
        <w:rPr>
          <w:rFonts w:ascii="Times New Roman" w:hAnsi="Times New Roman" w:cs="Times New Roman"/>
          <w:bCs/>
          <w:sz w:val="24"/>
          <w:szCs w:val="24"/>
        </w:rPr>
        <w:t>hysis</w:t>
      </w:r>
      <w:proofErr w:type="spellEnd"/>
      <w:r w:rsidRPr="005B3D89">
        <w:rPr>
          <w:rFonts w:ascii="Times New Roman" w:hAnsi="Times New Roman" w:cs="Times New Roman"/>
          <w:bCs/>
          <w:sz w:val="24"/>
          <w:szCs w:val="24"/>
        </w:rPr>
        <w:t xml:space="preserve">, </w:t>
      </w:r>
      <w:r w:rsidR="00D14310" w:rsidRPr="005B3D89">
        <w:rPr>
          <w:rFonts w:ascii="Times New Roman" w:hAnsi="Times New Roman" w:cs="Times New Roman"/>
          <w:bCs/>
          <w:sz w:val="24"/>
          <w:szCs w:val="24"/>
        </w:rPr>
        <w:t>Epiphysis, and C</w:t>
      </w:r>
      <w:r w:rsidRPr="005B3D89">
        <w:rPr>
          <w:rFonts w:ascii="Times New Roman" w:hAnsi="Times New Roman" w:cs="Times New Roman"/>
          <w:bCs/>
          <w:sz w:val="24"/>
          <w:szCs w:val="24"/>
        </w:rPr>
        <w:t xml:space="preserve">artilage </w:t>
      </w:r>
      <w:r w:rsidR="00D14310" w:rsidRPr="005B3D89">
        <w:rPr>
          <w:rFonts w:ascii="Times New Roman" w:hAnsi="Times New Roman" w:cs="Times New Roman"/>
          <w:bCs/>
          <w:sz w:val="24"/>
          <w:szCs w:val="24"/>
        </w:rPr>
        <w:t>Cap in the Skeletally I</w:t>
      </w:r>
      <w:r w:rsidRPr="005B3D89">
        <w:rPr>
          <w:rFonts w:ascii="Times New Roman" w:hAnsi="Times New Roman" w:cs="Times New Roman"/>
          <w:bCs/>
          <w:sz w:val="24"/>
          <w:szCs w:val="24"/>
        </w:rPr>
        <w:t>mmature</w:t>
      </w:r>
      <w:r w:rsidR="00D14310" w:rsidRPr="005B3D89">
        <w:rPr>
          <w:rFonts w:ascii="Times New Roman" w:hAnsi="Times New Roman" w:cs="Times New Roman"/>
          <w:bCs/>
          <w:sz w:val="24"/>
          <w:szCs w:val="24"/>
        </w:rPr>
        <w:t xml:space="preserve"> an MRI-Based Study</w:t>
      </w:r>
    </w:p>
    <w:p w:rsidR="00D14310" w:rsidRPr="005B3D89" w:rsidRDefault="00D14310" w:rsidP="00C20B49">
      <w:pPr>
        <w:spacing w:line="480" w:lineRule="auto"/>
        <w:jc w:val="center"/>
        <w:rPr>
          <w:rFonts w:ascii="Times New Roman" w:hAnsi="Times New Roman" w:cs="Times New Roman"/>
          <w:bCs/>
          <w:sz w:val="24"/>
          <w:szCs w:val="24"/>
        </w:rPr>
      </w:pPr>
    </w:p>
    <w:p w:rsidR="00D14310" w:rsidRPr="005B3D89" w:rsidRDefault="00D14310"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Dane C. Todd, MD</w:t>
      </w:r>
    </w:p>
    <w:p w:rsidR="00D14310" w:rsidRPr="005B3D89" w:rsidRDefault="00D14310"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Grant Muller, MD</w:t>
      </w:r>
    </w:p>
    <w:p w:rsidR="00D14310" w:rsidRPr="005B3D89" w:rsidRDefault="00D14310"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Kyle E. Hammond, MD</w:t>
      </w:r>
    </w:p>
    <w:p w:rsidR="00D14310" w:rsidRPr="005B3D89" w:rsidRDefault="00D14310"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Nicholas Fletcher, MD</w:t>
      </w:r>
    </w:p>
    <w:p w:rsidR="00D14310" w:rsidRPr="005B3D89" w:rsidRDefault="00D14310" w:rsidP="00C20B49">
      <w:pPr>
        <w:spacing w:line="480" w:lineRule="auto"/>
        <w:jc w:val="center"/>
        <w:rPr>
          <w:rFonts w:ascii="Times New Roman" w:hAnsi="Times New Roman" w:cs="Times New Roman"/>
          <w:bCs/>
          <w:sz w:val="24"/>
          <w:szCs w:val="24"/>
        </w:rPr>
      </w:pPr>
      <w:r w:rsidRPr="005B3D89">
        <w:rPr>
          <w:rFonts w:ascii="Times New Roman" w:hAnsi="Times New Roman" w:cs="Times New Roman"/>
          <w:bCs/>
          <w:sz w:val="24"/>
          <w:szCs w:val="24"/>
        </w:rPr>
        <w:t>John W. Xerogeanes, MD</w:t>
      </w:r>
    </w:p>
    <w:p w:rsidR="001B4152" w:rsidRPr="005B3D89" w:rsidRDefault="001B4152" w:rsidP="00C20B49">
      <w:pPr>
        <w:spacing w:line="480" w:lineRule="auto"/>
        <w:rPr>
          <w:rFonts w:ascii="Times New Roman" w:hAnsi="Times New Roman" w:cs="Times New Roman"/>
          <w:bCs/>
          <w:sz w:val="24"/>
          <w:szCs w:val="24"/>
        </w:rPr>
      </w:pPr>
    </w:p>
    <w:p w:rsidR="009C47C4" w:rsidRPr="005B3D89" w:rsidRDefault="004346E0" w:rsidP="00C20B49">
      <w:pPr>
        <w:spacing w:line="480" w:lineRule="auto"/>
        <w:rPr>
          <w:rFonts w:ascii="Times New Roman" w:hAnsi="Times New Roman" w:cs="Times New Roman"/>
          <w:bCs/>
          <w:sz w:val="24"/>
          <w:szCs w:val="24"/>
        </w:rPr>
      </w:pPr>
      <w:r w:rsidRPr="005B3D89">
        <w:rPr>
          <w:rFonts w:ascii="Times New Roman" w:hAnsi="Times New Roman" w:cs="Times New Roman"/>
          <w:bCs/>
          <w:sz w:val="24"/>
          <w:szCs w:val="24"/>
        </w:rPr>
        <w:t>Background</w:t>
      </w:r>
      <w:r w:rsidR="007C416C" w:rsidRPr="005B3D89">
        <w:rPr>
          <w:rFonts w:ascii="Times New Roman" w:hAnsi="Times New Roman" w:cs="Times New Roman"/>
          <w:bCs/>
          <w:sz w:val="24"/>
          <w:szCs w:val="24"/>
        </w:rPr>
        <w:t xml:space="preserve">: </w:t>
      </w:r>
      <w:r w:rsidR="008B118B" w:rsidRPr="005B3D89">
        <w:rPr>
          <w:rFonts w:ascii="Times New Roman" w:hAnsi="Times New Roman" w:cs="Times New Roman"/>
          <w:bCs/>
          <w:sz w:val="24"/>
          <w:szCs w:val="24"/>
        </w:rPr>
        <w:t xml:space="preserve"> Anterior </w:t>
      </w:r>
      <w:proofErr w:type="spellStart"/>
      <w:r w:rsidR="008B118B" w:rsidRPr="005B3D89">
        <w:rPr>
          <w:rFonts w:ascii="Times New Roman" w:hAnsi="Times New Roman" w:cs="Times New Roman"/>
          <w:bCs/>
          <w:sz w:val="24"/>
          <w:szCs w:val="24"/>
        </w:rPr>
        <w:t>cruciate</w:t>
      </w:r>
      <w:proofErr w:type="spellEnd"/>
      <w:r w:rsidR="008B118B" w:rsidRPr="005B3D89">
        <w:rPr>
          <w:rFonts w:ascii="Times New Roman" w:hAnsi="Times New Roman" w:cs="Times New Roman"/>
          <w:bCs/>
          <w:sz w:val="24"/>
          <w:szCs w:val="24"/>
        </w:rPr>
        <w:t xml:space="preserve"> ligament (ACL) injury and reconstruction is becoming more common in the skeletally immature.  This has led to the development of several </w:t>
      </w:r>
      <w:proofErr w:type="spellStart"/>
      <w:r w:rsidR="008B118B" w:rsidRPr="005B3D89">
        <w:rPr>
          <w:rFonts w:ascii="Times New Roman" w:hAnsi="Times New Roman" w:cs="Times New Roman"/>
          <w:bCs/>
          <w:sz w:val="24"/>
          <w:szCs w:val="24"/>
        </w:rPr>
        <w:t>physeal</w:t>
      </w:r>
      <w:proofErr w:type="spellEnd"/>
      <w:r w:rsidR="008B118B" w:rsidRPr="005B3D89">
        <w:rPr>
          <w:rFonts w:ascii="Times New Roman" w:hAnsi="Times New Roman" w:cs="Times New Roman"/>
          <w:bCs/>
          <w:sz w:val="24"/>
          <w:szCs w:val="24"/>
        </w:rPr>
        <w:t xml:space="preserve"> sparing and </w:t>
      </w:r>
      <w:proofErr w:type="spellStart"/>
      <w:r w:rsidR="008B118B" w:rsidRPr="005B3D89">
        <w:rPr>
          <w:rFonts w:ascii="Times New Roman" w:hAnsi="Times New Roman" w:cs="Times New Roman"/>
          <w:bCs/>
          <w:sz w:val="24"/>
          <w:szCs w:val="24"/>
        </w:rPr>
        <w:t>transphyseal</w:t>
      </w:r>
      <w:proofErr w:type="spellEnd"/>
      <w:r w:rsidR="008B118B" w:rsidRPr="005B3D89">
        <w:rPr>
          <w:rFonts w:ascii="Times New Roman" w:hAnsi="Times New Roman" w:cs="Times New Roman"/>
          <w:bCs/>
          <w:sz w:val="24"/>
          <w:szCs w:val="24"/>
        </w:rPr>
        <w:t xml:space="preserve"> reconstructions based on the current, limited, understanding of the distal femur in the skeletally immature.  </w:t>
      </w:r>
      <w:r w:rsidR="007C416C" w:rsidRPr="005B3D89">
        <w:rPr>
          <w:rFonts w:ascii="Times New Roman" w:hAnsi="Times New Roman" w:cs="Times New Roman"/>
          <w:bCs/>
          <w:sz w:val="24"/>
          <w:szCs w:val="24"/>
        </w:rPr>
        <w:t xml:space="preserve">The purpose of this study was to </w:t>
      </w:r>
      <w:r w:rsidR="00526CB6" w:rsidRPr="005B3D89">
        <w:rPr>
          <w:rFonts w:ascii="Times New Roman" w:hAnsi="Times New Roman" w:cs="Times New Roman"/>
          <w:bCs/>
          <w:sz w:val="24"/>
          <w:szCs w:val="24"/>
        </w:rPr>
        <w:t xml:space="preserve">describe the growth and development of the distal femoral </w:t>
      </w:r>
      <w:proofErr w:type="spellStart"/>
      <w:r w:rsidR="00526CB6" w:rsidRPr="005B3D89">
        <w:rPr>
          <w:rFonts w:ascii="Times New Roman" w:hAnsi="Times New Roman" w:cs="Times New Roman"/>
          <w:bCs/>
          <w:sz w:val="24"/>
          <w:szCs w:val="24"/>
        </w:rPr>
        <w:t>physis</w:t>
      </w:r>
      <w:proofErr w:type="spellEnd"/>
      <w:r w:rsidR="00526CB6" w:rsidRPr="005B3D89">
        <w:rPr>
          <w:rFonts w:ascii="Times New Roman" w:hAnsi="Times New Roman" w:cs="Times New Roman"/>
          <w:bCs/>
          <w:sz w:val="24"/>
          <w:szCs w:val="24"/>
        </w:rPr>
        <w:t xml:space="preserve">, epiphysis, and cartilaginous cap in the skeletally immature.  </w:t>
      </w:r>
    </w:p>
    <w:p w:rsidR="00526CB6" w:rsidRPr="005B3D89" w:rsidRDefault="00526CB6" w:rsidP="00C20B49">
      <w:pPr>
        <w:spacing w:line="480" w:lineRule="auto"/>
        <w:rPr>
          <w:rFonts w:ascii="Times New Roman" w:hAnsi="Times New Roman" w:cs="Times New Roman"/>
          <w:bCs/>
          <w:sz w:val="24"/>
          <w:szCs w:val="24"/>
        </w:rPr>
      </w:pPr>
    </w:p>
    <w:p w:rsidR="00526CB6" w:rsidRPr="005B3D89" w:rsidRDefault="00526CB6" w:rsidP="00C20B49">
      <w:pPr>
        <w:spacing w:line="480" w:lineRule="auto"/>
        <w:rPr>
          <w:rFonts w:ascii="Times New Roman" w:hAnsi="Times New Roman" w:cs="Times New Roman"/>
          <w:bCs/>
          <w:sz w:val="24"/>
          <w:szCs w:val="24"/>
        </w:rPr>
      </w:pPr>
      <w:r w:rsidRPr="005B3D89">
        <w:rPr>
          <w:rFonts w:ascii="Times New Roman" w:hAnsi="Times New Roman" w:cs="Times New Roman"/>
          <w:bCs/>
          <w:sz w:val="24"/>
          <w:szCs w:val="24"/>
        </w:rPr>
        <w:t xml:space="preserve">Methods: </w:t>
      </w:r>
      <w:r w:rsidR="008B118B" w:rsidRPr="005B3D89">
        <w:rPr>
          <w:rFonts w:ascii="Times New Roman" w:hAnsi="Times New Roman" w:cs="Times New Roman"/>
          <w:bCs/>
          <w:sz w:val="24"/>
          <w:szCs w:val="24"/>
        </w:rPr>
        <w:t xml:space="preserve">Magnetic resonance images (MRIs) of </w:t>
      </w:r>
      <w:r w:rsidR="008B118B" w:rsidRPr="00AE0579">
        <w:rPr>
          <w:rFonts w:ascii="Times New Roman" w:hAnsi="Times New Roman" w:cs="Times New Roman"/>
          <w:bCs/>
          <w:sz w:val="24"/>
          <w:szCs w:val="24"/>
          <w:highlight w:val="yellow"/>
        </w:rPr>
        <w:t>two hundred fifty-four</w:t>
      </w:r>
      <w:r w:rsidR="0069226F" w:rsidRPr="00AE0579">
        <w:rPr>
          <w:rFonts w:ascii="Times New Roman" w:hAnsi="Times New Roman" w:cs="Times New Roman"/>
          <w:bCs/>
          <w:sz w:val="24"/>
          <w:szCs w:val="24"/>
          <w:highlight w:val="yellow"/>
        </w:rPr>
        <w:t xml:space="preserve"> skeletally immature</w:t>
      </w:r>
      <w:r w:rsidR="008B118B" w:rsidRPr="005B3D89">
        <w:rPr>
          <w:rFonts w:ascii="Times New Roman" w:hAnsi="Times New Roman" w:cs="Times New Roman"/>
          <w:bCs/>
          <w:sz w:val="24"/>
          <w:szCs w:val="24"/>
        </w:rPr>
        <w:t xml:space="preserve"> children (age range 1+0 to 15+11</w:t>
      </w:r>
      <w:r w:rsidR="0069226F" w:rsidRPr="005B3D89">
        <w:rPr>
          <w:rFonts w:ascii="Times New Roman" w:hAnsi="Times New Roman" w:cs="Times New Roman"/>
          <w:bCs/>
          <w:sz w:val="24"/>
          <w:szCs w:val="24"/>
        </w:rPr>
        <w:t xml:space="preserve"> years</w:t>
      </w:r>
      <w:r w:rsidR="008B118B" w:rsidRPr="005B3D89">
        <w:rPr>
          <w:rFonts w:ascii="Times New Roman" w:hAnsi="Times New Roman" w:cs="Times New Roman"/>
          <w:bCs/>
          <w:sz w:val="24"/>
          <w:szCs w:val="24"/>
        </w:rPr>
        <w:t>) were evaluated</w:t>
      </w:r>
      <w:r w:rsidR="00F871CF" w:rsidRPr="005B3D89">
        <w:rPr>
          <w:rFonts w:ascii="Times New Roman" w:hAnsi="Times New Roman" w:cs="Times New Roman"/>
          <w:bCs/>
          <w:sz w:val="24"/>
          <w:szCs w:val="24"/>
        </w:rPr>
        <w:t xml:space="preserve">.  Using a human supervised interactive segmentation program, </w:t>
      </w:r>
      <w:proofErr w:type="spellStart"/>
      <w:r w:rsidR="00F871CF" w:rsidRPr="005B3D89">
        <w:rPr>
          <w:rFonts w:ascii="Times New Roman" w:hAnsi="Times New Roman" w:cs="Times New Roman"/>
          <w:bCs/>
          <w:sz w:val="24"/>
          <w:szCs w:val="24"/>
        </w:rPr>
        <w:t>KSlice</w:t>
      </w:r>
      <w:proofErr w:type="spellEnd"/>
      <w:r w:rsidR="00F871CF" w:rsidRPr="005B3D89">
        <w:rPr>
          <w:rFonts w:ascii="Times New Roman" w:hAnsi="Times New Roman" w:cs="Times New Roman"/>
          <w:bCs/>
          <w:sz w:val="24"/>
          <w:szCs w:val="24"/>
        </w:rPr>
        <w:t>, T1 coronal MRIs</w:t>
      </w:r>
      <w:r w:rsidR="0069226F" w:rsidRPr="005B3D89">
        <w:rPr>
          <w:rFonts w:ascii="Times New Roman" w:hAnsi="Times New Roman" w:cs="Times New Roman"/>
          <w:bCs/>
          <w:sz w:val="24"/>
          <w:szCs w:val="24"/>
        </w:rPr>
        <w:t xml:space="preserve"> of the distal femur</w:t>
      </w:r>
      <w:r w:rsidR="00F871CF" w:rsidRPr="005B3D89">
        <w:rPr>
          <w:rFonts w:ascii="Times New Roman" w:hAnsi="Times New Roman" w:cs="Times New Roman"/>
          <w:bCs/>
          <w:sz w:val="24"/>
          <w:szCs w:val="24"/>
        </w:rPr>
        <w:t xml:space="preserve"> were used to generate three </w:t>
      </w:r>
      <w:proofErr w:type="gramStart"/>
      <w:r w:rsidR="00F871CF" w:rsidRPr="005B3D89">
        <w:rPr>
          <w:rFonts w:ascii="Times New Roman" w:hAnsi="Times New Roman" w:cs="Times New Roman"/>
          <w:bCs/>
          <w:sz w:val="24"/>
          <w:szCs w:val="24"/>
        </w:rPr>
        <w:t>dimensional</w:t>
      </w:r>
      <w:proofErr w:type="gramEnd"/>
      <w:r w:rsidR="00F871CF" w:rsidRPr="005B3D89">
        <w:rPr>
          <w:rFonts w:ascii="Times New Roman" w:hAnsi="Times New Roman" w:cs="Times New Roman"/>
          <w:bCs/>
          <w:sz w:val="24"/>
          <w:szCs w:val="24"/>
        </w:rPr>
        <w:t xml:space="preserve"> </w:t>
      </w:r>
      <w:r w:rsidR="0069226F" w:rsidRPr="005B3D89">
        <w:rPr>
          <w:rFonts w:ascii="Times New Roman" w:hAnsi="Times New Roman" w:cs="Times New Roman"/>
          <w:bCs/>
          <w:sz w:val="24"/>
          <w:szCs w:val="24"/>
        </w:rPr>
        <w:t xml:space="preserve">maps of the epiphysis, </w:t>
      </w:r>
      <w:proofErr w:type="spellStart"/>
      <w:r w:rsidR="0069226F" w:rsidRPr="005B3D89">
        <w:rPr>
          <w:rFonts w:ascii="Times New Roman" w:hAnsi="Times New Roman" w:cs="Times New Roman"/>
          <w:bCs/>
          <w:sz w:val="24"/>
          <w:szCs w:val="24"/>
        </w:rPr>
        <w:t>physis</w:t>
      </w:r>
      <w:proofErr w:type="spellEnd"/>
      <w:r w:rsidR="0069226F" w:rsidRPr="005B3D89">
        <w:rPr>
          <w:rFonts w:ascii="Times New Roman" w:hAnsi="Times New Roman" w:cs="Times New Roman"/>
          <w:bCs/>
          <w:sz w:val="24"/>
          <w:szCs w:val="24"/>
        </w:rPr>
        <w:t xml:space="preserve">, </w:t>
      </w:r>
      <w:proofErr w:type="spellStart"/>
      <w:r w:rsidR="0069226F" w:rsidRPr="005B3D89">
        <w:rPr>
          <w:rFonts w:ascii="Times New Roman" w:hAnsi="Times New Roman" w:cs="Times New Roman"/>
          <w:bCs/>
          <w:sz w:val="24"/>
          <w:szCs w:val="24"/>
        </w:rPr>
        <w:t>metaphysis</w:t>
      </w:r>
      <w:proofErr w:type="spellEnd"/>
      <w:r w:rsidR="0069226F" w:rsidRPr="005B3D89">
        <w:rPr>
          <w:rFonts w:ascii="Times New Roman" w:hAnsi="Times New Roman" w:cs="Times New Roman"/>
          <w:bCs/>
          <w:sz w:val="24"/>
          <w:szCs w:val="24"/>
        </w:rPr>
        <w:t xml:space="preserve">, and the cartilaginous cap.  The maps then underwent measurement and shape analysis.  </w:t>
      </w:r>
    </w:p>
    <w:p w:rsidR="0069226F" w:rsidRPr="005B3D89" w:rsidRDefault="0069226F" w:rsidP="00C20B49">
      <w:pPr>
        <w:spacing w:line="480" w:lineRule="auto"/>
        <w:rPr>
          <w:rFonts w:ascii="Times New Roman" w:hAnsi="Times New Roman" w:cs="Times New Roman"/>
          <w:bCs/>
          <w:sz w:val="24"/>
          <w:szCs w:val="24"/>
        </w:rPr>
      </w:pPr>
    </w:p>
    <w:p w:rsidR="0069226F" w:rsidRPr="005B3D89" w:rsidRDefault="006A275E" w:rsidP="00C20B49">
      <w:pPr>
        <w:spacing w:line="480" w:lineRule="auto"/>
        <w:rPr>
          <w:rFonts w:ascii="Times New Roman" w:hAnsi="Times New Roman" w:cs="Times New Roman"/>
          <w:bCs/>
          <w:sz w:val="24"/>
          <w:szCs w:val="24"/>
        </w:rPr>
      </w:pPr>
      <w:r w:rsidRPr="005B3D89">
        <w:rPr>
          <w:rFonts w:ascii="Times New Roman" w:hAnsi="Times New Roman" w:cs="Times New Roman"/>
          <w:bCs/>
          <w:sz w:val="24"/>
          <w:szCs w:val="24"/>
        </w:rPr>
        <w:lastRenderedPageBreak/>
        <w:t xml:space="preserve">Results:  Femoral </w:t>
      </w:r>
      <w:proofErr w:type="spellStart"/>
      <w:r w:rsidRPr="005B3D89">
        <w:rPr>
          <w:rFonts w:ascii="Times New Roman" w:hAnsi="Times New Roman" w:cs="Times New Roman"/>
          <w:bCs/>
          <w:sz w:val="24"/>
          <w:szCs w:val="24"/>
        </w:rPr>
        <w:t>epiphyseal</w:t>
      </w:r>
      <w:proofErr w:type="spellEnd"/>
      <w:r w:rsidRPr="005B3D89">
        <w:rPr>
          <w:rFonts w:ascii="Times New Roman" w:hAnsi="Times New Roman" w:cs="Times New Roman"/>
          <w:bCs/>
          <w:sz w:val="24"/>
          <w:szCs w:val="24"/>
        </w:rPr>
        <w:t xml:space="preserve"> volumes ranged from </w:t>
      </w:r>
      <w:r w:rsidRPr="005B3D89">
        <w:rPr>
          <w:rFonts w:ascii="Times New Roman" w:hAnsi="Times New Roman" w:cs="Times New Roman"/>
          <w:sz w:val="24"/>
          <w:szCs w:val="24"/>
        </w:rPr>
        <w:t>0.58cm</w:t>
      </w:r>
      <w:r w:rsidRPr="005B3D89">
        <w:rPr>
          <w:rFonts w:ascii="Times New Roman" w:hAnsi="Times New Roman" w:cs="Times New Roman"/>
          <w:sz w:val="24"/>
          <w:szCs w:val="24"/>
          <w:vertAlign w:val="superscript"/>
        </w:rPr>
        <w:t>3</w:t>
      </w:r>
      <w:r w:rsidR="00BA3E4B" w:rsidRPr="005B3D89">
        <w:rPr>
          <w:rFonts w:ascii="Times New Roman" w:hAnsi="Times New Roman" w:cs="Times New Roman"/>
          <w:sz w:val="24"/>
          <w:szCs w:val="24"/>
        </w:rPr>
        <w:t xml:space="preserve"> to 88.77</w:t>
      </w:r>
      <w:r w:rsidRPr="005B3D89">
        <w:rPr>
          <w:rFonts w:ascii="Times New Roman" w:hAnsi="Times New Roman" w:cs="Times New Roman"/>
          <w:sz w:val="24"/>
          <w:szCs w:val="24"/>
        </w:rPr>
        <w:t>cm</w:t>
      </w:r>
      <w:r w:rsidRPr="005B3D89">
        <w:rPr>
          <w:rFonts w:ascii="Times New Roman" w:hAnsi="Times New Roman" w:cs="Times New Roman"/>
          <w:sz w:val="24"/>
          <w:szCs w:val="24"/>
          <w:vertAlign w:val="superscript"/>
        </w:rPr>
        <w:t>3</w:t>
      </w:r>
      <w:r w:rsidR="003C29A6" w:rsidRPr="005B3D89">
        <w:rPr>
          <w:rFonts w:ascii="Times New Roman" w:hAnsi="Times New Roman" w:cs="Times New Roman"/>
          <w:sz w:val="24"/>
          <w:szCs w:val="24"/>
        </w:rPr>
        <w:t xml:space="preserve">.  </w:t>
      </w:r>
      <w:proofErr w:type="spellStart"/>
      <w:r w:rsidR="003C29A6" w:rsidRPr="005B3D89">
        <w:rPr>
          <w:rFonts w:ascii="Times New Roman" w:hAnsi="Times New Roman" w:cs="Times New Roman"/>
          <w:sz w:val="24"/>
          <w:szCs w:val="24"/>
        </w:rPr>
        <w:t>P</w:t>
      </w:r>
      <w:r w:rsidR="00BA3E4B" w:rsidRPr="005B3D89">
        <w:rPr>
          <w:rFonts w:ascii="Times New Roman" w:hAnsi="Times New Roman" w:cs="Times New Roman"/>
          <w:sz w:val="24"/>
          <w:szCs w:val="24"/>
        </w:rPr>
        <w:t>hyseal</w:t>
      </w:r>
      <w:proofErr w:type="spellEnd"/>
      <w:r w:rsidR="00BA3E4B" w:rsidRPr="005B3D89">
        <w:rPr>
          <w:rFonts w:ascii="Times New Roman" w:hAnsi="Times New Roman" w:cs="Times New Roman"/>
          <w:sz w:val="24"/>
          <w:szCs w:val="24"/>
        </w:rPr>
        <w:t xml:space="preserve"> volumes reached a maximum of 7.60cm</w:t>
      </w:r>
      <w:r w:rsidR="00BA3E4B" w:rsidRPr="005B3D89">
        <w:rPr>
          <w:rFonts w:ascii="Times New Roman" w:hAnsi="Times New Roman" w:cs="Times New Roman"/>
          <w:sz w:val="24"/>
          <w:szCs w:val="24"/>
          <w:vertAlign w:val="superscript"/>
        </w:rPr>
        <w:t>3</w:t>
      </w:r>
      <w:r w:rsidR="00BA3E4B" w:rsidRPr="005B3D89">
        <w:rPr>
          <w:rFonts w:ascii="Times New Roman" w:hAnsi="Times New Roman" w:cs="Times New Roman"/>
          <w:sz w:val="24"/>
          <w:szCs w:val="24"/>
        </w:rPr>
        <w:t xml:space="preserve"> in females and 8.73cm</w:t>
      </w:r>
      <w:r w:rsidR="00BA3E4B" w:rsidRPr="005B3D89">
        <w:rPr>
          <w:rFonts w:ascii="Times New Roman" w:hAnsi="Times New Roman" w:cs="Times New Roman"/>
          <w:sz w:val="24"/>
          <w:szCs w:val="24"/>
          <w:vertAlign w:val="superscript"/>
        </w:rPr>
        <w:t xml:space="preserve">3 </w:t>
      </w:r>
      <w:r w:rsidR="00BA3E4B" w:rsidRPr="005B3D89">
        <w:rPr>
          <w:rFonts w:ascii="Times New Roman" w:hAnsi="Times New Roman" w:cs="Times New Roman"/>
          <w:sz w:val="24"/>
          <w:szCs w:val="24"/>
        </w:rPr>
        <w:t>in males</w:t>
      </w:r>
      <w:r w:rsidR="003C29A6" w:rsidRPr="005B3D89">
        <w:rPr>
          <w:rFonts w:ascii="Times New Roman" w:hAnsi="Times New Roman" w:cs="Times New Roman"/>
          <w:sz w:val="24"/>
          <w:szCs w:val="24"/>
        </w:rPr>
        <w:t xml:space="preserve"> </w:t>
      </w:r>
      <w:proofErr w:type="spellStart"/>
      <w:r w:rsidR="003C29A6" w:rsidRPr="005B3D89">
        <w:rPr>
          <w:rFonts w:ascii="Times New Roman" w:hAnsi="Times New Roman" w:cs="Times New Roman"/>
          <w:sz w:val="24"/>
          <w:szCs w:val="24"/>
        </w:rPr>
        <w:t>plateauing</w:t>
      </w:r>
      <w:proofErr w:type="spellEnd"/>
      <w:r w:rsidR="003C29A6" w:rsidRPr="005B3D89">
        <w:rPr>
          <w:rFonts w:ascii="Times New Roman" w:hAnsi="Times New Roman" w:cs="Times New Roman"/>
          <w:sz w:val="24"/>
          <w:szCs w:val="24"/>
        </w:rPr>
        <w:t xml:space="preserve"> at 12-13 years of age in females and 14-15 years in males.  Cartilage cap volumes ranged from 1.99cm</w:t>
      </w:r>
      <w:r w:rsidR="003C29A6" w:rsidRPr="005B3D89">
        <w:rPr>
          <w:rFonts w:ascii="Times New Roman" w:hAnsi="Times New Roman" w:cs="Times New Roman"/>
          <w:sz w:val="24"/>
          <w:szCs w:val="24"/>
          <w:vertAlign w:val="superscript"/>
        </w:rPr>
        <w:t>3</w:t>
      </w:r>
      <w:r w:rsidR="003C29A6" w:rsidRPr="005B3D89">
        <w:rPr>
          <w:rFonts w:ascii="Times New Roman" w:hAnsi="Times New Roman" w:cs="Times New Roman"/>
          <w:sz w:val="24"/>
          <w:szCs w:val="24"/>
        </w:rPr>
        <w:t xml:space="preserve"> to 30.61cm</w:t>
      </w:r>
      <w:r w:rsidR="003C29A6" w:rsidRPr="005B3D89">
        <w:rPr>
          <w:rFonts w:ascii="Times New Roman" w:hAnsi="Times New Roman" w:cs="Times New Roman"/>
          <w:sz w:val="24"/>
          <w:szCs w:val="24"/>
          <w:vertAlign w:val="superscript"/>
        </w:rPr>
        <w:t xml:space="preserve">3 </w:t>
      </w:r>
      <w:r w:rsidR="003C29A6" w:rsidRPr="005B3D89">
        <w:rPr>
          <w:rFonts w:ascii="Times New Roman" w:hAnsi="Times New Roman" w:cs="Times New Roman"/>
          <w:sz w:val="24"/>
          <w:szCs w:val="24"/>
        </w:rPr>
        <w:t>in females and from 0.94cm</w:t>
      </w:r>
      <w:r w:rsidR="003C29A6" w:rsidRPr="005B3D89">
        <w:rPr>
          <w:rFonts w:ascii="Times New Roman" w:hAnsi="Times New Roman" w:cs="Times New Roman"/>
          <w:sz w:val="24"/>
          <w:szCs w:val="24"/>
          <w:vertAlign w:val="superscript"/>
        </w:rPr>
        <w:t>3</w:t>
      </w:r>
      <w:r w:rsidR="003C29A6" w:rsidRPr="005B3D89">
        <w:rPr>
          <w:rFonts w:ascii="Times New Roman" w:hAnsi="Times New Roman" w:cs="Times New Roman"/>
          <w:sz w:val="24"/>
          <w:szCs w:val="24"/>
        </w:rPr>
        <w:t xml:space="preserve"> to 20.81cm</w:t>
      </w:r>
      <w:r w:rsidR="003C29A6" w:rsidRPr="005B3D89">
        <w:rPr>
          <w:rFonts w:ascii="Times New Roman" w:hAnsi="Times New Roman" w:cs="Times New Roman"/>
          <w:sz w:val="24"/>
          <w:szCs w:val="24"/>
          <w:vertAlign w:val="superscript"/>
        </w:rPr>
        <w:t>3</w:t>
      </w:r>
      <w:r w:rsidR="003C29A6" w:rsidRPr="005B3D89">
        <w:rPr>
          <w:rFonts w:ascii="Times New Roman" w:hAnsi="Times New Roman" w:cs="Times New Roman"/>
          <w:sz w:val="24"/>
          <w:szCs w:val="24"/>
        </w:rPr>
        <w:t xml:space="preserve"> in males, peaking at age 8.5 in males and 10 in females.  Femoral </w:t>
      </w:r>
      <w:proofErr w:type="spellStart"/>
      <w:r w:rsidR="003C29A6" w:rsidRPr="005B3D89">
        <w:rPr>
          <w:rFonts w:ascii="Times New Roman" w:hAnsi="Times New Roman" w:cs="Times New Roman"/>
          <w:sz w:val="24"/>
          <w:szCs w:val="24"/>
        </w:rPr>
        <w:t>epiphyseal</w:t>
      </w:r>
      <w:proofErr w:type="spellEnd"/>
      <w:r w:rsidR="003C29A6" w:rsidRPr="005B3D89">
        <w:rPr>
          <w:rFonts w:ascii="Times New Roman" w:hAnsi="Times New Roman" w:cs="Times New Roman"/>
          <w:sz w:val="24"/>
          <w:szCs w:val="24"/>
        </w:rPr>
        <w:t xml:space="preserve"> width ranged from 1.19cm to 9.35cm</w:t>
      </w:r>
      <w:r w:rsidR="00966080" w:rsidRPr="005B3D89">
        <w:rPr>
          <w:rFonts w:ascii="Times New Roman" w:hAnsi="Times New Roman" w:cs="Times New Roman"/>
          <w:sz w:val="24"/>
          <w:szCs w:val="24"/>
        </w:rPr>
        <w:t xml:space="preserve"> and total femoral cartilage cap width ranged from 3.56cm to 9cm.  </w:t>
      </w:r>
      <w:r w:rsidR="003D124E" w:rsidRPr="005B3D89">
        <w:rPr>
          <w:rFonts w:ascii="Times New Roman" w:hAnsi="Times New Roman" w:cs="Times New Roman"/>
          <w:sz w:val="24"/>
          <w:szCs w:val="24"/>
        </w:rPr>
        <w:t xml:space="preserve">Average measured </w:t>
      </w:r>
      <w:proofErr w:type="spellStart"/>
      <w:r w:rsidR="003D124E" w:rsidRPr="005B3D89">
        <w:rPr>
          <w:rFonts w:ascii="Times New Roman" w:hAnsi="Times New Roman" w:cs="Times New Roman"/>
          <w:sz w:val="24"/>
          <w:szCs w:val="24"/>
        </w:rPr>
        <w:t>epiphyseal</w:t>
      </w:r>
      <w:proofErr w:type="spellEnd"/>
      <w:r w:rsidR="003D124E" w:rsidRPr="005B3D89">
        <w:rPr>
          <w:rFonts w:ascii="Times New Roman" w:hAnsi="Times New Roman" w:cs="Times New Roman"/>
          <w:sz w:val="24"/>
          <w:szCs w:val="24"/>
        </w:rPr>
        <w:t xml:space="preserve">, </w:t>
      </w:r>
      <w:proofErr w:type="spellStart"/>
      <w:r w:rsidR="003D124E" w:rsidRPr="005B3D89">
        <w:rPr>
          <w:rFonts w:ascii="Times New Roman" w:hAnsi="Times New Roman" w:cs="Times New Roman"/>
          <w:sz w:val="24"/>
          <w:szCs w:val="24"/>
        </w:rPr>
        <w:t>physeal</w:t>
      </w:r>
      <w:proofErr w:type="spellEnd"/>
      <w:r w:rsidR="003D124E" w:rsidRPr="005B3D89">
        <w:rPr>
          <w:rFonts w:ascii="Times New Roman" w:hAnsi="Times New Roman" w:cs="Times New Roman"/>
          <w:sz w:val="24"/>
          <w:szCs w:val="24"/>
        </w:rPr>
        <w:t>, and cartilaginous cap volumes and widths were larger in males at all ages</w:t>
      </w:r>
      <w:r w:rsidR="00C53648" w:rsidRPr="005B3D89">
        <w:rPr>
          <w:rFonts w:ascii="Times New Roman" w:hAnsi="Times New Roman" w:cs="Times New Roman"/>
          <w:sz w:val="24"/>
          <w:szCs w:val="24"/>
        </w:rPr>
        <w:t xml:space="preserve">.  </w:t>
      </w:r>
    </w:p>
    <w:p w:rsidR="00C53648" w:rsidRPr="005B3D89" w:rsidRDefault="00C53648" w:rsidP="00C20B49">
      <w:pPr>
        <w:spacing w:line="480" w:lineRule="auto"/>
        <w:rPr>
          <w:rFonts w:ascii="Times New Roman" w:hAnsi="Times New Roman" w:cs="Times New Roman"/>
          <w:sz w:val="24"/>
          <w:szCs w:val="24"/>
        </w:rPr>
      </w:pPr>
    </w:p>
    <w:p w:rsidR="00C53648" w:rsidRPr="005B3D89" w:rsidRDefault="00C53648" w:rsidP="00C20B49">
      <w:pPr>
        <w:spacing w:line="480" w:lineRule="auto"/>
        <w:rPr>
          <w:rFonts w:ascii="Times New Roman" w:hAnsi="Times New Roman" w:cs="Times New Roman"/>
          <w:sz w:val="24"/>
          <w:szCs w:val="24"/>
        </w:rPr>
      </w:pPr>
      <w:r w:rsidRPr="005B3D89">
        <w:rPr>
          <w:rFonts w:ascii="Times New Roman" w:hAnsi="Times New Roman" w:cs="Times New Roman"/>
          <w:sz w:val="24"/>
          <w:szCs w:val="24"/>
        </w:rPr>
        <w:t>Conclusions</w:t>
      </w:r>
    </w:p>
    <w:p w:rsidR="001B4152" w:rsidRPr="005B3D89" w:rsidRDefault="002C67B3" w:rsidP="00C20B49">
      <w:pPr>
        <w:spacing w:line="480" w:lineRule="auto"/>
        <w:rPr>
          <w:rFonts w:ascii="Times New Roman" w:hAnsi="Times New Roman" w:cs="Times New Roman"/>
          <w:sz w:val="24"/>
          <w:szCs w:val="24"/>
        </w:rPr>
      </w:pPr>
      <w:r w:rsidRPr="005B3D89">
        <w:rPr>
          <w:rFonts w:ascii="Times New Roman" w:hAnsi="Times New Roman" w:cs="Times New Roman"/>
          <w:sz w:val="24"/>
          <w:szCs w:val="24"/>
        </w:rPr>
        <w:t>D</w:t>
      </w:r>
      <w:r w:rsidR="004B7B80" w:rsidRPr="005B3D89">
        <w:rPr>
          <w:rFonts w:ascii="Times New Roman" w:hAnsi="Times New Roman" w:cs="Times New Roman"/>
          <w:sz w:val="24"/>
          <w:szCs w:val="24"/>
        </w:rPr>
        <w:t xml:space="preserve">istal femoral growth plate volume increases linearly before </w:t>
      </w:r>
      <w:proofErr w:type="spellStart"/>
      <w:r w:rsidR="004B7B80" w:rsidRPr="005B3D89">
        <w:rPr>
          <w:rFonts w:ascii="Times New Roman" w:hAnsi="Times New Roman" w:cs="Times New Roman"/>
          <w:sz w:val="24"/>
          <w:szCs w:val="24"/>
        </w:rPr>
        <w:t>plateauing</w:t>
      </w:r>
      <w:proofErr w:type="spellEnd"/>
      <w:r w:rsidR="004B7B80" w:rsidRPr="005B3D89">
        <w:rPr>
          <w:rFonts w:ascii="Times New Roman" w:hAnsi="Times New Roman" w:cs="Times New Roman"/>
          <w:sz w:val="24"/>
          <w:szCs w:val="24"/>
        </w:rPr>
        <w:t xml:space="preserve"> </w:t>
      </w:r>
      <w:r w:rsidRPr="005B3D89">
        <w:rPr>
          <w:rFonts w:ascii="Times New Roman" w:hAnsi="Times New Roman" w:cs="Times New Roman"/>
          <w:sz w:val="24"/>
          <w:szCs w:val="24"/>
        </w:rPr>
        <w:t xml:space="preserve">and decreasing </w:t>
      </w:r>
      <w:r w:rsidR="004B7B80" w:rsidRPr="005B3D89">
        <w:rPr>
          <w:rFonts w:ascii="Times New Roman" w:hAnsi="Times New Roman" w:cs="Times New Roman"/>
          <w:sz w:val="24"/>
          <w:szCs w:val="24"/>
        </w:rPr>
        <w:t xml:space="preserve">at 12-13 </w:t>
      </w:r>
      <w:r w:rsidRPr="005B3D89">
        <w:rPr>
          <w:rFonts w:ascii="Times New Roman" w:hAnsi="Times New Roman" w:cs="Times New Roman"/>
          <w:sz w:val="24"/>
          <w:szCs w:val="24"/>
        </w:rPr>
        <w:t xml:space="preserve">in females and 14-15 in males.  </w:t>
      </w:r>
      <w:proofErr w:type="spellStart"/>
      <w:r w:rsidR="00F414E8" w:rsidRPr="00AE0579">
        <w:rPr>
          <w:rFonts w:ascii="Times New Roman" w:hAnsi="Times New Roman" w:cs="Times New Roman"/>
          <w:sz w:val="24"/>
          <w:szCs w:val="24"/>
          <w:highlight w:val="yellow"/>
        </w:rPr>
        <w:t>Physeal</w:t>
      </w:r>
      <w:proofErr w:type="spellEnd"/>
      <w:r w:rsidR="00F414E8" w:rsidRPr="00AE0579">
        <w:rPr>
          <w:rFonts w:ascii="Times New Roman" w:hAnsi="Times New Roman" w:cs="Times New Roman"/>
          <w:sz w:val="24"/>
          <w:szCs w:val="24"/>
          <w:highlight w:val="yellow"/>
        </w:rPr>
        <w:t xml:space="preserve"> and </w:t>
      </w:r>
      <w:proofErr w:type="spellStart"/>
      <w:r w:rsidR="00F414E8" w:rsidRPr="00AE0579">
        <w:rPr>
          <w:rFonts w:ascii="Times New Roman" w:hAnsi="Times New Roman" w:cs="Times New Roman"/>
          <w:sz w:val="24"/>
          <w:szCs w:val="24"/>
          <w:highlight w:val="yellow"/>
        </w:rPr>
        <w:t>epiphyseal</w:t>
      </w:r>
      <w:proofErr w:type="spellEnd"/>
      <w:r w:rsidR="00F414E8" w:rsidRPr="00AE0579">
        <w:rPr>
          <w:rFonts w:ascii="Times New Roman" w:hAnsi="Times New Roman" w:cs="Times New Roman"/>
          <w:sz w:val="24"/>
          <w:szCs w:val="24"/>
          <w:highlight w:val="yellow"/>
        </w:rPr>
        <w:t xml:space="preserve"> growth rates are significantly faster in males than females, however, male and female distal femora undergo similar volumetric changes during maturation.</w:t>
      </w:r>
      <w:r w:rsidR="004346E0" w:rsidRPr="00AE0579">
        <w:rPr>
          <w:rFonts w:ascii="Times New Roman" w:hAnsi="Times New Roman" w:cs="Times New Roman"/>
          <w:sz w:val="24"/>
          <w:szCs w:val="24"/>
          <w:highlight w:val="yellow"/>
        </w:rPr>
        <w:t xml:space="preserve">  </w:t>
      </w:r>
      <w:r w:rsidR="001B4152" w:rsidRPr="00AE0579">
        <w:rPr>
          <w:rFonts w:ascii="Times New Roman" w:hAnsi="Times New Roman" w:cs="Times New Roman"/>
          <w:sz w:val="24"/>
          <w:szCs w:val="24"/>
          <w:highlight w:val="yellow"/>
        </w:rPr>
        <w:t>Male and female cartilage caps undergo parabolic volumetric growth, peaking in females between 8 and 9 and in males at age 10</w:t>
      </w:r>
      <w:r w:rsidR="001B4152" w:rsidRPr="005B3D89">
        <w:rPr>
          <w:rFonts w:ascii="Times New Roman" w:hAnsi="Times New Roman" w:cs="Times New Roman"/>
          <w:sz w:val="24"/>
          <w:szCs w:val="24"/>
        </w:rPr>
        <w:t>.</w:t>
      </w:r>
    </w:p>
    <w:p w:rsidR="00AA2D45" w:rsidRPr="005B3D89" w:rsidRDefault="001B4152" w:rsidP="00AA2D45">
      <w:pPr>
        <w:rPr>
          <w:rFonts w:ascii="Times New Roman" w:hAnsi="Times New Roman" w:cs="Times New Roman"/>
          <w:sz w:val="24"/>
          <w:szCs w:val="24"/>
        </w:rPr>
      </w:pPr>
      <w:r w:rsidRPr="005B3D89">
        <w:rPr>
          <w:rFonts w:ascii="Times New Roman" w:hAnsi="Times New Roman" w:cs="Times New Roman"/>
          <w:sz w:val="24"/>
          <w:szCs w:val="24"/>
        </w:rPr>
        <w:t xml:space="preserve"> </w:t>
      </w:r>
      <w:r w:rsidR="00AA2D45" w:rsidRPr="005B3D89">
        <w:rPr>
          <w:rFonts w:ascii="Times New Roman" w:hAnsi="Times New Roman" w:cs="Times New Roman"/>
          <w:sz w:val="24"/>
          <w:szCs w:val="24"/>
        </w:rPr>
        <w:br w:type="page"/>
      </w:r>
    </w:p>
    <w:p w:rsidR="00A22EC8" w:rsidRPr="005B3D89" w:rsidRDefault="00A22EC8"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lastRenderedPageBreak/>
        <w:t>Introduction</w:t>
      </w:r>
    </w:p>
    <w:p w:rsidR="0007721C" w:rsidRPr="005B3D89" w:rsidRDefault="00DE5E45" w:rsidP="007C416C">
      <w:pPr>
        <w:spacing w:line="480" w:lineRule="auto"/>
        <w:ind w:firstLine="720"/>
        <w:rPr>
          <w:rFonts w:ascii="Times New Roman" w:hAnsi="Times New Roman" w:cs="Times New Roman"/>
          <w:sz w:val="24"/>
          <w:szCs w:val="24"/>
        </w:rPr>
      </w:pPr>
      <w:r w:rsidRPr="005B3D89">
        <w:rPr>
          <w:rFonts w:ascii="Times New Roman" w:hAnsi="Times New Roman" w:cs="Times New Roman"/>
          <w:sz w:val="24"/>
          <w:szCs w:val="24"/>
        </w:rPr>
        <w:t xml:space="preserve">Diagnosis of anterior </w:t>
      </w:r>
      <w:proofErr w:type="spellStart"/>
      <w:r w:rsidRPr="005B3D89">
        <w:rPr>
          <w:rFonts w:ascii="Times New Roman" w:hAnsi="Times New Roman" w:cs="Times New Roman"/>
          <w:sz w:val="24"/>
          <w:szCs w:val="24"/>
        </w:rPr>
        <w:t>cruciate</w:t>
      </w:r>
      <w:proofErr w:type="spellEnd"/>
      <w:r w:rsidRPr="005B3D89">
        <w:rPr>
          <w:rFonts w:ascii="Times New Roman" w:hAnsi="Times New Roman" w:cs="Times New Roman"/>
          <w:sz w:val="24"/>
          <w:szCs w:val="24"/>
        </w:rPr>
        <w:t xml:space="preserve"> ligament (ACL ) injury in skeletally immature patients has become increasingly prevalent due to i</w:t>
      </w:r>
      <w:r w:rsidR="00A53784" w:rsidRPr="005B3D89">
        <w:rPr>
          <w:rFonts w:ascii="Times New Roman" w:hAnsi="Times New Roman" w:cs="Times New Roman"/>
          <w:sz w:val="24"/>
          <w:szCs w:val="24"/>
        </w:rPr>
        <w:t xml:space="preserve">ncreased participation in cutting and pivoting </w:t>
      </w:r>
      <w:r w:rsidRPr="005B3D89">
        <w:rPr>
          <w:rFonts w:ascii="Times New Roman" w:hAnsi="Times New Roman" w:cs="Times New Roman"/>
          <w:sz w:val="24"/>
          <w:szCs w:val="24"/>
        </w:rPr>
        <w:t>sports, improved physical examination skills, and the increased use of MRI technology to aid in diagnosis</w:t>
      </w:r>
      <w:r w:rsidR="00A53784"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r>
      <w:r w:rsidR="00A53784" w:rsidRPr="005B3D89">
        <w:rPr>
          <w:rFonts w:ascii="Times New Roman" w:hAnsi="Times New Roman" w:cs="Times New Roman"/>
          <w:sz w:val="24"/>
          <w:szCs w:val="24"/>
        </w:rPr>
        <w:instrText xml:space="preserve"> ADDIN EN.CITE &lt;EndNote&gt;&lt;Cite&gt;&lt;Author&gt;Majewski&lt;/Author&gt;&lt;Year&gt;2006&lt;/Year&gt;&lt;RecNum&gt;1634&lt;/RecNum&gt;&lt;DisplayText&gt;(Majewski, Susanne et al. 2006)&lt;/DisplayText&gt;&lt;record&gt;&lt;rec-number&gt;1634&lt;/rec-number&gt;&lt;foreign-keys&gt;&lt;key app="EN" db-id="w222dw2wbdpvabedtenxz9xhpt05vzszx2ws"&gt;1634&lt;/key&gt;&lt;/foreign-keys&gt;&lt;ref-type name="Journal Article"&gt;17&lt;/ref-type&gt;&lt;contributors&gt;&lt;authors&gt;&lt;author&gt;Majewski, M.&lt;/author&gt;&lt;author&gt;Susanne, H.&lt;/author&gt;&lt;author&gt;Klaus, S.&lt;/author&gt;&lt;/authors&gt;&lt;/contributors&gt;&lt;auth-address&gt;Clinic for Orthopaedic Surgery, Kantonsspital Liestal, Rheinstrasse 26, CH-4410 Liestal, Switzerland. majewski01@yahoo.de&lt;/auth-address&gt;&lt;titles&gt;&lt;title&gt;Epidemiology of athletic knee injuries: A 10-year study&lt;/title&gt;&lt;secondary-title&gt;Knee&lt;/secondary-title&gt;&lt;alt-title&gt;The Knee&lt;/alt-title&gt;&lt;/titles&gt;&lt;periodical&gt;&lt;full-title&gt;Knee&lt;/full-title&gt;&lt;abbr-1&gt;The Knee&lt;/abbr-1&gt;&lt;/periodical&gt;&lt;alt-periodical&gt;&lt;full-title&gt;Knee&lt;/full-title&gt;&lt;abbr-1&gt;The Knee&lt;/abbr-1&gt;&lt;/alt-periodical&gt;&lt;pages&gt;184-8&lt;/pages&gt;&lt;volume&gt;13&lt;/volume&gt;&lt;number&gt;3&lt;/number&gt;&lt;edition&gt;2006/04/11&lt;/edition&gt;&lt;keywords&gt;&lt;keyword&gt;Adolescent&lt;/keyword&gt;&lt;keyword&gt;Adult&lt;/keyword&gt;&lt;keyword&gt;Aged&lt;/keyword&gt;&lt;keyword&gt;Athletic Injuries/*epidemiology&lt;/keyword&gt;&lt;keyword&gt;Child&lt;/keyword&gt;&lt;keyword&gt;Female&lt;/keyword&gt;&lt;keyword&gt;Humans&lt;/keyword&gt;&lt;keyword&gt;Incidence&lt;/keyword&gt;&lt;keyword&gt;Knee Injuries/*epidemiology&lt;/keyword&gt;&lt;keyword&gt;Longitudinal Studies&lt;/keyword&gt;&lt;keyword&gt;Male&lt;/keyword&gt;&lt;keyword&gt;Middle Aged&lt;/keyword&gt;&lt;keyword&gt;Sports Medicine/statistics &amp;amp; numerical data&lt;/keyword&gt;&lt;/keywords&gt;&lt;dates&gt;&lt;year&gt;2006&lt;/year&gt;&lt;pub-dates&gt;&lt;date&gt;Jun&lt;/date&gt;&lt;/pub-dates&gt;&lt;/dates&gt;&lt;isbn&gt;0968-0160 (Print)&amp;#xD;0968-0160 (Linking)&lt;/isbn&gt;&lt;accession-num&gt;16603363&lt;/accession-num&gt;&lt;urls&gt;&lt;related-urls&gt;&lt;url&gt;http://www.ncbi.nlm.nih.gov/pubmed/16603363&lt;/url&gt;&lt;/related-urls&gt;&lt;/urls&gt;&lt;electronic-resource-num&gt;10.1016/j.knee.2006.01.005&lt;/electronic-resource-num&gt;&lt;language&gt;eng&lt;/language&gt;&lt;/record&gt;&lt;/Cite&gt;&lt;/EndNote&gt;</w:instrText>
      </w:r>
      <w:r w:rsidR="009711E8" w:rsidRPr="005B3D89">
        <w:rPr>
          <w:rFonts w:ascii="Times New Roman" w:hAnsi="Times New Roman" w:cs="Times New Roman"/>
          <w:sz w:val="24"/>
          <w:szCs w:val="24"/>
        </w:rPr>
        <w:fldChar w:fldCharType="separate"/>
      </w:r>
      <w:r w:rsidR="00A53784" w:rsidRPr="005B3D89">
        <w:rPr>
          <w:rFonts w:ascii="Times New Roman" w:hAnsi="Times New Roman" w:cs="Times New Roman"/>
          <w:noProof/>
          <w:sz w:val="24"/>
          <w:szCs w:val="24"/>
        </w:rPr>
        <w:t>(</w:t>
      </w:r>
      <w:hyperlink w:anchor="_ENREF_23" w:tooltip="Majewski, 2006 #1634" w:history="1">
        <w:r w:rsidR="0022367B" w:rsidRPr="005B3D89">
          <w:rPr>
            <w:rFonts w:ascii="Times New Roman" w:hAnsi="Times New Roman" w:cs="Times New Roman"/>
            <w:noProof/>
            <w:sz w:val="24"/>
            <w:szCs w:val="24"/>
          </w:rPr>
          <w:t>Majewski, Susanne et al. 2006</w:t>
        </w:r>
      </w:hyperlink>
      <w:r w:rsidR="00A53784"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F11768"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r>
      <w:r w:rsidR="00F11768" w:rsidRPr="005B3D89">
        <w:rPr>
          <w:rFonts w:ascii="Times New Roman" w:hAnsi="Times New Roman" w:cs="Times New Roman"/>
          <w:sz w:val="24"/>
          <w:szCs w:val="24"/>
        </w:rPr>
        <w:instrText xml:space="preserve"> ADDIN EN.CITE &lt;EndNote&gt;&lt;Cite&gt;&lt;Author&gt;Micheli&lt;/Author&gt;&lt;Year&gt;1995&lt;/Year&gt;&lt;RecNum&gt;1636&lt;/RecNum&gt;&lt;DisplayText&gt;(Micheli 1995)&lt;/DisplayText&gt;&lt;record&gt;&lt;rec-number&gt;1636&lt;/rec-number&gt;&lt;foreign-keys&gt;&lt;key app="EN" db-id="w222dw2wbdpvabedtenxz9xhpt05vzszx2ws"&gt;1636&lt;/key&gt;&lt;/foreign-keys&gt;&lt;ref-type name="Journal Article"&gt;17&lt;/ref-type&gt;&lt;contributors&gt;&lt;authors&gt;&lt;author&gt;Micheli, L. J.&lt;/author&gt;&lt;/authors&gt;&lt;/contributors&gt;&lt;auth-address&gt;Children&amp;apos;s Hospital, Division of Sports Medicine, Boston, MA 02115, USA.&lt;/auth-address&gt;&lt;titles&gt;&lt;title&gt;Sports injuries in children and adolescents. Questions and controversies&lt;/title&gt;&lt;secondary-title&gt;Clin Sports Med&lt;/secondary-title&gt;&lt;alt-title&gt;Clinics in sports medicine&lt;/alt-title&gt;&lt;/titles&gt;&lt;periodical&gt;&lt;full-title&gt;Clin Sports Med&lt;/full-title&gt;&lt;abbr-1&gt;Clinics in sports medicine&lt;/abbr-1&gt;&lt;/periodical&gt;&lt;alt-periodical&gt;&lt;full-title&gt;Clin Sports Med&lt;/full-title&gt;&lt;abbr-1&gt;Clinics in sports medicine&lt;/abbr-1&gt;&lt;/alt-periodical&gt;&lt;pages&gt;727-45&lt;/pages&gt;&lt;volume&gt;14&lt;/volume&gt;&lt;number&gt;3&lt;/number&gt;&lt;edition&gt;1995/07/01&lt;/edition&gt;&lt;keywords&gt;&lt;keyword&gt;Adolescent&lt;/keyword&gt;&lt;keyword&gt;*Athletic Injuries&lt;/keyword&gt;&lt;keyword&gt;Child&lt;/keyword&gt;&lt;keyword&gt;Cumulative Trauma Disorders&lt;/keyword&gt;&lt;keyword&gt;Humans&lt;/keyword&gt;&lt;keyword&gt;Knee Injuries/physiopathology/therapy&lt;/keyword&gt;&lt;keyword&gt;Low Back Pain&lt;/keyword&gt;&lt;keyword&gt;Osteochondritis Dissecans/radiography/therapy&lt;/keyword&gt;&lt;keyword&gt;Tibial Fractures/surgery&lt;/keyword&gt;&lt;/keywords&gt;&lt;dates&gt;&lt;year&gt;1995&lt;/year&gt;&lt;pub-dates&gt;&lt;date&gt;Jul&lt;/date&gt;&lt;/pub-dates&gt;&lt;/dates&gt;&lt;isbn&gt;0278-5919 (Print)&amp;#xD;0278-5919 (Linking)&lt;/isbn&gt;&lt;accession-num&gt;7553930&lt;/accession-num&gt;&lt;work-type&gt;Review&lt;/work-type&gt;&lt;urls&gt;&lt;related-urls&gt;&lt;url&gt;http://www.ncbi.nlm.nih.gov/pubmed/7553930&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F11768" w:rsidRPr="005B3D89">
        <w:rPr>
          <w:rFonts w:ascii="Times New Roman" w:hAnsi="Times New Roman" w:cs="Times New Roman"/>
          <w:noProof/>
          <w:sz w:val="24"/>
          <w:szCs w:val="24"/>
        </w:rPr>
        <w:t>(</w:t>
      </w:r>
      <w:hyperlink w:anchor="_ENREF_26" w:tooltip="Micheli, 1995 #1636" w:history="1">
        <w:r w:rsidR="0022367B" w:rsidRPr="005B3D89">
          <w:rPr>
            <w:rFonts w:ascii="Times New Roman" w:hAnsi="Times New Roman" w:cs="Times New Roman"/>
            <w:noProof/>
            <w:sz w:val="24"/>
            <w:szCs w:val="24"/>
          </w:rPr>
          <w:t>Micheli 1995</w:t>
        </w:r>
      </w:hyperlink>
      <w:r w:rsidR="00F11768"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r>
      <w:r w:rsidR="00FB5F81" w:rsidRPr="005B3D89">
        <w:rPr>
          <w:rFonts w:ascii="Times New Roman" w:hAnsi="Times New Roman" w:cs="Times New Roman"/>
          <w:sz w:val="24"/>
          <w:szCs w:val="24"/>
        </w:rPr>
        <w:instrText xml:space="preserve"> ADDIN EN.CITE &lt;EndNote&gt;&lt;Cite&gt;&lt;Author&gt;Caine&lt;/Author&gt;&lt;Year&gt;2006&lt;/Year&gt;&lt;RecNum&gt;1637&lt;/RecNum&gt;&lt;DisplayText&gt;(Caine, Caine et al. 2006)&lt;/DisplayText&gt;&lt;record&gt;&lt;rec-number&gt;1637&lt;/rec-number&gt;&lt;foreign-keys&gt;&lt;key app="EN" db-id="w222dw2wbdpvabedtenxz9xhpt05vzszx2ws"&gt;1637&lt;/key&gt;&lt;/foreign-keys&gt;&lt;ref-type name="Journal Article"&gt;17&lt;/ref-type&gt;&lt;contributors&gt;&lt;authors&gt;&lt;author&gt;Caine, D.&lt;/author&gt;&lt;author&gt;Caine, C.&lt;/author&gt;&lt;author&gt;Maffulli, N.&lt;/author&gt;&lt;/authors&gt;&lt;/contributors&gt;&lt;auth-address&gt;Department of Physical Education, Health and Recreation, Western Washington University, Bellingham, Washington, USA. Dennis.Caine@wwu.edu&lt;/auth-address&gt;&lt;titles&gt;&lt;title&gt;Incidence and distribution of pediatric sport-related injuries&lt;/title&gt;&lt;secondary-title&gt;Clin J Sport Med&lt;/secondary-title&gt;&lt;alt-title&gt;Clinical journal of sport medicine : official journal of the Canadian Academy of Sport Medicine&lt;/alt-title&gt;&lt;/titles&gt;&lt;periodical&gt;&lt;full-title&gt;Clin J Sport Med&lt;/full-title&gt;&lt;abbr-1&gt;Clinical journal of sport medicine : official journal of the Canadian Academy of Sport Medicine&lt;/abbr-1&gt;&lt;/periodical&gt;&lt;alt-periodical&gt;&lt;full-title&gt;Clin J Sport Med&lt;/full-title&gt;&lt;abbr-1&gt;Clinical journal of sport medicine : official journal of the Canadian Academy of Sport Medicine&lt;/abbr-1&gt;&lt;/alt-periodical&gt;&lt;pages&gt;500-13&lt;/pages&gt;&lt;volume&gt;16&lt;/volume&gt;&lt;number&gt;6&lt;/number&gt;&lt;edition&gt;2006/11/23&lt;/edition&gt;&lt;keywords&gt;&lt;keyword&gt;Adolescent&lt;/keyword&gt;&lt;keyword&gt;Age Factors&lt;/keyword&gt;&lt;keyword&gt;Athletic Injuries/*epidemiology&lt;/keyword&gt;&lt;keyword&gt;Child&lt;/keyword&gt;&lt;keyword&gt;Female&lt;/keyword&gt;&lt;keyword&gt;Humans&lt;/keyword&gt;&lt;keyword&gt;Male&lt;/keyword&gt;&lt;keyword&gt;Sports/*statistics &amp;amp; numerical data&lt;/keyword&gt;&lt;/keywords&gt;&lt;dates&gt;&lt;year&gt;2006&lt;/year&gt;&lt;pub-dates&gt;&lt;date&gt;Nov&lt;/date&gt;&lt;/pub-dates&gt;&lt;/dates&gt;&lt;isbn&gt;1050-642X (Print)&amp;#xD;1050-642X (Linking)&lt;/isbn&gt;&lt;accession-num&gt;17119363&lt;/accession-num&gt;&lt;work-type&gt;Review&lt;/work-type&gt;&lt;urls&gt;&lt;related-urls&gt;&lt;url&gt;http://www.ncbi.nlm.nih.gov/pubmed/17119363&lt;/url&gt;&lt;/related-urls&gt;&lt;/urls&gt;&lt;electronic-resource-num&gt;10.1097/01.jsm.0000251181.36582.a0&lt;/electronic-resource-num&gt;&lt;language&gt;eng&lt;/language&gt;&lt;/record&gt;&lt;/Cite&gt;&lt;/EndNote&gt;</w:instrText>
      </w:r>
      <w:r w:rsidR="009711E8" w:rsidRPr="005B3D89">
        <w:rPr>
          <w:rFonts w:ascii="Times New Roman" w:hAnsi="Times New Roman" w:cs="Times New Roman"/>
          <w:sz w:val="24"/>
          <w:szCs w:val="24"/>
        </w:rPr>
        <w:fldChar w:fldCharType="separate"/>
      </w:r>
      <w:r w:rsidR="00FB5F81" w:rsidRPr="005B3D89">
        <w:rPr>
          <w:rFonts w:ascii="Times New Roman" w:hAnsi="Times New Roman" w:cs="Times New Roman"/>
          <w:noProof/>
          <w:sz w:val="24"/>
          <w:szCs w:val="24"/>
        </w:rPr>
        <w:t>(</w:t>
      </w:r>
      <w:hyperlink w:anchor="_ENREF_8" w:tooltip="Caine, 2006 #1637" w:history="1">
        <w:r w:rsidR="0022367B" w:rsidRPr="005B3D89">
          <w:rPr>
            <w:rFonts w:ascii="Times New Roman" w:hAnsi="Times New Roman" w:cs="Times New Roman"/>
            <w:noProof/>
            <w:sz w:val="24"/>
            <w:szCs w:val="24"/>
          </w:rPr>
          <w:t>Caine, Caine et al. 2006</w:t>
        </w:r>
      </w:hyperlink>
      <w:r w:rsidR="00FB5F81"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FB5F81"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PEVuZE5vdGU+PENpdGU+PEF1dGhvcj5Kb25lczwvQXV0aG9yPjxZZWFyPjIwMDE8L1llYXI+PFJl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</w:fldData>
        </w:fldChar>
      </w:r>
      <w:r w:rsidR="00FB5F81"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PEVuZE5vdGU+PENpdGU+PEF1dGhvcj5Kb25lczwvQXV0aG9yPjxZZWFyPjIwMDE8L1llYXI+PFJl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</w:fldData>
        </w:fldChar>
      </w:r>
      <w:r w:rsidR="00FB5F81"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FB5F81" w:rsidRPr="005B3D89">
        <w:rPr>
          <w:rFonts w:ascii="Times New Roman" w:hAnsi="Times New Roman" w:cs="Times New Roman"/>
          <w:noProof/>
          <w:sz w:val="24"/>
          <w:szCs w:val="24"/>
        </w:rPr>
        <w:t>(</w:t>
      </w:r>
      <w:hyperlink w:anchor="_ENREF_17" w:tooltip="Jones, 2001 #1640" w:history="1">
        <w:r w:rsidR="0022367B" w:rsidRPr="005B3D89">
          <w:rPr>
            <w:rFonts w:ascii="Times New Roman" w:hAnsi="Times New Roman" w:cs="Times New Roman"/>
            <w:noProof/>
            <w:sz w:val="24"/>
            <w:szCs w:val="24"/>
          </w:rPr>
          <w:t>Jones, Lyons et al. 2001</w:t>
        </w:r>
      </w:hyperlink>
      <w:r w:rsidR="00FB5F81"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F11768" w:rsidRPr="005B3D89">
        <w:rPr>
          <w:rFonts w:ascii="Times New Roman" w:hAnsi="Times New Roman" w:cs="Times New Roman"/>
          <w:sz w:val="24"/>
          <w:szCs w:val="24"/>
        </w:rPr>
        <w:t xml:space="preserve">.  </w:t>
      </w:r>
      <w:r w:rsidR="00FB5F81" w:rsidRPr="005B3D89">
        <w:rPr>
          <w:rFonts w:ascii="Times New Roman" w:hAnsi="Times New Roman" w:cs="Times New Roman"/>
          <w:sz w:val="24"/>
          <w:szCs w:val="24"/>
        </w:rPr>
        <w:t xml:space="preserve">The diagnosis of ACL disruption without </w:t>
      </w:r>
      <w:proofErr w:type="spellStart"/>
      <w:r w:rsidR="00FB5F81" w:rsidRPr="005B3D89">
        <w:rPr>
          <w:rFonts w:ascii="Times New Roman" w:hAnsi="Times New Roman" w:cs="Times New Roman"/>
          <w:sz w:val="24"/>
          <w:szCs w:val="24"/>
        </w:rPr>
        <w:t>tibial</w:t>
      </w:r>
      <w:proofErr w:type="spellEnd"/>
      <w:r w:rsidR="00FB5F81" w:rsidRPr="005B3D89">
        <w:rPr>
          <w:rFonts w:ascii="Times New Roman" w:hAnsi="Times New Roman" w:cs="Times New Roman"/>
          <w:sz w:val="24"/>
          <w:szCs w:val="24"/>
        </w:rPr>
        <w:t xml:space="preserve"> spine avulsion has become more common</w:t>
      </w:r>
      <w:r w:rsidR="00316BB2" w:rsidRPr="005B3D89">
        <w:rPr>
          <w:rFonts w:ascii="Times New Roman" w:hAnsi="Times New Roman" w:cs="Times New Roman"/>
          <w:sz w:val="24"/>
          <w:szCs w:val="24"/>
        </w:rPr>
        <w:t>ly diagnosed</w:t>
      </w:r>
      <w:r w:rsidR="00FB5F81"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PEVuZE5vdGU+PENpdGU+PEF1dGhvcj5EZUxlZTwvQXV0aG9yPjxZZWFyPjE5ODM8L1llYXI+PFJl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</w:fldData>
        </w:fldChar>
      </w:r>
      <w:r w:rsidR="00E81F27"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PEVuZE5vdGU+PENpdGU+PEF1dGhvcj5EZUxlZTwvQXV0aG9yPjxZZWFyPjE5ODM8L1llYXI+PFJl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</w:fldData>
        </w:fldChar>
      </w:r>
      <w:r w:rsidR="00E81F27"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E81F27" w:rsidRPr="005B3D89">
        <w:rPr>
          <w:rFonts w:ascii="Times New Roman" w:hAnsi="Times New Roman" w:cs="Times New Roman"/>
          <w:noProof/>
          <w:sz w:val="24"/>
          <w:szCs w:val="24"/>
        </w:rPr>
        <w:t>(</w:t>
      </w:r>
      <w:hyperlink w:anchor="_ENREF_12" w:tooltip="DeLee, 1983 #1632" w:history="1">
        <w:r w:rsidR="0022367B" w:rsidRPr="005B3D89">
          <w:rPr>
            <w:rFonts w:ascii="Times New Roman" w:hAnsi="Times New Roman" w:cs="Times New Roman"/>
            <w:noProof/>
            <w:sz w:val="24"/>
            <w:szCs w:val="24"/>
          </w:rPr>
          <w:t>DeLee and Curtis 1983</w:t>
        </w:r>
      </w:hyperlink>
      <w:proofErr w:type="gramStart"/>
      <w:r w:rsidR="00E81F27" w:rsidRPr="005B3D89">
        <w:rPr>
          <w:rFonts w:ascii="Times New Roman" w:hAnsi="Times New Roman" w:cs="Times New Roman"/>
          <w:noProof/>
          <w:sz w:val="24"/>
          <w:szCs w:val="24"/>
        </w:rPr>
        <w:t xml:space="preserve">; </w:t>
      </w:r>
      <w:hyperlink w:anchor="_ENREF_4" w:tooltip="Angel, 1989 #1630" w:history="1">
        <w:r w:rsidR="0022367B" w:rsidRPr="005B3D89">
          <w:rPr>
            <w:rFonts w:ascii="Times New Roman" w:hAnsi="Times New Roman" w:cs="Times New Roman"/>
            <w:noProof/>
            <w:sz w:val="24"/>
            <w:szCs w:val="24"/>
          </w:rPr>
          <w:t>Angel and Hall 1989</w:t>
        </w:r>
      </w:hyperlink>
      <w:r w:rsidR="00E81F27" w:rsidRPr="005B3D89">
        <w:rPr>
          <w:rFonts w:ascii="Times New Roman" w:hAnsi="Times New Roman" w:cs="Times New Roman"/>
          <w:noProof/>
          <w:sz w:val="24"/>
          <w:szCs w:val="24"/>
        </w:rPr>
        <w:t>;</w:t>
      </w:r>
      <w:proofErr w:type="gramEnd"/>
      <w:r w:rsidR="00E81F27" w:rsidRPr="005B3D89">
        <w:rPr>
          <w:rFonts w:ascii="Times New Roman" w:hAnsi="Times New Roman" w:cs="Times New Roman"/>
          <w:noProof/>
          <w:sz w:val="24"/>
          <w:szCs w:val="24"/>
        </w:rPr>
        <w:t xml:space="preserve"> </w:t>
      </w:r>
      <w:hyperlink w:anchor="_ENREF_33" w:tooltip="Sullivan, 1990 #1633" w:history="1">
        <w:r w:rsidR="0022367B" w:rsidRPr="005B3D89">
          <w:rPr>
            <w:rFonts w:ascii="Times New Roman" w:hAnsi="Times New Roman" w:cs="Times New Roman"/>
            <w:noProof/>
            <w:sz w:val="24"/>
            <w:szCs w:val="24"/>
          </w:rPr>
          <w:t>Sullivan 1990</w:t>
        </w:r>
      </w:hyperlink>
      <w:r w:rsidR="00E81F27"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E81F27" w:rsidRPr="005B3D89">
        <w:rPr>
          <w:rFonts w:ascii="Times New Roman" w:hAnsi="Times New Roman" w:cs="Times New Roman"/>
          <w:sz w:val="24"/>
          <w:szCs w:val="24"/>
        </w:rPr>
        <w:t>.  While some physicians recommend conservative management consisting of activity modification, bracing, and strengthening until skeletal maturity</w:t>
      </w:r>
      <w:r w:rsidR="008C101E" w:rsidRPr="005B3D89">
        <w:rPr>
          <w:rFonts w:ascii="Times New Roman" w:hAnsi="Times New Roman" w:cs="Times New Roman"/>
          <w:sz w:val="24"/>
          <w:szCs w:val="24"/>
        </w:rPr>
        <w:t>,</w:t>
      </w:r>
      <w:r w:rsidR="00E81F27" w:rsidRPr="005B3D89">
        <w:rPr>
          <w:rFonts w:ascii="Times New Roman" w:hAnsi="Times New Roman" w:cs="Times New Roman"/>
          <w:sz w:val="24"/>
          <w:szCs w:val="24"/>
        </w:rPr>
        <w:t xml:space="preserve"> </w:t>
      </w:r>
      <w:r w:rsidR="008C101E" w:rsidRPr="005B3D89">
        <w:rPr>
          <w:rFonts w:ascii="Times New Roman" w:hAnsi="Times New Roman" w:cs="Times New Roman"/>
          <w:sz w:val="24"/>
          <w:szCs w:val="24"/>
        </w:rPr>
        <w:t>there is substantial evidence supporting  a higher  incidence</w:t>
      </w:r>
      <w:r w:rsidR="00E81F27" w:rsidRPr="005B3D89">
        <w:rPr>
          <w:rFonts w:ascii="Times New Roman" w:hAnsi="Times New Roman" w:cs="Times New Roman"/>
          <w:sz w:val="24"/>
          <w:szCs w:val="24"/>
        </w:rPr>
        <w:t xml:space="preserve"> of </w:t>
      </w:r>
      <w:proofErr w:type="spellStart"/>
      <w:r w:rsidR="00E81F27" w:rsidRPr="005B3D89">
        <w:rPr>
          <w:rFonts w:ascii="Times New Roman" w:hAnsi="Times New Roman" w:cs="Times New Roman"/>
          <w:sz w:val="24"/>
          <w:szCs w:val="24"/>
        </w:rPr>
        <w:t>meniscal</w:t>
      </w:r>
      <w:proofErr w:type="spellEnd"/>
      <w:r w:rsidR="00E81F27" w:rsidRPr="005B3D89">
        <w:rPr>
          <w:rFonts w:ascii="Times New Roman" w:hAnsi="Times New Roman" w:cs="Times New Roman"/>
          <w:sz w:val="24"/>
          <w:szCs w:val="24"/>
        </w:rPr>
        <w:t xml:space="preserve"> injury, cartilage damage, and osteoarthritis in skeletally immature patients with </w:t>
      </w:r>
      <w:r w:rsidR="008C101E" w:rsidRPr="005B3D89">
        <w:rPr>
          <w:rFonts w:ascii="Times New Roman" w:hAnsi="Times New Roman" w:cs="Times New Roman"/>
          <w:sz w:val="24"/>
          <w:szCs w:val="24"/>
        </w:rPr>
        <w:t xml:space="preserve">residual </w:t>
      </w:r>
      <w:proofErr w:type="spellStart"/>
      <w:r w:rsidR="00E81F27" w:rsidRPr="005B3D89">
        <w:rPr>
          <w:rFonts w:ascii="Times New Roman" w:hAnsi="Times New Roman" w:cs="Times New Roman"/>
          <w:sz w:val="24"/>
          <w:szCs w:val="24"/>
        </w:rPr>
        <w:t>ligamentous</w:t>
      </w:r>
      <w:proofErr w:type="spellEnd"/>
      <w:r w:rsidR="00E81F27" w:rsidRPr="005B3D89">
        <w:rPr>
          <w:rFonts w:ascii="Times New Roman" w:hAnsi="Times New Roman" w:cs="Times New Roman"/>
          <w:sz w:val="24"/>
          <w:szCs w:val="24"/>
        </w:rPr>
        <w:t xml:space="preserve"> instability </w:t>
      </w:r>
      <w:r w:rsidR="009711E8" w:rsidRPr="005B3D89">
        <w:rPr>
          <w:rFonts w:ascii="Times New Roman" w:hAnsi="Times New Roman" w:cs="Times New Roman"/>
          <w:sz w:val="24"/>
          <w:szCs w:val="24"/>
        </w:rPr>
        <w:fldChar w:fldCharType="begin">
          <w:fldData xml:space="preserve">PEVuZE5vdGU+PENpdGU+PEF1dGhvcj5Xb29kczwvQXV0aG9yPjxZZWFyPjIwMDQ8L1llYXI+PFJl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</w:fldData>
        </w:fldChar>
      </w:r>
      <w:r w:rsidR="002127F5"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PEVuZE5vdGU+PENpdGU+PEF1dGhvcj5Xb29kczwvQXV0aG9yPjxZZWFyPjIwMDQ8L1llYXI+PFJl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</w:fldData>
        </w:fldChar>
      </w:r>
      <w:r w:rsidR="002127F5"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2127F5" w:rsidRPr="005B3D89">
        <w:rPr>
          <w:rFonts w:ascii="Times New Roman" w:hAnsi="Times New Roman" w:cs="Times New Roman"/>
          <w:noProof/>
          <w:sz w:val="24"/>
          <w:szCs w:val="24"/>
        </w:rPr>
        <w:t>(</w:t>
      </w:r>
      <w:hyperlink w:anchor="_ENREF_18" w:tooltip="Kannus, 1988 #1657" w:history="1">
        <w:r w:rsidR="0022367B" w:rsidRPr="005B3D89">
          <w:rPr>
            <w:rFonts w:ascii="Times New Roman" w:hAnsi="Times New Roman" w:cs="Times New Roman"/>
            <w:noProof/>
            <w:sz w:val="24"/>
            <w:szCs w:val="24"/>
          </w:rPr>
          <w:t>Kannus and Jarvinen 1988</w:t>
        </w:r>
      </w:hyperlink>
      <w:r w:rsidR="002127F5" w:rsidRPr="005B3D89">
        <w:rPr>
          <w:rFonts w:ascii="Times New Roman" w:hAnsi="Times New Roman" w:cs="Times New Roman"/>
          <w:noProof/>
          <w:sz w:val="24"/>
          <w:szCs w:val="24"/>
        </w:rPr>
        <w:t xml:space="preserve">; </w:t>
      </w:r>
      <w:hyperlink w:anchor="_ENREF_32" w:tooltip="Sherman, 1991 #1659" w:history="1">
        <w:r w:rsidR="0022367B" w:rsidRPr="005B3D89">
          <w:rPr>
            <w:rFonts w:ascii="Times New Roman" w:hAnsi="Times New Roman" w:cs="Times New Roman"/>
            <w:noProof/>
            <w:sz w:val="24"/>
            <w:szCs w:val="24"/>
          </w:rPr>
          <w:t>Sherman, Lieber et al. 1991</w:t>
        </w:r>
      </w:hyperlink>
      <w:r w:rsidR="002127F5" w:rsidRPr="005B3D89">
        <w:rPr>
          <w:rFonts w:ascii="Times New Roman" w:hAnsi="Times New Roman" w:cs="Times New Roman"/>
          <w:noProof/>
          <w:sz w:val="24"/>
          <w:szCs w:val="24"/>
        </w:rPr>
        <w:t xml:space="preserve">; </w:t>
      </w:r>
      <w:hyperlink w:anchor="_ENREF_14" w:tooltip="Graf, 1992 #1652" w:history="1">
        <w:r w:rsidR="0022367B" w:rsidRPr="005B3D89">
          <w:rPr>
            <w:rFonts w:ascii="Times New Roman" w:hAnsi="Times New Roman" w:cs="Times New Roman"/>
            <w:noProof/>
            <w:sz w:val="24"/>
            <w:szCs w:val="24"/>
          </w:rPr>
          <w:t>Graf, Lange et al. 1992</w:t>
        </w:r>
      </w:hyperlink>
      <w:r w:rsidR="002127F5" w:rsidRPr="005B3D89">
        <w:rPr>
          <w:rFonts w:ascii="Times New Roman" w:hAnsi="Times New Roman" w:cs="Times New Roman"/>
          <w:noProof/>
          <w:sz w:val="24"/>
          <w:szCs w:val="24"/>
        </w:rPr>
        <w:t xml:space="preserve">; </w:t>
      </w:r>
      <w:hyperlink w:anchor="_ENREF_3" w:tooltip="Andrews, 1994 #1661" w:history="1">
        <w:r w:rsidR="0022367B" w:rsidRPr="005B3D89">
          <w:rPr>
            <w:rFonts w:ascii="Times New Roman" w:hAnsi="Times New Roman" w:cs="Times New Roman"/>
            <w:noProof/>
            <w:sz w:val="24"/>
            <w:szCs w:val="24"/>
          </w:rPr>
          <w:t>Andrews, Noyes et al. 1994</w:t>
        </w:r>
      </w:hyperlink>
      <w:r w:rsidR="002127F5" w:rsidRPr="005B3D89">
        <w:rPr>
          <w:rFonts w:ascii="Times New Roman" w:hAnsi="Times New Roman" w:cs="Times New Roman"/>
          <w:noProof/>
          <w:sz w:val="24"/>
          <w:szCs w:val="24"/>
        </w:rPr>
        <w:t xml:space="preserve">; </w:t>
      </w:r>
      <w:hyperlink w:anchor="_ENREF_24" w:tooltip="McCarroll, 1995 #1646" w:history="1">
        <w:r w:rsidR="0022367B" w:rsidRPr="005B3D89">
          <w:rPr>
            <w:rFonts w:ascii="Times New Roman" w:hAnsi="Times New Roman" w:cs="Times New Roman"/>
            <w:noProof/>
            <w:sz w:val="24"/>
            <w:szCs w:val="24"/>
          </w:rPr>
          <w:t>McCarroll, Shelbourne et al. 1995</w:t>
        </w:r>
      </w:hyperlink>
      <w:r w:rsidR="002127F5" w:rsidRPr="005B3D89">
        <w:rPr>
          <w:rFonts w:ascii="Times New Roman" w:hAnsi="Times New Roman" w:cs="Times New Roman"/>
          <w:noProof/>
          <w:sz w:val="24"/>
          <w:szCs w:val="24"/>
        </w:rPr>
        <w:t xml:space="preserve">; </w:t>
      </w:r>
      <w:hyperlink w:anchor="_ENREF_28" w:tooltip="Mizuta, 1995 #1654" w:history="1">
        <w:r w:rsidR="0022367B" w:rsidRPr="005B3D89">
          <w:rPr>
            <w:rFonts w:ascii="Times New Roman" w:hAnsi="Times New Roman" w:cs="Times New Roman"/>
            <w:noProof/>
            <w:sz w:val="24"/>
            <w:szCs w:val="24"/>
          </w:rPr>
          <w:t>Mizuta, Kubota et al. 1995</w:t>
        </w:r>
      </w:hyperlink>
      <w:r w:rsidR="002127F5" w:rsidRPr="005B3D89">
        <w:rPr>
          <w:rFonts w:ascii="Times New Roman" w:hAnsi="Times New Roman" w:cs="Times New Roman"/>
          <w:noProof/>
          <w:sz w:val="24"/>
          <w:szCs w:val="24"/>
        </w:rPr>
        <w:t xml:space="preserve">; </w:t>
      </w:r>
      <w:hyperlink w:anchor="_ENREF_30" w:tooltip="Pressman, 1997 #1655" w:history="1">
        <w:r w:rsidR="0022367B" w:rsidRPr="005B3D89">
          <w:rPr>
            <w:rFonts w:ascii="Times New Roman" w:hAnsi="Times New Roman" w:cs="Times New Roman"/>
            <w:noProof/>
            <w:sz w:val="24"/>
            <w:szCs w:val="24"/>
          </w:rPr>
          <w:t>Pressman, Letts et al. 1997</w:t>
        </w:r>
      </w:hyperlink>
      <w:r w:rsidR="002127F5" w:rsidRPr="005B3D89">
        <w:rPr>
          <w:rFonts w:ascii="Times New Roman" w:hAnsi="Times New Roman" w:cs="Times New Roman"/>
          <w:noProof/>
          <w:sz w:val="24"/>
          <w:szCs w:val="24"/>
        </w:rPr>
        <w:t xml:space="preserve">; </w:t>
      </w:r>
      <w:hyperlink w:anchor="_ENREF_1" w:tooltip="Aichroth, 2002 #1651" w:history="1">
        <w:r w:rsidR="0022367B" w:rsidRPr="005B3D89">
          <w:rPr>
            <w:rFonts w:ascii="Times New Roman" w:hAnsi="Times New Roman" w:cs="Times New Roman"/>
            <w:noProof/>
            <w:sz w:val="24"/>
            <w:szCs w:val="24"/>
          </w:rPr>
          <w:t>Aichroth, Patel et al. 2002</w:t>
        </w:r>
      </w:hyperlink>
      <w:r w:rsidR="002127F5" w:rsidRPr="005B3D89">
        <w:rPr>
          <w:rFonts w:ascii="Times New Roman" w:hAnsi="Times New Roman" w:cs="Times New Roman"/>
          <w:noProof/>
          <w:sz w:val="24"/>
          <w:szCs w:val="24"/>
        </w:rPr>
        <w:t xml:space="preserve">; </w:t>
      </w:r>
      <w:hyperlink w:anchor="_ENREF_27" w:tooltip="Millett, 2002 #1653" w:history="1">
        <w:r w:rsidR="0022367B" w:rsidRPr="005B3D89">
          <w:rPr>
            <w:rFonts w:ascii="Times New Roman" w:hAnsi="Times New Roman" w:cs="Times New Roman"/>
            <w:noProof/>
            <w:sz w:val="24"/>
            <w:szCs w:val="24"/>
          </w:rPr>
          <w:t>Millett, Willis et al. 2002</w:t>
        </w:r>
      </w:hyperlink>
      <w:r w:rsidR="002127F5" w:rsidRPr="005B3D89">
        <w:rPr>
          <w:rFonts w:ascii="Times New Roman" w:hAnsi="Times New Roman" w:cs="Times New Roman"/>
          <w:noProof/>
          <w:sz w:val="24"/>
          <w:szCs w:val="24"/>
        </w:rPr>
        <w:t xml:space="preserve">; </w:t>
      </w:r>
      <w:hyperlink w:anchor="_ENREF_6" w:tooltip="Beasley, 2003 #1642" w:history="1">
        <w:r w:rsidR="0022367B" w:rsidRPr="005B3D89">
          <w:rPr>
            <w:rFonts w:ascii="Times New Roman" w:hAnsi="Times New Roman" w:cs="Times New Roman"/>
            <w:noProof/>
            <w:sz w:val="24"/>
            <w:szCs w:val="24"/>
          </w:rPr>
          <w:t>Beasley and Chudik 2003</w:t>
        </w:r>
      </w:hyperlink>
      <w:r w:rsidR="002127F5" w:rsidRPr="005B3D89">
        <w:rPr>
          <w:rFonts w:ascii="Times New Roman" w:hAnsi="Times New Roman" w:cs="Times New Roman"/>
          <w:noProof/>
          <w:sz w:val="24"/>
          <w:szCs w:val="24"/>
        </w:rPr>
        <w:t xml:space="preserve">; </w:t>
      </w:r>
      <w:hyperlink w:anchor="_ENREF_13" w:tooltip="Dorizas, 2003 #1656" w:history="1">
        <w:r w:rsidR="0022367B" w:rsidRPr="005B3D89">
          <w:rPr>
            <w:rFonts w:ascii="Times New Roman" w:hAnsi="Times New Roman" w:cs="Times New Roman"/>
            <w:noProof/>
            <w:sz w:val="24"/>
            <w:szCs w:val="24"/>
          </w:rPr>
          <w:t>Dorizas and Stanitski 2003</w:t>
        </w:r>
      </w:hyperlink>
      <w:r w:rsidR="002127F5" w:rsidRPr="005B3D89">
        <w:rPr>
          <w:rFonts w:ascii="Times New Roman" w:hAnsi="Times New Roman" w:cs="Times New Roman"/>
          <w:noProof/>
          <w:sz w:val="24"/>
          <w:szCs w:val="24"/>
        </w:rPr>
        <w:t xml:space="preserve">; </w:t>
      </w:r>
      <w:hyperlink w:anchor="_ENREF_5" w:tooltip="Bales, 2004 #1649" w:history="1">
        <w:r w:rsidR="0022367B" w:rsidRPr="005B3D89">
          <w:rPr>
            <w:rFonts w:ascii="Times New Roman" w:hAnsi="Times New Roman" w:cs="Times New Roman"/>
            <w:noProof/>
            <w:sz w:val="24"/>
            <w:szCs w:val="24"/>
          </w:rPr>
          <w:t>Bales, Guettler et al. 2004</w:t>
        </w:r>
      </w:hyperlink>
      <w:r w:rsidR="002127F5" w:rsidRPr="005B3D89">
        <w:rPr>
          <w:rFonts w:ascii="Times New Roman" w:hAnsi="Times New Roman" w:cs="Times New Roman"/>
          <w:noProof/>
          <w:sz w:val="24"/>
          <w:szCs w:val="24"/>
        </w:rPr>
        <w:t xml:space="preserve">; </w:t>
      </w:r>
      <w:hyperlink w:anchor="_ENREF_34" w:tooltip="Woods, 2004 #1641" w:history="1">
        <w:r w:rsidR="0022367B" w:rsidRPr="005B3D89">
          <w:rPr>
            <w:rFonts w:ascii="Times New Roman" w:hAnsi="Times New Roman" w:cs="Times New Roman"/>
            <w:noProof/>
            <w:sz w:val="24"/>
            <w:szCs w:val="24"/>
          </w:rPr>
          <w:t>Woods and O'Connor 2004</w:t>
        </w:r>
      </w:hyperlink>
      <w:r w:rsidR="002127F5" w:rsidRPr="005B3D89">
        <w:rPr>
          <w:rFonts w:ascii="Times New Roman" w:hAnsi="Times New Roman" w:cs="Times New Roman"/>
          <w:noProof/>
          <w:sz w:val="24"/>
          <w:szCs w:val="24"/>
        </w:rPr>
        <w:t xml:space="preserve">; </w:t>
      </w:r>
      <w:hyperlink w:anchor="_ENREF_7" w:tooltip="Beynnon, 2005 #1644" w:history="1">
        <w:r w:rsidR="0022367B" w:rsidRPr="005B3D89">
          <w:rPr>
            <w:rFonts w:ascii="Times New Roman" w:hAnsi="Times New Roman" w:cs="Times New Roman"/>
            <w:noProof/>
            <w:sz w:val="24"/>
            <w:szCs w:val="24"/>
          </w:rPr>
          <w:t>Beynnon, Johnson et al. 2005</w:t>
        </w:r>
      </w:hyperlink>
      <w:r w:rsidR="002127F5" w:rsidRPr="005B3D89">
        <w:rPr>
          <w:rFonts w:ascii="Times New Roman" w:hAnsi="Times New Roman" w:cs="Times New Roman"/>
          <w:noProof/>
          <w:sz w:val="24"/>
          <w:szCs w:val="24"/>
        </w:rPr>
        <w:t xml:space="preserve">; </w:t>
      </w:r>
      <w:hyperlink w:anchor="_ENREF_29" w:tooltip="Moksnes, 2008 #1648" w:history="1">
        <w:r w:rsidR="0022367B" w:rsidRPr="005B3D89">
          <w:rPr>
            <w:rFonts w:ascii="Times New Roman" w:hAnsi="Times New Roman" w:cs="Times New Roman"/>
            <w:noProof/>
            <w:sz w:val="24"/>
            <w:szCs w:val="24"/>
          </w:rPr>
          <w:t>Moksnes, Engebretsen et al. 2008</w:t>
        </w:r>
      </w:hyperlink>
      <w:r w:rsidR="002127F5"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3495E" w:rsidRPr="005B3D89">
        <w:rPr>
          <w:rFonts w:ascii="Times New Roman" w:hAnsi="Times New Roman" w:cs="Times New Roman"/>
          <w:sz w:val="24"/>
          <w:szCs w:val="24"/>
        </w:rPr>
        <w:t xml:space="preserve">.  </w:t>
      </w:r>
      <w:r w:rsidR="009B4875" w:rsidRPr="005B3D89">
        <w:rPr>
          <w:rFonts w:ascii="Times New Roman" w:hAnsi="Times New Roman" w:cs="Times New Roman"/>
          <w:sz w:val="24"/>
          <w:szCs w:val="24"/>
        </w:rPr>
        <w:t xml:space="preserve">As such there is an increasing trend towards early operative intervention in the treatment of ACL injuries in the skeletally immature </w:t>
      </w:r>
      <w:r w:rsidR="009711E8" w:rsidRPr="005B3D89">
        <w:rPr>
          <w:rFonts w:ascii="Times New Roman" w:hAnsi="Times New Roman" w:cs="Times New Roman"/>
          <w:sz w:val="24"/>
          <w:szCs w:val="24"/>
        </w:rPr>
        <w:fldChar w:fldCharType="begin">
          <w:fldData xml:space="preserve">PEVuZE5vdGU+PENpdGU+PEF1dGhvcj5BaWNocm90aDwvQXV0aG9yPjxZZWFyPjIwMDI8L1llYXI+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</w:fldData>
        </w:fldChar>
      </w:r>
      <w:r w:rsidR="009B4875"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PEVuZE5vdGU+PENpdGU+PEF1dGhvcj5BaWNocm90aDwvQXV0aG9yPjxZZWFyPjIwMDI8L1llYXI+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</w:fldData>
        </w:fldChar>
      </w:r>
      <w:r w:rsidR="009B4875"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9B4875" w:rsidRPr="005B3D89">
        <w:rPr>
          <w:rFonts w:ascii="Times New Roman" w:hAnsi="Times New Roman" w:cs="Times New Roman"/>
          <w:noProof/>
          <w:sz w:val="24"/>
          <w:szCs w:val="24"/>
        </w:rPr>
        <w:t>(</w:t>
      </w:r>
      <w:hyperlink w:anchor="_ENREF_18" w:tooltip="Kannus, 1988 #1657" w:history="1">
        <w:r w:rsidR="0022367B" w:rsidRPr="005B3D89">
          <w:rPr>
            <w:rFonts w:ascii="Times New Roman" w:hAnsi="Times New Roman" w:cs="Times New Roman"/>
            <w:noProof/>
            <w:sz w:val="24"/>
            <w:szCs w:val="24"/>
          </w:rPr>
          <w:t>Kannus and Jarvinen 1988</w:t>
        </w:r>
      </w:hyperlink>
      <w:r w:rsidR="009B4875" w:rsidRPr="005B3D89">
        <w:rPr>
          <w:rFonts w:ascii="Times New Roman" w:hAnsi="Times New Roman" w:cs="Times New Roman"/>
          <w:noProof/>
          <w:sz w:val="24"/>
          <w:szCs w:val="24"/>
        </w:rPr>
        <w:t xml:space="preserve">; </w:t>
      </w:r>
      <w:hyperlink w:anchor="_ENREF_32" w:tooltip="Sherman, 1991 #1659" w:history="1">
        <w:r w:rsidR="0022367B" w:rsidRPr="005B3D89">
          <w:rPr>
            <w:rFonts w:ascii="Times New Roman" w:hAnsi="Times New Roman" w:cs="Times New Roman"/>
            <w:noProof/>
            <w:sz w:val="24"/>
            <w:szCs w:val="24"/>
          </w:rPr>
          <w:t>Sherman, Lieber et al. 1991</w:t>
        </w:r>
      </w:hyperlink>
      <w:r w:rsidR="009B4875" w:rsidRPr="005B3D89">
        <w:rPr>
          <w:rFonts w:ascii="Times New Roman" w:hAnsi="Times New Roman" w:cs="Times New Roman"/>
          <w:noProof/>
          <w:sz w:val="24"/>
          <w:szCs w:val="24"/>
        </w:rPr>
        <w:t xml:space="preserve">; </w:t>
      </w:r>
      <w:hyperlink w:anchor="_ENREF_14" w:tooltip="Graf, 1992 #1652" w:history="1">
        <w:r w:rsidR="0022367B" w:rsidRPr="005B3D89">
          <w:rPr>
            <w:rFonts w:ascii="Times New Roman" w:hAnsi="Times New Roman" w:cs="Times New Roman"/>
            <w:noProof/>
            <w:sz w:val="24"/>
            <w:szCs w:val="24"/>
          </w:rPr>
          <w:t>Graf, Lange et al. 1992</w:t>
        </w:r>
      </w:hyperlink>
      <w:r w:rsidR="009B4875" w:rsidRPr="005B3D89">
        <w:rPr>
          <w:rFonts w:ascii="Times New Roman" w:hAnsi="Times New Roman" w:cs="Times New Roman"/>
          <w:noProof/>
          <w:sz w:val="24"/>
          <w:szCs w:val="24"/>
        </w:rPr>
        <w:t xml:space="preserve">; </w:t>
      </w:r>
      <w:hyperlink w:anchor="_ENREF_3" w:tooltip="Andrews, 1994 #1661" w:history="1">
        <w:r w:rsidR="0022367B" w:rsidRPr="005B3D89">
          <w:rPr>
            <w:rFonts w:ascii="Times New Roman" w:hAnsi="Times New Roman" w:cs="Times New Roman"/>
            <w:noProof/>
            <w:sz w:val="24"/>
            <w:szCs w:val="24"/>
          </w:rPr>
          <w:t>Andrews, Noyes et al. 1994</w:t>
        </w:r>
      </w:hyperlink>
      <w:r w:rsidR="009B4875" w:rsidRPr="005B3D89">
        <w:rPr>
          <w:rFonts w:ascii="Times New Roman" w:hAnsi="Times New Roman" w:cs="Times New Roman"/>
          <w:noProof/>
          <w:sz w:val="24"/>
          <w:szCs w:val="24"/>
        </w:rPr>
        <w:t xml:space="preserve">; </w:t>
      </w:r>
      <w:hyperlink w:anchor="_ENREF_1" w:tooltip="Aichroth, 2002 #1651" w:history="1">
        <w:r w:rsidR="0022367B" w:rsidRPr="005B3D89">
          <w:rPr>
            <w:rFonts w:ascii="Times New Roman" w:hAnsi="Times New Roman" w:cs="Times New Roman"/>
            <w:noProof/>
            <w:sz w:val="24"/>
            <w:szCs w:val="24"/>
          </w:rPr>
          <w:t>Aichroth, Patel et al. 2002</w:t>
        </w:r>
      </w:hyperlink>
      <w:r w:rsidR="009B4875"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40AC1" w:rsidRPr="005B3D89">
        <w:rPr>
          <w:rFonts w:ascii="Times New Roman" w:hAnsi="Times New Roman" w:cs="Times New Roman"/>
          <w:sz w:val="24"/>
          <w:szCs w:val="24"/>
        </w:rPr>
        <w:t xml:space="preserve"> and </w:t>
      </w:r>
      <w:r w:rsidR="004D2313" w:rsidRPr="005B3D89">
        <w:rPr>
          <w:rFonts w:ascii="Times New Roman" w:hAnsi="Times New Roman" w:cs="Times New Roman"/>
          <w:sz w:val="24"/>
          <w:szCs w:val="24"/>
        </w:rPr>
        <w:t xml:space="preserve">a variety of surgical techniques including primary repair </w:t>
      </w:r>
      <w:r w:rsidR="009711E8" w:rsidRPr="005B3D89">
        <w:rPr>
          <w:rFonts w:ascii="Times New Roman" w:hAnsi="Times New Roman" w:cs="Times New Roman"/>
          <w:sz w:val="24"/>
          <w:szCs w:val="24"/>
        </w:rPr>
        <w:fldChar w:fldCharType="begin"/>
      </w:r>
      <w:r w:rsidR="004D2313" w:rsidRPr="005B3D89">
        <w:rPr>
          <w:rFonts w:ascii="Times New Roman" w:hAnsi="Times New Roman" w:cs="Times New Roman"/>
          <w:sz w:val="24"/>
          <w:szCs w:val="24"/>
        </w:rPr>
        <w:instrText xml:space="preserve"> ADDIN EN.CITE &lt;EndNote&gt;&lt;Cite&gt;&lt;Author&gt;Sherman&lt;/Author&gt;&lt;Year&gt;1991&lt;/Year&gt;&lt;RecNum&gt;1659&lt;/RecNum&gt;&lt;DisplayText&gt;(Sherman, Lieber et al. 1991)&lt;/DisplayText&gt;&lt;record&gt;&lt;rec-number&gt;1659&lt;/rec-number&gt;&lt;foreign-keys&gt;&lt;key app="EN" db-id="w222dw2wbdpvabedtenxz9xhpt05vzszx2ws"&gt;1659&lt;/key&gt;&lt;/foreign-keys&gt;&lt;ref-type name="Journal Article"&gt;17&lt;/ref-type&gt;&lt;contributors&gt;&lt;authors&gt;&lt;author&gt;Sherman, M. F.&lt;/author&gt;&lt;author&gt;Lieber, L.&lt;/author&gt;&lt;author&gt;Bonamo, J. R.&lt;/author&gt;&lt;author&gt;Podesta, L.&lt;/author&gt;&lt;author&gt;Reiter, I.&lt;/author&gt;&lt;/authors&gt;&lt;/contributors&gt;&lt;auth-address&gt;Staten Island Hospital, New York.&lt;/auth-address&gt;&lt;titles&gt;&lt;title&gt;The long-term followup of primary anterior cruciate ligament repair. Defining a rationale for augmentation&lt;/title&gt;&lt;secondary-title&gt;Am J Sports Med&lt;/secondary-title&gt;&lt;alt-title&gt;The American journal of sports medicine&lt;/alt-title&gt;&lt;/titles&gt;&lt;periodical&gt;&lt;full-title&gt;Am J Sports Med&lt;/full-title&gt;&lt;abbr-1&gt;The American journal of sports medicine&lt;/abbr-1&gt;&lt;/periodical&gt;&lt;alt-periodical&gt;&lt;full-title&gt;Am J Sports Med&lt;/full-title&gt;&lt;abbr-1&gt;The American journal of sports medicine&lt;/abbr-1&gt;&lt;/alt-periodical&gt;&lt;pages&gt;243-55&lt;/pages&gt;&lt;volume&gt;19&lt;/volume&gt;&lt;number&gt;3&lt;/number&gt;&lt;edition&gt;1991/05/01&lt;/edition&gt;&lt;keywords&gt;&lt;keyword&gt;Adolescent&lt;/keyword&gt;&lt;keyword&gt;Adult&lt;/keyword&gt;&lt;keyword&gt;Anterior Cruciate Ligament/injuries/radiography/*surgery&lt;/keyword&gt;&lt;keyword&gt;Athletic Injuries/surgery&lt;/keyword&gt;&lt;keyword&gt;Evaluation Studies as Topic&lt;/keyword&gt;&lt;keyword&gt;Female&lt;/keyword&gt;&lt;keyword&gt;Follow-Up Studies&lt;/keyword&gt;&lt;keyword&gt;Humans&lt;/keyword&gt;&lt;keyword&gt;Joint Instability/*surgery&lt;/keyword&gt;&lt;keyword&gt;Male&lt;/keyword&gt;&lt;keyword&gt;Menisci, Tibial/injuries/*surgery&lt;/keyword&gt;&lt;keyword&gt;Middle Aged&lt;/keyword&gt;&lt;keyword&gt;Rupture&lt;/keyword&gt;&lt;keyword&gt;Suture Techniques&lt;/keyword&gt;&lt;/keywords&gt;&lt;dates&gt;&lt;year&gt;1991&lt;/year&gt;&lt;pub-dates&gt;&lt;date&gt;May-Jun&lt;/date&gt;&lt;/pub-dates&gt;&lt;/dates&gt;&lt;isbn&gt;0363-5465 (Print)&amp;#xD;0363-5465 (Linking)&lt;/isbn&gt;&lt;accession-num&gt;1867333&lt;/accession-num&gt;&lt;urls&gt;&lt;related-urls&gt;&lt;url&gt;http://www.ncbi.nlm.nih.gov/pubmed/1867333&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4D2313" w:rsidRPr="005B3D89">
        <w:rPr>
          <w:rFonts w:ascii="Times New Roman" w:hAnsi="Times New Roman" w:cs="Times New Roman"/>
          <w:noProof/>
          <w:sz w:val="24"/>
          <w:szCs w:val="24"/>
        </w:rPr>
        <w:t>(</w:t>
      </w:r>
      <w:hyperlink w:anchor="_ENREF_32" w:tooltip="Sherman, 1991 #1659" w:history="1">
        <w:r w:rsidR="0022367B" w:rsidRPr="005B3D89">
          <w:rPr>
            <w:rFonts w:ascii="Times New Roman" w:hAnsi="Times New Roman" w:cs="Times New Roman"/>
            <w:noProof/>
            <w:sz w:val="24"/>
            <w:szCs w:val="24"/>
          </w:rPr>
          <w:t>Sherman, Lieber et al. 1991</w:t>
        </w:r>
      </w:hyperlink>
      <w:r w:rsidR="004D2313"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40AC1" w:rsidRPr="005B3D89">
        <w:rPr>
          <w:rFonts w:ascii="Times New Roman" w:hAnsi="Times New Roman" w:cs="Times New Roman"/>
          <w:sz w:val="24"/>
          <w:szCs w:val="24"/>
        </w:rPr>
        <w:t xml:space="preserve">, partial </w:t>
      </w:r>
      <w:proofErr w:type="spellStart"/>
      <w:r w:rsidR="00940AC1" w:rsidRPr="005B3D89">
        <w:rPr>
          <w:rFonts w:ascii="Times New Roman" w:hAnsi="Times New Roman" w:cs="Times New Roman"/>
          <w:sz w:val="24"/>
          <w:szCs w:val="24"/>
        </w:rPr>
        <w:t>transphyseal</w:t>
      </w:r>
      <w:proofErr w:type="spellEnd"/>
      <w:r w:rsidR="00940AC1"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PEVuZE5vdGU+PENpdGU+PEF1dGhvcj5BbmRyZXdzPC9BdXRob3I+PFllYXI+MTk5NDwvWWVhcj48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</w:fldData>
        </w:fldChar>
      </w:r>
      <w:r w:rsidR="00940AC1"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PEVuZE5vdGU+PENpdGU+PEF1dGhvcj5BbmRyZXdzPC9BdXRob3I+PFllYXI+MTk5NDwvWWVhcj48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</w:fldData>
        </w:fldChar>
      </w:r>
      <w:r w:rsidR="00940AC1"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940AC1" w:rsidRPr="005B3D89">
        <w:rPr>
          <w:rFonts w:ascii="Times New Roman" w:hAnsi="Times New Roman" w:cs="Times New Roman"/>
          <w:noProof/>
          <w:sz w:val="24"/>
          <w:szCs w:val="24"/>
        </w:rPr>
        <w:t>(</w:t>
      </w:r>
      <w:hyperlink w:anchor="_ENREF_3" w:tooltip="Andrews, 1994 #1661" w:history="1">
        <w:r w:rsidR="0022367B" w:rsidRPr="005B3D89">
          <w:rPr>
            <w:rFonts w:ascii="Times New Roman" w:hAnsi="Times New Roman" w:cs="Times New Roman"/>
            <w:noProof/>
            <w:sz w:val="24"/>
            <w:szCs w:val="24"/>
          </w:rPr>
          <w:t>Andrews, Noyes et al. 1994</w:t>
        </w:r>
      </w:hyperlink>
      <w:r w:rsidR="00940AC1" w:rsidRPr="005B3D89">
        <w:rPr>
          <w:rFonts w:ascii="Times New Roman" w:hAnsi="Times New Roman" w:cs="Times New Roman"/>
          <w:noProof/>
          <w:sz w:val="24"/>
          <w:szCs w:val="24"/>
        </w:rPr>
        <w:t xml:space="preserve">; </w:t>
      </w:r>
      <w:hyperlink w:anchor="_ENREF_22" w:tooltip="Lo, 1997 #1662" w:history="1">
        <w:r w:rsidR="0022367B" w:rsidRPr="005B3D89">
          <w:rPr>
            <w:rFonts w:ascii="Times New Roman" w:hAnsi="Times New Roman" w:cs="Times New Roman"/>
            <w:noProof/>
            <w:sz w:val="24"/>
            <w:szCs w:val="24"/>
          </w:rPr>
          <w:t>Lo, Kirkley et al. 1997</w:t>
        </w:r>
      </w:hyperlink>
      <w:r w:rsidR="00940AC1"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4D2313" w:rsidRPr="005B3D89">
        <w:rPr>
          <w:rFonts w:ascii="Times New Roman" w:hAnsi="Times New Roman" w:cs="Times New Roman"/>
          <w:sz w:val="24"/>
          <w:szCs w:val="24"/>
        </w:rPr>
        <w:t xml:space="preserve">, </w:t>
      </w:r>
      <w:proofErr w:type="spellStart"/>
      <w:r w:rsidR="004D2313" w:rsidRPr="005B3D89">
        <w:rPr>
          <w:rFonts w:ascii="Times New Roman" w:hAnsi="Times New Roman" w:cs="Times New Roman"/>
          <w:sz w:val="24"/>
          <w:szCs w:val="24"/>
        </w:rPr>
        <w:t>physeal</w:t>
      </w:r>
      <w:proofErr w:type="spellEnd"/>
      <w:r w:rsidR="004D2313" w:rsidRPr="005B3D89">
        <w:rPr>
          <w:rFonts w:ascii="Times New Roman" w:hAnsi="Times New Roman" w:cs="Times New Roman"/>
          <w:sz w:val="24"/>
          <w:szCs w:val="24"/>
        </w:rPr>
        <w:t xml:space="preserve">-sparing </w:t>
      </w:r>
      <w:r w:rsidR="009711E8" w:rsidRPr="005B3D89">
        <w:rPr>
          <w:rFonts w:ascii="Times New Roman" w:hAnsi="Times New Roman" w:cs="Times New Roman"/>
          <w:sz w:val="24"/>
          <w:szCs w:val="24"/>
        </w:rPr>
        <w:fldChar w:fldCharType="begin">
          <w:fldData xml:space="preserve">PEVuZE5vdGU+PENpdGU+PEF1dGhvcj5Lb2NoZXI8L0F1dGhvcj48WWVhcj4yMDA2PC9ZZWFyPjxS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</w:fldData>
        </w:fldChar>
      </w:r>
      <w:r w:rsidR="00940AC1"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PEVuZE5vdGU+PENpdGU+PEF1dGhvcj5Lb2NoZXI8L0F1dGhvcj48WWVhcj4yMDA2PC9ZZWFyPjxS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</w:fldData>
        </w:fldChar>
      </w:r>
      <w:r w:rsidR="00940AC1"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940AC1" w:rsidRPr="005B3D89">
        <w:rPr>
          <w:rFonts w:ascii="Times New Roman" w:hAnsi="Times New Roman" w:cs="Times New Roman"/>
          <w:noProof/>
          <w:sz w:val="24"/>
          <w:szCs w:val="24"/>
        </w:rPr>
        <w:t>(</w:t>
      </w:r>
      <w:hyperlink w:anchor="_ENREF_19" w:tooltip="Kocher, 2005 #218" w:history="1">
        <w:r w:rsidR="0022367B" w:rsidRPr="005B3D89">
          <w:rPr>
            <w:rFonts w:ascii="Times New Roman" w:hAnsi="Times New Roman" w:cs="Times New Roman"/>
            <w:noProof/>
            <w:sz w:val="24"/>
            <w:szCs w:val="24"/>
          </w:rPr>
          <w:t>Kocher, Garg et al. 2005</w:t>
        </w:r>
      </w:hyperlink>
      <w:r w:rsidR="00940AC1" w:rsidRPr="005B3D89">
        <w:rPr>
          <w:rFonts w:ascii="Times New Roman" w:hAnsi="Times New Roman" w:cs="Times New Roman"/>
          <w:noProof/>
          <w:sz w:val="24"/>
          <w:szCs w:val="24"/>
        </w:rPr>
        <w:t xml:space="preserve">; </w:t>
      </w:r>
      <w:hyperlink w:anchor="_ENREF_20" w:tooltip="Kocher, 2006 #216" w:history="1">
        <w:r w:rsidR="0022367B" w:rsidRPr="005B3D89">
          <w:rPr>
            <w:rFonts w:ascii="Times New Roman" w:hAnsi="Times New Roman" w:cs="Times New Roman"/>
            <w:noProof/>
            <w:sz w:val="24"/>
            <w:szCs w:val="24"/>
          </w:rPr>
          <w:t>Kocher, Garg et al. 2006</w:t>
        </w:r>
      </w:hyperlink>
      <w:r w:rsidR="00940AC1" w:rsidRPr="005B3D89">
        <w:rPr>
          <w:rFonts w:ascii="Times New Roman" w:hAnsi="Times New Roman" w:cs="Times New Roman"/>
          <w:noProof/>
          <w:sz w:val="24"/>
          <w:szCs w:val="24"/>
        </w:rPr>
        <w:t xml:space="preserve">; </w:t>
      </w:r>
      <w:hyperlink w:anchor="_ENREF_35" w:tooltip="Xerogeanes, 2012 #1618" w:history="1">
        <w:r w:rsidR="0022367B" w:rsidRPr="005B3D89">
          <w:rPr>
            <w:rFonts w:ascii="Times New Roman" w:hAnsi="Times New Roman" w:cs="Times New Roman"/>
            <w:noProof/>
            <w:sz w:val="24"/>
            <w:szCs w:val="24"/>
          </w:rPr>
          <w:t>Xerogeanes, Hammond et al. 2012</w:t>
        </w:r>
      </w:hyperlink>
      <w:r w:rsidR="00940AC1"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40AC1" w:rsidRPr="005B3D89">
        <w:rPr>
          <w:rFonts w:ascii="Times New Roman" w:hAnsi="Times New Roman" w:cs="Times New Roman"/>
          <w:sz w:val="24"/>
          <w:szCs w:val="24"/>
        </w:rPr>
        <w:t xml:space="preserve">, </w:t>
      </w:r>
      <w:r w:rsidR="004D2313" w:rsidRPr="005B3D89">
        <w:rPr>
          <w:rFonts w:ascii="Times New Roman" w:hAnsi="Times New Roman" w:cs="Times New Roman"/>
          <w:sz w:val="24"/>
          <w:szCs w:val="24"/>
        </w:rPr>
        <w:t xml:space="preserve">and </w:t>
      </w:r>
      <w:proofErr w:type="spellStart"/>
      <w:r w:rsidR="004D2313" w:rsidRPr="005B3D89">
        <w:rPr>
          <w:rFonts w:ascii="Times New Roman" w:hAnsi="Times New Roman" w:cs="Times New Roman"/>
          <w:sz w:val="24"/>
          <w:szCs w:val="24"/>
        </w:rPr>
        <w:t>transepiphyseal</w:t>
      </w:r>
      <w:proofErr w:type="spellEnd"/>
      <w:r w:rsidR="004D2313" w:rsidRPr="005B3D89">
        <w:rPr>
          <w:rFonts w:ascii="Times New Roman" w:hAnsi="Times New Roman" w:cs="Times New Roman"/>
          <w:sz w:val="24"/>
          <w:szCs w:val="24"/>
        </w:rPr>
        <w:t xml:space="preserve"> reconstructions</w:t>
      </w:r>
      <w:r w:rsidR="00940AC1"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r>
      <w:r w:rsidR="00940AC1" w:rsidRPr="005B3D89">
        <w:rPr>
          <w:rFonts w:ascii="Times New Roman" w:hAnsi="Times New Roman" w:cs="Times New Roman"/>
          <w:sz w:val="24"/>
          <w:szCs w:val="24"/>
        </w:rPr>
        <w:instrText xml:space="preserve"> ADDIN EN.CITE &lt;EndNote&gt;&lt;Cite&gt;&lt;Author&gt;Anderson&lt;/Author&gt;&lt;Year&gt;2004&lt;/Year&gt;&lt;RecNum&gt;1665&lt;/RecNum&gt;&lt;DisplayText&gt;(Anderson 2004)&lt;/DisplayText&gt;&lt;record&gt;&lt;rec-number&gt;1665&lt;/rec-number&gt;&lt;foreign-keys&gt;&lt;key app="EN" db-id="w222dw2wbdpvabedtenxz9xhpt05vzszx2ws"&gt;1665&lt;/key&gt;&lt;/foreign-keys&gt;&lt;ref-type name="Journal Article"&gt;17&lt;/ref-type&gt;&lt;contributors&gt;&lt;authors&gt;&lt;author&gt;Anderson, A. F.&lt;/author&gt;&lt;/authors&gt;&lt;/contributors&gt;&lt;auth-address&gt;Tennessee Orthopaedic Alliance/The Lipscomb Clinic, 4230 Harding Road, Suite 1000, Nashville, TN 37205, USA. andersonaf@tnortho.com.&lt;/auth-address&gt;&lt;titles&gt;&lt;title&gt;Transepiphyseal replacement of the anterior cruciate ligament using quadruple hamstring grafts in skeletally immature patients&lt;/title&gt;&lt;secondary-title&gt;J Bone Joint Surg Am&lt;/secondary-title&gt;&lt;alt-title&gt;The Journal of bone and joint surgery. American volume&lt;/alt-title&gt;&lt;/titles&gt;&lt;periodical&gt;&lt;full-title&gt;J Bone Joint Surg Am&lt;/full-title&gt;&lt;abbr-1&gt;The Journal of bone and joint surgery. American volume&lt;/abbr-1&gt;&lt;/periodical&gt;&lt;alt-periodical&gt;&lt;full-title&gt;J Bone Joint Surg Am&lt;/full-title&gt;&lt;abbr-1&gt;The Journal of bone and joint surgery. American volume&lt;/abbr-1&gt;&lt;/alt-periodical&gt;&lt;pages&gt;201-9&lt;/pages&gt;&lt;volume&gt;86-A Suppl 1&lt;/volume&gt;&lt;number&gt;Pt 2&lt;/number&gt;&lt;edition&gt;2004/10/07&lt;/edition&gt;&lt;keywords&gt;&lt;keyword&gt;Adolescent&lt;/keyword&gt;&lt;keyword&gt;Anterior Cruciate Ligament/injuries/*surgery&lt;/keyword&gt;&lt;keyword&gt;Arthroscopy&lt;/keyword&gt;&lt;keyword&gt;Humans&lt;/keyword&gt;&lt;keyword&gt;Internal Fixators&lt;/keyword&gt;&lt;keyword&gt;Knee Injuries/*surgery&lt;/keyword&gt;&lt;keyword&gt;*Orthopedic Procedures&lt;/keyword&gt;&lt;keyword&gt;Suture Techniques&lt;/keyword&gt;&lt;keyword&gt;Tendons/*transplantation&lt;/keyword&gt;&lt;/keywords&gt;&lt;dates&gt;&lt;year&gt;2004&lt;/year&gt;&lt;pub-dates&gt;&lt;date&gt;Sep&lt;/date&gt;&lt;/pub-dates&gt;&lt;/dates&gt;&lt;isbn&gt;0021-9355 (Print)&lt;/isbn&gt;&lt;accession-num&gt;15466760&lt;/accession-num&gt;&lt;urls&gt;&lt;related-urls&gt;&lt;url&gt;http://www.ncbi.nlm.nih.gov/pubmed/15466760&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940AC1" w:rsidRPr="005B3D89">
        <w:rPr>
          <w:rFonts w:ascii="Times New Roman" w:hAnsi="Times New Roman" w:cs="Times New Roman"/>
          <w:noProof/>
          <w:sz w:val="24"/>
          <w:szCs w:val="24"/>
        </w:rPr>
        <w:t>(</w:t>
      </w:r>
      <w:hyperlink w:anchor="_ENREF_2" w:tooltip="Anderson, 2004 #1665" w:history="1">
        <w:r w:rsidR="0022367B" w:rsidRPr="005B3D89">
          <w:rPr>
            <w:rFonts w:ascii="Times New Roman" w:hAnsi="Times New Roman" w:cs="Times New Roman"/>
            <w:noProof/>
            <w:sz w:val="24"/>
            <w:szCs w:val="24"/>
          </w:rPr>
          <w:t>Anderson 2004</w:t>
        </w:r>
      </w:hyperlink>
      <w:r w:rsidR="00940AC1"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4D2313" w:rsidRPr="005B3D89">
        <w:rPr>
          <w:rFonts w:ascii="Times New Roman" w:hAnsi="Times New Roman" w:cs="Times New Roman"/>
          <w:sz w:val="24"/>
          <w:szCs w:val="24"/>
        </w:rPr>
        <w:t xml:space="preserve"> have been proposed</w:t>
      </w:r>
      <w:r w:rsidR="00940AC1" w:rsidRPr="005B3D89">
        <w:rPr>
          <w:rFonts w:ascii="Times New Roman" w:hAnsi="Times New Roman" w:cs="Times New Roman"/>
          <w:sz w:val="24"/>
          <w:szCs w:val="24"/>
        </w:rPr>
        <w:t xml:space="preserve"> and utilized.  </w:t>
      </w:r>
      <w:r w:rsidR="008C101E" w:rsidRPr="005B3D89">
        <w:rPr>
          <w:rFonts w:ascii="Times New Roman" w:hAnsi="Times New Roman" w:cs="Times New Roman"/>
          <w:sz w:val="24"/>
          <w:szCs w:val="24"/>
        </w:rPr>
        <w:t>E</w:t>
      </w:r>
      <w:r w:rsidR="00B97B88" w:rsidRPr="005B3D89">
        <w:rPr>
          <w:rFonts w:ascii="Times New Roman" w:hAnsi="Times New Roman" w:cs="Times New Roman"/>
          <w:sz w:val="24"/>
          <w:szCs w:val="24"/>
        </w:rPr>
        <w:t xml:space="preserve">ach of these techniques attempts to address the unique challenges of </w:t>
      </w:r>
      <w:r w:rsidR="00B97B88" w:rsidRPr="005B3D89">
        <w:rPr>
          <w:rFonts w:ascii="Times New Roman" w:hAnsi="Times New Roman" w:cs="Times New Roman"/>
          <w:sz w:val="24"/>
          <w:szCs w:val="24"/>
        </w:rPr>
        <w:lastRenderedPageBreak/>
        <w:t xml:space="preserve">recreating normal knee kinematics while avoiding growth arresting damage to the developing </w:t>
      </w:r>
      <w:proofErr w:type="spellStart"/>
      <w:proofErr w:type="gramStart"/>
      <w:r w:rsidR="00B97B88" w:rsidRPr="005B3D89">
        <w:rPr>
          <w:rFonts w:ascii="Times New Roman" w:hAnsi="Times New Roman" w:cs="Times New Roman"/>
          <w:sz w:val="24"/>
          <w:szCs w:val="24"/>
        </w:rPr>
        <w:t>physes</w:t>
      </w:r>
      <w:proofErr w:type="spellEnd"/>
      <w:r w:rsidR="00B97B88" w:rsidRPr="005B3D89">
        <w:rPr>
          <w:rFonts w:ascii="Times New Roman" w:hAnsi="Times New Roman" w:cs="Times New Roman"/>
          <w:sz w:val="24"/>
          <w:szCs w:val="24"/>
        </w:rPr>
        <w:t>,</w:t>
      </w:r>
      <w:proofErr w:type="gramEnd"/>
      <w:r w:rsidR="00B97B88" w:rsidRPr="005B3D89">
        <w:rPr>
          <w:rFonts w:ascii="Times New Roman" w:hAnsi="Times New Roman" w:cs="Times New Roman"/>
          <w:sz w:val="24"/>
          <w:szCs w:val="24"/>
        </w:rPr>
        <w:t xml:space="preserve"> </w:t>
      </w:r>
      <w:r w:rsidR="008C101E" w:rsidRPr="005B3D89">
        <w:rPr>
          <w:rFonts w:ascii="Times New Roman" w:hAnsi="Times New Roman" w:cs="Times New Roman"/>
          <w:sz w:val="24"/>
          <w:szCs w:val="24"/>
        </w:rPr>
        <w:t xml:space="preserve">however </w:t>
      </w:r>
      <w:r w:rsidR="00B97B88" w:rsidRPr="005B3D89">
        <w:rPr>
          <w:rFonts w:ascii="Times New Roman" w:hAnsi="Times New Roman" w:cs="Times New Roman"/>
          <w:sz w:val="24"/>
          <w:szCs w:val="24"/>
        </w:rPr>
        <w:t xml:space="preserve">few studies have been able to provide a clear understanding of the anatomic growth and development of the </w:t>
      </w:r>
      <w:proofErr w:type="spellStart"/>
      <w:r w:rsidR="00B97B88" w:rsidRPr="005B3D89">
        <w:rPr>
          <w:rFonts w:ascii="Times New Roman" w:hAnsi="Times New Roman" w:cs="Times New Roman"/>
          <w:sz w:val="24"/>
          <w:szCs w:val="24"/>
        </w:rPr>
        <w:t>physis</w:t>
      </w:r>
      <w:proofErr w:type="spellEnd"/>
      <w:r w:rsidR="00B97B88" w:rsidRPr="005B3D89">
        <w:rPr>
          <w:rFonts w:ascii="Times New Roman" w:hAnsi="Times New Roman" w:cs="Times New Roman"/>
          <w:sz w:val="24"/>
          <w:szCs w:val="24"/>
        </w:rPr>
        <w:t>.</w:t>
      </w:r>
    </w:p>
    <w:p w:rsidR="0018463B" w:rsidRPr="005B3D89" w:rsidRDefault="007C416C"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5802D8" w:rsidRPr="005B3D89">
        <w:rPr>
          <w:rFonts w:ascii="Times New Roman" w:hAnsi="Times New Roman" w:cs="Times New Roman"/>
          <w:sz w:val="24"/>
          <w:szCs w:val="24"/>
        </w:rPr>
        <w:t xml:space="preserve">Improvements in magnetic resonance imaging (MRI) </w:t>
      </w:r>
      <w:r w:rsidR="00237204" w:rsidRPr="005B3D89">
        <w:rPr>
          <w:rFonts w:ascii="Times New Roman" w:hAnsi="Times New Roman" w:cs="Times New Roman"/>
          <w:sz w:val="24"/>
          <w:szCs w:val="24"/>
        </w:rPr>
        <w:t xml:space="preserve">and the advent of three dimensional modeling has </w:t>
      </w:r>
      <w:r w:rsidR="001E6090" w:rsidRPr="005B3D89">
        <w:rPr>
          <w:rFonts w:ascii="Times New Roman" w:hAnsi="Times New Roman" w:cs="Times New Roman"/>
          <w:sz w:val="24"/>
          <w:szCs w:val="24"/>
        </w:rPr>
        <w:t>aided in the</w:t>
      </w:r>
      <w:r w:rsidR="00237204" w:rsidRPr="005B3D89">
        <w:rPr>
          <w:rFonts w:ascii="Times New Roman" w:hAnsi="Times New Roman" w:cs="Times New Roman"/>
          <w:sz w:val="24"/>
          <w:szCs w:val="24"/>
        </w:rPr>
        <w:t xml:space="preserve"> study of the anatomy of the distal femur and distal femoral </w:t>
      </w:r>
      <w:proofErr w:type="spellStart"/>
      <w:r w:rsidR="00237204" w:rsidRPr="005B3D89">
        <w:rPr>
          <w:rFonts w:ascii="Times New Roman" w:hAnsi="Times New Roman" w:cs="Times New Roman"/>
          <w:sz w:val="24"/>
          <w:szCs w:val="24"/>
        </w:rPr>
        <w:t>physis</w:t>
      </w:r>
      <w:proofErr w:type="spellEnd"/>
      <w:r w:rsidR="00237204" w:rsidRPr="005B3D89">
        <w:rPr>
          <w:rFonts w:ascii="Times New Roman" w:hAnsi="Times New Roman" w:cs="Times New Roman"/>
          <w:sz w:val="24"/>
          <w:szCs w:val="24"/>
        </w:rPr>
        <w:t xml:space="preserve"> in the skeletally immature.  </w:t>
      </w:r>
      <w:r w:rsidR="00E3489E" w:rsidRPr="005B3D89">
        <w:rPr>
          <w:rFonts w:ascii="Times New Roman" w:hAnsi="Times New Roman" w:cs="Times New Roman"/>
          <w:sz w:val="24"/>
          <w:szCs w:val="24"/>
        </w:rPr>
        <w:t>Several studies have attempted to characterize the development of the</w:t>
      </w:r>
      <w:r w:rsidR="007650D2" w:rsidRPr="005B3D89">
        <w:rPr>
          <w:rFonts w:ascii="Times New Roman" w:hAnsi="Times New Roman" w:cs="Times New Roman"/>
          <w:sz w:val="24"/>
          <w:szCs w:val="24"/>
        </w:rPr>
        <w:t xml:space="preserve"> distal femur </w:t>
      </w:r>
      <w:r w:rsidR="00E3489E" w:rsidRPr="005B3D89">
        <w:rPr>
          <w:rFonts w:ascii="Times New Roman" w:hAnsi="Times New Roman" w:cs="Times New Roman"/>
          <w:sz w:val="24"/>
          <w:szCs w:val="24"/>
        </w:rPr>
        <w:t>using standard two dimensional MR imaging</w:t>
      </w:r>
      <w:r w:rsidR="007650D2"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PEVuZE5vdGU+PENpdGU+PEF1dGhvcj5IYXJja2U8L0F1dGhvcj48WWVhcj4xOTkyPC9ZZWFyPjxS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</w:fldData>
        </w:fldChar>
      </w:r>
      <w:r w:rsidR="007650D2"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PEVuZE5vdGU+PENpdGU+PEF1dGhvcj5IYXJja2U8L0F1dGhvcj48WWVhcj4xOTkyPC9ZZWFyPjxS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</w:fldData>
        </w:fldChar>
      </w:r>
      <w:r w:rsidR="007650D2"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7650D2" w:rsidRPr="005B3D89">
        <w:rPr>
          <w:rFonts w:ascii="Times New Roman" w:hAnsi="Times New Roman" w:cs="Times New Roman"/>
          <w:noProof/>
          <w:sz w:val="24"/>
          <w:szCs w:val="24"/>
        </w:rPr>
        <w:t>(</w:t>
      </w:r>
      <w:hyperlink w:anchor="_ENREF_15" w:tooltip="Harcke, 1992 #1610" w:history="1">
        <w:r w:rsidR="0022367B" w:rsidRPr="005B3D89">
          <w:rPr>
            <w:rFonts w:ascii="Times New Roman" w:hAnsi="Times New Roman" w:cs="Times New Roman"/>
            <w:noProof/>
            <w:sz w:val="24"/>
            <w:szCs w:val="24"/>
          </w:rPr>
          <w:t>Harcke, Synder et al. 1992</w:t>
        </w:r>
      </w:hyperlink>
      <w:r w:rsidR="007650D2" w:rsidRPr="005B3D89">
        <w:rPr>
          <w:rFonts w:ascii="Times New Roman" w:hAnsi="Times New Roman" w:cs="Times New Roman"/>
          <w:noProof/>
          <w:sz w:val="24"/>
          <w:szCs w:val="24"/>
        </w:rPr>
        <w:t xml:space="preserve">; </w:t>
      </w:r>
      <w:hyperlink w:anchor="_ENREF_31" w:tooltip="Sasaki, 2002 #1619" w:history="1">
        <w:r w:rsidR="0022367B" w:rsidRPr="005B3D89">
          <w:rPr>
            <w:rFonts w:ascii="Times New Roman" w:hAnsi="Times New Roman" w:cs="Times New Roman"/>
            <w:noProof/>
            <w:sz w:val="24"/>
            <w:szCs w:val="24"/>
          </w:rPr>
          <w:t>Sasaki, Ishibashi et al. 2002</w:t>
        </w:r>
      </w:hyperlink>
      <w:r w:rsidR="007650D2" w:rsidRPr="005B3D89">
        <w:rPr>
          <w:rFonts w:ascii="Times New Roman" w:hAnsi="Times New Roman" w:cs="Times New Roman"/>
          <w:noProof/>
          <w:sz w:val="24"/>
          <w:szCs w:val="24"/>
        </w:rPr>
        <w:t xml:space="preserve">; </w:t>
      </w:r>
      <w:hyperlink w:anchor="_ENREF_25" w:tooltip="McKissick, 2008 #1617" w:history="1">
        <w:r w:rsidR="0022367B" w:rsidRPr="005B3D89">
          <w:rPr>
            <w:rFonts w:ascii="Times New Roman" w:hAnsi="Times New Roman" w:cs="Times New Roman"/>
            <w:noProof/>
            <w:sz w:val="24"/>
            <w:szCs w:val="24"/>
          </w:rPr>
          <w:t>McKissick, Gilley et al. 2008</w:t>
        </w:r>
      </w:hyperlink>
      <w:r w:rsidR="007650D2"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5E12CE" w:rsidRPr="005B3D89">
        <w:rPr>
          <w:rFonts w:ascii="Times New Roman" w:hAnsi="Times New Roman" w:cs="Times New Roman"/>
          <w:sz w:val="24"/>
          <w:szCs w:val="24"/>
        </w:rPr>
        <w:t xml:space="preserve">  </w:t>
      </w:r>
      <w:r w:rsidR="0098077B" w:rsidRPr="005B3D89">
        <w:rPr>
          <w:rFonts w:ascii="Times New Roman" w:hAnsi="Times New Roman" w:cs="Times New Roman"/>
          <w:sz w:val="24"/>
          <w:szCs w:val="24"/>
        </w:rPr>
        <w:t xml:space="preserve">These studies have identified a characteristic pattern of growth plate ossification with the presence of a spherical ossification center centrally which flattens as it expands, paralleling the </w:t>
      </w:r>
      <w:proofErr w:type="spellStart"/>
      <w:r w:rsidR="0098077B" w:rsidRPr="005B3D89">
        <w:rPr>
          <w:rFonts w:ascii="Times New Roman" w:hAnsi="Times New Roman" w:cs="Times New Roman"/>
          <w:sz w:val="24"/>
          <w:szCs w:val="24"/>
        </w:rPr>
        <w:t>metaphysis</w:t>
      </w:r>
      <w:proofErr w:type="spellEnd"/>
      <w:r w:rsidR="0098077B" w:rsidRPr="005B3D89">
        <w:rPr>
          <w:rFonts w:ascii="Times New Roman" w:hAnsi="Times New Roman" w:cs="Times New Roman"/>
          <w:sz w:val="24"/>
          <w:szCs w:val="24"/>
        </w:rPr>
        <w:t xml:space="preserve">, and is gradually replaced with bone </w:t>
      </w:r>
      <w:r w:rsidR="009711E8" w:rsidRPr="005B3D89">
        <w:rPr>
          <w:rFonts w:ascii="Times New Roman" w:hAnsi="Times New Roman" w:cs="Times New Roman"/>
          <w:sz w:val="24"/>
          <w:szCs w:val="24"/>
        </w:rPr>
        <w:fldChar w:fldCharType="begin"/>
      </w:r>
      <w:r w:rsidR="0098077B" w:rsidRPr="005B3D89">
        <w:rPr>
          <w:rFonts w:ascii="Times New Roman" w:hAnsi="Times New Roman" w:cs="Times New Roman"/>
          <w:sz w:val="24"/>
          <w:szCs w:val="24"/>
        </w:rPr>
        <w:instrText xml:space="preserve"> ADDIN EN.CITE &lt;EndNote&gt;&lt;Cite&gt;&lt;Author&gt;Harcke&lt;/Author&gt;&lt;Year&gt;1992&lt;/Year&gt;&lt;RecNum&gt;1610&lt;/RecNum&gt;&lt;DisplayText&gt;(Harcke, Synder et al. 1992)&lt;/DisplayText&gt;&lt;record&gt;&lt;rec-number&gt;1610&lt;/rec-number&gt;&lt;foreign-keys&gt;&lt;key app="EN" db-id="w222dw2wbdpvabedtenxz9xhpt05vzszx2ws"&gt;1610&lt;/key&gt;&lt;/foreign-keys&gt;&lt;ref-type name="Journal Article"&gt;17&lt;/ref-type&gt;&lt;contributors&gt;&lt;authors&gt;&lt;author&gt;Harcke, H. T.&lt;/author&gt;&lt;author&gt;Synder, M.&lt;/author&gt;&lt;author&gt;Caro, P. A.&lt;/author&gt;&lt;author&gt;Bowen, J. R.&lt;/author&gt;&lt;/authors&gt;&lt;/contributors&gt;&lt;auth-address&gt;Department of Medical Imaging, Alfred I. duPont Institute, Wilmington, DE 19899.&lt;/auth-address&gt;&lt;titles&gt;&lt;title&gt;Growth plate of the normal knee: evaluation with MR imaging&lt;/title&gt;&lt;secondary-title&gt;Radiology&lt;/secondary-title&gt;&lt;alt-title&gt;Radiology&lt;/alt-title&gt;&lt;/titles&gt;&lt;periodical&gt;&lt;full-title&gt;Radiology&lt;/full-title&gt;&lt;abbr-1&gt;Radiology&lt;/abbr-1&gt;&lt;/periodical&gt;&lt;alt-periodical&gt;&lt;full-title&gt;Radiology&lt;/full-title&gt;&lt;abbr-1&gt;Radiology&lt;/abbr-1&gt;&lt;/alt-periodical&gt;&lt;pages&gt;119-23&lt;/pages&gt;&lt;volume&gt;183&lt;/volume&gt;&lt;number&gt;1&lt;/number&gt;&lt;edition&gt;1992/04/01&lt;/edition&gt;&lt;keywords&gt;&lt;keyword&gt;Adolescent&lt;/keyword&gt;&lt;keyword&gt;Adult&lt;/keyword&gt;&lt;keyword&gt;Child&lt;/keyword&gt;&lt;keyword&gt;Child, Preschool&lt;/keyword&gt;&lt;keyword&gt;Female&lt;/keyword&gt;&lt;keyword&gt;Growth Plate/*anatomy &amp;amp; histology&lt;/keyword&gt;&lt;keyword&gt;Humans&lt;/keyword&gt;&lt;keyword&gt;Infant&lt;/keyword&gt;&lt;keyword&gt;Infant, Newborn&lt;/keyword&gt;&lt;keyword&gt;Knee Joint/*anatomy &amp;amp; histology&lt;/keyword&gt;&lt;keyword&gt;*Magnetic Resonance Imaging&lt;/keyword&gt;&lt;keyword&gt;Male&lt;/keyword&gt;&lt;keyword&gt;Reference Values&lt;/keyword&gt;&lt;/keywords&gt;&lt;dates&gt;&lt;year&gt;1992&lt;/year&gt;&lt;pub-dates&gt;&lt;date&gt;Apr&lt;/date&gt;&lt;/pub-dates&gt;&lt;/dates&gt;&lt;isbn&gt;0033-8419 (Print)&amp;#xD;0033-8419 (Linking)&lt;/isbn&gt;&lt;accession-num&gt;1549657&lt;/accession-num&gt;&lt;urls&gt;&lt;related-urls&gt;&lt;url&gt;http://www.ncbi.nlm.nih.gov/pubmed/1549657&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98077B" w:rsidRPr="005B3D89">
        <w:rPr>
          <w:rFonts w:ascii="Times New Roman" w:hAnsi="Times New Roman" w:cs="Times New Roman"/>
          <w:noProof/>
          <w:sz w:val="24"/>
          <w:szCs w:val="24"/>
        </w:rPr>
        <w:t>(</w:t>
      </w:r>
      <w:hyperlink w:anchor="_ENREF_15" w:tooltip="Harcke, 1992 #1610" w:history="1">
        <w:r w:rsidR="0022367B" w:rsidRPr="005B3D89">
          <w:rPr>
            <w:rFonts w:ascii="Times New Roman" w:hAnsi="Times New Roman" w:cs="Times New Roman"/>
            <w:noProof/>
            <w:sz w:val="24"/>
            <w:szCs w:val="24"/>
          </w:rPr>
          <w:t>Harcke, Synder et al. 1992</w:t>
        </w:r>
      </w:hyperlink>
      <w:r w:rsidR="0098077B"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8077B" w:rsidRPr="005B3D89">
        <w:rPr>
          <w:rFonts w:ascii="Times New Roman" w:hAnsi="Times New Roman" w:cs="Times New Roman"/>
          <w:sz w:val="24"/>
          <w:szCs w:val="24"/>
        </w:rPr>
        <w:t xml:space="preserve">.  In Stage 3 of </w:t>
      </w:r>
      <w:proofErr w:type="spellStart"/>
      <w:r w:rsidR="0098077B" w:rsidRPr="005B3D89">
        <w:rPr>
          <w:rFonts w:ascii="Times New Roman" w:hAnsi="Times New Roman" w:cs="Times New Roman"/>
          <w:sz w:val="24"/>
          <w:szCs w:val="24"/>
        </w:rPr>
        <w:t>physeal</w:t>
      </w:r>
      <w:proofErr w:type="spellEnd"/>
      <w:r w:rsidR="0098077B" w:rsidRPr="005B3D89">
        <w:rPr>
          <w:rFonts w:ascii="Times New Roman" w:hAnsi="Times New Roman" w:cs="Times New Roman"/>
          <w:sz w:val="24"/>
          <w:szCs w:val="24"/>
        </w:rPr>
        <w:t xml:space="preserve"> closure, as described by </w:t>
      </w:r>
      <w:proofErr w:type="spellStart"/>
      <w:r w:rsidR="0098077B" w:rsidRPr="005B3D89">
        <w:rPr>
          <w:rFonts w:ascii="Times New Roman" w:hAnsi="Times New Roman" w:cs="Times New Roman"/>
          <w:sz w:val="24"/>
          <w:szCs w:val="24"/>
        </w:rPr>
        <w:t>Har</w:t>
      </w:r>
      <w:r w:rsidR="007E5900" w:rsidRPr="005B3D89">
        <w:rPr>
          <w:rFonts w:ascii="Times New Roman" w:hAnsi="Times New Roman" w:cs="Times New Roman"/>
          <w:sz w:val="24"/>
          <w:szCs w:val="24"/>
        </w:rPr>
        <w:t>cke</w:t>
      </w:r>
      <w:proofErr w:type="spellEnd"/>
      <w:r w:rsidR="007E5900" w:rsidRPr="005B3D89">
        <w:rPr>
          <w:rFonts w:ascii="Times New Roman" w:hAnsi="Times New Roman" w:cs="Times New Roman"/>
          <w:sz w:val="24"/>
          <w:szCs w:val="24"/>
        </w:rPr>
        <w:t xml:space="preserve">, the 'Drop-out' sign occurs where coronal and </w:t>
      </w:r>
      <w:proofErr w:type="spellStart"/>
      <w:r w:rsidR="007E5900" w:rsidRPr="005B3D89">
        <w:rPr>
          <w:rFonts w:ascii="Times New Roman" w:hAnsi="Times New Roman" w:cs="Times New Roman"/>
          <w:sz w:val="24"/>
          <w:szCs w:val="24"/>
        </w:rPr>
        <w:t>saggital</w:t>
      </w:r>
      <w:proofErr w:type="spellEnd"/>
      <w:r w:rsidR="007E5900" w:rsidRPr="005B3D89">
        <w:rPr>
          <w:rFonts w:ascii="Times New Roman" w:hAnsi="Times New Roman" w:cs="Times New Roman"/>
          <w:sz w:val="24"/>
          <w:szCs w:val="24"/>
        </w:rPr>
        <w:t xml:space="preserve"> images show discontinuity of the </w:t>
      </w:r>
      <w:proofErr w:type="spellStart"/>
      <w:r w:rsidR="007E5900" w:rsidRPr="005B3D89">
        <w:rPr>
          <w:rFonts w:ascii="Times New Roman" w:hAnsi="Times New Roman" w:cs="Times New Roman"/>
          <w:sz w:val="24"/>
          <w:szCs w:val="24"/>
        </w:rPr>
        <w:t>physeal</w:t>
      </w:r>
      <w:proofErr w:type="spellEnd"/>
      <w:r w:rsidR="007E5900" w:rsidRPr="005B3D89">
        <w:rPr>
          <w:rFonts w:ascii="Times New Roman" w:hAnsi="Times New Roman" w:cs="Times New Roman"/>
          <w:sz w:val="24"/>
          <w:szCs w:val="24"/>
        </w:rPr>
        <w:t xml:space="preserve"> cartilage in the center of the growth plate </w:t>
      </w:r>
      <w:r w:rsidR="009711E8" w:rsidRPr="005B3D89">
        <w:rPr>
          <w:rFonts w:ascii="Times New Roman" w:hAnsi="Times New Roman" w:cs="Times New Roman"/>
          <w:sz w:val="24"/>
          <w:szCs w:val="24"/>
        </w:rPr>
        <w:fldChar w:fldCharType="begin">
          <w:fldData xml:space="preserve">PEVuZE5vdGU+PENpdGU+PEF1dGhvcj5TYXNha2k8L0F1dGhvcj48WWVhcj4yMDAyPC9ZZWFyPjxS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=
</w:fldData>
        </w:fldChar>
      </w:r>
      <w:r w:rsidR="007E5900"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PEVuZE5vdGU+PENpdGU+PEF1dGhvcj5TYXNha2k8L0F1dGhvcj48WWVhcj4yMDAyPC9ZZWFyPjxS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=
</w:fldData>
        </w:fldChar>
      </w:r>
      <w:r w:rsidR="007E5900"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7E5900" w:rsidRPr="005B3D89">
        <w:rPr>
          <w:rFonts w:ascii="Times New Roman" w:hAnsi="Times New Roman" w:cs="Times New Roman"/>
          <w:noProof/>
          <w:sz w:val="24"/>
          <w:szCs w:val="24"/>
        </w:rPr>
        <w:t>(</w:t>
      </w:r>
      <w:hyperlink w:anchor="_ENREF_31" w:tooltip="Sasaki, 2002 #1619" w:history="1">
        <w:r w:rsidR="0022367B" w:rsidRPr="005B3D89">
          <w:rPr>
            <w:rFonts w:ascii="Times New Roman" w:hAnsi="Times New Roman" w:cs="Times New Roman"/>
            <w:noProof/>
            <w:sz w:val="24"/>
            <w:szCs w:val="24"/>
          </w:rPr>
          <w:t>Sasaki, Ishibashi et al. 2002</w:t>
        </w:r>
      </w:hyperlink>
      <w:r w:rsidR="007E5900" w:rsidRPr="005B3D89">
        <w:rPr>
          <w:rFonts w:ascii="Times New Roman" w:hAnsi="Times New Roman" w:cs="Times New Roman"/>
          <w:noProof/>
          <w:sz w:val="24"/>
          <w:szCs w:val="24"/>
        </w:rPr>
        <w:t xml:space="preserve">; </w:t>
      </w:r>
      <w:hyperlink w:anchor="_ENREF_25" w:tooltip="McKissick, 2008 #1617" w:history="1">
        <w:r w:rsidR="0022367B" w:rsidRPr="005B3D89">
          <w:rPr>
            <w:rFonts w:ascii="Times New Roman" w:hAnsi="Times New Roman" w:cs="Times New Roman"/>
            <w:noProof/>
            <w:sz w:val="24"/>
            <w:szCs w:val="24"/>
          </w:rPr>
          <w:t>McKissick, Gilley et al. 2008</w:t>
        </w:r>
      </w:hyperlink>
      <w:r w:rsidR="007E5900"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7E5900" w:rsidRPr="005B3D89">
        <w:rPr>
          <w:rFonts w:ascii="Times New Roman" w:hAnsi="Times New Roman" w:cs="Times New Roman"/>
          <w:sz w:val="24"/>
          <w:szCs w:val="24"/>
        </w:rPr>
        <w:t xml:space="preserve"> This 'bone bridge' formation may indicate the end of vertical growth</w:t>
      </w:r>
      <w:r w:rsidR="0018463B" w:rsidRPr="005B3D89">
        <w:rPr>
          <w:rFonts w:ascii="Times New Roman" w:hAnsi="Times New Roman" w:cs="Times New Roman"/>
          <w:sz w:val="24"/>
          <w:szCs w:val="24"/>
        </w:rPr>
        <w:t xml:space="preserve"> at the distal femoral </w:t>
      </w:r>
      <w:proofErr w:type="spellStart"/>
      <w:r w:rsidR="0018463B" w:rsidRPr="005B3D89">
        <w:rPr>
          <w:rFonts w:ascii="Times New Roman" w:hAnsi="Times New Roman" w:cs="Times New Roman"/>
          <w:sz w:val="24"/>
          <w:szCs w:val="24"/>
        </w:rPr>
        <w:t>physis</w:t>
      </w:r>
      <w:proofErr w:type="spellEnd"/>
      <w:r w:rsidR="0018463B" w:rsidRPr="005B3D89">
        <w:rPr>
          <w:rFonts w:ascii="Times New Roman" w:hAnsi="Times New Roman" w:cs="Times New Roman"/>
          <w:sz w:val="24"/>
          <w:szCs w:val="24"/>
        </w:rPr>
        <w:t xml:space="preserve"> </w:t>
      </w:r>
      <w:r w:rsidR="00393AEE" w:rsidRPr="005B3D89">
        <w:rPr>
          <w:rFonts w:ascii="Times New Roman" w:hAnsi="Times New Roman" w:cs="Times New Roman"/>
          <w:sz w:val="24"/>
          <w:szCs w:val="24"/>
        </w:rPr>
        <w:t xml:space="preserve"> and </w:t>
      </w:r>
      <w:r w:rsidR="00316BB2" w:rsidRPr="005B3D89">
        <w:rPr>
          <w:rFonts w:ascii="Times New Roman" w:hAnsi="Times New Roman" w:cs="Times New Roman"/>
          <w:sz w:val="24"/>
          <w:szCs w:val="24"/>
        </w:rPr>
        <w:t>signify</w:t>
      </w:r>
      <w:r w:rsidR="00393AEE" w:rsidRPr="005B3D89">
        <w:rPr>
          <w:rFonts w:ascii="Times New Roman" w:hAnsi="Times New Roman" w:cs="Times New Roman"/>
          <w:sz w:val="24"/>
          <w:szCs w:val="24"/>
        </w:rPr>
        <w:t xml:space="preserve"> a time at which it may be</w:t>
      </w:r>
      <w:r w:rsidR="00984DA0" w:rsidRPr="005B3D89">
        <w:rPr>
          <w:rFonts w:ascii="Times New Roman" w:hAnsi="Times New Roman" w:cs="Times New Roman"/>
          <w:sz w:val="24"/>
          <w:szCs w:val="24"/>
        </w:rPr>
        <w:t xml:space="preserve"> safe </w:t>
      </w:r>
      <w:r w:rsidR="0018463B" w:rsidRPr="005B3D89">
        <w:rPr>
          <w:rFonts w:ascii="Times New Roman" w:hAnsi="Times New Roman" w:cs="Times New Roman"/>
          <w:sz w:val="24"/>
          <w:szCs w:val="24"/>
        </w:rPr>
        <w:t xml:space="preserve">to drill a </w:t>
      </w:r>
      <w:proofErr w:type="spellStart"/>
      <w:r w:rsidR="0018463B" w:rsidRPr="005B3D89">
        <w:rPr>
          <w:rFonts w:ascii="Times New Roman" w:hAnsi="Times New Roman" w:cs="Times New Roman"/>
          <w:sz w:val="24"/>
          <w:szCs w:val="24"/>
        </w:rPr>
        <w:t>transphyseal</w:t>
      </w:r>
      <w:proofErr w:type="spellEnd"/>
      <w:r w:rsidR="0018463B" w:rsidRPr="005B3D89">
        <w:rPr>
          <w:rFonts w:ascii="Times New Roman" w:hAnsi="Times New Roman" w:cs="Times New Roman"/>
          <w:sz w:val="24"/>
          <w:szCs w:val="24"/>
        </w:rPr>
        <w:t xml:space="preserve"> tunnel during</w:t>
      </w:r>
      <w:r w:rsidR="00984DA0" w:rsidRPr="005B3D89">
        <w:rPr>
          <w:rFonts w:ascii="Times New Roman" w:hAnsi="Times New Roman" w:cs="Times New Roman"/>
          <w:sz w:val="24"/>
          <w:szCs w:val="24"/>
        </w:rPr>
        <w:t xml:space="preserve"> Anterior </w:t>
      </w:r>
      <w:proofErr w:type="spellStart"/>
      <w:r w:rsidR="00984DA0" w:rsidRPr="005B3D89">
        <w:rPr>
          <w:rFonts w:ascii="Times New Roman" w:hAnsi="Times New Roman" w:cs="Times New Roman"/>
          <w:sz w:val="24"/>
          <w:szCs w:val="24"/>
        </w:rPr>
        <w:t>Cruciate</w:t>
      </w:r>
      <w:proofErr w:type="spellEnd"/>
      <w:r w:rsidR="00984DA0" w:rsidRPr="005B3D89">
        <w:rPr>
          <w:rFonts w:ascii="Times New Roman" w:hAnsi="Times New Roman" w:cs="Times New Roman"/>
          <w:sz w:val="24"/>
          <w:szCs w:val="24"/>
        </w:rPr>
        <w:t xml:space="preserve"> Ligament reconstruction without risking growth deformity </w:t>
      </w:r>
      <w:r w:rsidR="009711E8" w:rsidRPr="005B3D89">
        <w:rPr>
          <w:rFonts w:ascii="Times New Roman" w:hAnsi="Times New Roman" w:cs="Times New Roman"/>
          <w:sz w:val="24"/>
          <w:szCs w:val="24"/>
        </w:rPr>
        <w:fldChar w:fldCharType="begin"/>
      </w:r>
      <w:r w:rsidR="00984DA0" w:rsidRPr="005B3D89">
        <w:rPr>
          <w:rFonts w:ascii="Times New Roman" w:hAnsi="Times New Roman" w:cs="Times New Roman"/>
          <w:sz w:val="24"/>
          <w:szCs w:val="24"/>
        </w:rPr>
        <w:instrText xml:space="preserve"> ADDIN EN.CITE &lt;EndNote&gt;&lt;Cite&gt;&lt;Author&gt;Higuchi&lt;/Author&gt;&lt;Year&gt;2009&lt;/Year&gt;&lt;RecNum&gt;1616&lt;/RecNum&gt;&lt;DisplayText&gt;(Higuchi, Hara et al. 2009)&lt;/DisplayText&gt;&lt;record&gt;&lt;rec-number&gt;1616&lt;/rec-number&gt;&lt;foreign-keys&gt;&lt;key app="EN" db-id="w222dw2wbdpvabedtenxz9xhpt05vzszx2ws"&gt;1616&lt;/key&gt;&lt;/foreign-keys&gt;&lt;ref-type name="Journal Article"&gt;17&lt;/ref-type&gt;&lt;contributors&gt;&lt;authors&gt;&lt;author&gt;Higuchi, T.&lt;/author&gt;&lt;author&gt;Hara, K.&lt;/author&gt;&lt;author&gt;Tsuji, Y.&lt;/author&gt;&lt;author&gt;Kubo, T.&lt;/author&gt;&lt;/authors&gt;&lt;/contributors&gt;&lt;auth-address&gt;Department of Orthopaedics, The Graduate School of Medical Science, Kyoto, Japan. hig-t@koto.kpu-m.ac.jp&lt;/auth-address&gt;&lt;titles&gt;&lt;title&gt;Transepiphyseal reconstruction of the anterior cruciate ligament in skeletally immature athletes: an MRI evaluation for epiphyseal narrowing&lt;/title&gt;&lt;secondary-title&gt;J Pediatr Orthop B&lt;/secondary-title&gt;&lt;alt-title&gt;Journal of pediatric orthopedics. Part B&lt;/alt-title&gt;&lt;/titles&gt;&lt;periodical&gt;&lt;full-title&gt;J Pediatr Orthop B&lt;/full-title&gt;&lt;abbr-1&gt;Journal of pediatric orthopaedics. Part B&lt;/abbr-1&gt;&lt;/periodical&gt;&lt;pages&gt;330-4&lt;/pages&gt;&lt;volume&gt;18&lt;/volume&gt;&lt;number&gt;6&lt;/number&gt;&lt;edition&gt;2009/07/23&lt;/edition&gt;&lt;keywords&gt;&lt;keyword&gt;Adolescent&lt;/keyword&gt;&lt;keyword&gt;Anterior Cruciate Ligament/radiography/*surgery&lt;/keyword&gt;&lt;keyword&gt;Athletes&lt;/keyword&gt;&lt;keyword&gt;Athletic Injuries&lt;/keyword&gt;&lt;keyword&gt;Female&lt;/keyword&gt;&lt;keyword&gt;Growth Plate/*pathology&lt;/keyword&gt;&lt;keyword&gt;Humans&lt;/keyword&gt;&lt;keyword&gt;Magnetic Resonance Imaging&lt;/keyword&gt;&lt;keyword&gt;Male&lt;/keyword&gt;&lt;keyword&gt;Postoperative Complications&lt;/keyword&gt;&lt;keyword&gt;*Reconstructive Surgical Procedures&lt;/keyword&gt;&lt;/keywords&gt;&lt;dates&gt;&lt;year&gt;2009&lt;/year&gt;&lt;pub-dates&gt;&lt;date&gt;Nov&lt;/date&gt;&lt;/pub-dates&gt;&lt;/dates&gt;&lt;isbn&gt;1473-5865 (Electronic)&amp;#xD;1060-152X (Linking)&lt;/isbn&gt;&lt;accession-num&gt;19623083&lt;/accession-num&gt;&lt;work-type&gt;Case Reports&lt;/work-type&gt;&lt;urls&gt;&lt;related-urls&gt;&lt;url&gt;http://www.ncbi.nlm.nih.gov/pubmed/19623083&lt;/url&gt;&lt;/related-urls&gt;&lt;/urls&gt;&lt;electronic-resource-num&gt;10.1097/BPB.0b013e32832f7385&lt;/electronic-resource-num&gt;&lt;language&gt;eng&lt;/language&gt;&lt;/record&gt;&lt;/Cite&gt;&lt;/EndNote&gt;</w:instrText>
      </w:r>
      <w:r w:rsidR="009711E8" w:rsidRPr="005B3D89">
        <w:rPr>
          <w:rFonts w:ascii="Times New Roman" w:hAnsi="Times New Roman" w:cs="Times New Roman"/>
          <w:sz w:val="24"/>
          <w:szCs w:val="24"/>
        </w:rPr>
        <w:fldChar w:fldCharType="separate"/>
      </w:r>
      <w:r w:rsidR="00984DA0" w:rsidRPr="005B3D89">
        <w:rPr>
          <w:rFonts w:ascii="Times New Roman" w:hAnsi="Times New Roman" w:cs="Times New Roman"/>
          <w:noProof/>
          <w:sz w:val="24"/>
          <w:szCs w:val="24"/>
        </w:rPr>
        <w:t>(</w:t>
      </w:r>
      <w:hyperlink w:anchor="_ENREF_16" w:tooltip="Higuchi, 2009 #1616" w:history="1">
        <w:r w:rsidR="0022367B" w:rsidRPr="005B3D89">
          <w:rPr>
            <w:rFonts w:ascii="Times New Roman" w:hAnsi="Times New Roman" w:cs="Times New Roman"/>
            <w:noProof/>
            <w:sz w:val="24"/>
            <w:szCs w:val="24"/>
          </w:rPr>
          <w:t>Higuchi, Hara et al. 2009</w:t>
        </w:r>
      </w:hyperlink>
      <w:r w:rsidR="00984DA0"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984DA0" w:rsidRPr="005B3D89">
        <w:rPr>
          <w:rFonts w:ascii="Times New Roman" w:hAnsi="Times New Roman" w:cs="Times New Roman"/>
          <w:sz w:val="24"/>
          <w:szCs w:val="24"/>
        </w:rPr>
        <w:t xml:space="preserve">. </w:t>
      </w:r>
    </w:p>
    <w:p w:rsidR="004F04AD" w:rsidRPr="005B3D89" w:rsidRDefault="0018463B"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t xml:space="preserve">While several studies have described the distal femoral </w:t>
      </w:r>
      <w:proofErr w:type="spellStart"/>
      <w:r w:rsidRPr="005B3D89">
        <w:rPr>
          <w:rFonts w:ascii="Times New Roman" w:hAnsi="Times New Roman" w:cs="Times New Roman"/>
          <w:sz w:val="24"/>
          <w:szCs w:val="24"/>
        </w:rPr>
        <w:t>physis</w:t>
      </w:r>
      <w:proofErr w:type="spellEnd"/>
      <w:r w:rsidRPr="005B3D89">
        <w:rPr>
          <w:rFonts w:ascii="Times New Roman" w:hAnsi="Times New Roman" w:cs="Times New Roman"/>
          <w:sz w:val="24"/>
          <w:szCs w:val="24"/>
        </w:rPr>
        <w:t xml:space="preserve"> using standard MRI imaging, few studies have </w:t>
      </w:r>
      <w:r w:rsidR="00EB3A6B" w:rsidRPr="005B3D89">
        <w:rPr>
          <w:rFonts w:ascii="Times New Roman" w:hAnsi="Times New Roman" w:cs="Times New Roman"/>
          <w:sz w:val="24"/>
          <w:szCs w:val="24"/>
        </w:rPr>
        <w:t xml:space="preserve">attempted to quantify distal femoral </w:t>
      </w:r>
      <w:proofErr w:type="spellStart"/>
      <w:r w:rsidR="00EB3A6B" w:rsidRPr="005B3D89">
        <w:rPr>
          <w:rFonts w:ascii="Times New Roman" w:hAnsi="Times New Roman" w:cs="Times New Roman"/>
          <w:sz w:val="24"/>
          <w:szCs w:val="24"/>
        </w:rPr>
        <w:t>physis</w:t>
      </w:r>
      <w:proofErr w:type="spellEnd"/>
      <w:r w:rsidR="00EB3A6B" w:rsidRPr="005B3D89">
        <w:rPr>
          <w:rFonts w:ascii="Times New Roman" w:hAnsi="Times New Roman" w:cs="Times New Roman"/>
          <w:sz w:val="24"/>
          <w:szCs w:val="24"/>
        </w:rPr>
        <w:t xml:space="preserve"> development and those that have involved small sample sizes </w:t>
      </w:r>
      <w:r w:rsidR="009711E8" w:rsidRPr="005B3D89">
        <w:rPr>
          <w:rFonts w:ascii="Times New Roman" w:hAnsi="Times New Roman" w:cs="Times New Roman"/>
          <w:sz w:val="24"/>
          <w:szCs w:val="24"/>
        </w:rPr>
        <w:fldChar w:fldCharType="begin">
          <w:fldData xml:space="preserve">PEVuZE5vdGU+PENpdGU+PEF1dGhvcj5DcmFpZzwvQXV0aG9yPjxZZWFyPjIwMDQ8L1llYXI+PFJl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==
</w:fldData>
        </w:fldChar>
      </w:r>
      <w:r w:rsidR="00E3489E"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PEVuZE5vdGU+PENpdGU+PEF1dGhvcj5DcmFpZzwvQXV0aG9yPjxZZWFyPjIwMDQ8L1llYXI+PFJl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==
</w:fldData>
        </w:fldChar>
      </w:r>
      <w:r w:rsidR="00E3489E"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E3489E" w:rsidRPr="005B3D89">
        <w:rPr>
          <w:rFonts w:ascii="Times New Roman" w:hAnsi="Times New Roman" w:cs="Times New Roman"/>
          <w:noProof/>
          <w:sz w:val="24"/>
          <w:szCs w:val="24"/>
        </w:rPr>
        <w:t>(</w:t>
      </w:r>
      <w:hyperlink w:anchor="_ENREF_11" w:tooltip="Craig, 1999 #1612" w:history="1">
        <w:r w:rsidR="0022367B" w:rsidRPr="005B3D89">
          <w:rPr>
            <w:rFonts w:ascii="Times New Roman" w:hAnsi="Times New Roman" w:cs="Times New Roman"/>
            <w:noProof/>
            <w:sz w:val="24"/>
            <w:szCs w:val="24"/>
          </w:rPr>
          <w:t>Craig, Cramer et al. 1999</w:t>
        </w:r>
      </w:hyperlink>
      <w:r w:rsidR="00E3489E" w:rsidRPr="005B3D89">
        <w:rPr>
          <w:rFonts w:ascii="Times New Roman" w:hAnsi="Times New Roman" w:cs="Times New Roman"/>
          <w:noProof/>
          <w:sz w:val="24"/>
          <w:szCs w:val="24"/>
        </w:rPr>
        <w:t xml:space="preserve">; </w:t>
      </w:r>
      <w:hyperlink w:anchor="_ENREF_10" w:tooltip="Craig, 2004 #1608" w:history="1">
        <w:r w:rsidR="0022367B" w:rsidRPr="005B3D89">
          <w:rPr>
            <w:rFonts w:ascii="Times New Roman" w:hAnsi="Times New Roman" w:cs="Times New Roman"/>
            <w:noProof/>
            <w:sz w:val="24"/>
            <w:szCs w:val="24"/>
          </w:rPr>
          <w:t>Craig, Cody et al. 2004</w:t>
        </w:r>
      </w:hyperlink>
      <w:r w:rsidR="00E3489E"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E3489E" w:rsidRPr="005B3D89">
        <w:rPr>
          <w:rFonts w:ascii="Times New Roman" w:hAnsi="Times New Roman" w:cs="Times New Roman"/>
          <w:sz w:val="24"/>
          <w:szCs w:val="24"/>
        </w:rPr>
        <w:t xml:space="preserve">.  </w:t>
      </w:r>
      <w:r w:rsidR="00432D68" w:rsidRPr="005B3D89">
        <w:rPr>
          <w:rFonts w:ascii="Times New Roman" w:hAnsi="Times New Roman" w:cs="Times New Roman"/>
          <w:sz w:val="24"/>
          <w:szCs w:val="24"/>
        </w:rPr>
        <w:t xml:space="preserve">The purpose of our study was to describe the growth and development </w:t>
      </w:r>
      <w:r w:rsidR="00EB3A6B" w:rsidRPr="005B3D89">
        <w:rPr>
          <w:rFonts w:ascii="Times New Roman" w:hAnsi="Times New Roman" w:cs="Times New Roman"/>
          <w:sz w:val="24"/>
          <w:szCs w:val="24"/>
        </w:rPr>
        <w:t xml:space="preserve">of the distal femoral </w:t>
      </w:r>
      <w:proofErr w:type="spellStart"/>
      <w:r w:rsidR="00EB3A6B" w:rsidRPr="005B3D89">
        <w:rPr>
          <w:rFonts w:ascii="Times New Roman" w:hAnsi="Times New Roman" w:cs="Times New Roman"/>
          <w:sz w:val="24"/>
          <w:szCs w:val="24"/>
        </w:rPr>
        <w:t>physis</w:t>
      </w:r>
      <w:proofErr w:type="spellEnd"/>
      <w:r w:rsidR="00526CB6" w:rsidRPr="005B3D89">
        <w:rPr>
          <w:rFonts w:ascii="Times New Roman" w:hAnsi="Times New Roman" w:cs="Times New Roman"/>
          <w:sz w:val="24"/>
          <w:szCs w:val="24"/>
        </w:rPr>
        <w:t>, epiphysis, and cartilaginous cap</w:t>
      </w:r>
      <w:r w:rsidR="00EB3A6B" w:rsidRPr="005B3D89">
        <w:rPr>
          <w:rFonts w:ascii="Times New Roman" w:hAnsi="Times New Roman" w:cs="Times New Roman"/>
          <w:sz w:val="24"/>
          <w:szCs w:val="24"/>
        </w:rPr>
        <w:t xml:space="preserve"> in the skeletally immature</w:t>
      </w:r>
      <w:r w:rsidR="00393AEE" w:rsidRPr="005B3D89">
        <w:rPr>
          <w:rFonts w:ascii="Times New Roman" w:hAnsi="Times New Roman" w:cs="Times New Roman"/>
          <w:sz w:val="24"/>
          <w:szCs w:val="24"/>
        </w:rPr>
        <w:t xml:space="preserve"> using a three dimensional model.</w:t>
      </w:r>
    </w:p>
    <w:p w:rsidR="00432D68" w:rsidRPr="005B3D89" w:rsidRDefault="00432D68" w:rsidP="008C101E">
      <w:pPr>
        <w:spacing w:line="480" w:lineRule="auto"/>
        <w:rPr>
          <w:rFonts w:ascii="Times New Roman" w:hAnsi="Times New Roman" w:cs="Times New Roman"/>
          <w:sz w:val="24"/>
          <w:szCs w:val="24"/>
        </w:rPr>
      </w:pPr>
    </w:p>
    <w:p w:rsidR="00432D68" w:rsidRPr="005B3D89" w:rsidRDefault="00432D68"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lastRenderedPageBreak/>
        <w:t>Materials and Methods</w:t>
      </w:r>
    </w:p>
    <w:p w:rsidR="00432D68" w:rsidRPr="005B3D89" w:rsidRDefault="00432D68"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 xml:space="preserve">After Institutional Review Board approval (#00009363), </w:t>
      </w:r>
      <w:r w:rsidR="00316BB2" w:rsidRPr="005B3D89">
        <w:rPr>
          <w:rFonts w:ascii="Times New Roman" w:hAnsi="Times New Roman" w:cs="Times New Roman"/>
          <w:sz w:val="24"/>
          <w:szCs w:val="24"/>
        </w:rPr>
        <w:t xml:space="preserve">sequential </w:t>
      </w:r>
      <w:r w:rsidRPr="005B3D89">
        <w:rPr>
          <w:rFonts w:ascii="Times New Roman" w:hAnsi="Times New Roman" w:cs="Times New Roman"/>
          <w:sz w:val="24"/>
          <w:szCs w:val="24"/>
        </w:rPr>
        <w:t xml:space="preserve">radiology department records were reviewed to obtain a list of all patients who had received a lower extremity MRI since 2002.  </w:t>
      </w:r>
      <w:r w:rsidR="00A35FD6" w:rsidRPr="005B3D89">
        <w:rPr>
          <w:rFonts w:ascii="Times New Roman" w:hAnsi="Times New Roman" w:cs="Times New Roman"/>
          <w:sz w:val="24"/>
          <w:szCs w:val="24"/>
        </w:rPr>
        <w:t>Out of greater than 3,000 MRIs, we selected 254 studies</w:t>
      </w:r>
      <w:r w:rsidR="00561C76" w:rsidRPr="005B3D89">
        <w:rPr>
          <w:rFonts w:ascii="Times New Roman" w:hAnsi="Times New Roman" w:cs="Times New Roman"/>
          <w:sz w:val="24"/>
          <w:szCs w:val="24"/>
        </w:rPr>
        <w:t>, 133 male and 121 female,</w:t>
      </w:r>
      <w:r w:rsidR="00A35FD6" w:rsidRPr="005B3D89">
        <w:rPr>
          <w:rFonts w:ascii="Times New Roman" w:hAnsi="Times New Roman" w:cs="Times New Roman"/>
          <w:sz w:val="24"/>
          <w:szCs w:val="24"/>
        </w:rPr>
        <w:t xml:space="preserve"> which met our inclusion criteria of having open distal femoral </w:t>
      </w:r>
      <w:proofErr w:type="spellStart"/>
      <w:r w:rsidR="00A35FD6" w:rsidRPr="005B3D89">
        <w:rPr>
          <w:rFonts w:ascii="Times New Roman" w:hAnsi="Times New Roman" w:cs="Times New Roman"/>
          <w:sz w:val="24"/>
          <w:szCs w:val="24"/>
        </w:rPr>
        <w:t>physes</w:t>
      </w:r>
      <w:proofErr w:type="spellEnd"/>
      <w:r w:rsidR="00A35FD6" w:rsidRPr="005B3D89">
        <w:rPr>
          <w:rFonts w:ascii="Times New Roman" w:hAnsi="Times New Roman" w:cs="Times New Roman"/>
          <w:sz w:val="24"/>
          <w:szCs w:val="24"/>
        </w:rPr>
        <w:t>, no</w:t>
      </w:r>
      <w:r w:rsidR="00561C76" w:rsidRPr="005B3D89">
        <w:rPr>
          <w:rFonts w:ascii="Times New Roman" w:hAnsi="Times New Roman" w:cs="Times New Roman"/>
          <w:sz w:val="24"/>
          <w:szCs w:val="24"/>
        </w:rPr>
        <w:t xml:space="preserve"> evidence of bony pathology including fracture, tumor, or other osseous lesion, no</w:t>
      </w:r>
      <w:r w:rsidR="00A35FD6" w:rsidRPr="005B3D89">
        <w:rPr>
          <w:rFonts w:ascii="Times New Roman" w:hAnsi="Times New Roman" w:cs="Times New Roman"/>
          <w:sz w:val="24"/>
          <w:szCs w:val="24"/>
        </w:rPr>
        <w:t xml:space="preserve"> history of prior surgery, and were from patients between the chronological ages of 1 and 15.</w:t>
      </w:r>
      <w:r w:rsidR="00561C76" w:rsidRPr="005B3D89">
        <w:rPr>
          <w:rFonts w:ascii="Times New Roman" w:hAnsi="Times New Roman" w:cs="Times New Roman"/>
          <w:sz w:val="24"/>
          <w:szCs w:val="24"/>
        </w:rPr>
        <w:t xml:space="preserve">  </w:t>
      </w:r>
      <w:r w:rsidR="00A35FD6" w:rsidRPr="005B3D89">
        <w:rPr>
          <w:rFonts w:ascii="Times New Roman" w:hAnsi="Times New Roman" w:cs="Times New Roman"/>
          <w:sz w:val="24"/>
          <w:szCs w:val="24"/>
        </w:rPr>
        <w:t xml:space="preserve">Obtaining a sufficient number of MRIs for statistical analysis of children between the ages of 6 and 15 was relatively simple due to the large number of patients in this age range who received an MRI of the knee without pathology, however, the number of MRIs of younger patients, especially one year olds, </w:t>
      </w:r>
      <w:r w:rsidR="00561C76" w:rsidRPr="005B3D89">
        <w:rPr>
          <w:rFonts w:ascii="Times New Roman" w:hAnsi="Times New Roman" w:cs="Times New Roman"/>
          <w:sz w:val="24"/>
          <w:szCs w:val="24"/>
        </w:rPr>
        <w:t xml:space="preserve">was limited which accounts for the discrepancy between total number of males and females included in the study.  </w:t>
      </w:r>
      <w:r w:rsidR="00241C19" w:rsidRPr="005B3D89">
        <w:rPr>
          <w:rFonts w:ascii="Times New Roman" w:hAnsi="Times New Roman" w:cs="Times New Roman"/>
          <w:sz w:val="24"/>
          <w:szCs w:val="24"/>
        </w:rPr>
        <w:t>T</w:t>
      </w:r>
      <w:r w:rsidR="009D0179" w:rsidRPr="005B3D89">
        <w:rPr>
          <w:rFonts w:ascii="Times New Roman" w:hAnsi="Times New Roman" w:cs="Times New Roman"/>
          <w:sz w:val="24"/>
          <w:szCs w:val="24"/>
        </w:rPr>
        <w:t xml:space="preserve">he MRIs were all T1 weighted coronal views of the knee and included a mixture of 3 </w:t>
      </w:r>
      <w:proofErr w:type="gramStart"/>
      <w:r w:rsidR="009D0179" w:rsidRPr="005B3D89">
        <w:rPr>
          <w:rFonts w:ascii="Times New Roman" w:hAnsi="Times New Roman" w:cs="Times New Roman"/>
          <w:sz w:val="24"/>
          <w:szCs w:val="24"/>
        </w:rPr>
        <w:t>Tesla(</w:t>
      </w:r>
      <w:proofErr w:type="gramEnd"/>
      <w:r w:rsidR="009D0179" w:rsidRPr="005B3D89">
        <w:rPr>
          <w:rFonts w:ascii="Times New Roman" w:hAnsi="Times New Roman" w:cs="Times New Roman"/>
          <w:sz w:val="24"/>
          <w:szCs w:val="24"/>
        </w:rPr>
        <w:t>T) and 1.5T</w:t>
      </w:r>
      <w:r w:rsidR="00241C19" w:rsidRPr="005B3D89">
        <w:rPr>
          <w:rFonts w:ascii="Times New Roman" w:hAnsi="Times New Roman" w:cs="Times New Roman"/>
          <w:sz w:val="24"/>
          <w:szCs w:val="24"/>
        </w:rPr>
        <w:t xml:space="preserve"> studies.</w:t>
      </w:r>
      <w:r w:rsidR="00D3442F" w:rsidRPr="005B3D89">
        <w:rPr>
          <w:rFonts w:ascii="Times New Roman" w:hAnsi="Times New Roman" w:cs="Times New Roman"/>
          <w:sz w:val="24"/>
          <w:szCs w:val="24"/>
        </w:rPr>
        <w:t xml:space="preserve">  The Digital Imaging and Communications in Medicine (DICOM) image libraries were converted into a single </w:t>
      </w:r>
      <w:proofErr w:type="gramStart"/>
      <w:r w:rsidR="00D3442F" w:rsidRPr="005B3D89">
        <w:rPr>
          <w:rFonts w:ascii="Times New Roman" w:hAnsi="Times New Roman" w:cs="Times New Roman"/>
          <w:sz w:val="24"/>
          <w:szCs w:val="24"/>
        </w:rPr>
        <w:t>meta</w:t>
      </w:r>
      <w:proofErr w:type="gramEnd"/>
      <w:r w:rsidR="00D3442F" w:rsidRPr="005B3D89">
        <w:rPr>
          <w:rFonts w:ascii="Times New Roman" w:hAnsi="Times New Roman" w:cs="Times New Roman"/>
          <w:sz w:val="24"/>
          <w:szCs w:val="24"/>
        </w:rPr>
        <w:t xml:space="preserve"> image and all patient identifiers were removed from the image to preserve patient privacy.  </w:t>
      </w:r>
    </w:p>
    <w:p w:rsidR="00E242B9" w:rsidRPr="005B3D89" w:rsidRDefault="00570721"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t>Following</w:t>
      </w:r>
      <w:r w:rsidR="00E242B9" w:rsidRPr="005B3D89">
        <w:rPr>
          <w:rFonts w:ascii="Times New Roman" w:hAnsi="Times New Roman" w:cs="Times New Roman"/>
          <w:sz w:val="24"/>
          <w:szCs w:val="24"/>
        </w:rPr>
        <w:t xml:space="preserve"> image conversion a proprietary </w:t>
      </w:r>
      <w:r w:rsidRPr="005B3D89">
        <w:rPr>
          <w:rFonts w:ascii="Times New Roman" w:hAnsi="Times New Roman" w:cs="Times New Roman"/>
          <w:sz w:val="24"/>
          <w:szCs w:val="24"/>
        </w:rPr>
        <w:t xml:space="preserve">program developed in collaboration with researchers at </w:t>
      </w:r>
      <w:r w:rsidR="005802D8" w:rsidRPr="005B3D89">
        <w:rPr>
          <w:rFonts w:ascii="Times New Roman" w:hAnsi="Times New Roman" w:cs="Times New Roman"/>
          <w:sz w:val="24"/>
          <w:szCs w:val="24"/>
        </w:rPr>
        <w:t>The Georgia Institute of Technology (Atlanta, GA)</w:t>
      </w:r>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was used </w:t>
      </w:r>
      <w:r w:rsidR="00E242B9" w:rsidRPr="005B3D89">
        <w:rPr>
          <w:rFonts w:ascii="Times New Roman" w:hAnsi="Times New Roman" w:cs="Times New Roman"/>
          <w:sz w:val="24"/>
          <w:szCs w:val="24"/>
        </w:rPr>
        <w:t>in conjunction with a Bamboo drawing pad</w:t>
      </w:r>
      <w:r w:rsidR="00FD37B7" w:rsidRPr="005B3D89">
        <w:rPr>
          <w:rFonts w:ascii="Times New Roman" w:hAnsi="Times New Roman" w:cs="Times New Roman"/>
          <w:sz w:val="24"/>
          <w:szCs w:val="24"/>
        </w:rPr>
        <w:t xml:space="preserve"> produced by </w:t>
      </w:r>
      <w:proofErr w:type="spellStart"/>
      <w:r w:rsidR="00FD37B7" w:rsidRPr="005B3D89">
        <w:rPr>
          <w:rFonts w:ascii="Times New Roman" w:hAnsi="Times New Roman" w:cs="Times New Roman"/>
          <w:sz w:val="24"/>
          <w:szCs w:val="24"/>
        </w:rPr>
        <w:t>Wacom</w:t>
      </w:r>
      <w:proofErr w:type="spellEnd"/>
      <w:r w:rsidR="005802D8" w:rsidRPr="005B3D89">
        <w:rPr>
          <w:rFonts w:ascii="Times New Roman" w:hAnsi="Times New Roman" w:cs="Times New Roman"/>
          <w:sz w:val="24"/>
          <w:szCs w:val="24"/>
        </w:rPr>
        <w:t xml:space="preserve"> (Vancouver, WA) to perform user-</w:t>
      </w:r>
      <w:r w:rsidR="00E242B9" w:rsidRPr="005B3D89">
        <w:rPr>
          <w:rFonts w:ascii="Times New Roman" w:hAnsi="Times New Roman" w:cs="Times New Roman"/>
          <w:sz w:val="24"/>
          <w:szCs w:val="24"/>
        </w:rPr>
        <w:t>assisted segmentation.  The user indicates</w:t>
      </w:r>
      <w:r w:rsidR="00845517" w:rsidRPr="005B3D89">
        <w:rPr>
          <w:rFonts w:ascii="Times New Roman" w:hAnsi="Times New Roman" w:cs="Times New Roman"/>
          <w:sz w:val="24"/>
          <w:szCs w:val="24"/>
        </w:rPr>
        <w:t xml:space="preserve"> which slices of the MRI to map and the underlying automatic algorithm uses a </w:t>
      </w:r>
      <w:proofErr w:type="spellStart"/>
      <w:r w:rsidR="00845517" w:rsidRPr="005B3D89">
        <w:rPr>
          <w:rFonts w:ascii="Times New Roman" w:hAnsi="Times New Roman" w:cs="Times New Roman"/>
          <w:sz w:val="24"/>
          <w:szCs w:val="24"/>
        </w:rPr>
        <w:t>variational</w:t>
      </w:r>
      <w:proofErr w:type="spellEnd"/>
      <w:r w:rsidR="00845517" w:rsidRPr="005B3D89">
        <w:rPr>
          <w:rFonts w:ascii="Times New Roman" w:hAnsi="Times New Roman" w:cs="Times New Roman"/>
          <w:sz w:val="24"/>
          <w:szCs w:val="24"/>
        </w:rPr>
        <w:t xml:space="preserve"> active contour with a local-global segmentation to create an image volume the same size as the original image</w:t>
      </w:r>
      <w:r w:rsidR="00BD3B54" w:rsidRPr="005B3D89">
        <w:rPr>
          <w:rFonts w:ascii="Times New Roman" w:hAnsi="Times New Roman" w:cs="Times New Roman"/>
          <w:sz w:val="24"/>
          <w:szCs w:val="24"/>
        </w:rPr>
        <w:t xml:space="preserve"> based on mean image intensity</w:t>
      </w:r>
      <w:r w:rsidR="009B3BE7"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PEVuZE5vdGU+PENpdGU+PEF1dGhvcj5DaGFuPC9BdXRob3I+PFllYXI+MjAwMTwvWWVhcj48UmVj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</w:fldData>
        </w:fldChar>
      </w:r>
      <w:r w:rsidR="009B3BE7"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PEVuZE5vdGU+PENpdGU+PEF1dGhvcj5DaGFuPC9BdXRob3I+PFllYXI+MjAwMTwvWWVhcj48UmVj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</w:fldData>
        </w:fldChar>
      </w:r>
      <w:r w:rsidR="009B3BE7"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9B3BE7" w:rsidRPr="005B3D89">
        <w:rPr>
          <w:rFonts w:ascii="Times New Roman" w:hAnsi="Times New Roman" w:cs="Times New Roman"/>
          <w:noProof/>
          <w:sz w:val="24"/>
          <w:szCs w:val="24"/>
        </w:rPr>
        <w:t>(</w:t>
      </w:r>
      <w:hyperlink w:anchor="_ENREF_9" w:tooltip="Chan, 2001 #1699" w:history="1">
        <w:r w:rsidR="0022367B" w:rsidRPr="005B3D89">
          <w:rPr>
            <w:rFonts w:ascii="Times New Roman" w:hAnsi="Times New Roman" w:cs="Times New Roman"/>
            <w:noProof/>
            <w:sz w:val="24"/>
            <w:szCs w:val="24"/>
          </w:rPr>
          <w:t>Chan and Vese 2001</w:t>
        </w:r>
      </w:hyperlink>
      <w:r w:rsidR="009B3BE7" w:rsidRPr="005B3D89">
        <w:rPr>
          <w:rFonts w:ascii="Times New Roman" w:hAnsi="Times New Roman" w:cs="Times New Roman"/>
          <w:noProof/>
          <w:sz w:val="24"/>
          <w:szCs w:val="24"/>
        </w:rPr>
        <w:t xml:space="preserve">; </w:t>
      </w:r>
      <w:hyperlink w:anchor="_ENREF_21" w:tooltip="Lankton, 2008 #1701" w:history="1">
        <w:r w:rsidR="0022367B" w:rsidRPr="005B3D89">
          <w:rPr>
            <w:rFonts w:ascii="Times New Roman" w:hAnsi="Times New Roman" w:cs="Times New Roman"/>
            <w:noProof/>
            <w:sz w:val="24"/>
            <w:szCs w:val="24"/>
          </w:rPr>
          <w:t>Lankton and Tannenbaum 2008</w:t>
        </w:r>
      </w:hyperlink>
      <w:r w:rsidR="009B3BE7"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BD3B54" w:rsidRPr="005B3D89">
        <w:rPr>
          <w:rFonts w:ascii="Times New Roman" w:hAnsi="Times New Roman" w:cs="Times New Roman"/>
          <w:sz w:val="24"/>
          <w:szCs w:val="24"/>
        </w:rPr>
        <w:t xml:space="preserve">.  This results in a </w:t>
      </w:r>
      <w:r w:rsidR="00BD3B54" w:rsidRPr="005B3D89">
        <w:rPr>
          <w:rFonts w:ascii="Times New Roman" w:hAnsi="Times New Roman" w:cs="Times New Roman"/>
          <w:sz w:val="24"/>
          <w:szCs w:val="24"/>
        </w:rPr>
        <w:lastRenderedPageBreak/>
        <w:t>contoured image volume based on</w:t>
      </w:r>
      <w:r w:rsidR="009B3BE7" w:rsidRPr="005B3D89">
        <w:rPr>
          <w:rFonts w:ascii="Times New Roman" w:hAnsi="Times New Roman" w:cs="Times New Roman"/>
          <w:sz w:val="24"/>
          <w:szCs w:val="24"/>
        </w:rPr>
        <w:t xml:space="preserve"> </w:t>
      </w:r>
      <w:proofErr w:type="spellStart"/>
      <w:r w:rsidR="00BD3B54" w:rsidRPr="005B3D89">
        <w:rPr>
          <w:rFonts w:ascii="Times New Roman" w:hAnsi="Times New Roman" w:cs="Times New Roman"/>
          <w:sz w:val="24"/>
          <w:szCs w:val="24"/>
        </w:rPr>
        <w:t>voxel</w:t>
      </w:r>
      <w:proofErr w:type="spellEnd"/>
      <w:r w:rsidR="00BD3B54" w:rsidRPr="005B3D89">
        <w:rPr>
          <w:rFonts w:ascii="Times New Roman" w:hAnsi="Times New Roman" w:cs="Times New Roman"/>
          <w:sz w:val="24"/>
          <w:szCs w:val="24"/>
        </w:rPr>
        <w:t xml:space="preserve"> spacing</w:t>
      </w:r>
      <w:r w:rsidR="005802D8" w:rsidRPr="005B3D89">
        <w:rPr>
          <w:rFonts w:ascii="Times New Roman" w:hAnsi="Times New Roman" w:cs="Times New Roman"/>
          <w:sz w:val="24"/>
          <w:szCs w:val="24"/>
        </w:rPr>
        <w:t>,</w:t>
      </w:r>
      <w:r w:rsidR="00BD3B54" w:rsidRPr="005B3D89">
        <w:rPr>
          <w:rFonts w:ascii="Times New Roman" w:hAnsi="Times New Roman" w:cs="Times New Roman"/>
          <w:sz w:val="24"/>
          <w:szCs w:val="24"/>
        </w:rPr>
        <w:t xml:space="preserve"> </w:t>
      </w:r>
      <w:r w:rsidR="009B3BE7" w:rsidRPr="005B3D89">
        <w:rPr>
          <w:rFonts w:ascii="Times New Roman" w:hAnsi="Times New Roman" w:cs="Times New Roman"/>
          <w:sz w:val="24"/>
          <w:szCs w:val="24"/>
        </w:rPr>
        <w:t xml:space="preserve">which is then </w:t>
      </w:r>
      <w:r w:rsidR="00BD3B54" w:rsidRPr="005B3D89">
        <w:rPr>
          <w:rFonts w:ascii="Times New Roman" w:hAnsi="Times New Roman" w:cs="Times New Roman"/>
          <w:sz w:val="24"/>
          <w:szCs w:val="24"/>
        </w:rPr>
        <w:t xml:space="preserve">used to compute physical quantities of bones and </w:t>
      </w:r>
      <w:proofErr w:type="spellStart"/>
      <w:r w:rsidR="00BD3B54" w:rsidRPr="005B3D89">
        <w:rPr>
          <w:rFonts w:ascii="Times New Roman" w:hAnsi="Times New Roman" w:cs="Times New Roman"/>
          <w:sz w:val="24"/>
          <w:szCs w:val="24"/>
        </w:rPr>
        <w:t>phys</w:t>
      </w:r>
      <w:r w:rsidR="009B3BE7" w:rsidRPr="005B3D89">
        <w:rPr>
          <w:rFonts w:ascii="Times New Roman" w:hAnsi="Times New Roman" w:cs="Times New Roman"/>
          <w:sz w:val="24"/>
          <w:szCs w:val="24"/>
        </w:rPr>
        <w:t>es</w:t>
      </w:r>
      <w:proofErr w:type="spellEnd"/>
      <w:r w:rsidR="009B3BE7" w:rsidRPr="005B3D89">
        <w:rPr>
          <w:rFonts w:ascii="Times New Roman" w:hAnsi="Times New Roman" w:cs="Times New Roman"/>
          <w:sz w:val="24"/>
          <w:szCs w:val="24"/>
        </w:rPr>
        <w:t xml:space="preserve"> including volume and lengths (</w:t>
      </w:r>
      <w:r w:rsidR="009B3BE7" w:rsidRPr="000236C4">
        <w:rPr>
          <w:rFonts w:ascii="Times New Roman" w:hAnsi="Times New Roman" w:cs="Times New Roman"/>
          <w:b/>
          <w:sz w:val="24"/>
          <w:szCs w:val="24"/>
        </w:rPr>
        <w:t>REFERENCE</w:t>
      </w:r>
      <w:r w:rsidR="009B3BE7" w:rsidRPr="005B3D89">
        <w:rPr>
          <w:rFonts w:ascii="Times New Roman" w:hAnsi="Times New Roman" w:cs="Times New Roman"/>
          <w:sz w:val="24"/>
          <w:szCs w:val="24"/>
        </w:rPr>
        <w:t xml:space="preserve">).  </w:t>
      </w:r>
    </w:p>
    <w:p w:rsidR="0061783E" w:rsidRPr="005B3D89" w:rsidRDefault="0061783E"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D416AA" w:rsidRPr="005B3D89">
        <w:rPr>
          <w:rFonts w:ascii="Times New Roman" w:hAnsi="Times New Roman" w:cs="Times New Roman"/>
          <w:sz w:val="24"/>
          <w:szCs w:val="24"/>
        </w:rPr>
        <w:t xml:space="preserve">The </w:t>
      </w:r>
      <w:proofErr w:type="spellStart"/>
      <w:r w:rsidR="00D416AA" w:rsidRPr="005B3D89">
        <w:rPr>
          <w:rFonts w:ascii="Times New Roman" w:hAnsi="Times New Roman" w:cs="Times New Roman"/>
          <w:sz w:val="24"/>
          <w:szCs w:val="24"/>
        </w:rPr>
        <w:t>physis</w:t>
      </w:r>
      <w:proofErr w:type="spellEnd"/>
      <w:r w:rsidR="00D416AA" w:rsidRPr="005B3D89">
        <w:rPr>
          <w:rFonts w:ascii="Times New Roman" w:hAnsi="Times New Roman" w:cs="Times New Roman"/>
          <w:sz w:val="24"/>
          <w:szCs w:val="24"/>
        </w:rPr>
        <w:t xml:space="preserve"> of the distal femur was easily segmented due to its low signal intensity surrounded by the high signal intensity of the epiphysis and </w:t>
      </w:r>
      <w:proofErr w:type="spellStart"/>
      <w:r w:rsidR="00D416AA" w:rsidRPr="005B3D89">
        <w:rPr>
          <w:rFonts w:ascii="Times New Roman" w:hAnsi="Times New Roman" w:cs="Times New Roman"/>
          <w:sz w:val="24"/>
          <w:szCs w:val="24"/>
        </w:rPr>
        <w:t>metaphysis</w:t>
      </w:r>
      <w:proofErr w:type="spellEnd"/>
      <w:r w:rsidR="00D416AA" w:rsidRPr="005B3D89">
        <w:rPr>
          <w:rFonts w:ascii="Times New Roman" w:hAnsi="Times New Roman" w:cs="Times New Roman"/>
          <w:sz w:val="24"/>
          <w:szCs w:val="24"/>
        </w:rPr>
        <w:t xml:space="preserve">.  </w:t>
      </w:r>
      <w:r w:rsidRPr="005B3D89">
        <w:rPr>
          <w:rFonts w:ascii="Times New Roman" w:hAnsi="Times New Roman" w:cs="Times New Roman"/>
          <w:sz w:val="24"/>
          <w:szCs w:val="24"/>
        </w:rPr>
        <w:t xml:space="preserve">The cartilaginous cap of the distal femur was more difficult to segment than any other component of this study because the low signal intensity of the cartilaginous cap was difficult to distinguish between surrounding soft tissue, muscle, and </w:t>
      </w:r>
      <w:proofErr w:type="spellStart"/>
      <w:r w:rsidRPr="005B3D89">
        <w:rPr>
          <w:rFonts w:ascii="Times New Roman" w:hAnsi="Times New Roman" w:cs="Times New Roman"/>
          <w:sz w:val="24"/>
          <w:szCs w:val="24"/>
        </w:rPr>
        <w:t>tendinous</w:t>
      </w:r>
      <w:proofErr w:type="spellEnd"/>
      <w:r w:rsidRPr="005B3D89">
        <w:rPr>
          <w:rFonts w:ascii="Times New Roman" w:hAnsi="Times New Roman" w:cs="Times New Roman"/>
          <w:sz w:val="24"/>
          <w:szCs w:val="24"/>
        </w:rPr>
        <w:t xml:space="preserve"> attachments.  Due to the lack of sharply contrasting signal intensities, the segmentation program,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had difficulty determining the cartilaginous boundaries.  As such, the cartilaginous caps frequently required manual segmentation.  The ability to manually direct segmentation was built into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to allow users to directly observe and dictate segmentation patterns thereby allowing for immediate correction of misidentification errors.  Furthermore, the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program actively learns from the user's input which enhances the ease and accuracy of analysis for future segmentation (</w:t>
      </w:r>
      <w:proofErr w:type="spellStart"/>
      <w:r w:rsidRPr="005B3D89">
        <w:rPr>
          <w:rFonts w:ascii="Times New Roman" w:hAnsi="Times New Roman" w:cs="Times New Roman"/>
          <w:sz w:val="24"/>
          <w:szCs w:val="24"/>
        </w:rPr>
        <w:t>Kolesov</w:t>
      </w:r>
      <w:proofErr w:type="spellEnd"/>
      <w:r w:rsidRPr="005B3D89">
        <w:rPr>
          <w:rFonts w:ascii="Times New Roman" w:hAnsi="Times New Roman" w:cs="Times New Roman"/>
          <w:sz w:val="24"/>
          <w:szCs w:val="24"/>
        </w:rPr>
        <w:t xml:space="preserve"> et al. 2011, </w:t>
      </w:r>
      <w:proofErr w:type="spellStart"/>
      <w:r w:rsidRPr="005B3D89">
        <w:rPr>
          <w:rFonts w:ascii="Times New Roman" w:hAnsi="Times New Roman" w:cs="Times New Roman"/>
          <w:sz w:val="24"/>
          <w:szCs w:val="24"/>
        </w:rPr>
        <w:t>Karasev</w:t>
      </w:r>
      <w:proofErr w:type="spellEnd"/>
      <w:r w:rsidRPr="005B3D89">
        <w:rPr>
          <w:rFonts w:ascii="Times New Roman" w:hAnsi="Times New Roman" w:cs="Times New Roman"/>
          <w:sz w:val="24"/>
          <w:szCs w:val="24"/>
        </w:rPr>
        <w:t xml:space="preserve"> et al. 2011).</w:t>
      </w:r>
    </w:p>
    <w:p w:rsidR="009B3BE7" w:rsidRPr="005B3D89" w:rsidRDefault="009B3BE7"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4B4A5C" w:rsidRPr="005B3D89">
        <w:rPr>
          <w:rFonts w:ascii="Times New Roman" w:hAnsi="Times New Roman" w:cs="Times New Roman"/>
          <w:sz w:val="24"/>
          <w:szCs w:val="24"/>
        </w:rPr>
        <w:t xml:space="preserve">The distal femoral </w:t>
      </w:r>
      <w:proofErr w:type="spellStart"/>
      <w:r w:rsidR="004B4A5C" w:rsidRPr="005B3D89">
        <w:rPr>
          <w:rFonts w:ascii="Times New Roman" w:hAnsi="Times New Roman" w:cs="Times New Roman"/>
          <w:sz w:val="24"/>
          <w:szCs w:val="24"/>
        </w:rPr>
        <w:t>physis</w:t>
      </w:r>
      <w:proofErr w:type="spellEnd"/>
      <w:r w:rsidR="004B4A5C" w:rsidRPr="005B3D89">
        <w:rPr>
          <w:rFonts w:ascii="Times New Roman" w:hAnsi="Times New Roman" w:cs="Times New Roman"/>
          <w:sz w:val="24"/>
          <w:szCs w:val="24"/>
        </w:rPr>
        <w:t xml:space="preserve">, </w:t>
      </w:r>
      <w:proofErr w:type="spellStart"/>
      <w:r w:rsidR="004B4A5C" w:rsidRPr="005B3D89">
        <w:rPr>
          <w:rFonts w:ascii="Times New Roman" w:hAnsi="Times New Roman" w:cs="Times New Roman"/>
          <w:sz w:val="24"/>
          <w:szCs w:val="24"/>
        </w:rPr>
        <w:t>metaphysis</w:t>
      </w:r>
      <w:proofErr w:type="spellEnd"/>
      <w:r w:rsidR="004B4A5C" w:rsidRPr="005B3D89">
        <w:rPr>
          <w:rFonts w:ascii="Times New Roman" w:hAnsi="Times New Roman" w:cs="Times New Roman"/>
          <w:sz w:val="24"/>
          <w:szCs w:val="24"/>
        </w:rPr>
        <w:t>, epiphysis, and cartilaginous cap</w:t>
      </w:r>
      <w:r w:rsidRPr="005B3D89">
        <w:rPr>
          <w:rFonts w:ascii="Times New Roman" w:hAnsi="Times New Roman" w:cs="Times New Roman"/>
          <w:sz w:val="24"/>
          <w:szCs w:val="24"/>
        </w:rPr>
        <w:t xml:space="preserve"> from each coronal plane image </w:t>
      </w:r>
      <w:proofErr w:type="gramStart"/>
      <w:r w:rsidR="005802D8" w:rsidRPr="005B3D89">
        <w:rPr>
          <w:rFonts w:ascii="Times New Roman" w:hAnsi="Times New Roman" w:cs="Times New Roman"/>
          <w:sz w:val="24"/>
          <w:szCs w:val="24"/>
        </w:rPr>
        <w:t>was</w:t>
      </w:r>
      <w:proofErr w:type="gramEnd"/>
      <w:r w:rsidRPr="005B3D89">
        <w:rPr>
          <w:rFonts w:ascii="Times New Roman" w:hAnsi="Times New Roman" w:cs="Times New Roman"/>
          <w:sz w:val="24"/>
          <w:szCs w:val="24"/>
        </w:rPr>
        <w:t xml:space="preserve"> mapped using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from anterior to posterior</w:t>
      </w:r>
      <w:r w:rsidR="004B4A5C" w:rsidRPr="005B3D89">
        <w:rPr>
          <w:rFonts w:ascii="Times New Roman" w:hAnsi="Times New Roman" w:cs="Times New Roman"/>
          <w:sz w:val="24"/>
          <w:szCs w:val="24"/>
        </w:rPr>
        <w:t xml:space="preserve">.  During mapping the </w:t>
      </w:r>
      <w:r w:rsidRPr="005B3D89">
        <w:rPr>
          <w:rFonts w:ascii="Times New Roman" w:hAnsi="Times New Roman" w:cs="Times New Roman"/>
          <w:sz w:val="24"/>
          <w:szCs w:val="24"/>
        </w:rPr>
        <w:t>width of the epiphysis in the current slice</w:t>
      </w:r>
      <w:r w:rsidR="004B4A5C" w:rsidRPr="005B3D89">
        <w:rPr>
          <w:rFonts w:ascii="Times New Roman" w:hAnsi="Times New Roman" w:cs="Times New Roman"/>
          <w:sz w:val="24"/>
          <w:szCs w:val="24"/>
        </w:rPr>
        <w:t xml:space="preserve"> was used</w:t>
      </w:r>
      <w:r w:rsidRPr="005B3D89">
        <w:rPr>
          <w:rFonts w:ascii="Times New Roman" w:hAnsi="Times New Roman" w:cs="Times New Roman"/>
          <w:sz w:val="24"/>
          <w:szCs w:val="24"/>
        </w:rPr>
        <w:t xml:space="preserve"> as the lateral </w:t>
      </w:r>
      <w:r w:rsidR="004B4A5C" w:rsidRPr="005B3D89">
        <w:rPr>
          <w:rFonts w:ascii="Times New Roman" w:hAnsi="Times New Roman" w:cs="Times New Roman"/>
          <w:sz w:val="24"/>
          <w:szCs w:val="24"/>
        </w:rPr>
        <w:t>border for each image in order</w:t>
      </w:r>
      <w:r w:rsidRPr="005B3D89">
        <w:rPr>
          <w:rFonts w:ascii="Times New Roman" w:hAnsi="Times New Roman" w:cs="Times New Roman"/>
          <w:sz w:val="24"/>
          <w:szCs w:val="24"/>
        </w:rPr>
        <w:t xml:space="preserve"> to</w:t>
      </w:r>
      <w:r w:rsidR="004B4A5C" w:rsidRPr="005B3D89">
        <w:rPr>
          <w:rFonts w:ascii="Times New Roman" w:hAnsi="Times New Roman" w:cs="Times New Roman"/>
          <w:sz w:val="24"/>
          <w:szCs w:val="24"/>
        </w:rPr>
        <w:t xml:space="preserve"> help</w:t>
      </w:r>
      <w:r w:rsidRPr="005B3D89">
        <w:rPr>
          <w:rFonts w:ascii="Times New Roman" w:hAnsi="Times New Roman" w:cs="Times New Roman"/>
          <w:sz w:val="24"/>
          <w:szCs w:val="24"/>
        </w:rPr>
        <w:t xml:space="preserve"> differentiate the </w:t>
      </w:r>
      <w:proofErr w:type="spellStart"/>
      <w:r w:rsidRPr="005B3D89">
        <w:rPr>
          <w:rFonts w:ascii="Times New Roman" w:hAnsi="Times New Roman" w:cs="Times New Roman"/>
          <w:sz w:val="24"/>
          <w:szCs w:val="24"/>
        </w:rPr>
        <w:t>physis</w:t>
      </w:r>
      <w:proofErr w:type="spellEnd"/>
      <w:r w:rsidRPr="005B3D89">
        <w:rPr>
          <w:rFonts w:ascii="Times New Roman" w:hAnsi="Times New Roman" w:cs="Times New Roman"/>
          <w:sz w:val="24"/>
          <w:szCs w:val="24"/>
        </w:rPr>
        <w:t xml:space="preserve"> from the cartilage cap in younger patients.  The maps generated by </w:t>
      </w: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then underwent measurement and shape analysis</w:t>
      </w:r>
      <w:r w:rsidR="005B3D89">
        <w:rPr>
          <w:rFonts w:ascii="Times New Roman" w:hAnsi="Times New Roman" w:cs="Times New Roman"/>
          <w:sz w:val="24"/>
          <w:szCs w:val="24"/>
        </w:rPr>
        <w:t>.</w:t>
      </w:r>
      <w:r w:rsidRPr="005B3D89">
        <w:rPr>
          <w:rFonts w:ascii="Times New Roman" w:hAnsi="Times New Roman" w:cs="Times New Roman"/>
          <w:sz w:val="24"/>
          <w:szCs w:val="24"/>
        </w:rPr>
        <w:t xml:space="preserve">  </w:t>
      </w:r>
      <w:r w:rsidR="004B4A5C" w:rsidRPr="005B3D89">
        <w:rPr>
          <w:rFonts w:ascii="Times New Roman" w:hAnsi="Times New Roman" w:cs="Times New Roman"/>
          <w:sz w:val="24"/>
          <w:szCs w:val="24"/>
        </w:rPr>
        <w:t>During analysis the maps were split into medial and lateral components, width, depth, and length of all segments were taken individually and the measurements were differentiated by sex, plotted as growth versus age</w:t>
      </w:r>
      <w:r w:rsidR="002668A0" w:rsidRPr="00AE0579">
        <w:rPr>
          <w:rFonts w:ascii="Times New Roman" w:hAnsi="Times New Roman" w:cs="Times New Roman"/>
          <w:sz w:val="24"/>
          <w:szCs w:val="24"/>
          <w:highlight w:val="yellow"/>
        </w:rPr>
        <w:t xml:space="preserve">.  In order to control for differences in child size and developmental stage </w:t>
      </w:r>
      <w:r w:rsidR="00F23F61" w:rsidRPr="00AE0579">
        <w:rPr>
          <w:rFonts w:ascii="Times New Roman" w:hAnsi="Times New Roman" w:cs="Times New Roman"/>
          <w:sz w:val="24"/>
          <w:szCs w:val="24"/>
          <w:highlight w:val="yellow"/>
        </w:rPr>
        <w:t xml:space="preserve">an Analysis of Variance </w:t>
      </w:r>
      <w:r w:rsidR="00F23F61" w:rsidRPr="00AE0579">
        <w:rPr>
          <w:rFonts w:ascii="Times New Roman" w:hAnsi="Times New Roman" w:cs="Times New Roman"/>
          <w:sz w:val="24"/>
          <w:szCs w:val="24"/>
          <w:highlight w:val="yellow"/>
        </w:rPr>
        <w:lastRenderedPageBreak/>
        <w:t>(</w:t>
      </w:r>
      <w:r w:rsidR="002668A0" w:rsidRPr="00AE0579">
        <w:rPr>
          <w:rFonts w:ascii="Times New Roman" w:hAnsi="Times New Roman" w:cs="Times New Roman"/>
          <w:sz w:val="24"/>
          <w:szCs w:val="24"/>
          <w:highlight w:val="yellow"/>
        </w:rPr>
        <w:t>ANOVA</w:t>
      </w:r>
      <w:r w:rsidR="00F23F61" w:rsidRPr="00AE0579">
        <w:rPr>
          <w:rFonts w:ascii="Times New Roman" w:hAnsi="Times New Roman" w:cs="Times New Roman"/>
          <w:sz w:val="24"/>
          <w:szCs w:val="24"/>
          <w:highlight w:val="yellow"/>
        </w:rPr>
        <w:t>)</w:t>
      </w:r>
      <w:r w:rsidR="002668A0" w:rsidRPr="00AE0579">
        <w:rPr>
          <w:rFonts w:ascii="Times New Roman" w:hAnsi="Times New Roman" w:cs="Times New Roman"/>
          <w:sz w:val="24"/>
          <w:szCs w:val="24"/>
          <w:highlight w:val="yellow"/>
        </w:rPr>
        <w:t xml:space="preserve"> was then performed to compare volume and length measurements between males and </w:t>
      </w:r>
      <w:commentRangeStart w:id="0"/>
      <w:r w:rsidR="002668A0" w:rsidRPr="00AE0579">
        <w:rPr>
          <w:rFonts w:ascii="Times New Roman" w:hAnsi="Times New Roman" w:cs="Times New Roman"/>
          <w:sz w:val="24"/>
          <w:szCs w:val="24"/>
          <w:highlight w:val="yellow"/>
        </w:rPr>
        <w:t>females</w:t>
      </w:r>
      <w:commentRangeEnd w:id="0"/>
      <w:r w:rsidR="00393AEE" w:rsidRPr="00AE0579">
        <w:rPr>
          <w:rStyle w:val="CommentReference"/>
          <w:rFonts w:ascii="Times New Roman" w:hAnsi="Times New Roman" w:cs="Times New Roman"/>
          <w:sz w:val="24"/>
          <w:szCs w:val="24"/>
          <w:highlight w:val="yellow"/>
        </w:rPr>
        <w:commentReference w:id="0"/>
      </w:r>
      <w:r w:rsidR="002668A0" w:rsidRPr="00AE0579">
        <w:rPr>
          <w:rFonts w:ascii="Times New Roman" w:hAnsi="Times New Roman" w:cs="Times New Roman"/>
          <w:sz w:val="24"/>
          <w:szCs w:val="24"/>
          <w:highlight w:val="yellow"/>
        </w:rPr>
        <w:t>.</w:t>
      </w:r>
      <w:r w:rsidR="004B4A5C" w:rsidRPr="005B3D89">
        <w:rPr>
          <w:rFonts w:ascii="Times New Roman" w:hAnsi="Times New Roman" w:cs="Times New Roman"/>
          <w:sz w:val="24"/>
          <w:szCs w:val="24"/>
        </w:rPr>
        <w:t xml:space="preserve"> </w:t>
      </w:r>
    </w:p>
    <w:p w:rsidR="005802D8" w:rsidRPr="00091D15" w:rsidRDefault="005802D8" w:rsidP="008C101E">
      <w:pPr>
        <w:spacing w:line="480" w:lineRule="auto"/>
        <w:rPr>
          <w:rFonts w:ascii="Times New Roman" w:hAnsi="Times New Roman" w:cs="Times New Roman"/>
          <w:b/>
          <w:sz w:val="24"/>
          <w:szCs w:val="24"/>
        </w:rPr>
      </w:pPr>
      <w:r w:rsidRPr="00091D15">
        <w:rPr>
          <w:rFonts w:ascii="Times New Roman" w:hAnsi="Times New Roman" w:cs="Times New Roman"/>
          <w:b/>
          <w:sz w:val="24"/>
          <w:szCs w:val="24"/>
        </w:rPr>
        <w:t>Need to further describe statistical evaluation and need to add a sentence stating that p value less than 0.05 was used to determine statistical significance.</w:t>
      </w:r>
    </w:p>
    <w:p w:rsidR="007F2E05" w:rsidRPr="005B3D89" w:rsidRDefault="007F2E05" w:rsidP="008C101E">
      <w:pPr>
        <w:spacing w:line="480" w:lineRule="auto"/>
        <w:rPr>
          <w:rFonts w:ascii="Times New Roman" w:hAnsi="Times New Roman" w:cs="Times New Roman"/>
          <w:sz w:val="24"/>
          <w:szCs w:val="24"/>
        </w:rPr>
      </w:pPr>
    </w:p>
    <w:p w:rsidR="005E12CE" w:rsidRPr="005B3D89" w:rsidRDefault="00210EE9"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Results</w:t>
      </w:r>
    </w:p>
    <w:p w:rsidR="00290377" w:rsidRPr="005B3D89" w:rsidRDefault="00F81F7A" w:rsidP="008C101E">
      <w:pPr>
        <w:spacing w:line="480" w:lineRule="auto"/>
        <w:rPr>
          <w:rFonts w:ascii="Times New Roman" w:hAnsi="Times New Roman" w:cs="Times New Roman"/>
          <w:sz w:val="24"/>
          <w:szCs w:val="24"/>
        </w:rPr>
      </w:pPr>
      <w:r w:rsidRPr="00AE0579">
        <w:rPr>
          <w:rFonts w:ascii="Times New Roman" w:hAnsi="Times New Roman" w:cs="Times New Roman"/>
          <w:sz w:val="24"/>
          <w:szCs w:val="24"/>
          <w:highlight w:val="yellow"/>
        </w:rPr>
        <w:t>Of the 254 MRIs reviewed:</w:t>
      </w:r>
      <w:r w:rsidR="003B39B5" w:rsidRPr="00AE0579">
        <w:rPr>
          <w:rFonts w:ascii="Times New Roman" w:hAnsi="Times New Roman" w:cs="Times New Roman"/>
          <w:sz w:val="24"/>
          <w:szCs w:val="24"/>
          <w:highlight w:val="yellow"/>
        </w:rPr>
        <w:t xml:space="preserve"> 133 </w:t>
      </w:r>
      <w:r w:rsidRPr="00AE0579">
        <w:rPr>
          <w:rFonts w:ascii="Times New Roman" w:hAnsi="Times New Roman" w:cs="Times New Roman"/>
          <w:sz w:val="24"/>
          <w:szCs w:val="24"/>
          <w:highlight w:val="yellow"/>
        </w:rPr>
        <w:t xml:space="preserve">were </w:t>
      </w:r>
      <w:r w:rsidR="003B39B5" w:rsidRPr="00AE0579">
        <w:rPr>
          <w:rFonts w:ascii="Times New Roman" w:hAnsi="Times New Roman" w:cs="Times New Roman"/>
          <w:sz w:val="24"/>
          <w:szCs w:val="24"/>
          <w:highlight w:val="yellow"/>
        </w:rPr>
        <w:t xml:space="preserve">male and 121 </w:t>
      </w:r>
      <w:r w:rsidRPr="00AE0579">
        <w:rPr>
          <w:rFonts w:ascii="Times New Roman" w:hAnsi="Times New Roman" w:cs="Times New Roman"/>
          <w:sz w:val="24"/>
          <w:szCs w:val="24"/>
          <w:highlight w:val="yellow"/>
        </w:rPr>
        <w:t xml:space="preserve">were female with chronological age ranging from </w:t>
      </w:r>
      <w:r w:rsidR="00FD37B7" w:rsidRPr="00AE0579">
        <w:rPr>
          <w:rFonts w:ascii="Times New Roman" w:hAnsi="Times New Roman" w:cs="Times New Roman"/>
          <w:sz w:val="24"/>
          <w:szCs w:val="24"/>
          <w:highlight w:val="yellow"/>
        </w:rPr>
        <w:t>1+0</w:t>
      </w:r>
      <w:r w:rsidRPr="00AE0579">
        <w:rPr>
          <w:rFonts w:ascii="Times New Roman" w:hAnsi="Times New Roman" w:cs="Times New Roman"/>
          <w:sz w:val="24"/>
          <w:szCs w:val="24"/>
          <w:highlight w:val="yellow"/>
        </w:rPr>
        <w:t xml:space="preserve"> to 15</w:t>
      </w:r>
      <w:r w:rsidR="00FD37B7" w:rsidRPr="00AE0579">
        <w:rPr>
          <w:rFonts w:ascii="Times New Roman" w:hAnsi="Times New Roman" w:cs="Times New Roman"/>
          <w:sz w:val="24"/>
          <w:szCs w:val="24"/>
          <w:highlight w:val="yellow"/>
        </w:rPr>
        <w:t>+11</w:t>
      </w:r>
      <w:r w:rsidRPr="00AE0579">
        <w:rPr>
          <w:rFonts w:ascii="Times New Roman" w:hAnsi="Times New Roman" w:cs="Times New Roman"/>
          <w:sz w:val="24"/>
          <w:szCs w:val="24"/>
          <w:highlight w:val="yellow"/>
        </w:rPr>
        <w:t>.</w:t>
      </w:r>
      <w:r w:rsidR="00A627EC" w:rsidRPr="00AE0579">
        <w:rPr>
          <w:rFonts w:ascii="Times New Roman" w:hAnsi="Times New Roman" w:cs="Times New Roman"/>
          <w:sz w:val="24"/>
          <w:szCs w:val="24"/>
          <w:highlight w:val="yellow"/>
        </w:rPr>
        <w:t xml:space="preserve">  Our results are summarized in figure</w:t>
      </w:r>
      <w:r w:rsidR="00EB473D" w:rsidRPr="00AE0579">
        <w:rPr>
          <w:rFonts w:ascii="Times New Roman" w:hAnsi="Times New Roman" w:cs="Times New Roman"/>
          <w:sz w:val="24"/>
          <w:szCs w:val="24"/>
          <w:highlight w:val="yellow"/>
        </w:rPr>
        <w:t xml:space="preserve"> XX</w:t>
      </w:r>
      <w:r w:rsidRPr="005B3D89">
        <w:rPr>
          <w:rFonts w:ascii="Times New Roman" w:hAnsi="Times New Roman" w:cs="Times New Roman"/>
          <w:sz w:val="24"/>
          <w:szCs w:val="24"/>
        </w:rPr>
        <w:t xml:space="preserve">  </w:t>
      </w:r>
    </w:p>
    <w:p w:rsidR="00E5569D" w:rsidRPr="005B3D89" w:rsidRDefault="00E4225E"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EB24F4" w:rsidRPr="005B3D89">
        <w:rPr>
          <w:rFonts w:ascii="Times New Roman" w:hAnsi="Times New Roman" w:cs="Times New Roman"/>
          <w:sz w:val="24"/>
          <w:szCs w:val="24"/>
        </w:rPr>
        <w:t>Female t</w:t>
      </w:r>
      <w:r w:rsidR="00E464E4" w:rsidRPr="005B3D89">
        <w:rPr>
          <w:rFonts w:ascii="Times New Roman" w:hAnsi="Times New Roman" w:cs="Times New Roman"/>
          <w:sz w:val="24"/>
          <w:szCs w:val="24"/>
        </w:rPr>
        <w:t>otal femoral epiphysis volume ranged from 0.5</w:t>
      </w:r>
      <w:r w:rsidR="00FD37B7" w:rsidRPr="005B3D89">
        <w:rPr>
          <w:rFonts w:ascii="Times New Roman" w:hAnsi="Times New Roman" w:cs="Times New Roman"/>
          <w:sz w:val="24"/>
          <w:szCs w:val="24"/>
        </w:rPr>
        <w:t>8</w:t>
      </w:r>
      <w:r w:rsidR="00290377" w:rsidRPr="005B3D89">
        <w:rPr>
          <w:rFonts w:ascii="Times New Roman" w:hAnsi="Times New Roman" w:cs="Times New Roman"/>
          <w:sz w:val="24"/>
          <w:szCs w:val="24"/>
        </w:rPr>
        <w:t>cm</w:t>
      </w:r>
      <w:r w:rsidR="00290377" w:rsidRPr="005B3D89">
        <w:rPr>
          <w:rFonts w:ascii="Times New Roman" w:hAnsi="Times New Roman" w:cs="Times New Roman"/>
          <w:sz w:val="24"/>
          <w:szCs w:val="24"/>
          <w:vertAlign w:val="superscript"/>
        </w:rPr>
        <w:t>3</w:t>
      </w:r>
      <w:r w:rsidR="00E464E4" w:rsidRPr="005B3D89">
        <w:rPr>
          <w:rFonts w:ascii="Times New Roman" w:hAnsi="Times New Roman" w:cs="Times New Roman"/>
          <w:sz w:val="24"/>
          <w:szCs w:val="24"/>
        </w:rPr>
        <w:t xml:space="preserve"> to 78.19cm</w:t>
      </w:r>
      <w:r w:rsidR="00E464E4" w:rsidRPr="005B3D89">
        <w:rPr>
          <w:rFonts w:ascii="Times New Roman" w:hAnsi="Times New Roman" w:cs="Times New Roman"/>
          <w:sz w:val="24"/>
          <w:szCs w:val="24"/>
          <w:vertAlign w:val="superscript"/>
        </w:rPr>
        <w:t>3</w:t>
      </w:r>
      <w:r w:rsidR="00E464E4" w:rsidRPr="005B3D89">
        <w:rPr>
          <w:rFonts w:ascii="Times New Roman" w:hAnsi="Times New Roman" w:cs="Times New Roman"/>
          <w:sz w:val="24"/>
          <w:szCs w:val="24"/>
        </w:rPr>
        <w:t xml:space="preserve"> </w:t>
      </w:r>
      <w:r w:rsidR="00290377" w:rsidRPr="005B3D89">
        <w:rPr>
          <w:rFonts w:ascii="Times New Roman" w:hAnsi="Times New Roman" w:cs="Times New Roman"/>
          <w:sz w:val="24"/>
          <w:szCs w:val="24"/>
        </w:rPr>
        <w:t>with medial and lateral volumes ranging from 0.29cm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to 40.06cm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and 0.28cm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to 38.13cm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respectively.  Male total femoral epiphysis volume ranged from 1.15cm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to 88.77cm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with medial and lateral volumes ranging from 0.5</w:t>
      </w:r>
      <w:r w:rsidR="00FD37B7" w:rsidRPr="005B3D89">
        <w:rPr>
          <w:rFonts w:ascii="Times New Roman" w:hAnsi="Times New Roman" w:cs="Times New Roman"/>
          <w:sz w:val="24"/>
          <w:szCs w:val="24"/>
        </w:rPr>
        <w:t>4</w:t>
      </w:r>
      <w:r w:rsidR="00290377" w:rsidRPr="005B3D89">
        <w:rPr>
          <w:rFonts w:ascii="Times New Roman" w:hAnsi="Times New Roman" w:cs="Times New Roman"/>
          <w:sz w:val="24"/>
          <w:szCs w:val="24"/>
        </w:rPr>
        <w:t>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to 46.46cm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and 0.6</w:t>
      </w:r>
      <w:r w:rsidR="00FD37B7" w:rsidRPr="005B3D89">
        <w:rPr>
          <w:rFonts w:ascii="Times New Roman" w:hAnsi="Times New Roman" w:cs="Times New Roman"/>
          <w:sz w:val="24"/>
          <w:szCs w:val="24"/>
        </w:rPr>
        <w:t>2</w:t>
      </w:r>
      <w:r w:rsidR="00290377" w:rsidRPr="005B3D89">
        <w:rPr>
          <w:rFonts w:ascii="Times New Roman" w:hAnsi="Times New Roman" w:cs="Times New Roman"/>
          <w:sz w:val="24"/>
          <w:szCs w:val="24"/>
        </w:rPr>
        <w:t>cm</w:t>
      </w:r>
      <w:r w:rsidR="00290377" w:rsidRPr="005B3D89">
        <w:rPr>
          <w:rFonts w:ascii="Times New Roman" w:hAnsi="Times New Roman" w:cs="Times New Roman"/>
          <w:sz w:val="24"/>
          <w:szCs w:val="24"/>
          <w:vertAlign w:val="superscript"/>
        </w:rPr>
        <w:t xml:space="preserve">3 </w:t>
      </w:r>
      <w:r w:rsidR="00290377" w:rsidRPr="005B3D89">
        <w:rPr>
          <w:rFonts w:ascii="Times New Roman" w:hAnsi="Times New Roman" w:cs="Times New Roman"/>
          <w:sz w:val="24"/>
          <w:szCs w:val="24"/>
        </w:rPr>
        <w:t>to 42.31cm</w:t>
      </w:r>
      <w:r w:rsidR="00290377" w:rsidRPr="005B3D89">
        <w:rPr>
          <w:rFonts w:ascii="Times New Roman" w:hAnsi="Times New Roman" w:cs="Times New Roman"/>
          <w:sz w:val="24"/>
          <w:szCs w:val="24"/>
          <w:vertAlign w:val="superscript"/>
        </w:rPr>
        <w:t>3</w:t>
      </w:r>
      <w:r w:rsidR="00290377" w:rsidRPr="005B3D89">
        <w:rPr>
          <w:rFonts w:ascii="Times New Roman" w:hAnsi="Times New Roman" w:cs="Times New Roman"/>
          <w:sz w:val="24"/>
          <w:szCs w:val="24"/>
        </w:rPr>
        <w:t xml:space="preserve"> respectively.  </w:t>
      </w:r>
      <w:r w:rsidR="007E3EAA" w:rsidRPr="005B3D89">
        <w:rPr>
          <w:rFonts w:ascii="Times New Roman" w:hAnsi="Times New Roman" w:cs="Times New Roman"/>
          <w:sz w:val="24"/>
          <w:szCs w:val="24"/>
        </w:rPr>
        <w:t xml:space="preserve">Males had faster medial, lateral, and total femoral </w:t>
      </w:r>
      <w:proofErr w:type="spellStart"/>
      <w:r w:rsidR="007E3EAA" w:rsidRPr="005B3D89">
        <w:rPr>
          <w:rFonts w:ascii="Times New Roman" w:hAnsi="Times New Roman" w:cs="Times New Roman"/>
          <w:sz w:val="24"/>
          <w:szCs w:val="24"/>
        </w:rPr>
        <w:t>epiphyseal</w:t>
      </w:r>
      <w:proofErr w:type="spellEnd"/>
      <w:r w:rsidR="007E3EAA" w:rsidRPr="005B3D89">
        <w:rPr>
          <w:rFonts w:ascii="Times New Roman" w:hAnsi="Times New Roman" w:cs="Times New Roman"/>
          <w:sz w:val="24"/>
          <w:szCs w:val="24"/>
        </w:rPr>
        <w:t xml:space="preserve"> growth rates than females</w:t>
      </w:r>
      <w:r w:rsidR="005802D8" w:rsidRPr="005B3D89">
        <w:rPr>
          <w:rFonts w:ascii="Times New Roman" w:hAnsi="Times New Roman" w:cs="Times New Roman"/>
          <w:sz w:val="24"/>
          <w:szCs w:val="24"/>
        </w:rPr>
        <w:t xml:space="preserve"> (need to locate p-values or re-calculate to confirm)</w:t>
      </w:r>
      <w:r w:rsidR="007E3EAA" w:rsidRPr="005B3D89">
        <w:rPr>
          <w:rFonts w:ascii="Times New Roman" w:hAnsi="Times New Roman" w:cs="Times New Roman"/>
          <w:sz w:val="24"/>
          <w:szCs w:val="24"/>
        </w:rPr>
        <w:t xml:space="preserve"> (Table ___</w:t>
      </w:r>
      <w:proofErr w:type="gramStart"/>
      <w:r w:rsidR="007E3EAA" w:rsidRPr="005B3D89">
        <w:rPr>
          <w:rFonts w:ascii="Times New Roman" w:hAnsi="Times New Roman" w:cs="Times New Roman"/>
          <w:sz w:val="24"/>
          <w:szCs w:val="24"/>
        </w:rPr>
        <w:t>_</w:t>
      </w:r>
      <w:r w:rsidR="00E5569D" w:rsidRPr="005B3D89">
        <w:rPr>
          <w:rFonts w:ascii="Times New Roman" w:hAnsi="Times New Roman" w:cs="Times New Roman"/>
          <w:sz w:val="24"/>
          <w:szCs w:val="24"/>
        </w:rPr>
        <w:t xml:space="preserve"> )</w:t>
      </w:r>
      <w:proofErr w:type="gramEnd"/>
      <w:r w:rsidR="00E5569D" w:rsidRPr="005B3D89">
        <w:rPr>
          <w:rFonts w:ascii="Times New Roman" w:hAnsi="Times New Roman" w:cs="Times New Roman"/>
          <w:sz w:val="24"/>
          <w:szCs w:val="24"/>
        </w:rPr>
        <w:t xml:space="preserve">.  </w:t>
      </w:r>
      <w:proofErr w:type="spellStart"/>
      <w:r w:rsidR="00F54BE3" w:rsidRPr="005B3D89">
        <w:rPr>
          <w:rFonts w:ascii="Times New Roman" w:hAnsi="Times New Roman" w:cs="Times New Roman"/>
          <w:sz w:val="24"/>
          <w:szCs w:val="24"/>
        </w:rPr>
        <w:t>P</w:t>
      </w:r>
      <w:r w:rsidR="007E3EAA" w:rsidRPr="005B3D89">
        <w:rPr>
          <w:rFonts w:ascii="Times New Roman" w:hAnsi="Times New Roman" w:cs="Times New Roman"/>
          <w:sz w:val="24"/>
          <w:szCs w:val="24"/>
        </w:rPr>
        <w:t>hyseal</w:t>
      </w:r>
      <w:proofErr w:type="spellEnd"/>
      <w:r w:rsidR="007E3EAA" w:rsidRPr="005B3D89">
        <w:rPr>
          <w:rFonts w:ascii="Times New Roman" w:hAnsi="Times New Roman" w:cs="Times New Roman"/>
          <w:sz w:val="24"/>
          <w:szCs w:val="24"/>
        </w:rPr>
        <w:t xml:space="preserve"> volume</w:t>
      </w:r>
      <w:r w:rsidR="00F54BE3" w:rsidRPr="005B3D89">
        <w:rPr>
          <w:rFonts w:ascii="Times New Roman" w:hAnsi="Times New Roman" w:cs="Times New Roman"/>
          <w:sz w:val="24"/>
          <w:szCs w:val="24"/>
        </w:rPr>
        <w:t>s</w:t>
      </w:r>
      <w:r w:rsidR="007E3EAA" w:rsidRPr="005B3D89">
        <w:rPr>
          <w:rFonts w:ascii="Times New Roman" w:hAnsi="Times New Roman" w:cs="Times New Roman"/>
          <w:sz w:val="24"/>
          <w:szCs w:val="24"/>
        </w:rPr>
        <w:t xml:space="preserve"> </w:t>
      </w:r>
      <w:r w:rsidR="00F54BE3" w:rsidRPr="005B3D89">
        <w:rPr>
          <w:rFonts w:ascii="Times New Roman" w:hAnsi="Times New Roman" w:cs="Times New Roman"/>
          <w:sz w:val="24"/>
          <w:szCs w:val="24"/>
        </w:rPr>
        <w:t xml:space="preserve">increased linearly with age to a maximum volume </w:t>
      </w:r>
      <w:proofErr w:type="gramStart"/>
      <w:r w:rsidR="00F54BE3" w:rsidRPr="005B3D89">
        <w:rPr>
          <w:rFonts w:ascii="Times New Roman" w:hAnsi="Times New Roman" w:cs="Times New Roman"/>
          <w:sz w:val="24"/>
          <w:szCs w:val="24"/>
        </w:rPr>
        <w:t xml:space="preserve">of  </w:t>
      </w:r>
      <w:r w:rsidR="00E5569D" w:rsidRPr="005B3D89">
        <w:rPr>
          <w:rFonts w:ascii="Times New Roman" w:hAnsi="Times New Roman" w:cs="Times New Roman"/>
          <w:sz w:val="24"/>
          <w:szCs w:val="24"/>
        </w:rPr>
        <w:t>7.60cm</w:t>
      </w:r>
      <w:r w:rsidR="00E5569D" w:rsidRPr="005B3D89">
        <w:rPr>
          <w:rFonts w:ascii="Times New Roman" w:hAnsi="Times New Roman" w:cs="Times New Roman"/>
          <w:sz w:val="24"/>
          <w:szCs w:val="24"/>
          <w:vertAlign w:val="superscript"/>
        </w:rPr>
        <w:t>3</w:t>
      </w:r>
      <w:proofErr w:type="gramEnd"/>
      <w:r w:rsidR="00E5569D" w:rsidRPr="005B3D89">
        <w:rPr>
          <w:rFonts w:ascii="Times New Roman" w:hAnsi="Times New Roman" w:cs="Times New Roman"/>
          <w:sz w:val="24"/>
          <w:szCs w:val="24"/>
        </w:rPr>
        <w:t xml:space="preserve"> in females and 8.7</w:t>
      </w:r>
      <w:r w:rsidR="00C94B7E" w:rsidRPr="005B3D89">
        <w:rPr>
          <w:rFonts w:ascii="Times New Roman" w:hAnsi="Times New Roman" w:cs="Times New Roman"/>
          <w:sz w:val="24"/>
          <w:szCs w:val="24"/>
        </w:rPr>
        <w:t>3</w:t>
      </w:r>
      <w:r w:rsidR="00E5569D" w:rsidRPr="005B3D89">
        <w:rPr>
          <w:rFonts w:ascii="Times New Roman" w:hAnsi="Times New Roman" w:cs="Times New Roman"/>
          <w:sz w:val="24"/>
          <w:szCs w:val="24"/>
        </w:rPr>
        <w:t>cm</w:t>
      </w:r>
      <w:r w:rsidR="00E5569D" w:rsidRPr="005B3D89">
        <w:rPr>
          <w:rFonts w:ascii="Times New Roman" w:hAnsi="Times New Roman" w:cs="Times New Roman"/>
          <w:sz w:val="24"/>
          <w:szCs w:val="24"/>
          <w:vertAlign w:val="superscript"/>
        </w:rPr>
        <w:t xml:space="preserve">3 </w:t>
      </w:r>
      <w:r w:rsidR="00E5569D" w:rsidRPr="005B3D89">
        <w:rPr>
          <w:rFonts w:ascii="Times New Roman" w:hAnsi="Times New Roman" w:cs="Times New Roman"/>
          <w:sz w:val="24"/>
          <w:szCs w:val="24"/>
        </w:rPr>
        <w:t>in males b</w:t>
      </w:r>
      <w:r w:rsidR="00F54BE3" w:rsidRPr="005B3D89">
        <w:rPr>
          <w:rFonts w:ascii="Times New Roman" w:hAnsi="Times New Roman" w:cs="Times New Roman"/>
          <w:sz w:val="24"/>
          <w:szCs w:val="24"/>
        </w:rPr>
        <w:t xml:space="preserve">efore </w:t>
      </w:r>
      <w:proofErr w:type="spellStart"/>
      <w:r w:rsidR="00F54BE3" w:rsidRPr="005B3D89">
        <w:rPr>
          <w:rFonts w:ascii="Times New Roman" w:hAnsi="Times New Roman" w:cs="Times New Roman"/>
          <w:sz w:val="24"/>
          <w:szCs w:val="24"/>
        </w:rPr>
        <w:t>plateaui</w:t>
      </w:r>
      <w:r w:rsidR="00E5569D" w:rsidRPr="005B3D89">
        <w:rPr>
          <w:rFonts w:ascii="Times New Roman" w:hAnsi="Times New Roman" w:cs="Times New Roman"/>
          <w:sz w:val="24"/>
          <w:szCs w:val="24"/>
        </w:rPr>
        <w:t>ng</w:t>
      </w:r>
      <w:proofErr w:type="spellEnd"/>
      <w:r w:rsidR="00E5569D" w:rsidRPr="005B3D89">
        <w:rPr>
          <w:rFonts w:ascii="Times New Roman" w:hAnsi="Times New Roman" w:cs="Times New Roman"/>
          <w:sz w:val="24"/>
          <w:szCs w:val="24"/>
        </w:rPr>
        <w:t xml:space="preserve"> and decreasing at 12</w:t>
      </w:r>
      <w:r w:rsidR="00F54BE3" w:rsidRPr="005B3D89">
        <w:rPr>
          <w:rFonts w:ascii="Times New Roman" w:hAnsi="Times New Roman" w:cs="Times New Roman"/>
          <w:sz w:val="24"/>
          <w:szCs w:val="24"/>
        </w:rPr>
        <w:t>-1</w:t>
      </w:r>
      <w:r w:rsidR="00E5569D" w:rsidRPr="005B3D89">
        <w:rPr>
          <w:rFonts w:ascii="Times New Roman" w:hAnsi="Times New Roman" w:cs="Times New Roman"/>
          <w:sz w:val="24"/>
          <w:szCs w:val="24"/>
        </w:rPr>
        <w:t>3</w:t>
      </w:r>
      <w:r w:rsidR="00F54BE3" w:rsidRPr="005B3D89">
        <w:rPr>
          <w:rFonts w:ascii="Times New Roman" w:hAnsi="Times New Roman" w:cs="Times New Roman"/>
          <w:sz w:val="24"/>
          <w:szCs w:val="24"/>
        </w:rPr>
        <w:t xml:space="preserve"> years of age in </w:t>
      </w:r>
      <w:r w:rsidR="00E5569D" w:rsidRPr="005B3D89">
        <w:rPr>
          <w:rFonts w:ascii="Times New Roman" w:hAnsi="Times New Roman" w:cs="Times New Roman"/>
          <w:sz w:val="24"/>
          <w:szCs w:val="24"/>
        </w:rPr>
        <w:t>females and 14</w:t>
      </w:r>
      <w:r w:rsidR="00F54BE3" w:rsidRPr="005B3D89">
        <w:rPr>
          <w:rFonts w:ascii="Times New Roman" w:hAnsi="Times New Roman" w:cs="Times New Roman"/>
          <w:sz w:val="24"/>
          <w:szCs w:val="24"/>
        </w:rPr>
        <w:t>-1</w:t>
      </w:r>
      <w:r w:rsidR="00E5569D" w:rsidRPr="005B3D89">
        <w:rPr>
          <w:rFonts w:ascii="Times New Roman" w:hAnsi="Times New Roman" w:cs="Times New Roman"/>
          <w:sz w:val="24"/>
          <w:szCs w:val="24"/>
        </w:rPr>
        <w:t>5</w:t>
      </w:r>
      <w:r w:rsidR="00F54BE3" w:rsidRPr="005B3D89">
        <w:rPr>
          <w:rFonts w:ascii="Times New Roman" w:hAnsi="Times New Roman" w:cs="Times New Roman"/>
          <w:sz w:val="24"/>
          <w:szCs w:val="24"/>
        </w:rPr>
        <w:t xml:space="preserve"> years in </w:t>
      </w:r>
      <w:r w:rsidR="00E5569D" w:rsidRPr="005B3D89">
        <w:rPr>
          <w:rFonts w:ascii="Times New Roman" w:hAnsi="Times New Roman" w:cs="Times New Roman"/>
          <w:sz w:val="24"/>
          <w:szCs w:val="24"/>
        </w:rPr>
        <w:t>males.</w:t>
      </w:r>
      <w:r w:rsidR="001C530C" w:rsidRPr="005B3D89">
        <w:rPr>
          <w:rFonts w:ascii="Times New Roman" w:hAnsi="Times New Roman" w:cs="Times New Roman"/>
          <w:sz w:val="24"/>
          <w:szCs w:val="24"/>
        </w:rPr>
        <w:t xml:space="preserve">  Female and male femoral cartilaginous cap volumes exhibited parabolic growth with male volumes ranging from 1.99cm</w:t>
      </w:r>
      <w:r w:rsidR="001C530C" w:rsidRPr="005B3D89">
        <w:rPr>
          <w:rFonts w:ascii="Times New Roman" w:hAnsi="Times New Roman" w:cs="Times New Roman"/>
          <w:sz w:val="24"/>
          <w:szCs w:val="24"/>
          <w:vertAlign w:val="superscript"/>
        </w:rPr>
        <w:t>3</w:t>
      </w:r>
      <w:r w:rsidR="001C530C" w:rsidRPr="005B3D89">
        <w:rPr>
          <w:rFonts w:ascii="Times New Roman" w:hAnsi="Times New Roman" w:cs="Times New Roman"/>
          <w:sz w:val="24"/>
          <w:szCs w:val="24"/>
        </w:rPr>
        <w:t xml:space="preserve"> to 30.61cm</w:t>
      </w:r>
      <w:r w:rsidR="001C530C" w:rsidRPr="005B3D89">
        <w:rPr>
          <w:rFonts w:ascii="Times New Roman" w:hAnsi="Times New Roman" w:cs="Times New Roman"/>
          <w:sz w:val="24"/>
          <w:szCs w:val="24"/>
          <w:vertAlign w:val="superscript"/>
        </w:rPr>
        <w:t xml:space="preserve">3 </w:t>
      </w:r>
      <w:r w:rsidR="001C530C" w:rsidRPr="005B3D89">
        <w:rPr>
          <w:rFonts w:ascii="Times New Roman" w:hAnsi="Times New Roman" w:cs="Times New Roman"/>
          <w:sz w:val="24"/>
          <w:szCs w:val="24"/>
        </w:rPr>
        <w:t>and peaking at 10 years of age and female volumes ranging from 0.9</w:t>
      </w:r>
      <w:r w:rsidR="00C94B7E" w:rsidRPr="005B3D89">
        <w:rPr>
          <w:rFonts w:ascii="Times New Roman" w:hAnsi="Times New Roman" w:cs="Times New Roman"/>
          <w:sz w:val="24"/>
          <w:szCs w:val="24"/>
        </w:rPr>
        <w:t>4</w:t>
      </w:r>
      <w:r w:rsidR="001C530C" w:rsidRPr="005B3D89">
        <w:rPr>
          <w:rFonts w:ascii="Times New Roman" w:hAnsi="Times New Roman" w:cs="Times New Roman"/>
          <w:sz w:val="24"/>
          <w:szCs w:val="24"/>
        </w:rPr>
        <w:t>cm</w:t>
      </w:r>
      <w:r w:rsidR="001C530C" w:rsidRPr="005B3D89">
        <w:rPr>
          <w:rFonts w:ascii="Times New Roman" w:hAnsi="Times New Roman" w:cs="Times New Roman"/>
          <w:sz w:val="24"/>
          <w:szCs w:val="24"/>
          <w:vertAlign w:val="superscript"/>
        </w:rPr>
        <w:t>3</w:t>
      </w:r>
      <w:r w:rsidR="001C530C" w:rsidRPr="005B3D89">
        <w:rPr>
          <w:rFonts w:ascii="Times New Roman" w:hAnsi="Times New Roman" w:cs="Times New Roman"/>
          <w:sz w:val="24"/>
          <w:szCs w:val="24"/>
        </w:rPr>
        <w:t xml:space="preserve"> to 20.81cm</w:t>
      </w:r>
      <w:r w:rsidR="001C530C" w:rsidRPr="005B3D89">
        <w:rPr>
          <w:rFonts w:ascii="Times New Roman" w:hAnsi="Times New Roman" w:cs="Times New Roman"/>
          <w:sz w:val="24"/>
          <w:szCs w:val="24"/>
          <w:vertAlign w:val="superscript"/>
        </w:rPr>
        <w:t>3</w:t>
      </w:r>
      <w:r w:rsidR="001C530C" w:rsidRPr="005B3D89">
        <w:rPr>
          <w:rFonts w:ascii="Times New Roman" w:hAnsi="Times New Roman" w:cs="Times New Roman"/>
          <w:sz w:val="24"/>
          <w:szCs w:val="24"/>
        </w:rPr>
        <w:t xml:space="preserve"> peaking </w:t>
      </w:r>
      <w:r w:rsidR="000B7D63" w:rsidRPr="005B3D89">
        <w:rPr>
          <w:rFonts w:ascii="Times New Roman" w:hAnsi="Times New Roman" w:cs="Times New Roman"/>
          <w:sz w:val="24"/>
          <w:szCs w:val="24"/>
        </w:rPr>
        <w:t xml:space="preserve">at 8.5 years of age.  </w:t>
      </w:r>
      <w:r w:rsidR="001C530C" w:rsidRPr="005B3D89">
        <w:rPr>
          <w:rFonts w:ascii="Times New Roman" w:hAnsi="Times New Roman" w:cs="Times New Roman"/>
          <w:sz w:val="24"/>
          <w:szCs w:val="24"/>
        </w:rPr>
        <w:t xml:space="preserve">  </w:t>
      </w:r>
      <w:r w:rsidR="000B7D63" w:rsidRPr="005B3D89">
        <w:rPr>
          <w:rFonts w:ascii="Times New Roman" w:hAnsi="Times New Roman" w:cs="Times New Roman"/>
          <w:sz w:val="24"/>
          <w:szCs w:val="24"/>
        </w:rPr>
        <w:t xml:space="preserve">Femoral </w:t>
      </w:r>
      <w:proofErr w:type="spellStart"/>
      <w:r w:rsidR="000B7D63" w:rsidRPr="005B3D89">
        <w:rPr>
          <w:rFonts w:ascii="Times New Roman" w:hAnsi="Times New Roman" w:cs="Times New Roman"/>
          <w:sz w:val="24"/>
          <w:szCs w:val="24"/>
        </w:rPr>
        <w:t>epiphyseal</w:t>
      </w:r>
      <w:proofErr w:type="spellEnd"/>
      <w:r w:rsidR="000B7D63" w:rsidRPr="005B3D89">
        <w:rPr>
          <w:rFonts w:ascii="Times New Roman" w:hAnsi="Times New Roman" w:cs="Times New Roman"/>
          <w:sz w:val="24"/>
          <w:szCs w:val="24"/>
        </w:rPr>
        <w:t xml:space="preserve"> width ranged from 1.46cm to 9.35cm</w:t>
      </w:r>
      <w:r w:rsidR="005802D8" w:rsidRPr="005B3D89">
        <w:rPr>
          <w:rFonts w:ascii="Times New Roman" w:hAnsi="Times New Roman" w:cs="Times New Roman"/>
          <w:sz w:val="24"/>
          <w:szCs w:val="24"/>
        </w:rPr>
        <w:t xml:space="preserve"> in males</w:t>
      </w:r>
      <w:r w:rsidR="000B7D63" w:rsidRPr="005B3D89">
        <w:rPr>
          <w:rFonts w:ascii="Times New Roman" w:hAnsi="Times New Roman" w:cs="Times New Roman"/>
          <w:sz w:val="24"/>
          <w:szCs w:val="24"/>
        </w:rPr>
        <w:t xml:space="preserve"> and 1.1</w:t>
      </w:r>
      <w:r w:rsidR="00C94B7E" w:rsidRPr="005B3D89">
        <w:rPr>
          <w:rFonts w:ascii="Times New Roman" w:hAnsi="Times New Roman" w:cs="Times New Roman"/>
          <w:sz w:val="24"/>
          <w:szCs w:val="24"/>
        </w:rPr>
        <w:t>9</w:t>
      </w:r>
      <w:r w:rsidR="000B7D63" w:rsidRPr="005B3D89">
        <w:rPr>
          <w:rFonts w:ascii="Times New Roman" w:hAnsi="Times New Roman" w:cs="Times New Roman"/>
          <w:sz w:val="24"/>
          <w:szCs w:val="24"/>
        </w:rPr>
        <w:t xml:space="preserve">cm to 8.95cm in </w:t>
      </w:r>
      <w:r w:rsidR="00A66256" w:rsidRPr="005B3D89">
        <w:rPr>
          <w:rFonts w:ascii="Times New Roman" w:hAnsi="Times New Roman" w:cs="Times New Roman"/>
          <w:sz w:val="24"/>
          <w:szCs w:val="24"/>
        </w:rPr>
        <w:t>fe</w:t>
      </w:r>
      <w:r w:rsidR="000B7D63" w:rsidRPr="005B3D89">
        <w:rPr>
          <w:rFonts w:ascii="Times New Roman" w:hAnsi="Times New Roman" w:cs="Times New Roman"/>
          <w:sz w:val="24"/>
          <w:szCs w:val="24"/>
        </w:rPr>
        <w:t>males</w:t>
      </w:r>
      <w:r w:rsidR="00A66256" w:rsidRPr="005B3D89">
        <w:rPr>
          <w:rFonts w:ascii="Times New Roman" w:hAnsi="Times New Roman" w:cs="Times New Roman"/>
          <w:sz w:val="24"/>
          <w:szCs w:val="24"/>
        </w:rPr>
        <w:t>, increasing linearly with age at a faster rate</w:t>
      </w:r>
      <w:r w:rsidR="005802D8" w:rsidRPr="005B3D89">
        <w:rPr>
          <w:rFonts w:ascii="Times New Roman" w:hAnsi="Times New Roman" w:cs="Times New Roman"/>
          <w:sz w:val="24"/>
          <w:szCs w:val="24"/>
        </w:rPr>
        <w:t xml:space="preserve"> (Need to locate p-values or re-calculate them)</w:t>
      </w:r>
      <w:r w:rsidR="00A66256" w:rsidRPr="005B3D89">
        <w:rPr>
          <w:rFonts w:ascii="Times New Roman" w:hAnsi="Times New Roman" w:cs="Times New Roman"/>
          <w:sz w:val="24"/>
          <w:szCs w:val="24"/>
        </w:rPr>
        <w:t xml:space="preserve"> of 3.</w:t>
      </w:r>
      <w:r w:rsidR="00C94B7E" w:rsidRPr="005B3D89">
        <w:rPr>
          <w:rFonts w:ascii="Times New Roman" w:hAnsi="Times New Roman" w:cs="Times New Roman"/>
          <w:sz w:val="24"/>
          <w:szCs w:val="24"/>
        </w:rPr>
        <w:t>80m</w:t>
      </w:r>
      <w:r w:rsidR="00A66256" w:rsidRPr="005B3D89">
        <w:rPr>
          <w:rFonts w:ascii="Times New Roman" w:hAnsi="Times New Roman" w:cs="Times New Roman"/>
          <w:sz w:val="24"/>
          <w:szCs w:val="24"/>
        </w:rPr>
        <w:t>m/year in males compared to 3.07</w:t>
      </w:r>
      <w:r w:rsidR="00C94B7E" w:rsidRPr="005B3D89">
        <w:rPr>
          <w:rFonts w:ascii="Times New Roman" w:hAnsi="Times New Roman" w:cs="Times New Roman"/>
          <w:sz w:val="24"/>
          <w:szCs w:val="24"/>
        </w:rPr>
        <w:t>m</w:t>
      </w:r>
      <w:r w:rsidR="00A66256" w:rsidRPr="005B3D89">
        <w:rPr>
          <w:rFonts w:ascii="Times New Roman" w:hAnsi="Times New Roman" w:cs="Times New Roman"/>
          <w:sz w:val="24"/>
          <w:szCs w:val="24"/>
        </w:rPr>
        <w:t xml:space="preserve">m/year in </w:t>
      </w:r>
      <w:commentRangeStart w:id="1"/>
      <w:r w:rsidR="00A66256" w:rsidRPr="005B3D89">
        <w:rPr>
          <w:rFonts w:ascii="Times New Roman" w:hAnsi="Times New Roman" w:cs="Times New Roman"/>
          <w:sz w:val="24"/>
          <w:szCs w:val="24"/>
        </w:rPr>
        <w:t>females</w:t>
      </w:r>
      <w:commentRangeEnd w:id="1"/>
      <w:r w:rsidR="00393AEE" w:rsidRPr="005B3D89">
        <w:rPr>
          <w:rStyle w:val="CommentReference"/>
          <w:rFonts w:ascii="Times New Roman" w:hAnsi="Times New Roman" w:cs="Times New Roman"/>
          <w:sz w:val="24"/>
          <w:szCs w:val="24"/>
        </w:rPr>
        <w:commentReference w:id="1"/>
      </w:r>
      <w:r w:rsidR="00C94B7E" w:rsidRPr="005B3D89">
        <w:rPr>
          <w:rFonts w:ascii="Times New Roman" w:hAnsi="Times New Roman" w:cs="Times New Roman"/>
          <w:sz w:val="24"/>
          <w:szCs w:val="24"/>
        </w:rPr>
        <w:t xml:space="preserve">.  </w:t>
      </w:r>
      <w:r w:rsidR="00A66256" w:rsidRPr="005B3D89">
        <w:rPr>
          <w:rFonts w:ascii="Times New Roman" w:hAnsi="Times New Roman" w:cs="Times New Roman"/>
          <w:sz w:val="24"/>
          <w:szCs w:val="24"/>
        </w:rPr>
        <w:t>Total femoral carti</w:t>
      </w:r>
      <w:r w:rsidR="005802D8" w:rsidRPr="005B3D89">
        <w:rPr>
          <w:rFonts w:ascii="Times New Roman" w:hAnsi="Times New Roman" w:cs="Times New Roman"/>
          <w:sz w:val="24"/>
          <w:szCs w:val="24"/>
        </w:rPr>
        <w:t>lage cap width ranged from 3.56</w:t>
      </w:r>
      <w:r w:rsidR="00A66256" w:rsidRPr="005B3D89">
        <w:rPr>
          <w:rFonts w:ascii="Times New Roman" w:hAnsi="Times New Roman" w:cs="Times New Roman"/>
          <w:sz w:val="24"/>
          <w:szCs w:val="24"/>
        </w:rPr>
        <w:t xml:space="preserve">cm to </w:t>
      </w:r>
      <w:r w:rsidR="005802D8" w:rsidRPr="005B3D89">
        <w:rPr>
          <w:rFonts w:ascii="Times New Roman" w:hAnsi="Times New Roman" w:cs="Times New Roman"/>
          <w:sz w:val="24"/>
          <w:szCs w:val="24"/>
        </w:rPr>
        <w:t>8.0</w:t>
      </w:r>
      <w:r w:rsidR="00A66256" w:rsidRPr="005B3D89">
        <w:rPr>
          <w:rFonts w:ascii="Times New Roman" w:hAnsi="Times New Roman" w:cs="Times New Roman"/>
          <w:sz w:val="24"/>
          <w:szCs w:val="24"/>
        </w:rPr>
        <w:t>0cm</w:t>
      </w:r>
      <w:r w:rsidR="005802D8" w:rsidRPr="005B3D89">
        <w:rPr>
          <w:rFonts w:ascii="Times New Roman" w:hAnsi="Times New Roman" w:cs="Times New Roman"/>
          <w:sz w:val="24"/>
          <w:szCs w:val="24"/>
        </w:rPr>
        <w:t xml:space="preserve"> in females and from 3.74cm to 9.0</w:t>
      </w:r>
      <w:r w:rsidR="00A66256" w:rsidRPr="005B3D89">
        <w:rPr>
          <w:rFonts w:ascii="Times New Roman" w:hAnsi="Times New Roman" w:cs="Times New Roman"/>
          <w:sz w:val="24"/>
          <w:szCs w:val="24"/>
        </w:rPr>
        <w:t xml:space="preserve">0cm in </w:t>
      </w:r>
      <w:commentRangeStart w:id="2"/>
      <w:r w:rsidR="00A66256" w:rsidRPr="005B3D89">
        <w:rPr>
          <w:rFonts w:ascii="Times New Roman" w:hAnsi="Times New Roman" w:cs="Times New Roman"/>
          <w:sz w:val="24"/>
          <w:szCs w:val="24"/>
        </w:rPr>
        <w:t>males</w:t>
      </w:r>
      <w:commentRangeEnd w:id="2"/>
      <w:r w:rsidR="00393AEE" w:rsidRPr="005B3D89">
        <w:rPr>
          <w:rStyle w:val="CommentReference"/>
          <w:rFonts w:ascii="Times New Roman" w:hAnsi="Times New Roman" w:cs="Times New Roman"/>
          <w:sz w:val="24"/>
          <w:szCs w:val="24"/>
        </w:rPr>
        <w:commentReference w:id="2"/>
      </w:r>
      <w:r w:rsidR="00A66256" w:rsidRPr="005B3D89">
        <w:rPr>
          <w:rFonts w:ascii="Times New Roman" w:hAnsi="Times New Roman" w:cs="Times New Roman"/>
          <w:sz w:val="24"/>
          <w:szCs w:val="24"/>
        </w:rPr>
        <w:t xml:space="preserve">.  </w:t>
      </w:r>
    </w:p>
    <w:p w:rsidR="00765793" w:rsidRPr="005B3D89" w:rsidRDefault="00E4225E"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lastRenderedPageBreak/>
        <w:tab/>
      </w:r>
      <w:r w:rsidR="0054556E" w:rsidRPr="005B3D89">
        <w:rPr>
          <w:rFonts w:ascii="Times New Roman" w:hAnsi="Times New Roman" w:cs="Times New Roman"/>
          <w:sz w:val="24"/>
          <w:szCs w:val="24"/>
        </w:rPr>
        <w:t xml:space="preserve">In order to identify </w:t>
      </w:r>
      <w:r w:rsidR="00B22806" w:rsidRPr="005B3D89">
        <w:rPr>
          <w:rFonts w:ascii="Times New Roman" w:hAnsi="Times New Roman" w:cs="Times New Roman"/>
          <w:sz w:val="24"/>
          <w:szCs w:val="24"/>
        </w:rPr>
        <w:t>development</w:t>
      </w:r>
      <w:r w:rsidR="0054556E" w:rsidRPr="005B3D89">
        <w:rPr>
          <w:rFonts w:ascii="Times New Roman" w:hAnsi="Times New Roman" w:cs="Times New Roman"/>
          <w:sz w:val="24"/>
          <w:szCs w:val="24"/>
        </w:rPr>
        <w:t xml:space="preserve"> trends as children aged ratios between the femoral </w:t>
      </w:r>
      <w:proofErr w:type="spellStart"/>
      <w:r w:rsidR="0054556E" w:rsidRPr="005B3D89">
        <w:rPr>
          <w:rFonts w:ascii="Times New Roman" w:hAnsi="Times New Roman" w:cs="Times New Roman"/>
          <w:sz w:val="24"/>
          <w:szCs w:val="24"/>
        </w:rPr>
        <w:t>physis</w:t>
      </w:r>
      <w:proofErr w:type="spellEnd"/>
      <w:r w:rsidR="0054556E" w:rsidRPr="005B3D89">
        <w:rPr>
          <w:rFonts w:ascii="Times New Roman" w:hAnsi="Times New Roman" w:cs="Times New Roman"/>
          <w:sz w:val="24"/>
          <w:szCs w:val="24"/>
        </w:rPr>
        <w:t xml:space="preserve"> and epiphysis</w:t>
      </w:r>
      <w:r w:rsidR="006B52CF" w:rsidRPr="005B3D89">
        <w:rPr>
          <w:rFonts w:ascii="Times New Roman" w:hAnsi="Times New Roman" w:cs="Times New Roman"/>
          <w:sz w:val="24"/>
          <w:szCs w:val="24"/>
        </w:rPr>
        <w:t xml:space="preserve"> volumes</w:t>
      </w:r>
      <w:r w:rsidR="0054556E" w:rsidRPr="005B3D89">
        <w:rPr>
          <w:rFonts w:ascii="Times New Roman" w:hAnsi="Times New Roman" w:cs="Times New Roman"/>
          <w:sz w:val="24"/>
          <w:szCs w:val="24"/>
        </w:rPr>
        <w:t>, medial and lateral epiphysis</w:t>
      </w:r>
      <w:r w:rsidR="006B52CF" w:rsidRPr="005B3D89">
        <w:rPr>
          <w:rFonts w:ascii="Times New Roman" w:hAnsi="Times New Roman" w:cs="Times New Roman"/>
          <w:sz w:val="24"/>
          <w:szCs w:val="24"/>
        </w:rPr>
        <w:t xml:space="preserve"> volumes</w:t>
      </w:r>
      <w:r w:rsidR="0054556E" w:rsidRPr="005B3D89">
        <w:rPr>
          <w:rFonts w:ascii="Times New Roman" w:hAnsi="Times New Roman" w:cs="Times New Roman"/>
          <w:sz w:val="24"/>
          <w:szCs w:val="24"/>
        </w:rPr>
        <w:t xml:space="preserve">, cartilage cap </w:t>
      </w:r>
      <w:r w:rsidR="006B52CF" w:rsidRPr="005B3D89">
        <w:rPr>
          <w:rFonts w:ascii="Times New Roman" w:hAnsi="Times New Roman" w:cs="Times New Roman"/>
          <w:sz w:val="24"/>
          <w:szCs w:val="24"/>
        </w:rPr>
        <w:t xml:space="preserve">width </w:t>
      </w:r>
      <w:r w:rsidR="0054556E" w:rsidRPr="005B3D89">
        <w:rPr>
          <w:rFonts w:ascii="Times New Roman" w:hAnsi="Times New Roman" w:cs="Times New Roman"/>
          <w:sz w:val="24"/>
          <w:szCs w:val="24"/>
        </w:rPr>
        <w:t>and epiphysis</w:t>
      </w:r>
      <w:r w:rsidR="006B52CF" w:rsidRPr="005B3D89">
        <w:rPr>
          <w:rFonts w:ascii="Times New Roman" w:hAnsi="Times New Roman" w:cs="Times New Roman"/>
          <w:sz w:val="24"/>
          <w:szCs w:val="24"/>
        </w:rPr>
        <w:t xml:space="preserve"> volume</w:t>
      </w:r>
      <w:r w:rsidR="0054556E" w:rsidRPr="005B3D89">
        <w:rPr>
          <w:rFonts w:ascii="Times New Roman" w:hAnsi="Times New Roman" w:cs="Times New Roman"/>
          <w:sz w:val="24"/>
          <w:szCs w:val="24"/>
        </w:rPr>
        <w:t xml:space="preserve">, </w:t>
      </w:r>
      <w:r w:rsidR="006B52CF" w:rsidRPr="005B3D89">
        <w:rPr>
          <w:rFonts w:ascii="Times New Roman" w:hAnsi="Times New Roman" w:cs="Times New Roman"/>
          <w:sz w:val="24"/>
          <w:szCs w:val="24"/>
        </w:rPr>
        <w:t xml:space="preserve">and cartilage cap to epiphysis </w:t>
      </w:r>
      <w:r w:rsidR="00B22806" w:rsidRPr="005B3D89">
        <w:rPr>
          <w:rFonts w:ascii="Times New Roman" w:hAnsi="Times New Roman" w:cs="Times New Roman"/>
          <w:sz w:val="24"/>
          <w:szCs w:val="24"/>
        </w:rPr>
        <w:t xml:space="preserve">volumes were calculated and </w:t>
      </w:r>
      <w:r w:rsidR="007F5D50" w:rsidRPr="005B3D89">
        <w:rPr>
          <w:rFonts w:ascii="Times New Roman" w:hAnsi="Times New Roman" w:cs="Times New Roman"/>
          <w:sz w:val="24"/>
          <w:szCs w:val="24"/>
        </w:rPr>
        <w:t xml:space="preserve">differences between genders were assessed.  </w:t>
      </w:r>
      <w:r w:rsidR="00B83A39" w:rsidRPr="005B3D89">
        <w:rPr>
          <w:rFonts w:ascii="Times New Roman" w:hAnsi="Times New Roman" w:cs="Times New Roman"/>
          <w:sz w:val="24"/>
          <w:szCs w:val="24"/>
        </w:rPr>
        <w:t>Males had significantly larger ratios of femo</w:t>
      </w:r>
      <w:r w:rsidR="002F5AD9" w:rsidRPr="005B3D89">
        <w:rPr>
          <w:rFonts w:ascii="Times New Roman" w:hAnsi="Times New Roman" w:cs="Times New Roman"/>
          <w:sz w:val="24"/>
          <w:szCs w:val="24"/>
        </w:rPr>
        <w:t xml:space="preserve">ral </w:t>
      </w:r>
      <w:proofErr w:type="spellStart"/>
      <w:r w:rsidR="002F5AD9" w:rsidRPr="005B3D89">
        <w:rPr>
          <w:rFonts w:ascii="Times New Roman" w:hAnsi="Times New Roman" w:cs="Times New Roman"/>
          <w:sz w:val="24"/>
          <w:szCs w:val="24"/>
        </w:rPr>
        <w:t>physis</w:t>
      </w:r>
      <w:proofErr w:type="spellEnd"/>
      <w:r w:rsidR="002F5AD9" w:rsidRPr="005B3D89">
        <w:rPr>
          <w:rFonts w:ascii="Times New Roman" w:hAnsi="Times New Roman" w:cs="Times New Roman"/>
          <w:sz w:val="24"/>
          <w:szCs w:val="24"/>
        </w:rPr>
        <w:t xml:space="preserve"> to epiphysis volumes, </w:t>
      </w:r>
      <w:r w:rsidR="00B83A39" w:rsidRPr="005B3D89">
        <w:rPr>
          <w:rFonts w:ascii="Times New Roman" w:hAnsi="Times New Roman" w:cs="Times New Roman"/>
          <w:sz w:val="24"/>
          <w:szCs w:val="24"/>
        </w:rPr>
        <w:t>femoral cartilage cap to epiphysis volume</w:t>
      </w:r>
      <w:r w:rsidR="002F5AD9" w:rsidRPr="005B3D89">
        <w:rPr>
          <w:rFonts w:ascii="Times New Roman" w:hAnsi="Times New Roman" w:cs="Times New Roman"/>
          <w:sz w:val="24"/>
          <w:szCs w:val="24"/>
        </w:rPr>
        <w:t>s, and cartilage cap width to epiphysis volumes</w:t>
      </w:r>
      <w:r w:rsidR="00B83A39" w:rsidRPr="005B3D89">
        <w:rPr>
          <w:rFonts w:ascii="Times New Roman" w:hAnsi="Times New Roman" w:cs="Times New Roman"/>
          <w:sz w:val="24"/>
          <w:szCs w:val="24"/>
        </w:rPr>
        <w:t xml:space="preserve"> compared to females.  </w:t>
      </w:r>
      <w:r w:rsidR="002F5AD9" w:rsidRPr="005B3D89">
        <w:rPr>
          <w:rFonts w:ascii="Times New Roman" w:hAnsi="Times New Roman" w:cs="Times New Roman"/>
          <w:sz w:val="24"/>
          <w:szCs w:val="24"/>
        </w:rPr>
        <w:t>There were no significant differences between males and females when comparing medial and lateral epiphysis volumes</w:t>
      </w:r>
      <w:r w:rsidR="005E31CF" w:rsidRPr="005B3D89">
        <w:rPr>
          <w:rFonts w:ascii="Times New Roman" w:hAnsi="Times New Roman" w:cs="Times New Roman"/>
          <w:sz w:val="24"/>
          <w:szCs w:val="24"/>
        </w:rPr>
        <w:t xml:space="preserve"> as both ratios began at 1 and approached 1.1 at age </w:t>
      </w:r>
      <w:commentRangeStart w:id="3"/>
      <w:r w:rsidR="005E31CF" w:rsidRPr="005B3D89">
        <w:rPr>
          <w:rFonts w:ascii="Times New Roman" w:hAnsi="Times New Roman" w:cs="Times New Roman"/>
          <w:sz w:val="24"/>
          <w:szCs w:val="24"/>
        </w:rPr>
        <w:t>15</w:t>
      </w:r>
      <w:commentRangeEnd w:id="3"/>
      <w:r w:rsidR="00AF22CD" w:rsidRPr="005B3D89">
        <w:rPr>
          <w:rStyle w:val="CommentReference"/>
          <w:rFonts w:ascii="Times New Roman" w:hAnsi="Times New Roman" w:cs="Times New Roman"/>
          <w:sz w:val="24"/>
          <w:szCs w:val="24"/>
        </w:rPr>
        <w:commentReference w:id="3"/>
      </w:r>
      <w:ins w:id="4" w:author="Owner" w:date="2013-01-10T18:01:00Z">
        <w:r w:rsidR="00C94B7E" w:rsidRPr="005B3D89">
          <w:rPr>
            <w:rFonts w:ascii="Times New Roman" w:hAnsi="Times New Roman" w:cs="Times New Roman"/>
            <w:sz w:val="24"/>
            <w:szCs w:val="24"/>
          </w:rPr>
          <w:t xml:space="preserve"> Table XX</w:t>
        </w:r>
      </w:ins>
      <w:r w:rsidR="002F5AD9" w:rsidRPr="005B3D89">
        <w:rPr>
          <w:rFonts w:ascii="Times New Roman" w:hAnsi="Times New Roman" w:cs="Times New Roman"/>
          <w:sz w:val="24"/>
          <w:szCs w:val="24"/>
        </w:rPr>
        <w:t>.</w:t>
      </w:r>
    </w:p>
    <w:p w:rsidR="00A17FE3" w:rsidRPr="00091D15" w:rsidRDefault="005802D8" w:rsidP="008C101E">
      <w:pPr>
        <w:spacing w:line="480" w:lineRule="auto"/>
        <w:rPr>
          <w:rFonts w:ascii="Times New Roman" w:hAnsi="Times New Roman" w:cs="Times New Roman"/>
          <w:b/>
          <w:sz w:val="24"/>
          <w:szCs w:val="24"/>
        </w:rPr>
      </w:pPr>
      <w:proofErr w:type="gramStart"/>
      <w:r w:rsidRPr="00091D15">
        <w:rPr>
          <w:rFonts w:ascii="Times New Roman" w:hAnsi="Times New Roman" w:cs="Times New Roman"/>
          <w:b/>
          <w:sz w:val="24"/>
          <w:szCs w:val="24"/>
        </w:rPr>
        <w:t>need</w:t>
      </w:r>
      <w:proofErr w:type="gramEnd"/>
      <w:r w:rsidRPr="00091D15">
        <w:rPr>
          <w:rFonts w:ascii="Times New Roman" w:hAnsi="Times New Roman" w:cs="Times New Roman"/>
          <w:b/>
          <w:sz w:val="24"/>
          <w:szCs w:val="24"/>
        </w:rPr>
        <w:t xml:space="preserve"> tables with individual age group results for both males and females, ranges/SD/p-values/etc</w:t>
      </w:r>
    </w:p>
    <w:p w:rsidR="005802D8" w:rsidRPr="005B3D89" w:rsidRDefault="005802D8" w:rsidP="008C101E">
      <w:pPr>
        <w:spacing w:line="480" w:lineRule="auto"/>
        <w:rPr>
          <w:rFonts w:ascii="Times New Roman" w:hAnsi="Times New Roman" w:cs="Times New Roman"/>
          <w:sz w:val="24"/>
          <w:szCs w:val="24"/>
        </w:rPr>
      </w:pPr>
    </w:p>
    <w:p w:rsidR="00A17FE3" w:rsidRPr="005B3D89" w:rsidRDefault="00A17FE3"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Discussion:</w:t>
      </w:r>
    </w:p>
    <w:p w:rsidR="00D4379E" w:rsidRPr="005B3D89" w:rsidRDefault="005802D8"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The distal femur represents the largest growth percentage for</w:t>
      </w:r>
      <w:r w:rsidR="00D4379E" w:rsidRPr="005B3D89">
        <w:rPr>
          <w:rFonts w:ascii="Times New Roman" w:hAnsi="Times New Roman" w:cs="Times New Roman"/>
          <w:sz w:val="24"/>
          <w:szCs w:val="24"/>
        </w:rPr>
        <w:t xml:space="preserve"> the maturing lower extremity.</w:t>
      </w:r>
      <w:r w:rsidRPr="005B3D89">
        <w:rPr>
          <w:rFonts w:ascii="Times New Roman" w:hAnsi="Times New Roman" w:cs="Times New Roman"/>
          <w:sz w:val="24"/>
          <w:szCs w:val="24"/>
        </w:rPr>
        <w:t xml:space="preserve">  </w:t>
      </w:r>
      <w:r w:rsidR="00370D82" w:rsidRPr="005B3D89">
        <w:rPr>
          <w:rFonts w:ascii="Times New Roman" w:hAnsi="Times New Roman" w:cs="Times New Roman"/>
          <w:sz w:val="24"/>
          <w:szCs w:val="24"/>
        </w:rPr>
        <w:t>The</w:t>
      </w:r>
      <w:r w:rsidR="00FF0AF7" w:rsidRPr="005B3D89">
        <w:rPr>
          <w:rFonts w:ascii="Times New Roman" w:hAnsi="Times New Roman" w:cs="Times New Roman"/>
          <w:sz w:val="24"/>
          <w:szCs w:val="24"/>
        </w:rPr>
        <w:t xml:space="preserve"> proximal and distal ends of long bones contain a horizontal growth plate, commonly referred to as the </w:t>
      </w:r>
      <w:proofErr w:type="spellStart"/>
      <w:r w:rsidR="00FF0AF7" w:rsidRPr="005B3D89">
        <w:rPr>
          <w:rFonts w:ascii="Times New Roman" w:hAnsi="Times New Roman" w:cs="Times New Roman"/>
          <w:sz w:val="24"/>
          <w:szCs w:val="24"/>
        </w:rPr>
        <w:t>physis</w:t>
      </w:r>
      <w:proofErr w:type="spellEnd"/>
      <w:r w:rsidR="00FF0AF7" w:rsidRPr="005B3D89">
        <w:rPr>
          <w:rFonts w:ascii="Times New Roman" w:hAnsi="Times New Roman" w:cs="Times New Roman"/>
          <w:sz w:val="24"/>
          <w:szCs w:val="24"/>
        </w:rPr>
        <w:t>, and a spherical growth plate</w:t>
      </w:r>
      <w:r w:rsidRPr="005B3D89">
        <w:rPr>
          <w:rFonts w:ascii="Times New Roman" w:hAnsi="Times New Roman" w:cs="Times New Roman"/>
          <w:sz w:val="24"/>
          <w:szCs w:val="24"/>
        </w:rPr>
        <w:t xml:space="preserve">, also known as the </w:t>
      </w:r>
      <w:proofErr w:type="spellStart"/>
      <w:r w:rsidRPr="005B3D89">
        <w:rPr>
          <w:rFonts w:ascii="Times New Roman" w:hAnsi="Times New Roman" w:cs="Times New Roman"/>
          <w:sz w:val="24"/>
          <w:szCs w:val="24"/>
        </w:rPr>
        <w:t>perichondral</w:t>
      </w:r>
      <w:proofErr w:type="spellEnd"/>
      <w:r w:rsidRPr="005B3D89">
        <w:rPr>
          <w:rFonts w:ascii="Times New Roman" w:hAnsi="Times New Roman" w:cs="Times New Roman"/>
          <w:sz w:val="24"/>
          <w:szCs w:val="24"/>
        </w:rPr>
        <w:t xml:space="preserve"> ring of </w:t>
      </w:r>
      <w:proofErr w:type="spellStart"/>
      <w:r w:rsidRPr="005B3D89">
        <w:rPr>
          <w:rFonts w:ascii="Times New Roman" w:hAnsi="Times New Roman" w:cs="Times New Roman"/>
          <w:sz w:val="24"/>
          <w:szCs w:val="24"/>
        </w:rPr>
        <w:t>LaCroix</w:t>
      </w:r>
      <w:proofErr w:type="spellEnd"/>
      <w:r w:rsidRPr="005B3D89">
        <w:rPr>
          <w:rFonts w:ascii="Times New Roman" w:hAnsi="Times New Roman" w:cs="Times New Roman"/>
          <w:sz w:val="24"/>
          <w:szCs w:val="24"/>
        </w:rPr>
        <w:t>,</w:t>
      </w:r>
      <w:r w:rsidR="00FF0AF7" w:rsidRPr="005B3D89">
        <w:rPr>
          <w:rFonts w:ascii="Times New Roman" w:hAnsi="Times New Roman" w:cs="Times New Roman"/>
          <w:sz w:val="24"/>
          <w:szCs w:val="24"/>
        </w:rPr>
        <w:t xml:space="preserve"> in the epiphysis </w:t>
      </w:r>
      <w:r w:rsidR="005B3D89">
        <w:rPr>
          <w:rFonts w:ascii="Times New Roman" w:hAnsi="Times New Roman" w:cs="Times New Roman"/>
          <w:sz w:val="24"/>
          <w:szCs w:val="24"/>
        </w:rPr>
        <w:t>which</w:t>
      </w:r>
      <w:r w:rsidR="00FF0AF7" w:rsidRPr="005B3D89">
        <w:rPr>
          <w:rFonts w:ascii="Times New Roman" w:hAnsi="Times New Roman" w:cs="Times New Roman"/>
          <w:sz w:val="24"/>
          <w:szCs w:val="24"/>
        </w:rPr>
        <w:t xml:space="preserve"> allows </w:t>
      </w:r>
      <w:proofErr w:type="spellStart"/>
      <w:r w:rsidR="00FF0AF7" w:rsidRPr="005B3D89">
        <w:rPr>
          <w:rFonts w:ascii="Times New Roman" w:hAnsi="Times New Roman" w:cs="Times New Roman"/>
          <w:sz w:val="24"/>
          <w:szCs w:val="24"/>
        </w:rPr>
        <w:t>epiphyseal</w:t>
      </w:r>
      <w:proofErr w:type="spellEnd"/>
      <w:r w:rsidR="00FF0AF7" w:rsidRPr="005B3D89">
        <w:rPr>
          <w:rFonts w:ascii="Times New Roman" w:hAnsi="Times New Roman" w:cs="Times New Roman"/>
          <w:sz w:val="24"/>
          <w:szCs w:val="24"/>
        </w:rPr>
        <w:t xml:space="preserve"> growth.  </w:t>
      </w:r>
      <w:r w:rsidRPr="005B3D89">
        <w:rPr>
          <w:rFonts w:ascii="Times New Roman" w:hAnsi="Times New Roman" w:cs="Times New Roman"/>
          <w:sz w:val="24"/>
          <w:szCs w:val="24"/>
        </w:rPr>
        <w:t xml:space="preserve">Both the </w:t>
      </w:r>
      <w:proofErr w:type="spellStart"/>
      <w:r w:rsidRPr="005B3D89">
        <w:rPr>
          <w:rFonts w:ascii="Times New Roman" w:hAnsi="Times New Roman" w:cs="Times New Roman"/>
          <w:sz w:val="24"/>
          <w:szCs w:val="24"/>
        </w:rPr>
        <w:t>physis</w:t>
      </w:r>
      <w:proofErr w:type="spellEnd"/>
      <w:r w:rsidRPr="005B3D89">
        <w:rPr>
          <w:rFonts w:ascii="Times New Roman" w:hAnsi="Times New Roman" w:cs="Times New Roman"/>
          <w:sz w:val="24"/>
          <w:szCs w:val="24"/>
        </w:rPr>
        <w:t xml:space="preserve"> and </w:t>
      </w:r>
      <w:proofErr w:type="spellStart"/>
      <w:r w:rsidRPr="005B3D89">
        <w:rPr>
          <w:rFonts w:ascii="Times New Roman" w:hAnsi="Times New Roman" w:cs="Times New Roman"/>
          <w:sz w:val="24"/>
          <w:szCs w:val="24"/>
        </w:rPr>
        <w:t>perichondral</w:t>
      </w:r>
      <w:proofErr w:type="spellEnd"/>
      <w:r w:rsidRPr="005B3D89">
        <w:rPr>
          <w:rFonts w:ascii="Times New Roman" w:hAnsi="Times New Roman" w:cs="Times New Roman"/>
          <w:sz w:val="24"/>
          <w:szCs w:val="24"/>
        </w:rPr>
        <w:t xml:space="preserve"> ring </w:t>
      </w:r>
      <w:r w:rsidR="00D4379E" w:rsidRPr="005B3D89">
        <w:rPr>
          <w:rFonts w:ascii="Times New Roman" w:hAnsi="Times New Roman" w:cs="Times New Roman"/>
          <w:sz w:val="24"/>
          <w:szCs w:val="24"/>
        </w:rPr>
        <w:t>undergo three-dimensional growth at varying rates until skeletal maturity.</w:t>
      </w:r>
      <w:r w:rsidRPr="005B3D89">
        <w:rPr>
          <w:rFonts w:ascii="Times New Roman" w:hAnsi="Times New Roman" w:cs="Times New Roman"/>
          <w:sz w:val="24"/>
          <w:szCs w:val="24"/>
        </w:rPr>
        <w:t xml:space="preserve"> </w:t>
      </w:r>
      <w:r w:rsidR="00D4379E" w:rsidRPr="005B3D89">
        <w:rPr>
          <w:rFonts w:ascii="Times New Roman" w:hAnsi="Times New Roman" w:cs="Times New Roman"/>
          <w:sz w:val="24"/>
          <w:szCs w:val="24"/>
        </w:rPr>
        <w:t xml:space="preserve"> </w:t>
      </w:r>
      <w:r w:rsidR="00FF0AF7" w:rsidRPr="005B3D89">
        <w:rPr>
          <w:rFonts w:ascii="Times New Roman" w:hAnsi="Times New Roman" w:cs="Times New Roman"/>
          <w:sz w:val="24"/>
          <w:szCs w:val="24"/>
        </w:rPr>
        <w:t xml:space="preserve">Each of these growth </w:t>
      </w:r>
      <w:r w:rsidR="00D4379E" w:rsidRPr="005B3D89">
        <w:rPr>
          <w:rFonts w:ascii="Times New Roman" w:hAnsi="Times New Roman" w:cs="Times New Roman"/>
          <w:sz w:val="24"/>
          <w:szCs w:val="24"/>
        </w:rPr>
        <w:t>centers</w:t>
      </w:r>
      <w:r w:rsidR="00FF0AF7" w:rsidRPr="005B3D89">
        <w:rPr>
          <w:rFonts w:ascii="Times New Roman" w:hAnsi="Times New Roman" w:cs="Times New Roman"/>
          <w:sz w:val="24"/>
          <w:szCs w:val="24"/>
        </w:rPr>
        <w:t xml:space="preserve"> is composed of three </w:t>
      </w:r>
      <w:proofErr w:type="spellStart"/>
      <w:r w:rsidR="00FF0AF7" w:rsidRPr="005B3D89">
        <w:rPr>
          <w:rFonts w:ascii="Times New Roman" w:hAnsi="Times New Roman" w:cs="Times New Roman"/>
          <w:sz w:val="24"/>
          <w:szCs w:val="24"/>
        </w:rPr>
        <w:t>histologic</w:t>
      </w:r>
      <w:proofErr w:type="spellEnd"/>
      <w:r w:rsidR="00FF0AF7" w:rsidRPr="005B3D89">
        <w:rPr>
          <w:rFonts w:ascii="Times New Roman" w:hAnsi="Times New Roman" w:cs="Times New Roman"/>
          <w:sz w:val="24"/>
          <w:szCs w:val="24"/>
        </w:rPr>
        <w:t xml:space="preserve"> zones: reserve,</w:t>
      </w:r>
      <w:r w:rsidR="00FE07F7" w:rsidRPr="005B3D89">
        <w:rPr>
          <w:rFonts w:ascii="Times New Roman" w:hAnsi="Times New Roman" w:cs="Times New Roman"/>
          <w:sz w:val="24"/>
          <w:szCs w:val="24"/>
        </w:rPr>
        <w:t xml:space="preserve"> proliferative, and hypertrophic </w:t>
      </w:r>
      <w:r w:rsidR="00FF0AF7" w:rsidRPr="005B3D89">
        <w:rPr>
          <w:rFonts w:ascii="Times New Roman" w:hAnsi="Times New Roman" w:cs="Times New Roman"/>
          <w:sz w:val="24"/>
          <w:szCs w:val="24"/>
        </w:rPr>
        <w:t>(Review of Ort</w:t>
      </w:r>
      <w:r w:rsidR="00FE07F7" w:rsidRPr="005B3D89">
        <w:rPr>
          <w:rFonts w:ascii="Times New Roman" w:hAnsi="Times New Roman" w:cs="Times New Roman"/>
          <w:sz w:val="24"/>
          <w:szCs w:val="24"/>
        </w:rPr>
        <w:t>hopaedics 5th edition, Miller)</w:t>
      </w:r>
      <w:r w:rsidR="00D4379E" w:rsidRPr="005B3D89">
        <w:rPr>
          <w:rFonts w:ascii="Times New Roman" w:hAnsi="Times New Roman" w:cs="Times New Roman"/>
          <w:sz w:val="24"/>
          <w:szCs w:val="24"/>
        </w:rPr>
        <w:t xml:space="preserve"> </w:t>
      </w:r>
      <w:r w:rsidR="00D4379E" w:rsidRPr="00091D15">
        <w:rPr>
          <w:rFonts w:ascii="Times New Roman" w:hAnsi="Times New Roman" w:cs="Times New Roman"/>
          <w:b/>
          <w:sz w:val="24"/>
          <w:szCs w:val="24"/>
        </w:rPr>
        <w:t>need to find a basic science chapter or review article rather than referencing Miller</w:t>
      </w:r>
      <w:r w:rsidR="00FE07F7" w:rsidRPr="005B3D89">
        <w:rPr>
          <w:rFonts w:ascii="Times New Roman" w:hAnsi="Times New Roman" w:cs="Times New Roman"/>
          <w:sz w:val="24"/>
          <w:szCs w:val="24"/>
        </w:rPr>
        <w:t xml:space="preserve">.  Although these zones cannot be differentiated on MRI the gross anatomy of the distal femoral </w:t>
      </w:r>
      <w:proofErr w:type="spellStart"/>
      <w:r w:rsidR="00D4379E" w:rsidRPr="005B3D89">
        <w:rPr>
          <w:rFonts w:ascii="Times New Roman" w:hAnsi="Times New Roman" w:cs="Times New Roman"/>
          <w:sz w:val="24"/>
          <w:szCs w:val="24"/>
        </w:rPr>
        <w:t>physis</w:t>
      </w:r>
      <w:proofErr w:type="spellEnd"/>
      <w:r w:rsidR="00FE07F7" w:rsidRPr="005B3D89">
        <w:rPr>
          <w:rFonts w:ascii="Times New Roman" w:hAnsi="Times New Roman" w:cs="Times New Roman"/>
          <w:sz w:val="24"/>
          <w:szCs w:val="24"/>
        </w:rPr>
        <w:t xml:space="preserve"> </w:t>
      </w:r>
      <w:r w:rsidR="00964472" w:rsidRPr="005B3D89">
        <w:rPr>
          <w:rFonts w:ascii="Times New Roman" w:hAnsi="Times New Roman" w:cs="Times New Roman"/>
          <w:sz w:val="24"/>
          <w:szCs w:val="24"/>
        </w:rPr>
        <w:t xml:space="preserve">can be evaluated.  Craig et al. described the distal femoral growth plate as being concave when viewed superiorly, convex when viewed inferiorly, </w:t>
      </w:r>
      <w:r w:rsidR="00AC2746" w:rsidRPr="005B3D89">
        <w:rPr>
          <w:rFonts w:ascii="Times New Roman" w:hAnsi="Times New Roman" w:cs="Times New Roman"/>
          <w:sz w:val="24"/>
          <w:szCs w:val="24"/>
        </w:rPr>
        <w:t xml:space="preserve">and </w:t>
      </w:r>
      <w:r w:rsidR="00964472" w:rsidRPr="005B3D89">
        <w:rPr>
          <w:rFonts w:ascii="Times New Roman" w:hAnsi="Times New Roman" w:cs="Times New Roman"/>
          <w:sz w:val="24"/>
          <w:szCs w:val="24"/>
        </w:rPr>
        <w:t>having medial and lateral aspects which are contoured similar to the femo</w:t>
      </w:r>
      <w:r w:rsidR="00AC2746" w:rsidRPr="005B3D89">
        <w:rPr>
          <w:rFonts w:ascii="Times New Roman" w:hAnsi="Times New Roman" w:cs="Times New Roman"/>
          <w:sz w:val="24"/>
          <w:szCs w:val="24"/>
        </w:rPr>
        <w:t xml:space="preserve">ral </w:t>
      </w:r>
      <w:proofErr w:type="spellStart"/>
      <w:r w:rsidR="00AC2746" w:rsidRPr="005B3D89">
        <w:rPr>
          <w:rFonts w:ascii="Times New Roman" w:hAnsi="Times New Roman" w:cs="Times New Roman"/>
          <w:sz w:val="24"/>
          <w:szCs w:val="24"/>
        </w:rPr>
        <w:t>condyles</w:t>
      </w:r>
      <w:proofErr w:type="spellEnd"/>
      <w:r w:rsidR="00AC2746"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fldData xml:space="preserve">PEVuZE5vdGU+PENpdGU+PEF1dGhvcj5DcmFpZzwvQXV0aG9yPjxZZWFyPjIwMDQ8L1llYXI+PFJl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</w:fldData>
        </w:fldChar>
      </w:r>
      <w:r w:rsidR="00AC2746" w:rsidRPr="005B3D89">
        <w:rPr>
          <w:rFonts w:ascii="Times New Roman" w:hAnsi="Times New Roman" w:cs="Times New Roman"/>
          <w:sz w:val="24"/>
          <w:szCs w:val="24"/>
        </w:rPr>
        <w:instrText xml:space="preserve"> ADDIN EN.CITE </w:instrText>
      </w:r>
      <w:r w:rsidR="009711E8" w:rsidRPr="005B3D89">
        <w:rPr>
          <w:rFonts w:ascii="Times New Roman" w:hAnsi="Times New Roman" w:cs="Times New Roman"/>
          <w:sz w:val="24"/>
          <w:szCs w:val="24"/>
        </w:rPr>
        <w:fldChar w:fldCharType="begin">
          <w:fldData xml:space="preserve">PEVuZE5vdGU+PENpdGU+PEF1dGhvcj5DcmFpZzwvQXV0aG9yPjxZZWFyPjIwMDQ8L1llYXI+PFJl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</w:fldData>
        </w:fldChar>
      </w:r>
      <w:r w:rsidR="00AC2746" w:rsidRPr="005B3D89">
        <w:rPr>
          <w:rFonts w:ascii="Times New Roman" w:hAnsi="Times New Roman" w:cs="Times New Roman"/>
          <w:sz w:val="24"/>
          <w:szCs w:val="24"/>
        </w:rPr>
        <w:instrText xml:space="preserve"> ADDIN EN.CITE.DATA </w:instrText>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end"/>
      </w:r>
      <w:r w:rsidR="009711E8" w:rsidRPr="005B3D89">
        <w:rPr>
          <w:rFonts w:ascii="Times New Roman" w:hAnsi="Times New Roman" w:cs="Times New Roman"/>
          <w:sz w:val="24"/>
          <w:szCs w:val="24"/>
        </w:rPr>
      </w:r>
      <w:r w:rsidR="009711E8" w:rsidRPr="005B3D89">
        <w:rPr>
          <w:rFonts w:ascii="Times New Roman" w:hAnsi="Times New Roman" w:cs="Times New Roman"/>
          <w:sz w:val="24"/>
          <w:szCs w:val="24"/>
        </w:rPr>
        <w:fldChar w:fldCharType="separate"/>
      </w:r>
      <w:r w:rsidR="00AC2746" w:rsidRPr="005B3D89">
        <w:rPr>
          <w:rFonts w:ascii="Times New Roman" w:hAnsi="Times New Roman" w:cs="Times New Roman"/>
          <w:noProof/>
          <w:sz w:val="24"/>
          <w:szCs w:val="24"/>
        </w:rPr>
        <w:t>(</w:t>
      </w:r>
      <w:hyperlink w:anchor="_ENREF_10" w:tooltip="Craig, 2004 #1608" w:history="1">
        <w:r w:rsidR="0022367B" w:rsidRPr="005B3D89">
          <w:rPr>
            <w:rFonts w:ascii="Times New Roman" w:hAnsi="Times New Roman" w:cs="Times New Roman"/>
            <w:noProof/>
            <w:sz w:val="24"/>
            <w:szCs w:val="24"/>
          </w:rPr>
          <w:t xml:space="preserve">Craig, </w:t>
        </w:r>
        <w:r w:rsidR="0022367B" w:rsidRPr="005B3D89">
          <w:rPr>
            <w:rFonts w:ascii="Times New Roman" w:hAnsi="Times New Roman" w:cs="Times New Roman"/>
            <w:noProof/>
            <w:sz w:val="24"/>
            <w:szCs w:val="24"/>
          </w:rPr>
          <w:lastRenderedPageBreak/>
          <w:t>Cody et al. 2004</w:t>
        </w:r>
      </w:hyperlink>
      <w:r w:rsidR="00AC2746"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C24C2C" w:rsidRPr="005B3D89">
        <w:rPr>
          <w:rFonts w:ascii="Times New Roman" w:hAnsi="Times New Roman" w:cs="Times New Roman"/>
          <w:sz w:val="24"/>
          <w:szCs w:val="24"/>
        </w:rPr>
        <w:t xml:space="preserve">.  This morphology was observed in the MRIs reviewed in our study, however, </w:t>
      </w:r>
      <w:r w:rsidR="005B3D89">
        <w:rPr>
          <w:rFonts w:ascii="Times New Roman" w:hAnsi="Times New Roman" w:cs="Times New Roman"/>
          <w:sz w:val="24"/>
          <w:szCs w:val="24"/>
        </w:rPr>
        <w:t xml:space="preserve">over time, the shape of the </w:t>
      </w:r>
      <w:proofErr w:type="spellStart"/>
      <w:r w:rsidR="005B3D89">
        <w:rPr>
          <w:rFonts w:ascii="Times New Roman" w:hAnsi="Times New Roman" w:cs="Times New Roman"/>
          <w:sz w:val="24"/>
          <w:szCs w:val="24"/>
        </w:rPr>
        <w:t>physis</w:t>
      </w:r>
      <w:proofErr w:type="spellEnd"/>
      <w:r w:rsidR="005B3D89">
        <w:rPr>
          <w:rFonts w:ascii="Times New Roman" w:hAnsi="Times New Roman" w:cs="Times New Roman"/>
          <w:sz w:val="24"/>
          <w:szCs w:val="24"/>
        </w:rPr>
        <w:t xml:space="preserve"> changed as children developed.  </w:t>
      </w:r>
      <w:r w:rsidR="00B72873" w:rsidRPr="005B3D89">
        <w:rPr>
          <w:rFonts w:ascii="Times New Roman" w:hAnsi="Times New Roman" w:cs="Times New Roman"/>
          <w:sz w:val="24"/>
          <w:szCs w:val="24"/>
        </w:rPr>
        <w:t xml:space="preserve">  </w:t>
      </w:r>
    </w:p>
    <w:p w:rsidR="00B72873" w:rsidRPr="005B3D89" w:rsidRDefault="00D4379E"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proofErr w:type="spellStart"/>
      <w:r w:rsidR="00B72873" w:rsidRPr="005B3D89">
        <w:rPr>
          <w:rFonts w:ascii="Times New Roman" w:hAnsi="Times New Roman" w:cs="Times New Roman"/>
          <w:sz w:val="24"/>
          <w:szCs w:val="24"/>
        </w:rPr>
        <w:t>Harcke</w:t>
      </w:r>
      <w:proofErr w:type="spellEnd"/>
      <w:r w:rsidR="00B72873" w:rsidRPr="005B3D89">
        <w:rPr>
          <w:rFonts w:ascii="Times New Roman" w:hAnsi="Times New Roman" w:cs="Times New Roman"/>
          <w:sz w:val="24"/>
          <w:szCs w:val="24"/>
        </w:rPr>
        <w:t xml:space="preserve"> et al. described four stages of </w:t>
      </w:r>
      <w:proofErr w:type="spellStart"/>
      <w:r w:rsidR="00B72873" w:rsidRPr="005B3D89">
        <w:rPr>
          <w:rFonts w:ascii="Times New Roman" w:hAnsi="Times New Roman" w:cs="Times New Roman"/>
          <w:sz w:val="24"/>
          <w:szCs w:val="24"/>
        </w:rPr>
        <w:t>physeal</w:t>
      </w:r>
      <w:proofErr w:type="spellEnd"/>
      <w:r w:rsidR="00B72873" w:rsidRPr="005B3D89">
        <w:rPr>
          <w:rFonts w:ascii="Times New Roman" w:hAnsi="Times New Roman" w:cs="Times New Roman"/>
          <w:sz w:val="24"/>
          <w:szCs w:val="24"/>
        </w:rPr>
        <w:t xml:space="preserve"> development: i</w:t>
      </w:r>
      <w:r w:rsidR="00C24C2C" w:rsidRPr="005B3D89">
        <w:rPr>
          <w:rFonts w:ascii="Times New Roman" w:hAnsi="Times New Roman" w:cs="Times New Roman"/>
          <w:sz w:val="24"/>
          <w:szCs w:val="24"/>
        </w:rPr>
        <w:t xml:space="preserve">n </w:t>
      </w:r>
      <w:r w:rsidR="00A7425E" w:rsidRPr="005B3D89">
        <w:rPr>
          <w:rFonts w:ascii="Times New Roman" w:hAnsi="Times New Roman" w:cs="Times New Roman"/>
          <w:sz w:val="24"/>
          <w:szCs w:val="24"/>
        </w:rPr>
        <w:t>S</w:t>
      </w:r>
      <w:r w:rsidR="00C24C2C" w:rsidRPr="005B3D89">
        <w:rPr>
          <w:rFonts w:ascii="Times New Roman" w:hAnsi="Times New Roman" w:cs="Times New Roman"/>
          <w:sz w:val="24"/>
          <w:szCs w:val="24"/>
        </w:rPr>
        <w:t xml:space="preserve">tage I there was a spherical or elliptical ossification center </w:t>
      </w:r>
      <w:r w:rsidR="00A7425E" w:rsidRPr="005B3D89">
        <w:rPr>
          <w:rFonts w:ascii="Times New Roman" w:hAnsi="Times New Roman" w:cs="Times New Roman"/>
          <w:sz w:val="24"/>
          <w:szCs w:val="24"/>
        </w:rPr>
        <w:t xml:space="preserve">with a mainly cartilaginous epiphysis, in Stage II the ossification center had flattened and contoured to parallel the </w:t>
      </w:r>
      <w:proofErr w:type="spellStart"/>
      <w:r w:rsidR="00A7425E" w:rsidRPr="005B3D89">
        <w:rPr>
          <w:rFonts w:ascii="Times New Roman" w:hAnsi="Times New Roman" w:cs="Times New Roman"/>
          <w:sz w:val="24"/>
          <w:szCs w:val="24"/>
        </w:rPr>
        <w:t>metaphysis</w:t>
      </w:r>
      <w:proofErr w:type="spellEnd"/>
      <w:r w:rsidR="00A7425E" w:rsidRPr="005B3D89">
        <w:rPr>
          <w:rFonts w:ascii="Times New Roman" w:hAnsi="Times New Roman" w:cs="Times New Roman"/>
          <w:sz w:val="24"/>
          <w:szCs w:val="24"/>
        </w:rPr>
        <w:t xml:space="preserve">, in Stage III no new cartilage is formed and the </w:t>
      </w:r>
      <w:proofErr w:type="spellStart"/>
      <w:r w:rsidR="00A7425E" w:rsidRPr="005B3D89">
        <w:rPr>
          <w:rFonts w:ascii="Times New Roman" w:hAnsi="Times New Roman" w:cs="Times New Roman"/>
          <w:sz w:val="24"/>
          <w:szCs w:val="24"/>
        </w:rPr>
        <w:t>physis</w:t>
      </w:r>
      <w:proofErr w:type="spellEnd"/>
      <w:r w:rsidR="00A7425E" w:rsidRPr="005B3D89">
        <w:rPr>
          <w:rFonts w:ascii="Times New Roman" w:hAnsi="Times New Roman" w:cs="Times New Roman"/>
          <w:sz w:val="24"/>
          <w:szCs w:val="24"/>
        </w:rPr>
        <w:t xml:space="preserve"> is gradually replaced with bone, and in Stage IV there is no cartilage remaining </w:t>
      </w:r>
      <w:r w:rsidR="009711E8" w:rsidRPr="005B3D89">
        <w:rPr>
          <w:rFonts w:ascii="Times New Roman" w:hAnsi="Times New Roman" w:cs="Times New Roman"/>
          <w:sz w:val="24"/>
          <w:szCs w:val="24"/>
        </w:rPr>
        <w:fldChar w:fldCharType="begin"/>
      </w:r>
      <w:r w:rsidR="00A7425E" w:rsidRPr="005B3D89">
        <w:rPr>
          <w:rFonts w:ascii="Times New Roman" w:hAnsi="Times New Roman" w:cs="Times New Roman"/>
          <w:sz w:val="24"/>
          <w:szCs w:val="24"/>
        </w:rPr>
        <w:instrText xml:space="preserve"> ADDIN EN.CITE &lt;EndNote&gt;&lt;Cite&gt;&lt;Author&gt;Harcke&lt;/Author&gt;&lt;Year&gt;1992&lt;/Year&gt;&lt;RecNum&gt;1610&lt;/RecNum&gt;&lt;DisplayText&gt;(Harcke, Synder et al. 1992)&lt;/DisplayText&gt;&lt;record&gt;&lt;rec-number&gt;1610&lt;/rec-number&gt;&lt;foreign-keys&gt;&lt;key app="EN" db-id="w222dw2wbdpvabedtenxz9xhpt05vzszx2ws"&gt;1610&lt;/key&gt;&lt;/foreign-keys&gt;&lt;ref-type name="Journal Article"&gt;17&lt;/ref-type&gt;&lt;contributors&gt;&lt;authors&gt;&lt;author&gt;Harcke, H. T.&lt;/author&gt;&lt;author&gt;Synder, M.&lt;/author&gt;&lt;author&gt;Caro, P. A.&lt;/author&gt;&lt;author&gt;Bowen, J. R.&lt;/author&gt;&lt;/authors&gt;&lt;/contributors&gt;&lt;auth-address&gt;Department of Medical Imaging, Alfred I. duPont Institute, Wilmington, DE 19899.&lt;/auth-address&gt;&lt;titles&gt;&lt;title&gt;Growth plate of the normal knee: evaluation with MR imaging&lt;/title&gt;&lt;secondary-title&gt;Radiology&lt;/secondary-title&gt;&lt;alt-title&gt;Radiology&lt;/alt-title&gt;&lt;/titles&gt;&lt;periodical&gt;&lt;full-title&gt;Radiology&lt;/full-title&gt;&lt;abbr-1&gt;Radiology&lt;/abbr-1&gt;&lt;/periodical&gt;&lt;alt-periodical&gt;&lt;full-title&gt;Radiology&lt;/full-title&gt;&lt;abbr-1&gt;Radiology&lt;/abbr-1&gt;&lt;/alt-periodical&gt;&lt;pages&gt;119-23&lt;/pages&gt;&lt;volume&gt;183&lt;/volume&gt;&lt;number&gt;1&lt;/number&gt;&lt;edition&gt;1992/04/01&lt;/edition&gt;&lt;keywords&gt;&lt;keyword&gt;Adolescent&lt;/keyword&gt;&lt;keyword&gt;Adult&lt;/keyword&gt;&lt;keyword&gt;Child&lt;/keyword&gt;&lt;keyword&gt;Child, Preschool&lt;/keyword&gt;&lt;keyword&gt;Female&lt;/keyword&gt;&lt;keyword&gt;Growth Plate/*anatomy &amp;amp; histology&lt;/keyword&gt;&lt;keyword&gt;Humans&lt;/keyword&gt;&lt;keyword&gt;Infant&lt;/keyword&gt;&lt;keyword&gt;Infant, Newborn&lt;/keyword&gt;&lt;keyword&gt;Knee Joint/*anatomy &amp;amp; histology&lt;/keyword&gt;&lt;keyword&gt;*Magnetic Resonance Imaging&lt;/keyword&gt;&lt;keyword&gt;Male&lt;/keyword&gt;&lt;keyword&gt;Reference Values&lt;/keyword&gt;&lt;/keywords&gt;&lt;dates&gt;&lt;year&gt;1992&lt;/year&gt;&lt;pub-dates&gt;&lt;date&gt;Apr&lt;/date&gt;&lt;/pub-dates&gt;&lt;/dates&gt;&lt;isbn&gt;0033-8419 (Print)&amp;#xD;0033-8419 (Linking)&lt;/isbn&gt;&lt;accession-num&gt;1549657&lt;/accession-num&gt;&lt;urls&gt;&lt;related-urls&gt;&lt;url&gt;http://www.ncbi.nlm.nih.gov/pubmed/1549657&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A7425E" w:rsidRPr="005B3D89">
        <w:rPr>
          <w:rFonts w:ascii="Times New Roman" w:hAnsi="Times New Roman" w:cs="Times New Roman"/>
          <w:noProof/>
          <w:sz w:val="24"/>
          <w:szCs w:val="24"/>
        </w:rPr>
        <w:t>(</w:t>
      </w:r>
      <w:hyperlink w:anchor="_ENREF_15" w:tooltip="Harcke, 1992 #1610" w:history="1">
        <w:r w:rsidR="0022367B" w:rsidRPr="005B3D89">
          <w:rPr>
            <w:rFonts w:ascii="Times New Roman" w:hAnsi="Times New Roman" w:cs="Times New Roman"/>
            <w:noProof/>
            <w:sz w:val="24"/>
            <w:szCs w:val="24"/>
          </w:rPr>
          <w:t>Harcke, Synder et al. 1992</w:t>
        </w:r>
      </w:hyperlink>
      <w:r w:rsidR="00A7425E"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5214FE" w:rsidRPr="005B3D89">
        <w:rPr>
          <w:rFonts w:ascii="Times New Roman" w:hAnsi="Times New Roman" w:cs="Times New Roman"/>
          <w:sz w:val="24"/>
          <w:szCs w:val="24"/>
        </w:rPr>
        <w:t xml:space="preserve">.  </w:t>
      </w:r>
      <w:r w:rsidR="005B3D89">
        <w:rPr>
          <w:rFonts w:ascii="Times New Roman" w:hAnsi="Times New Roman" w:cs="Times New Roman"/>
          <w:b/>
          <w:sz w:val="24"/>
          <w:szCs w:val="24"/>
        </w:rPr>
        <w:t xml:space="preserve">Locate and include 3D recon images of each of </w:t>
      </w:r>
      <w:proofErr w:type="spellStart"/>
      <w:r w:rsidR="005B3D89">
        <w:rPr>
          <w:rFonts w:ascii="Times New Roman" w:hAnsi="Times New Roman" w:cs="Times New Roman"/>
          <w:b/>
          <w:sz w:val="24"/>
          <w:szCs w:val="24"/>
        </w:rPr>
        <w:t>Harcke's</w:t>
      </w:r>
      <w:proofErr w:type="spellEnd"/>
      <w:r w:rsidR="005B3D89">
        <w:rPr>
          <w:rFonts w:ascii="Times New Roman" w:hAnsi="Times New Roman" w:cs="Times New Roman"/>
          <w:b/>
          <w:sz w:val="24"/>
          <w:szCs w:val="24"/>
        </w:rPr>
        <w:t xml:space="preserve"> </w:t>
      </w:r>
      <w:r w:rsidR="005B3D89" w:rsidRPr="005B3D89">
        <w:rPr>
          <w:rFonts w:ascii="Times New Roman" w:hAnsi="Times New Roman" w:cs="Times New Roman"/>
          <w:b/>
          <w:sz w:val="24"/>
          <w:szCs w:val="24"/>
        </w:rPr>
        <w:t>stages</w:t>
      </w:r>
      <w:r w:rsidR="005B3D89">
        <w:rPr>
          <w:rFonts w:ascii="Times New Roman" w:hAnsi="Times New Roman" w:cs="Times New Roman"/>
          <w:sz w:val="24"/>
          <w:szCs w:val="24"/>
        </w:rPr>
        <w:t xml:space="preserve">. </w:t>
      </w:r>
      <w:r w:rsidR="00B72873" w:rsidRPr="005B3D89">
        <w:rPr>
          <w:rFonts w:ascii="Times New Roman" w:hAnsi="Times New Roman" w:cs="Times New Roman"/>
          <w:sz w:val="24"/>
          <w:szCs w:val="24"/>
        </w:rPr>
        <w:t xml:space="preserve">As children developed the </w:t>
      </w:r>
      <w:r w:rsidR="001A3DA6" w:rsidRPr="005B3D89">
        <w:rPr>
          <w:rFonts w:ascii="Times New Roman" w:hAnsi="Times New Roman" w:cs="Times New Roman"/>
          <w:sz w:val="24"/>
          <w:szCs w:val="24"/>
        </w:rPr>
        <w:t xml:space="preserve">distal femur epiphysis and </w:t>
      </w:r>
      <w:proofErr w:type="spellStart"/>
      <w:r w:rsidR="001A3DA6" w:rsidRPr="005B3D89">
        <w:rPr>
          <w:rFonts w:ascii="Times New Roman" w:hAnsi="Times New Roman" w:cs="Times New Roman"/>
          <w:sz w:val="24"/>
          <w:szCs w:val="24"/>
        </w:rPr>
        <w:t>physis</w:t>
      </w:r>
      <w:proofErr w:type="spellEnd"/>
      <w:r w:rsidR="001A3DA6" w:rsidRPr="005B3D89">
        <w:rPr>
          <w:rFonts w:ascii="Times New Roman" w:hAnsi="Times New Roman" w:cs="Times New Roman"/>
          <w:sz w:val="24"/>
          <w:szCs w:val="24"/>
        </w:rPr>
        <w:t xml:space="preserve"> underwent volumetric growth and </w:t>
      </w:r>
      <w:proofErr w:type="spellStart"/>
      <w:r w:rsidR="001A3DA6" w:rsidRPr="005B3D89">
        <w:rPr>
          <w:rFonts w:ascii="Times New Roman" w:hAnsi="Times New Roman" w:cs="Times New Roman"/>
          <w:sz w:val="24"/>
          <w:szCs w:val="24"/>
        </w:rPr>
        <w:t>Harcke's</w:t>
      </w:r>
      <w:proofErr w:type="spellEnd"/>
      <w:r w:rsidR="001A3DA6" w:rsidRPr="005B3D89">
        <w:rPr>
          <w:rFonts w:ascii="Times New Roman" w:hAnsi="Times New Roman" w:cs="Times New Roman"/>
          <w:sz w:val="24"/>
          <w:szCs w:val="24"/>
        </w:rPr>
        <w:t xml:space="preserve"> stages were visualized.  Males had significantly faster growth rates with respect to </w:t>
      </w:r>
      <w:proofErr w:type="spellStart"/>
      <w:r w:rsidR="001A3DA6" w:rsidRPr="005B3D89">
        <w:rPr>
          <w:rFonts w:ascii="Times New Roman" w:hAnsi="Times New Roman" w:cs="Times New Roman"/>
          <w:sz w:val="24"/>
          <w:szCs w:val="24"/>
        </w:rPr>
        <w:t>epiphyseal</w:t>
      </w:r>
      <w:proofErr w:type="spellEnd"/>
      <w:r w:rsidR="001A3DA6" w:rsidRPr="005B3D89">
        <w:rPr>
          <w:rFonts w:ascii="Times New Roman" w:hAnsi="Times New Roman" w:cs="Times New Roman"/>
          <w:sz w:val="24"/>
          <w:szCs w:val="24"/>
        </w:rPr>
        <w:t xml:space="preserve"> volume and width (</w:t>
      </w:r>
      <w:r w:rsidR="00EB473D" w:rsidRPr="005B3D89">
        <w:rPr>
          <w:rFonts w:ascii="Times New Roman" w:hAnsi="Times New Roman" w:cs="Times New Roman"/>
          <w:sz w:val="24"/>
          <w:szCs w:val="24"/>
        </w:rPr>
        <w:t>figure/table x</w:t>
      </w:r>
      <w:r w:rsidR="001A3DA6" w:rsidRPr="005B3D89">
        <w:rPr>
          <w:rFonts w:ascii="Times New Roman" w:hAnsi="Times New Roman" w:cs="Times New Roman"/>
          <w:sz w:val="24"/>
          <w:szCs w:val="24"/>
        </w:rPr>
        <w:t xml:space="preserve">x), however, when the ratios of medial to lateral </w:t>
      </w:r>
      <w:proofErr w:type="spellStart"/>
      <w:r w:rsidR="001A3DA6" w:rsidRPr="005B3D89">
        <w:rPr>
          <w:rFonts w:ascii="Times New Roman" w:hAnsi="Times New Roman" w:cs="Times New Roman"/>
          <w:sz w:val="24"/>
          <w:szCs w:val="24"/>
        </w:rPr>
        <w:t>epiphyseal</w:t>
      </w:r>
      <w:proofErr w:type="spellEnd"/>
      <w:r w:rsidR="001A3DA6" w:rsidRPr="005B3D89">
        <w:rPr>
          <w:rFonts w:ascii="Times New Roman" w:hAnsi="Times New Roman" w:cs="Times New Roman"/>
          <w:sz w:val="24"/>
          <w:szCs w:val="24"/>
        </w:rPr>
        <w:t xml:space="preserve"> volumes were compared there was no difference between males and females (</w:t>
      </w:r>
      <w:r w:rsidR="00EB473D" w:rsidRPr="005B3D89">
        <w:rPr>
          <w:rFonts w:ascii="Times New Roman" w:hAnsi="Times New Roman" w:cs="Times New Roman"/>
          <w:sz w:val="24"/>
          <w:szCs w:val="24"/>
        </w:rPr>
        <w:t>table/figure x</w:t>
      </w:r>
      <w:r w:rsidR="001A3DA6" w:rsidRPr="005B3D89">
        <w:rPr>
          <w:rFonts w:ascii="Times New Roman" w:hAnsi="Times New Roman" w:cs="Times New Roman"/>
          <w:sz w:val="24"/>
          <w:szCs w:val="24"/>
        </w:rPr>
        <w:t>x).  This indicates that during development male and female distal femora undergo similar volumetric changes despite the fact that males grow at a faster rate.</w:t>
      </w:r>
    </w:p>
    <w:p w:rsidR="00A17FE3" w:rsidRPr="005B3D89" w:rsidRDefault="001A3DA6"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2A3C02" w:rsidRPr="005B3D89">
        <w:rPr>
          <w:rFonts w:ascii="Times New Roman" w:hAnsi="Times New Roman" w:cs="Times New Roman"/>
          <w:sz w:val="24"/>
          <w:szCs w:val="24"/>
        </w:rPr>
        <w:t xml:space="preserve">As shown in </w:t>
      </w:r>
      <w:r w:rsidR="00EB473D" w:rsidRPr="005B3D89">
        <w:rPr>
          <w:rFonts w:ascii="Times New Roman" w:hAnsi="Times New Roman" w:cs="Times New Roman"/>
          <w:sz w:val="24"/>
          <w:szCs w:val="24"/>
        </w:rPr>
        <w:t xml:space="preserve">figures </w:t>
      </w:r>
      <w:r w:rsidR="002A3C02" w:rsidRPr="005B3D89">
        <w:rPr>
          <w:rFonts w:ascii="Times New Roman" w:hAnsi="Times New Roman" w:cs="Times New Roman"/>
          <w:sz w:val="24"/>
          <w:szCs w:val="24"/>
        </w:rPr>
        <w:t xml:space="preserve">xx, the male and female distal femoral </w:t>
      </w:r>
      <w:proofErr w:type="spellStart"/>
      <w:r w:rsidR="002A3C02" w:rsidRPr="005B3D89">
        <w:rPr>
          <w:rFonts w:ascii="Times New Roman" w:hAnsi="Times New Roman" w:cs="Times New Roman"/>
          <w:sz w:val="24"/>
          <w:szCs w:val="24"/>
        </w:rPr>
        <w:t>physes</w:t>
      </w:r>
      <w:proofErr w:type="spellEnd"/>
      <w:r w:rsidR="002A3C02" w:rsidRPr="005B3D89">
        <w:rPr>
          <w:rFonts w:ascii="Times New Roman" w:hAnsi="Times New Roman" w:cs="Times New Roman"/>
          <w:sz w:val="24"/>
          <w:szCs w:val="24"/>
        </w:rPr>
        <w:t xml:space="preserve"> followed linear volumetric growth patterns before beginning to decrease at age 12-13 in females and 14-15 in males.  This decrease in </w:t>
      </w:r>
      <w:proofErr w:type="spellStart"/>
      <w:r w:rsidR="002A3C02" w:rsidRPr="005B3D89">
        <w:rPr>
          <w:rFonts w:ascii="Times New Roman" w:hAnsi="Times New Roman" w:cs="Times New Roman"/>
          <w:sz w:val="24"/>
          <w:szCs w:val="24"/>
        </w:rPr>
        <w:t>physeal</w:t>
      </w:r>
      <w:proofErr w:type="spellEnd"/>
      <w:r w:rsidR="002A3C02" w:rsidRPr="005B3D89">
        <w:rPr>
          <w:rFonts w:ascii="Times New Roman" w:hAnsi="Times New Roman" w:cs="Times New Roman"/>
          <w:sz w:val="24"/>
          <w:szCs w:val="24"/>
        </w:rPr>
        <w:t xml:space="preserve"> volume is synonymous to Stage III of </w:t>
      </w:r>
      <w:proofErr w:type="spellStart"/>
      <w:r w:rsidR="002A3C02" w:rsidRPr="005B3D89">
        <w:rPr>
          <w:rFonts w:ascii="Times New Roman" w:hAnsi="Times New Roman" w:cs="Times New Roman"/>
          <w:sz w:val="24"/>
          <w:szCs w:val="24"/>
        </w:rPr>
        <w:t>physeal</w:t>
      </w:r>
      <w:proofErr w:type="spellEnd"/>
      <w:r w:rsidR="002A3C02" w:rsidRPr="005B3D89">
        <w:rPr>
          <w:rFonts w:ascii="Times New Roman" w:hAnsi="Times New Roman" w:cs="Times New Roman"/>
          <w:sz w:val="24"/>
          <w:szCs w:val="24"/>
        </w:rPr>
        <w:t xml:space="preserve"> development.  </w:t>
      </w:r>
      <w:r w:rsidR="00D24C35" w:rsidRPr="005B3D89">
        <w:rPr>
          <w:rFonts w:ascii="Times New Roman" w:hAnsi="Times New Roman" w:cs="Times New Roman"/>
          <w:sz w:val="24"/>
          <w:szCs w:val="24"/>
        </w:rPr>
        <w:t xml:space="preserve">During Stage III cartilage replacement with bone is first noted centrally and the 'drop-out' sign occurs when the central area of the plate is completely replaced by bone </w:t>
      </w:r>
      <w:r w:rsidR="009711E8" w:rsidRPr="005B3D89">
        <w:rPr>
          <w:rFonts w:ascii="Times New Roman" w:hAnsi="Times New Roman" w:cs="Times New Roman"/>
          <w:sz w:val="24"/>
          <w:szCs w:val="24"/>
        </w:rPr>
        <w:fldChar w:fldCharType="begin"/>
      </w:r>
      <w:r w:rsidR="00D24C35" w:rsidRPr="005B3D89">
        <w:rPr>
          <w:rFonts w:ascii="Times New Roman" w:hAnsi="Times New Roman" w:cs="Times New Roman"/>
          <w:sz w:val="24"/>
          <w:szCs w:val="24"/>
        </w:rPr>
        <w:instrText xml:space="preserve"> ADDIN EN.CITE &lt;EndNote&gt;&lt;Cite&gt;&lt;Author&gt;Harcke&lt;/Author&gt;&lt;Year&gt;1992&lt;/Year&gt;&lt;RecNum&gt;1610&lt;/RecNum&gt;&lt;DisplayText&gt;(Harcke, Synder et al. 1992)&lt;/DisplayText&gt;&lt;record&gt;&lt;rec-number&gt;1610&lt;/rec-number&gt;&lt;foreign-keys&gt;&lt;key app="EN" db-id="w222dw2wbdpvabedtenxz9xhpt05vzszx2ws"&gt;1610&lt;/key&gt;&lt;/foreign-keys&gt;&lt;ref-type name="Journal Article"&gt;17&lt;/ref-type&gt;&lt;contributors&gt;&lt;authors&gt;&lt;author&gt;Harcke, H. T.&lt;/author&gt;&lt;author&gt;Synder, M.&lt;/author&gt;&lt;author&gt;Caro, P. A.&lt;/author&gt;&lt;author&gt;Bowen, J. R.&lt;/author&gt;&lt;/authors&gt;&lt;/contributors&gt;&lt;auth-address&gt;Department of Medical Imaging, Alfred I. duPont Institute, Wilmington, DE 19899.&lt;/auth-address&gt;&lt;titles&gt;&lt;title&gt;Growth plate of the normal knee: evaluation with MR imaging&lt;/title&gt;&lt;secondary-title&gt;Radiology&lt;/secondary-title&gt;&lt;alt-title&gt;Radiology&lt;/alt-title&gt;&lt;/titles&gt;&lt;periodical&gt;&lt;full-title&gt;Radiology&lt;/full-title&gt;&lt;abbr-1&gt;Radiology&lt;/abbr-1&gt;&lt;/periodical&gt;&lt;alt-periodical&gt;&lt;full-title&gt;Radiology&lt;/full-title&gt;&lt;abbr-1&gt;Radiology&lt;/abbr-1&gt;&lt;/alt-periodical&gt;&lt;pages&gt;119-23&lt;/pages&gt;&lt;volume&gt;183&lt;/volume&gt;&lt;number&gt;1&lt;/number&gt;&lt;edition&gt;1992/04/01&lt;/edition&gt;&lt;keywords&gt;&lt;keyword&gt;Adolescent&lt;/keyword&gt;&lt;keyword&gt;Adult&lt;/keyword&gt;&lt;keyword&gt;Child&lt;/keyword&gt;&lt;keyword&gt;Child, Preschool&lt;/keyword&gt;&lt;keyword&gt;Female&lt;/keyword&gt;&lt;keyword&gt;Growth Plate/*anatomy &amp;amp; histology&lt;/keyword&gt;&lt;keyword&gt;Humans&lt;/keyword&gt;&lt;keyword&gt;Infant&lt;/keyword&gt;&lt;keyword&gt;Infant, Newborn&lt;/keyword&gt;&lt;keyword&gt;Knee Joint/*anatomy &amp;amp; histology&lt;/keyword&gt;&lt;keyword&gt;*Magnetic Resonance Imaging&lt;/keyword&gt;&lt;keyword&gt;Male&lt;/keyword&gt;&lt;keyword&gt;Reference Values&lt;/keyword&gt;&lt;/keywords&gt;&lt;dates&gt;&lt;year&gt;1992&lt;/year&gt;&lt;pub-dates&gt;&lt;date&gt;Apr&lt;/date&gt;&lt;/pub-dates&gt;&lt;/dates&gt;&lt;isbn&gt;0033-8419 (Print)&amp;#xD;0033-8419 (Linking)&lt;/isbn&gt;&lt;accession-num&gt;1549657&lt;/accession-num&gt;&lt;urls&gt;&lt;related-urls&gt;&lt;url&gt;http://www.ncbi.nlm.nih.gov/pubmed/1549657&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D24C35" w:rsidRPr="005B3D89">
        <w:rPr>
          <w:rFonts w:ascii="Times New Roman" w:hAnsi="Times New Roman" w:cs="Times New Roman"/>
          <w:noProof/>
          <w:sz w:val="24"/>
          <w:szCs w:val="24"/>
        </w:rPr>
        <w:t>(</w:t>
      </w:r>
      <w:hyperlink w:anchor="_ENREF_15" w:tooltip="Harcke, 1992 #1610" w:history="1">
        <w:r w:rsidR="0022367B" w:rsidRPr="005B3D89">
          <w:rPr>
            <w:rFonts w:ascii="Times New Roman" w:hAnsi="Times New Roman" w:cs="Times New Roman"/>
            <w:noProof/>
            <w:sz w:val="24"/>
            <w:szCs w:val="24"/>
          </w:rPr>
          <w:t>Harcke, Synder et al. 1992</w:t>
        </w:r>
      </w:hyperlink>
      <w:r w:rsidR="00D24C35"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00D24C35" w:rsidRPr="005B3D89">
        <w:rPr>
          <w:rFonts w:ascii="Times New Roman" w:hAnsi="Times New Roman" w:cs="Times New Roman"/>
          <w:sz w:val="24"/>
          <w:szCs w:val="24"/>
        </w:rPr>
        <w:t xml:space="preserve">.  At this point longitudinal growth of the distal femur is complete but skeletal maturity/Stage IV has not been reached.  </w:t>
      </w:r>
      <w:proofErr w:type="spellStart"/>
      <w:r w:rsidR="00D24C35" w:rsidRPr="005B3D89">
        <w:rPr>
          <w:rFonts w:ascii="Times New Roman" w:hAnsi="Times New Roman" w:cs="Times New Roman"/>
          <w:sz w:val="24"/>
          <w:szCs w:val="24"/>
        </w:rPr>
        <w:t>Harcke</w:t>
      </w:r>
      <w:proofErr w:type="spellEnd"/>
      <w:r w:rsidR="00D24C35" w:rsidRPr="005B3D89">
        <w:rPr>
          <w:rFonts w:ascii="Times New Roman" w:hAnsi="Times New Roman" w:cs="Times New Roman"/>
          <w:sz w:val="24"/>
          <w:szCs w:val="24"/>
        </w:rPr>
        <w:t xml:space="preserve"> et al. noted that the drop out sign was seen at age 14 to 15.  In a study of 320 Japanese patients Sasaki et al. reported that the drop out sign</w:t>
      </w:r>
      <w:r w:rsidR="009D0179" w:rsidRPr="005B3D89">
        <w:rPr>
          <w:rFonts w:ascii="Times New Roman" w:hAnsi="Times New Roman" w:cs="Times New Roman"/>
          <w:sz w:val="24"/>
          <w:szCs w:val="24"/>
        </w:rPr>
        <w:t xml:space="preserve"> occurred at age 13 in females, age 15 in males, and</w:t>
      </w:r>
      <w:r w:rsidR="00D24C35" w:rsidRPr="005B3D89">
        <w:rPr>
          <w:rFonts w:ascii="Times New Roman" w:hAnsi="Times New Roman" w:cs="Times New Roman"/>
          <w:sz w:val="24"/>
          <w:szCs w:val="24"/>
        </w:rPr>
        <w:t xml:space="preserve"> was visible in 60% of patients at age</w:t>
      </w:r>
      <w:r w:rsidR="00D92034" w:rsidRPr="005B3D89">
        <w:rPr>
          <w:rFonts w:ascii="Times New Roman" w:hAnsi="Times New Roman" w:cs="Times New Roman"/>
          <w:sz w:val="24"/>
          <w:szCs w:val="24"/>
        </w:rPr>
        <w:t xml:space="preserve"> 12, 80% at age 13, </w:t>
      </w:r>
      <w:r w:rsidRPr="005B3D89">
        <w:rPr>
          <w:rFonts w:ascii="Times New Roman" w:hAnsi="Times New Roman" w:cs="Times New Roman"/>
          <w:sz w:val="24"/>
          <w:szCs w:val="24"/>
        </w:rPr>
        <w:t>and 97% of patients at age 14</w:t>
      </w:r>
      <w:r w:rsidR="0022367B" w:rsidRPr="005B3D89">
        <w:rPr>
          <w:rFonts w:ascii="Times New Roman" w:hAnsi="Times New Roman" w:cs="Times New Roman"/>
          <w:sz w:val="24"/>
          <w:szCs w:val="24"/>
        </w:rPr>
        <w:t xml:space="preserve"> </w:t>
      </w:r>
      <w:r w:rsidR="009711E8" w:rsidRPr="005B3D89">
        <w:rPr>
          <w:rFonts w:ascii="Times New Roman" w:hAnsi="Times New Roman" w:cs="Times New Roman"/>
          <w:sz w:val="24"/>
          <w:szCs w:val="24"/>
        </w:rPr>
        <w:fldChar w:fldCharType="begin"/>
      </w:r>
      <w:r w:rsidR="0022367B" w:rsidRPr="005B3D89">
        <w:rPr>
          <w:rFonts w:ascii="Times New Roman" w:hAnsi="Times New Roman" w:cs="Times New Roman"/>
          <w:sz w:val="24"/>
          <w:szCs w:val="24"/>
        </w:rPr>
        <w:instrText xml:space="preserve"> ADDIN EN.CITE &lt;EndNote&gt;&lt;Cite&gt;&lt;Author&gt;Sasaki&lt;/Author&gt;&lt;Year&gt;2002&lt;/Year&gt;&lt;RecNum&gt;1619&lt;/RecNum&gt;&lt;DisplayText&gt;(Sasaki, Ishibashi et al. 2002)&lt;/DisplayText&gt;&lt;record&gt;&lt;rec-number&gt;1619&lt;/rec-number&gt;&lt;foreign-keys&gt;&lt;key app="EN" db-id="w222dw2wbdpvabedtenxz9xhpt05vzszx2ws"&gt;1619&lt;/key&gt;&lt;/foreign-keys&gt;&lt;ref-type name="Journal Article"&gt;17&lt;/ref-type&gt;&lt;contributors&gt;&lt;authors&gt;&lt;author&gt;Sasaki, T.&lt;/author&gt;&lt;author&gt;Ishibashi, Y.&lt;/author&gt;&lt;author&gt;Okamura, Y.&lt;/author&gt;&lt;author&gt;Toh, S.&lt;/author&gt;&lt;/authors&gt;&lt;/contributors&gt;&lt;auth-address&gt;Department of Orthopedic Surgery, Hirosaki University School of Medicine, Japan.&lt;/auth-address&gt;&lt;titles&gt;&lt;title&gt;MRI evaluation of growth plate closure rate and pattern in the normal knee joint&lt;/title&gt;&lt;secondary-title&gt;J Knee Surg&lt;/secondary-title&gt;&lt;alt-title&gt;The journal of knee surgery&lt;/alt-title&gt;&lt;/titles&gt;&lt;periodical&gt;&lt;full-title&gt;J Knee Surg&lt;/full-title&gt;&lt;abbr-1&gt;The journal of knee surgery&lt;/abbr-1&gt;&lt;/periodical&gt;&lt;alt-periodical&gt;&lt;full-title&gt;J Knee Surg&lt;/full-title&gt;&lt;abbr-1&gt;The journal of knee surgery&lt;/abbr-1&gt;&lt;/alt-periodical&gt;&lt;pages&gt;72-6&lt;/pages&gt;&lt;volume&gt;15&lt;/volume&gt;&lt;number&gt;2&lt;/number&gt;&lt;edition&gt;2002/05/16&lt;/edition&gt;&lt;keywords&gt;&lt;keyword&gt;Adolescent&lt;/keyword&gt;&lt;keyword&gt;Aging/physiology&lt;/keyword&gt;&lt;keyword&gt;Chi-Square Distribution&lt;/keyword&gt;&lt;keyword&gt;Child&lt;/keyword&gt;&lt;keyword&gt;Female&lt;/keyword&gt;&lt;keyword&gt;Femur/*growth &amp;amp; development&lt;/keyword&gt;&lt;keyword&gt;Growth Plate/growth &amp;amp; development/*physiology&lt;/keyword&gt;&lt;keyword&gt;Humans&lt;/keyword&gt;&lt;keyword&gt;Knee Joint/*growth &amp;amp; development&lt;/keyword&gt;&lt;keyword&gt;Magnetic Resonance Imaging/*methods&lt;/keyword&gt;&lt;keyword&gt;Male&lt;/keyword&gt;&lt;keyword&gt;Retrospective Studies&lt;/keyword&gt;&lt;keyword&gt;Tibia/*growth &amp;amp; development&lt;/keyword&gt;&lt;/keywords&gt;&lt;dates&gt;&lt;year&gt;2002&lt;/year&gt;&lt;pub-dates&gt;&lt;date&gt;Spring&lt;/date&gt;&lt;/pub-dates&gt;&lt;/dates&gt;&lt;isbn&gt;1538-8506 (Print)&amp;#xD;1538-8506 (Linking)&lt;/isbn&gt;&lt;accession-num&gt;12013076&lt;/accession-num&gt;&lt;urls&gt;&lt;related-urls&gt;&lt;url&gt;http://www.ncbi.nlm.nih.gov/pubmed/12013076&lt;/url&gt;&lt;/related-urls&gt;&lt;/urls&gt;&lt;language&gt;eng&lt;/language&gt;&lt;/record&gt;&lt;/Cite&gt;&lt;/EndNote&gt;</w:instrText>
      </w:r>
      <w:r w:rsidR="009711E8" w:rsidRPr="005B3D89">
        <w:rPr>
          <w:rFonts w:ascii="Times New Roman" w:hAnsi="Times New Roman" w:cs="Times New Roman"/>
          <w:sz w:val="24"/>
          <w:szCs w:val="24"/>
        </w:rPr>
        <w:fldChar w:fldCharType="separate"/>
      </w:r>
      <w:r w:rsidR="0022367B" w:rsidRPr="005B3D89">
        <w:rPr>
          <w:rFonts w:ascii="Times New Roman" w:hAnsi="Times New Roman" w:cs="Times New Roman"/>
          <w:noProof/>
          <w:sz w:val="24"/>
          <w:szCs w:val="24"/>
        </w:rPr>
        <w:t>(</w:t>
      </w:r>
      <w:hyperlink w:anchor="_ENREF_31" w:tooltip="Sasaki, 2002 #1619" w:history="1">
        <w:r w:rsidR="0022367B" w:rsidRPr="005B3D89">
          <w:rPr>
            <w:rFonts w:ascii="Times New Roman" w:hAnsi="Times New Roman" w:cs="Times New Roman"/>
            <w:noProof/>
            <w:sz w:val="24"/>
            <w:szCs w:val="24"/>
          </w:rPr>
          <w:t>Sasaki, Ishibashi et al. 2002</w:t>
        </w:r>
      </w:hyperlink>
      <w:r w:rsidR="0022367B" w:rsidRPr="005B3D89">
        <w:rPr>
          <w:rFonts w:ascii="Times New Roman" w:hAnsi="Times New Roman" w:cs="Times New Roman"/>
          <w:noProof/>
          <w:sz w:val="24"/>
          <w:szCs w:val="24"/>
        </w:rPr>
        <w:t>)</w:t>
      </w:r>
      <w:r w:rsidR="009711E8" w:rsidRPr="005B3D89">
        <w:rPr>
          <w:rFonts w:ascii="Times New Roman" w:hAnsi="Times New Roman" w:cs="Times New Roman"/>
          <w:sz w:val="24"/>
          <w:szCs w:val="24"/>
        </w:rPr>
        <w:fldChar w:fldCharType="end"/>
      </w:r>
      <w:r w:rsidRPr="005B3D89">
        <w:rPr>
          <w:rFonts w:ascii="Times New Roman" w:hAnsi="Times New Roman" w:cs="Times New Roman"/>
          <w:sz w:val="24"/>
          <w:szCs w:val="24"/>
        </w:rPr>
        <w:t xml:space="preserve">.  While </w:t>
      </w:r>
      <w:r w:rsidR="00C94B7E" w:rsidRPr="005B3D89">
        <w:rPr>
          <w:rFonts w:ascii="Times New Roman" w:hAnsi="Times New Roman" w:cs="Times New Roman"/>
          <w:sz w:val="24"/>
          <w:szCs w:val="24"/>
        </w:rPr>
        <w:t xml:space="preserve">the drop out sign </w:t>
      </w:r>
      <w:r w:rsidR="00C94B7E" w:rsidRPr="005B3D89">
        <w:rPr>
          <w:rFonts w:ascii="Times New Roman" w:hAnsi="Times New Roman" w:cs="Times New Roman"/>
          <w:sz w:val="24"/>
          <w:szCs w:val="24"/>
        </w:rPr>
        <w:lastRenderedPageBreak/>
        <w:t>was observed on several MRIs during the analysis, the presence or absence of the drop-out sign was not specifically recorded.  T</w:t>
      </w:r>
      <w:r w:rsidR="002A3C02" w:rsidRPr="005B3D89">
        <w:rPr>
          <w:rFonts w:ascii="Times New Roman" w:hAnsi="Times New Roman" w:cs="Times New Roman"/>
          <w:sz w:val="24"/>
          <w:szCs w:val="24"/>
        </w:rPr>
        <w:t xml:space="preserve">he ratio of the </w:t>
      </w:r>
      <w:r w:rsidR="00AF22CD" w:rsidRPr="005B3D89">
        <w:rPr>
          <w:rFonts w:ascii="Times New Roman" w:hAnsi="Times New Roman" w:cs="Times New Roman"/>
          <w:sz w:val="24"/>
          <w:szCs w:val="24"/>
        </w:rPr>
        <w:t xml:space="preserve">male </w:t>
      </w:r>
      <w:r w:rsidR="002A3C02" w:rsidRPr="005B3D89">
        <w:rPr>
          <w:rFonts w:ascii="Times New Roman" w:hAnsi="Times New Roman" w:cs="Times New Roman"/>
          <w:sz w:val="24"/>
          <w:szCs w:val="24"/>
        </w:rPr>
        <w:t xml:space="preserve">distal femoral </w:t>
      </w:r>
      <w:proofErr w:type="spellStart"/>
      <w:r w:rsidR="002A3C02" w:rsidRPr="005B3D89">
        <w:rPr>
          <w:rFonts w:ascii="Times New Roman" w:hAnsi="Times New Roman" w:cs="Times New Roman"/>
          <w:sz w:val="24"/>
          <w:szCs w:val="24"/>
        </w:rPr>
        <w:t>physis</w:t>
      </w:r>
      <w:proofErr w:type="spellEnd"/>
      <w:r w:rsidR="002A3C02" w:rsidRPr="005B3D89">
        <w:rPr>
          <w:rFonts w:ascii="Times New Roman" w:hAnsi="Times New Roman" w:cs="Times New Roman"/>
          <w:sz w:val="24"/>
          <w:szCs w:val="24"/>
        </w:rPr>
        <w:t xml:space="preserve"> to epiphysis volumes </w:t>
      </w:r>
      <w:r w:rsidR="00AF22CD" w:rsidRPr="005B3D89">
        <w:rPr>
          <w:rFonts w:ascii="Times New Roman" w:hAnsi="Times New Roman" w:cs="Times New Roman"/>
          <w:sz w:val="24"/>
          <w:szCs w:val="24"/>
        </w:rPr>
        <w:t>was</w:t>
      </w:r>
      <w:r w:rsidR="002A3C02" w:rsidRPr="005B3D89">
        <w:rPr>
          <w:rFonts w:ascii="Times New Roman" w:hAnsi="Times New Roman" w:cs="Times New Roman"/>
          <w:sz w:val="24"/>
          <w:szCs w:val="24"/>
        </w:rPr>
        <w:t xml:space="preserve"> significantly larger </w:t>
      </w:r>
      <w:r w:rsidR="00D4379E" w:rsidRPr="005B3D89">
        <w:rPr>
          <w:rFonts w:ascii="Times New Roman" w:hAnsi="Times New Roman" w:cs="Times New Roman"/>
          <w:sz w:val="24"/>
          <w:szCs w:val="24"/>
        </w:rPr>
        <w:t>when compared to</w:t>
      </w:r>
      <w:r w:rsidR="002A3C02" w:rsidRPr="005B3D89">
        <w:rPr>
          <w:rFonts w:ascii="Times New Roman" w:hAnsi="Times New Roman" w:cs="Times New Roman"/>
          <w:sz w:val="24"/>
          <w:szCs w:val="24"/>
        </w:rPr>
        <w:t xml:space="preserve"> females until age 15 when the ratio began to approach zero (</w:t>
      </w:r>
      <w:r w:rsidR="00EB473D" w:rsidRPr="005B3D89">
        <w:rPr>
          <w:rFonts w:ascii="Times New Roman" w:hAnsi="Times New Roman" w:cs="Times New Roman"/>
          <w:sz w:val="24"/>
          <w:szCs w:val="24"/>
        </w:rPr>
        <w:t xml:space="preserve">figure/table </w:t>
      </w:r>
      <w:r w:rsidR="002A3C02" w:rsidRPr="005B3D89">
        <w:rPr>
          <w:rFonts w:ascii="Times New Roman" w:hAnsi="Times New Roman" w:cs="Times New Roman"/>
          <w:sz w:val="24"/>
          <w:szCs w:val="24"/>
        </w:rPr>
        <w:t xml:space="preserve">xx).  Given the more rapid rate of volumetric growth and the fact that males reach skeletal maturity later than females it is not surprising that the </w:t>
      </w:r>
      <w:proofErr w:type="spellStart"/>
      <w:r w:rsidR="002A3C02" w:rsidRPr="005B3D89">
        <w:rPr>
          <w:rFonts w:ascii="Times New Roman" w:hAnsi="Times New Roman" w:cs="Times New Roman"/>
          <w:sz w:val="24"/>
          <w:szCs w:val="24"/>
        </w:rPr>
        <w:t>physis</w:t>
      </w:r>
      <w:proofErr w:type="spellEnd"/>
      <w:r w:rsidR="002A3C02" w:rsidRPr="005B3D89">
        <w:rPr>
          <w:rFonts w:ascii="Times New Roman" w:hAnsi="Times New Roman" w:cs="Times New Roman"/>
          <w:sz w:val="24"/>
          <w:szCs w:val="24"/>
        </w:rPr>
        <w:t xml:space="preserve"> to epiphysis volume is greater than that of females.  However, </w:t>
      </w:r>
      <w:r w:rsidR="0048691B" w:rsidRPr="005B3D89">
        <w:rPr>
          <w:rFonts w:ascii="Times New Roman" w:hAnsi="Times New Roman" w:cs="Times New Roman"/>
          <w:sz w:val="24"/>
          <w:szCs w:val="24"/>
        </w:rPr>
        <w:t xml:space="preserve">the </w:t>
      </w:r>
      <w:proofErr w:type="spellStart"/>
      <w:r w:rsidR="0048691B" w:rsidRPr="005B3D89">
        <w:rPr>
          <w:rFonts w:ascii="Times New Roman" w:hAnsi="Times New Roman" w:cs="Times New Roman"/>
          <w:sz w:val="24"/>
          <w:szCs w:val="24"/>
        </w:rPr>
        <w:t>physis</w:t>
      </w:r>
      <w:proofErr w:type="spellEnd"/>
      <w:r w:rsidR="0048691B" w:rsidRPr="005B3D89">
        <w:rPr>
          <w:rFonts w:ascii="Times New Roman" w:hAnsi="Times New Roman" w:cs="Times New Roman"/>
          <w:sz w:val="24"/>
          <w:szCs w:val="24"/>
        </w:rPr>
        <w:t xml:space="preserve"> to epiphysis ratio trend toward zero serves as an indicator of growth plate closure and skeletal maturity.  Further software development </w:t>
      </w:r>
      <w:r w:rsidR="005B3D89">
        <w:rPr>
          <w:rFonts w:ascii="Times New Roman" w:hAnsi="Times New Roman" w:cs="Times New Roman"/>
          <w:sz w:val="24"/>
          <w:szCs w:val="24"/>
        </w:rPr>
        <w:t>would</w:t>
      </w:r>
      <w:r w:rsidR="0048691B" w:rsidRPr="005B3D89">
        <w:rPr>
          <w:rFonts w:ascii="Times New Roman" w:hAnsi="Times New Roman" w:cs="Times New Roman"/>
          <w:sz w:val="24"/>
          <w:szCs w:val="24"/>
        </w:rPr>
        <w:t xml:space="preserve"> allow for more accurate identification of the drop-out sign, indicating radiographic evidence of longitudinal growth arrest, which woul</w:t>
      </w:r>
      <w:r w:rsidR="0022367B" w:rsidRPr="005B3D89">
        <w:rPr>
          <w:rFonts w:ascii="Times New Roman" w:hAnsi="Times New Roman" w:cs="Times New Roman"/>
          <w:sz w:val="24"/>
          <w:szCs w:val="24"/>
        </w:rPr>
        <w:t xml:space="preserve">d improve preoperative planning and </w:t>
      </w:r>
      <w:r w:rsidR="005B3D89">
        <w:rPr>
          <w:rFonts w:ascii="Times New Roman" w:hAnsi="Times New Roman" w:cs="Times New Roman"/>
          <w:sz w:val="24"/>
          <w:szCs w:val="24"/>
        </w:rPr>
        <w:t>will</w:t>
      </w:r>
      <w:r w:rsidR="0022367B" w:rsidRPr="005B3D89">
        <w:rPr>
          <w:rFonts w:ascii="Times New Roman" w:hAnsi="Times New Roman" w:cs="Times New Roman"/>
          <w:sz w:val="24"/>
          <w:szCs w:val="24"/>
        </w:rPr>
        <w:t xml:space="preserve"> allow physicians to use a standard </w:t>
      </w:r>
      <w:proofErr w:type="spellStart"/>
      <w:r w:rsidR="0022367B" w:rsidRPr="005B3D89">
        <w:rPr>
          <w:rFonts w:ascii="Times New Roman" w:hAnsi="Times New Roman" w:cs="Times New Roman"/>
          <w:sz w:val="24"/>
          <w:szCs w:val="24"/>
        </w:rPr>
        <w:t>transphyseal</w:t>
      </w:r>
      <w:proofErr w:type="spellEnd"/>
      <w:r w:rsidR="0022367B" w:rsidRPr="005B3D89">
        <w:rPr>
          <w:rFonts w:ascii="Times New Roman" w:hAnsi="Times New Roman" w:cs="Times New Roman"/>
          <w:sz w:val="24"/>
          <w:szCs w:val="24"/>
        </w:rPr>
        <w:t xml:space="preserve"> femoral tunnel during ACL reconstruction with </w:t>
      </w:r>
      <w:r w:rsidR="005B3D89">
        <w:rPr>
          <w:rFonts w:ascii="Times New Roman" w:hAnsi="Times New Roman" w:cs="Times New Roman"/>
          <w:sz w:val="24"/>
          <w:szCs w:val="24"/>
        </w:rPr>
        <w:t>no</w:t>
      </w:r>
      <w:r w:rsidR="0022367B" w:rsidRPr="005B3D89">
        <w:rPr>
          <w:rFonts w:ascii="Times New Roman" w:hAnsi="Times New Roman" w:cs="Times New Roman"/>
          <w:sz w:val="24"/>
          <w:szCs w:val="24"/>
        </w:rPr>
        <w:t xml:space="preserve"> risk for growth disturbance.</w:t>
      </w:r>
    </w:p>
    <w:p w:rsidR="0022367B" w:rsidRPr="005B3D89" w:rsidRDefault="0022367B"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ab/>
      </w:r>
      <w:r w:rsidR="009D0179" w:rsidRPr="005B3D89">
        <w:rPr>
          <w:rFonts w:ascii="Times New Roman" w:hAnsi="Times New Roman" w:cs="Times New Roman"/>
          <w:sz w:val="24"/>
          <w:szCs w:val="24"/>
        </w:rPr>
        <w:t xml:space="preserve">A review of the current literature returned no studies specifically evaluating the growth and development of the femoral cartilaginous cap.  </w:t>
      </w:r>
      <w:r w:rsidR="00736E25" w:rsidRPr="005B3D89">
        <w:rPr>
          <w:rFonts w:ascii="Times New Roman" w:hAnsi="Times New Roman" w:cs="Times New Roman"/>
          <w:sz w:val="24"/>
          <w:szCs w:val="24"/>
        </w:rPr>
        <w:t>Once accurate segmentation was performed both males and females exhibited parabolic growth with males peaking in cartilage cap volume near age 10 and females peaking between ages 8 and 9 (figure xx).  Furthermore, the width of the cartilage of both sexes exhibited linear growth until age 15 when ossification was complete, and males again exhibited a significantly larger ratio of cartilage cap to distal femoral epiphysis than females (figures/table xx</w:t>
      </w:r>
      <w:r w:rsidR="000C55AC" w:rsidRPr="005B3D89">
        <w:rPr>
          <w:rFonts w:ascii="Times New Roman" w:hAnsi="Times New Roman" w:cs="Times New Roman"/>
          <w:sz w:val="24"/>
          <w:szCs w:val="24"/>
        </w:rPr>
        <w:t xml:space="preserve">).  </w:t>
      </w:r>
      <w:r w:rsidR="001E7DD3" w:rsidRPr="005B3D89">
        <w:rPr>
          <w:rFonts w:ascii="Times New Roman" w:hAnsi="Times New Roman" w:cs="Times New Roman"/>
          <w:sz w:val="24"/>
          <w:szCs w:val="24"/>
        </w:rPr>
        <w:t xml:space="preserve">Although the clinical significance of these findings is not clearly understood, improved understanding of the growth of the cartilage cap </w:t>
      </w:r>
      <w:r w:rsidR="00D4379E" w:rsidRPr="005B3D89">
        <w:rPr>
          <w:rFonts w:ascii="Times New Roman" w:hAnsi="Times New Roman" w:cs="Times New Roman"/>
          <w:sz w:val="24"/>
          <w:szCs w:val="24"/>
        </w:rPr>
        <w:t>will</w:t>
      </w:r>
      <w:r w:rsidR="001E7DD3" w:rsidRPr="005B3D89">
        <w:rPr>
          <w:rFonts w:ascii="Times New Roman" w:hAnsi="Times New Roman" w:cs="Times New Roman"/>
          <w:sz w:val="24"/>
          <w:szCs w:val="24"/>
        </w:rPr>
        <w:t xml:space="preserve"> aid in surgical planning in the future</w:t>
      </w:r>
      <w:r w:rsidR="00D4379E" w:rsidRPr="005B3D89">
        <w:rPr>
          <w:rFonts w:ascii="Times New Roman" w:hAnsi="Times New Roman" w:cs="Times New Roman"/>
          <w:sz w:val="24"/>
          <w:szCs w:val="24"/>
        </w:rPr>
        <w:t xml:space="preserve">, especially as it relates to skeletally immature </w:t>
      </w:r>
      <w:proofErr w:type="spellStart"/>
      <w:r w:rsidR="00D4379E" w:rsidRPr="005B3D89">
        <w:rPr>
          <w:rFonts w:ascii="Times New Roman" w:hAnsi="Times New Roman" w:cs="Times New Roman"/>
          <w:sz w:val="24"/>
          <w:szCs w:val="24"/>
        </w:rPr>
        <w:t>ligamentous</w:t>
      </w:r>
      <w:proofErr w:type="spellEnd"/>
      <w:r w:rsidR="00D4379E" w:rsidRPr="005B3D89">
        <w:rPr>
          <w:rFonts w:ascii="Times New Roman" w:hAnsi="Times New Roman" w:cs="Times New Roman"/>
          <w:sz w:val="24"/>
          <w:szCs w:val="24"/>
        </w:rPr>
        <w:t xml:space="preserve"> surgery</w:t>
      </w:r>
      <w:r w:rsidR="001E7DD3" w:rsidRPr="005B3D89">
        <w:rPr>
          <w:rFonts w:ascii="Times New Roman" w:hAnsi="Times New Roman" w:cs="Times New Roman"/>
          <w:sz w:val="24"/>
          <w:szCs w:val="24"/>
        </w:rPr>
        <w:t xml:space="preserve">.  </w:t>
      </w:r>
    </w:p>
    <w:p w:rsidR="00736E25" w:rsidRPr="005B3D89" w:rsidRDefault="00736E25" w:rsidP="008C101E">
      <w:pPr>
        <w:spacing w:line="480" w:lineRule="auto"/>
        <w:rPr>
          <w:rFonts w:ascii="Times New Roman" w:hAnsi="Times New Roman" w:cs="Times New Roman"/>
          <w:sz w:val="24"/>
          <w:szCs w:val="24"/>
        </w:rPr>
      </w:pPr>
    </w:p>
    <w:p w:rsidR="00736E25" w:rsidRPr="005B3D89" w:rsidRDefault="00736E25"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 xml:space="preserve">Limitations: </w:t>
      </w:r>
    </w:p>
    <w:p w:rsidR="001E7DD3" w:rsidRPr="005B3D89" w:rsidRDefault="00264622" w:rsidP="00D93E68">
      <w:pPr>
        <w:spacing w:line="480" w:lineRule="auto"/>
        <w:rPr>
          <w:rFonts w:ascii="Times New Roman" w:hAnsi="Times New Roman" w:cs="Times New Roman"/>
          <w:sz w:val="24"/>
          <w:szCs w:val="24"/>
        </w:rPr>
      </w:pPr>
      <w:r w:rsidRPr="005B3D89">
        <w:rPr>
          <w:rFonts w:ascii="Times New Roman" w:hAnsi="Times New Roman" w:cs="Times New Roman"/>
          <w:sz w:val="24"/>
          <w:szCs w:val="24"/>
        </w:rPr>
        <w:lastRenderedPageBreak/>
        <w:t>There are limitations to this study. The measurements were based on chronological</w:t>
      </w:r>
      <w:r w:rsidR="002576C2" w:rsidRPr="005B3D89">
        <w:rPr>
          <w:rFonts w:ascii="Times New Roman" w:hAnsi="Times New Roman" w:cs="Times New Roman"/>
          <w:sz w:val="24"/>
          <w:szCs w:val="24"/>
        </w:rPr>
        <w:t xml:space="preserve"> rather than physiological age</w:t>
      </w:r>
      <w:r w:rsidR="00D4379E" w:rsidRPr="005B3D89">
        <w:rPr>
          <w:rFonts w:ascii="Times New Roman" w:hAnsi="Times New Roman" w:cs="Times New Roman"/>
          <w:sz w:val="24"/>
          <w:szCs w:val="24"/>
        </w:rPr>
        <w:t>, and there may be innate differences from child to child on the rate of skeletal maturation</w:t>
      </w:r>
      <w:r w:rsidR="002576C2" w:rsidRPr="005B3D89">
        <w:rPr>
          <w:rFonts w:ascii="Times New Roman" w:hAnsi="Times New Roman" w:cs="Times New Roman"/>
          <w:sz w:val="24"/>
          <w:szCs w:val="24"/>
        </w:rPr>
        <w:t xml:space="preserve">.  The number of male and female subjects in each age group was unequal.  </w:t>
      </w:r>
      <w:r w:rsidR="00AB10EE" w:rsidRPr="005B3D89">
        <w:rPr>
          <w:rFonts w:ascii="Times New Roman" w:hAnsi="Times New Roman" w:cs="Times New Roman"/>
          <w:sz w:val="24"/>
          <w:szCs w:val="24"/>
        </w:rPr>
        <w:t xml:space="preserve">Although there was no difference in measurement accuracy between the 3T and 1.5T studies, it would have been preferable to use a standard resolution for all measurements.  There were a smaller number of satisfactory MRIs available for analysis in ages 1 through 3, thus more information is needed to draw broad conclusions about younger patients.  Finally, our results are not comparable to cadaveric/gross anatomic measurements </w:t>
      </w:r>
      <w:r w:rsidR="00D93E68" w:rsidRPr="005B3D89">
        <w:rPr>
          <w:rFonts w:ascii="Times New Roman" w:hAnsi="Times New Roman" w:cs="Times New Roman"/>
          <w:sz w:val="24"/>
          <w:szCs w:val="24"/>
        </w:rPr>
        <w:t>for obvious reasons</w:t>
      </w:r>
      <w:r w:rsidR="00D4379E" w:rsidRPr="005B3D89">
        <w:rPr>
          <w:rFonts w:ascii="Times New Roman" w:hAnsi="Times New Roman" w:cs="Times New Roman"/>
          <w:sz w:val="24"/>
          <w:szCs w:val="24"/>
        </w:rPr>
        <w:t xml:space="preserve">, however, accurate dissection of a gross specimen to perform volumetric analysis would be difficult, </w:t>
      </w:r>
      <w:proofErr w:type="gramStart"/>
      <w:r w:rsidR="00D4379E" w:rsidRPr="005B3D89">
        <w:rPr>
          <w:rFonts w:ascii="Times New Roman" w:hAnsi="Times New Roman" w:cs="Times New Roman"/>
          <w:sz w:val="24"/>
          <w:szCs w:val="24"/>
        </w:rPr>
        <w:t>as</w:t>
      </w:r>
      <w:proofErr w:type="gramEnd"/>
      <w:r w:rsidR="00D4379E" w:rsidRPr="005B3D89">
        <w:rPr>
          <w:rFonts w:ascii="Times New Roman" w:hAnsi="Times New Roman" w:cs="Times New Roman"/>
          <w:sz w:val="24"/>
          <w:szCs w:val="24"/>
        </w:rPr>
        <w:t xml:space="preserve"> such these measurements may be more accurate than anatomic dissection</w:t>
      </w:r>
      <w:r w:rsidR="00D93E68" w:rsidRPr="005B3D89">
        <w:rPr>
          <w:rFonts w:ascii="Times New Roman" w:hAnsi="Times New Roman" w:cs="Times New Roman"/>
          <w:sz w:val="24"/>
          <w:szCs w:val="24"/>
        </w:rPr>
        <w:t xml:space="preserve">. </w:t>
      </w:r>
    </w:p>
    <w:p w:rsidR="00736E25" w:rsidRPr="005B3D89" w:rsidRDefault="00736E25" w:rsidP="008C101E">
      <w:pPr>
        <w:spacing w:line="480" w:lineRule="auto"/>
        <w:rPr>
          <w:rFonts w:ascii="Times New Roman" w:hAnsi="Times New Roman" w:cs="Times New Roman"/>
          <w:sz w:val="24"/>
          <w:szCs w:val="24"/>
        </w:rPr>
      </w:pPr>
    </w:p>
    <w:p w:rsidR="00736E25" w:rsidRPr="005B3D89" w:rsidRDefault="00736E25"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Conclusions:</w:t>
      </w:r>
    </w:p>
    <w:p w:rsidR="00EB473D" w:rsidRPr="005B3D89" w:rsidRDefault="008728F2" w:rsidP="008C101E">
      <w:pPr>
        <w:spacing w:line="480" w:lineRule="auto"/>
        <w:rPr>
          <w:rFonts w:ascii="Times New Roman" w:hAnsi="Times New Roman" w:cs="Times New Roman"/>
          <w:sz w:val="24"/>
          <w:szCs w:val="24"/>
        </w:rPr>
      </w:pPr>
      <w:proofErr w:type="spellStart"/>
      <w:r w:rsidRPr="005B3D89">
        <w:rPr>
          <w:rFonts w:ascii="Times New Roman" w:hAnsi="Times New Roman" w:cs="Times New Roman"/>
          <w:sz w:val="24"/>
          <w:szCs w:val="24"/>
        </w:rPr>
        <w:t>KSlice</w:t>
      </w:r>
      <w:proofErr w:type="spellEnd"/>
      <w:r w:rsidRPr="005B3D89">
        <w:rPr>
          <w:rFonts w:ascii="Times New Roman" w:hAnsi="Times New Roman" w:cs="Times New Roman"/>
          <w:sz w:val="24"/>
          <w:szCs w:val="24"/>
        </w:rPr>
        <w:t xml:space="preserve"> is a novel 3D modeling program that provides accurate measuremen</w:t>
      </w:r>
      <w:r w:rsidR="0069306D" w:rsidRPr="005B3D89">
        <w:rPr>
          <w:rFonts w:ascii="Times New Roman" w:hAnsi="Times New Roman" w:cs="Times New Roman"/>
          <w:sz w:val="24"/>
          <w:szCs w:val="24"/>
        </w:rPr>
        <w:t>ts of volume</w:t>
      </w:r>
      <w:r w:rsidR="00D4379E" w:rsidRPr="005B3D89">
        <w:rPr>
          <w:rFonts w:ascii="Times New Roman" w:hAnsi="Times New Roman" w:cs="Times New Roman"/>
          <w:sz w:val="24"/>
          <w:szCs w:val="24"/>
        </w:rPr>
        <w:t>tric analysis</w:t>
      </w:r>
      <w:r w:rsidR="0069306D" w:rsidRPr="005B3D89">
        <w:rPr>
          <w:rFonts w:ascii="Times New Roman" w:hAnsi="Times New Roman" w:cs="Times New Roman"/>
          <w:sz w:val="24"/>
          <w:szCs w:val="24"/>
        </w:rPr>
        <w:t xml:space="preserve"> from MR</w:t>
      </w:r>
      <w:r w:rsidR="00D4379E" w:rsidRPr="005B3D89">
        <w:rPr>
          <w:rFonts w:ascii="Times New Roman" w:hAnsi="Times New Roman" w:cs="Times New Roman"/>
          <w:sz w:val="24"/>
          <w:szCs w:val="24"/>
        </w:rPr>
        <w:t>I studies while utilizing user-</w:t>
      </w:r>
      <w:r w:rsidR="0085766A" w:rsidRPr="005B3D89">
        <w:rPr>
          <w:rFonts w:ascii="Times New Roman" w:hAnsi="Times New Roman" w:cs="Times New Roman"/>
          <w:sz w:val="24"/>
          <w:szCs w:val="24"/>
        </w:rPr>
        <w:t>assisted segmentation to improve measurement reliability.</w:t>
      </w:r>
      <w:r w:rsidR="0069306D" w:rsidRPr="005B3D89">
        <w:rPr>
          <w:rFonts w:ascii="Times New Roman" w:hAnsi="Times New Roman" w:cs="Times New Roman"/>
          <w:sz w:val="24"/>
          <w:szCs w:val="24"/>
        </w:rPr>
        <w:t xml:space="preserve">  The results from this study add to the current knowledge of distal femoral </w:t>
      </w:r>
      <w:proofErr w:type="spellStart"/>
      <w:r w:rsidR="0069306D" w:rsidRPr="005B3D89">
        <w:rPr>
          <w:rFonts w:ascii="Times New Roman" w:hAnsi="Times New Roman" w:cs="Times New Roman"/>
          <w:sz w:val="24"/>
          <w:szCs w:val="24"/>
        </w:rPr>
        <w:t>physis</w:t>
      </w:r>
      <w:proofErr w:type="spellEnd"/>
      <w:r w:rsidR="0069306D" w:rsidRPr="005B3D89">
        <w:rPr>
          <w:rFonts w:ascii="Times New Roman" w:hAnsi="Times New Roman" w:cs="Times New Roman"/>
          <w:sz w:val="24"/>
          <w:szCs w:val="24"/>
        </w:rPr>
        <w:t xml:space="preserve"> development and expand it with data from a younger patient population.  Furthermore, it is the first study to perform volumetric measurements of the cartilaginous cap in</w:t>
      </w:r>
      <w:r w:rsidR="0085766A" w:rsidRPr="005B3D89">
        <w:rPr>
          <w:rFonts w:ascii="Times New Roman" w:hAnsi="Times New Roman" w:cs="Times New Roman"/>
          <w:sz w:val="24"/>
          <w:szCs w:val="24"/>
        </w:rPr>
        <w:t xml:space="preserve"> skeletally immature patients.  </w:t>
      </w:r>
      <w:proofErr w:type="gramStart"/>
      <w:r w:rsidR="004D38B8" w:rsidRPr="001E609E">
        <w:rPr>
          <w:rFonts w:ascii="Times New Roman" w:hAnsi="Times New Roman" w:cs="Times New Roman"/>
          <w:b/>
          <w:sz w:val="24"/>
          <w:szCs w:val="24"/>
        </w:rPr>
        <w:t>need</w:t>
      </w:r>
      <w:proofErr w:type="gramEnd"/>
      <w:r w:rsidR="004D38B8" w:rsidRPr="001E609E">
        <w:rPr>
          <w:rFonts w:ascii="Times New Roman" w:hAnsi="Times New Roman" w:cs="Times New Roman"/>
          <w:b/>
          <w:sz w:val="24"/>
          <w:szCs w:val="24"/>
        </w:rPr>
        <w:t xml:space="preserve"> to add a sentence or two re-stating the factual results that we found including: 1. growth rates, 2. </w:t>
      </w:r>
      <w:proofErr w:type="spellStart"/>
      <w:r w:rsidR="004D38B8" w:rsidRPr="001E609E">
        <w:rPr>
          <w:rFonts w:ascii="Times New Roman" w:hAnsi="Times New Roman" w:cs="Times New Roman"/>
          <w:b/>
          <w:sz w:val="24"/>
          <w:szCs w:val="24"/>
        </w:rPr>
        <w:t>plateauing</w:t>
      </w:r>
      <w:proofErr w:type="spellEnd"/>
      <w:r w:rsidR="004D38B8" w:rsidRPr="001E609E">
        <w:rPr>
          <w:rFonts w:ascii="Times New Roman" w:hAnsi="Times New Roman" w:cs="Times New Roman"/>
          <w:b/>
          <w:sz w:val="24"/>
          <w:szCs w:val="24"/>
        </w:rPr>
        <w:t>/growth plate closure, 3. cartilage cap disappearance, 4. no difference between male and female growth ratios</w:t>
      </w:r>
    </w:p>
    <w:p w:rsidR="004D38B8" w:rsidRPr="005B3D89" w:rsidRDefault="004D38B8" w:rsidP="008C101E">
      <w:pPr>
        <w:spacing w:line="480" w:lineRule="auto"/>
        <w:rPr>
          <w:rFonts w:ascii="Times New Roman" w:hAnsi="Times New Roman" w:cs="Times New Roman"/>
          <w:sz w:val="24"/>
          <w:szCs w:val="24"/>
        </w:rPr>
      </w:pPr>
    </w:p>
    <w:p w:rsidR="004F6636" w:rsidRPr="005B3D89" w:rsidRDefault="004F6636"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br w:type="page"/>
      </w:r>
    </w:p>
    <w:p w:rsidR="00A53784" w:rsidRPr="005B3D89" w:rsidRDefault="00A53784" w:rsidP="008C101E">
      <w:pPr>
        <w:spacing w:line="480" w:lineRule="auto"/>
        <w:rPr>
          <w:rFonts w:ascii="Times New Roman" w:hAnsi="Times New Roman" w:cs="Times New Roman"/>
          <w:sz w:val="24"/>
          <w:szCs w:val="24"/>
        </w:rPr>
      </w:pPr>
    </w:p>
    <w:p w:rsidR="0022367B" w:rsidRPr="005B3D89" w:rsidRDefault="009711E8" w:rsidP="008C101E">
      <w:pPr>
        <w:spacing w:line="480" w:lineRule="auto"/>
        <w:ind w:left="720" w:hanging="720"/>
        <w:rPr>
          <w:rFonts w:ascii="Times New Roman" w:hAnsi="Times New Roman" w:cs="Times New Roman"/>
          <w:noProof/>
          <w:sz w:val="24"/>
          <w:szCs w:val="24"/>
        </w:rPr>
      </w:pPr>
      <w:r w:rsidRPr="005B3D89">
        <w:rPr>
          <w:rFonts w:ascii="Times New Roman" w:hAnsi="Times New Roman" w:cs="Times New Roman"/>
          <w:sz w:val="24"/>
          <w:szCs w:val="24"/>
        </w:rPr>
        <w:fldChar w:fldCharType="begin"/>
      </w:r>
      <w:r w:rsidR="00A53784" w:rsidRPr="005B3D89">
        <w:rPr>
          <w:rFonts w:ascii="Times New Roman" w:hAnsi="Times New Roman" w:cs="Times New Roman"/>
          <w:sz w:val="24"/>
          <w:szCs w:val="24"/>
        </w:rPr>
        <w:instrText xml:space="preserve"> ADDIN EN.REFLIST </w:instrText>
      </w:r>
      <w:r w:rsidRPr="005B3D89">
        <w:rPr>
          <w:rFonts w:ascii="Times New Roman" w:hAnsi="Times New Roman" w:cs="Times New Roman"/>
          <w:sz w:val="24"/>
          <w:szCs w:val="24"/>
        </w:rPr>
        <w:fldChar w:fldCharType="separate"/>
      </w:r>
      <w:bookmarkStart w:id="5" w:name="_ENREF_1"/>
      <w:r w:rsidR="0022367B" w:rsidRPr="005B3D89">
        <w:rPr>
          <w:rFonts w:ascii="Times New Roman" w:hAnsi="Times New Roman" w:cs="Times New Roman"/>
          <w:noProof/>
          <w:sz w:val="24"/>
          <w:szCs w:val="24"/>
        </w:rPr>
        <w:t xml:space="preserve">Aichroth, P. M., D. V. Patel, et al. (2002). "The natural history and treatment of rupture of the anterior cruciate ligament in children and adolescents. A prospective review." </w:t>
      </w:r>
      <w:r w:rsidR="0022367B" w:rsidRPr="005B3D89">
        <w:rPr>
          <w:rFonts w:ascii="Times New Roman" w:hAnsi="Times New Roman" w:cs="Times New Roman"/>
          <w:noProof/>
          <w:sz w:val="24"/>
          <w:szCs w:val="24"/>
          <w:u w:val="single"/>
        </w:rPr>
        <w:t>J Bone Joint Surg Br</w:t>
      </w:r>
      <w:r w:rsidR="0022367B" w:rsidRPr="005B3D89">
        <w:rPr>
          <w:rFonts w:ascii="Times New Roman" w:hAnsi="Times New Roman" w:cs="Times New Roman"/>
          <w:noProof/>
          <w:sz w:val="24"/>
          <w:szCs w:val="24"/>
        </w:rPr>
        <w:t xml:space="preserve"> 84(1): 38-41.</w:t>
      </w:r>
      <w:bookmarkEnd w:id="5"/>
    </w:p>
    <w:p w:rsidR="0022367B" w:rsidRPr="005B3D89" w:rsidRDefault="0022367B" w:rsidP="008C101E">
      <w:pPr>
        <w:spacing w:line="480" w:lineRule="auto"/>
        <w:ind w:left="720" w:hanging="720"/>
        <w:rPr>
          <w:rFonts w:ascii="Times New Roman" w:hAnsi="Times New Roman" w:cs="Times New Roman"/>
          <w:noProof/>
          <w:sz w:val="24"/>
          <w:szCs w:val="24"/>
        </w:rPr>
      </w:pPr>
      <w:bookmarkStart w:id="6" w:name="_ENREF_2"/>
      <w:r w:rsidRPr="005B3D89">
        <w:rPr>
          <w:rFonts w:ascii="Times New Roman" w:hAnsi="Times New Roman" w:cs="Times New Roman"/>
          <w:noProof/>
          <w:sz w:val="24"/>
          <w:szCs w:val="24"/>
        </w:rPr>
        <w:t xml:space="preserve">Anderson, A. F. (2004). "Transepiphyseal replacement of the anterior cruciate ligament using quadruple hamstring grafts in skeletally immature patients." </w:t>
      </w:r>
      <w:r w:rsidRPr="005B3D89">
        <w:rPr>
          <w:rFonts w:ascii="Times New Roman" w:hAnsi="Times New Roman" w:cs="Times New Roman"/>
          <w:noProof/>
          <w:sz w:val="24"/>
          <w:szCs w:val="24"/>
          <w:u w:val="single"/>
        </w:rPr>
        <w:t>J Bone Joint Surg Am</w:t>
      </w:r>
      <w:r w:rsidRPr="005B3D89">
        <w:rPr>
          <w:rFonts w:ascii="Times New Roman" w:hAnsi="Times New Roman" w:cs="Times New Roman"/>
          <w:noProof/>
          <w:sz w:val="24"/>
          <w:szCs w:val="24"/>
        </w:rPr>
        <w:t xml:space="preserve"> 86-A Suppl 1(Pt 2): 201-209.</w:t>
      </w:r>
      <w:bookmarkEnd w:id="6"/>
    </w:p>
    <w:p w:rsidR="0022367B" w:rsidRPr="005B3D89" w:rsidRDefault="0022367B" w:rsidP="008C101E">
      <w:pPr>
        <w:spacing w:line="480" w:lineRule="auto"/>
        <w:ind w:left="720" w:hanging="720"/>
        <w:rPr>
          <w:rFonts w:ascii="Times New Roman" w:hAnsi="Times New Roman" w:cs="Times New Roman"/>
          <w:noProof/>
          <w:sz w:val="24"/>
          <w:szCs w:val="24"/>
        </w:rPr>
      </w:pPr>
      <w:bookmarkStart w:id="7" w:name="_ENREF_3"/>
      <w:r w:rsidRPr="005B3D89">
        <w:rPr>
          <w:rFonts w:ascii="Times New Roman" w:hAnsi="Times New Roman" w:cs="Times New Roman"/>
          <w:noProof/>
          <w:sz w:val="24"/>
          <w:szCs w:val="24"/>
        </w:rPr>
        <w:t xml:space="preserve">Andrews, M., F. R. Noyes, et al. (1994). "Anterior cruciate ligament allograft reconstruction in the skeletally immature athlete."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22(1): 48-54.</w:t>
      </w:r>
      <w:bookmarkEnd w:id="7"/>
    </w:p>
    <w:p w:rsidR="0022367B" w:rsidRPr="005B3D89" w:rsidRDefault="0022367B" w:rsidP="008C101E">
      <w:pPr>
        <w:spacing w:line="480" w:lineRule="auto"/>
        <w:ind w:left="720" w:hanging="720"/>
        <w:rPr>
          <w:rFonts w:ascii="Times New Roman" w:hAnsi="Times New Roman" w:cs="Times New Roman"/>
          <w:noProof/>
          <w:sz w:val="24"/>
          <w:szCs w:val="24"/>
        </w:rPr>
      </w:pPr>
      <w:bookmarkStart w:id="8" w:name="_ENREF_4"/>
      <w:r w:rsidRPr="005B3D89">
        <w:rPr>
          <w:rFonts w:ascii="Times New Roman" w:hAnsi="Times New Roman" w:cs="Times New Roman"/>
          <w:noProof/>
          <w:sz w:val="24"/>
          <w:szCs w:val="24"/>
        </w:rPr>
        <w:t xml:space="preserve">Angel, K. R. and D. J. Hall (1989). "Anterior cruciate ligament injury in children and adolescents." </w:t>
      </w:r>
      <w:r w:rsidRPr="005B3D89">
        <w:rPr>
          <w:rFonts w:ascii="Times New Roman" w:hAnsi="Times New Roman" w:cs="Times New Roman"/>
          <w:noProof/>
          <w:sz w:val="24"/>
          <w:szCs w:val="24"/>
          <w:u w:val="single"/>
        </w:rPr>
        <w:t>Arthroscopy</w:t>
      </w:r>
      <w:r w:rsidRPr="005B3D89">
        <w:rPr>
          <w:rFonts w:ascii="Times New Roman" w:hAnsi="Times New Roman" w:cs="Times New Roman"/>
          <w:noProof/>
          <w:sz w:val="24"/>
          <w:szCs w:val="24"/>
        </w:rPr>
        <w:t xml:space="preserve"> 5(3): 197-200.</w:t>
      </w:r>
      <w:bookmarkEnd w:id="8"/>
    </w:p>
    <w:p w:rsidR="0022367B" w:rsidRPr="005B3D89" w:rsidRDefault="0022367B" w:rsidP="008C101E">
      <w:pPr>
        <w:spacing w:line="480" w:lineRule="auto"/>
        <w:ind w:left="720" w:hanging="720"/>
        <w:rPr>
          <w:rFonts w:ascii="Times New Roman" w:hAnsi="Times New Roman" w:cs="Times New Roman"/>
          <w:noProof/>
          <w:sz w:val="24"/>
          <w:szCs w:val="24"/>
        </w:rPr>
      </w:pPr>
      <w:bookmarkStart w:id="9" w:name="_ENREF_5"/>
      <w:r w:rsidRPr="005B3D89">
        <w:rPr>
          <w:rFonts w:ascii="Times New Roman" w:hAnsi="Times New Roman" w:cs="Times New Roman"/>
          <w:noProof/>
          <w:sz w:val="24"/>
          <w:szCs w:val="24"/>
        </w:rPr>
        <w:t xml:space="preserve">Bales, C. P., J. H. Guettler, et al. (2004). "Anterior cruciate ligament injuries in children with open physes: evolving strategies of treatment."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32(8): 1978-1985.</w:t>
      </w:r>
      <w:bookmarkEnd w:id="9"/>
    </w:p>
    <w:p w:rsidR="0022367B" w:rsidRPr="005B3D89" w:rsidRDefault="0022367B" w:rsidP="008C101E">
      <w:pPr>
        <w:spacing w:line="480" w:lineRule="auto"/>
        <w:ind w:left="720" w:hanging="720"/>
        <w:rPr>
          <w:rFonts w:ascii="Times New Roman" w:hAnsi="Times New Roman" w:cs="Times New Roman"/>
          <w:noProof/>
          <w:sz w:val="24"/>
          <w:szCs w:val="24"/>
        </w:rPr>
      </w:pPr>
      <w:bookmarkStart w:id="10" w:name="_ENREF_6"/>
      <w:r w:rsidRPr="005B3D89">
        <w:rPr>
          <w:rFonts w:ascii="Times New Roman" w:hAnsi="Times New Roman" w:cs="Times New Roman"/>
          <w:noProof/>
          <w:sz w:val="24"/>
          <w:szCs w:val="24"/>
        </w:rPr>
        <w:t xml:space="preserve">Beasley, L. S. and S. C. Chudik (2003). "Anterior cruciate ligament injury in children: update of current treatment options." </w:t>
      </w:r>
      <w:r w:rsidRPr="005B3D89">
        <w:rPr>
          <w:rFonts w:ascii="Times New Roman" w:hAnsi="Times New Roman" w:cs="Times New Roman"/>
          <w:noProof/>
          <w:sz w:val="24"/>
          <w:szCs w:val="24"/>
          <w:u w:val="single"/>
        </w:rPr>
        <w:t>Curr Opin Pediatr</w:t>
      </w:r>
      <w:r w:rsidRPr="005B3D89">
        <w:rPr>
          <w:rFonts w:ascii="Times New Roman" w:hAnsi="Times New Roman" w:cs="Times New Roman"/>
          <w:noProof/>
          <w:sz w:val="24"/>
          <w:szCs w:val="24"/>
        </w:rPr>
        <w:t xml:space="preserve"> 15(1): 45-52.</w:t>
      </w:r>
      <w:bookmarkEnd w:id="10"/>
    </w:p>
    <w:p w:rsidR="0022367B" w:rsidRPr="005B3D89" w:rsidRDefault="0022367B" w:rsidP="008C101E">
      <w:pPr>
        <w:spacing w:line="480" w:lineRule="auto"/>
        <w:ind w:left="720" w:hanging="720"/>
        <w:rPr>
          <w:rFonts w:ascii="Times New Roman" w:hAnsi="Times New Roman" w:cs="Times New Roman"/>
          <w:noProof/>
          <w:sz w:val="24"/>
          <w:szCs w:val="24"/>
        </w:rPr>
      </w:pPr>
      <w:bookmarkStart w:id="11" w:name="_ENREF_7"/>
      <w:r w:rsidRPr="005B3D89">
        <w:rPr>
          <w:rFonts w:ascii="Times New Roman" w:hAnsi="Times New Roman" w:cs="Times New Roman"/>
          <w:noProof/>
          <w:sz w:val="24"/>
          <w:szCs w:val="24"/>
        </w:rPr>
        <w:t xml:space="preserve">Beynnon, B. D., R. J. Johnson, et al. (2005). "Treatment of anterior cruciate ligament injuries, part I."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33(10): 1579-1602.</w:t>
      </w:r>
      <w:bookmarkEnd w:id="11"/>
    </w:p>
    <w:p w:rsidR="0022367B" w:rsidRPr="005B3D89" w:rsidRDefault="0022367B" w:rsidP="008C101E">
      <w:pPr>
        <w:spacing w:line="480" w:lineRule="auto"/>
        <w:ind w:left="720" w:hanging="720"/>
        <w:rPr>
          <w:rFonts w:ascii="Times New Roman" w:hAnsi="Times New Roman" w:cs="Times New Roman"/>
          <w:noProof/>
          <w:sz w:val="24"/>
          <w:szCs w:val="24"/>
        </w:rPr>
      </w:pPr>
      <w:bookmarkStart w:id="12" w:name="_ENREF_8"/>
      <w:r w:rsidRPr="005B3D89">
        <w:rPr>
          <w:rFonts w:ascii="Times New Roman" w:hAnsi="Times New Roman" w:cs="Times New Roman"/>
          <w:noProof/>
          <w:sz w:val="24"/>
          <w:szCs w:val="24"/>
        </w:rPr>
        <w:t xml:space="preserve">Caine, D., C. Caine, et al. (2006). "Incidence and distribution of pediatric sport-related injuries." </w:t>
      </w:r>
      <w:r w:rsidRPr="005B3D89">
        <w:rPr>
          <w:rFonts w:ascii="Times New Roman" w:hAnsi="Times New Roman" w:cs="Times New Roman"/>
          <w:noProof/>
          <w:sz w:val="24"/>
          <w:szCs w:val="24"/>
          <w:u w:val="single"/>
        </w:rPr>
        <w:t>Clin J Sport Med</w:t>
      </w:r>
      <w:r w:rsidRPr="005B3D89">
        <w:rPr>
          <w:rFonts w:ascii="Times New Roman" w:hAnsi="Times New Roman" w:cs="Times New Roman"/>
          <w:noProof/>
          <w:sz w:val="24"/>
          <w:szCs w:val="24"/>
        </w:rPr>
        <w:t xml:space="preserve"> 16(6): 500-513.</w:t>
      </w:r>
      <w:bookmarkEnd w:id="12"/>
    </w:p>
    <w:p w:rsidR="0022367B" w:rsidRPr="005B3D89" w:rsidRDefault="0022367B" w:rsidP="008C101E">
      <w:pPr>
        <w:spacing w:line="480" w:lineRule="auto"/>
        <w:ind w:left="720" w:hanging="720"/>
        <w:rPr>
          <w:rFonts w:ascii="Times New Roman" w:hAnsi="Times New Roman" w:cs="Times New Roman"/>
          <w:noProof/>
          <w:sz w:val="24"/>
          <w:szCs w:val="24"/>
        </w:rPr>
      </w:pPr>
      <w:bookmarkStart w:id="13" w:name="_ENREF_9"/>
      <w:r w:rsidRPr="005B3D89">
        <w:rPr>
          <w:rFonts w:ascii="Times New Roman" w:hAnsi="Times New Roman" w:cs="Times New Roman"/>
          <w:noProof/>
          <w:sz w:val="24"/>
          <w:szCs w:val="24"/>
        </w:rPr>
        <w:t xml:space="preserve">Chan, T. F. and L. A. Vese (2001). "Active contours without edges." </w:t>
      </w:r>
      <w:r w:rsidRPr="005B3D89">
        <w:rPr>
          <w:rFonts w:ascii="Times New Roman" w:hAnsi="Times New Roman" w:cs="Times New Roman"/>
          <w:noProof/>
          <w:sz w:val="24"/>
          <w:szCs w:val="24"/>
          <w:u w:val="single"/>
        </w:rPr>
        <w:t>IEEE Trans Image Process</w:t>
      </w:r>
      <w:r w:rsidRPr="005B3D89">
        <w:rPr>
          <w:rFonts w:ascii="Times New Roman" w:hAnsi="Times New Roman" w:cs="Times New Roman"/>
          <w:noProof/>
          <w:sz w:val="24"/>
          <w:szCs w:val="24"/>
        </w:rPr>
        <w:t xml:space="preserve"> 10(2): 266-277.</w:t>
      </w:r>
      <w:bookmarkEnd w:id="13"/>
    </w:p>
    <w:p w:rsidR="0022367B" w:rsidRPr="005B3D89" w:rsidRDefault="0022367B" w:rsidP="008C101E">
      <w:pPr>
        <w:spacing w:line="480" w:lineRule="auto"/>
        <w:ind w:left="720" w:hanging="720"/>
        <w:rPr>
          <w:rFonts w:ascii="Times New Roman" w:hAnsi="Times New Roman" w:cs="Times New Roman"/>
          <w:noProof/>
          <w:sz w:val="24"/>
          <w:szCs w:val="24"/>
        </w:rPr>
      </w:pPr>
      <w:bookmarkStart w:id="14" w:name="_ENREF_10"/>
      <w:r w:rsidRPr="005B3D89">
        <w:rPr>
          <w:rFonts w:ascii="Times New Roman" w:hAnsi="Times New Roman" w:cs="Times New Roman"/>
          <w:noProof/>
          <w:sz w:val="24"/>
          <w:szCs w:val="24"/>
        </w:rPr>
        <w:lastRenderedPageBreak/>
        <w:t xml:space="preserve">Craig, J. G., D. D. Cody, et al. (2004). "The distal femoral and proximal tibial growth plates: MR imaging, three-dimensional modeling and estimation of area and volume." </w:t>
      </w:r>
      <w:r w:rsidRPr="005B3D89">
        <w:rPr>
          <w:rFonts w:ascii="Times New Roman" w:hAnsi="Times New Roman" w:cs="Times New Roman"/>
          <w:noProof/>
          <w:sz w:val="24"/>
          <w:szCs w:val="24"/>
          <w:u w:val="single"/>
        </w:rPr>
        <w:t>Skeletal Radiol</w:t>
      </w:r>
      <w:r w:rsidRPr="005B3D89">
        <w:rPr>
          <w:rFonts w:ascii="Times New Roman" w:hAnsi="Times New Roman" w:cs="Times New Roman"/>
          <w:noProof/>
          <w:sz w:val="24"/>
          <w:szCs w:val="24"/>
        </w:rPr>
        <w:t xml:space="preserve"> 33(6): 337-344.</w:t>
      </w:r>
      <w:bookmarkEnd w:id="14"/>
    </w:p>
    <w:p w:rsidR="0022367B" w:rsidRPr="005B3D89" w:rsidRDefault="0022367B" w:rsidP="008C101E">
      <w:pPr>
        <w:spacing w:line="480" w:lineRule="auto"/>
        <w:ind w:left="720" w:hanging="720"/>
        <w:rPr>
          <w:rFonts w:ascii="Times New Roman" w:hAnsi="Times New Roman" w:cs="Times New Roman"/>
          <w:noProof/>
          <w:sz w:val="24"/>
          <w:szCs w:val="24"/>
        </w:rPr>
      </w:pPr>
      <w:bookmarkStart w:id="15" w:name="_ENREF_11"/>
      <w:r w:rsidRPr="005B3D89">
        <w:rPr>
          <w:rFonts w:ascii="Times New Roman" w:hAnsi="Times New Roman" w:cs="Times New Roman"/>
          <w:noProof/>
          <w:sz w:val="24"/>
          <w:szCs w:val="24"/>
        </w:rPr>
        <w:t xml:space="preserve">Craig, J. G., K. E. Cramer, et al. (1999). "Premature partial closure and other deformities of the growth plate: MR imaging and three-dimensional modeling." </w:t>
      </w:r>
      <w:r w:rsidRPr="005B3D89">
        <w:rPr>
          <w:rFonts w:ascii="Times New Roman" w:hAnsi="Times New Roman" w:cs="Times New Roman"/>
          <w:noProof/>
          <w:sz w:val="24"/>
          <w:szCs w:val="24"/>
          <w:u w:val="single"/>
        </w:rPr>
        <w:t>Radiology</w:t>
      </w:r>
      <w:r w:rsidRPr="005B3D89">
        <w:rPr>
          <w:rFonts w:ascii="Times New Roman" w:hAnsi="Times New Roman" w:cs="Times New Roman"/>
          <w:noProof/>
          <w:sz w:val="24"/>
          <w:szCs w:val="24"/>
        </w:rPr>
        <w:t xml:space="preserve"> 210(3): 835-843.</w:t>
      </w:r>
      <w:bookmarkEnd w:id="15"/>
    </w:p>
    <w:p w:rsidR="0022367B" w:rsidRPr="005B3D89" w:rsidRDefault="0022367B" w:rsidP="008C101E">
      <w:pPr>
        <w:spacing w:line="480" w:lineRule="auto"/>
        <w:ind w:left="720" w:hanging="720"/>
        <w:rPr>
          <w:rFonts w:ascii="Times New Roman" w:hAnsi="Times New Roman" w:cs="Times New Roman"/>
          <w:noProof/>
          <w:sz w:val="24"/>
          <w:szCs w:val="24"/>
        </w:rPr>
      </w:pPr>
      <w:bookmarkStart w:id="16" w:name="_ENREF_12"/>
      <w:r w:rsidRPr="005B3D89">
        <w:rPr>
          <w:rFonts w:ascii="Times New Roman" w:hAnsi="Times New Roman" w:cs="Times New Roman"/>
          <w:noProof/>
          <w:sz w:val="24"/>
          <w:szCs w:val="24"/>
        </w:rPr>
        <w:t xml:space="preserve">DeLee, J. C. and R. Curtis (1983). "Anterior cruciate ligament insufficiency in children." </w:t>
      </w:r>
      <w:r w:rsidRPr="005B3D89">
        <w:rPr>
          <w:rFonts w:ascii="Times New Roman" w:hAnsi="Times New Roman" w:cs="Times New Roman"/>
          <w:noProof/>
          <w:sz w:val="24"/>
          <w:szCs w:val="24"/>
          <w:u w:val="single"/>
        </w:rPr>
        <w:t>Clin Orthop Relat Res</w:t>
      </w:r>
      <w:r w:rsidRPr="005B3D89">
        <w:rPr>
          <w:rFonts w:ascii="Times New Roman" w:hAnsi="Times New Roman" w:cs="Times New Roman"/>
          <w:noProof/>
          <w:sz w:val="24"/>
          <w:szCs w:val="24"/>
        </w:rPr>
        <w:t>(172): 112-118.</w:t>
      </w:r>
      <w:bookmarkEnd w:id="16"/>
    </w:p>
    <w:p w:rsidR="0022367B" w:rsidRPr="005B3D89" w:rsidRDefault="0022367B" w:rsidP="008C101E">
      <w:pPr>
        <w:spacing w:line="480" w:lineRule="auto"/>
        <w:ind w:left="720" w:hanging="720"/>
        <w:rPr>
          <w:rFonts w:ascii="Times New Roman" w:hAnsi="Times New Roman" w:cs="Times New Roman"/>
          <w:noProof/>
          <w:sz w:val="24"/>
          <w:szCs w:val="24"/>
        </w:rPr>
      </w:pPr>
      <w:bookmarkStart w:id="17" w:name="_ENREF_13"/>
      <w:r w:rsidRPr="005B3D89">
        <w:rPr>
          <w:rFonts w:ascii="Times New Roman" w:hAnsi="Times New Roman" w:cs="Times New Roman"/>
          <w:noProof/>
          <w:sz w:val="24"/>
          <w:szCs w:val="24"/>
        </w:rPr>
        <w:t xml:space="preserve">Dorizas, J. A. and C. L. Stanitski (2003). "Anterior cruciate ligament injury in the skeletally immature." </w:t>
      </w:r>
      <w:r w:rsidRPr="005B3D89">
        <w:rPr>
          <w:rFonts w:ascii="Times New Roman" w:hAnsi="Times New Roman" w:cs="Times New Roman"/>
          <w:noProof/>
          <w:sz w:val="24"/>
          <w:szCs w:val="24"/>
          <w:u w:val="single"/>
        </w:rPr>
        <w:t>Orthop Clin North Am</w:t>
      </w:r>
      <w:r w:rsidRPr="005B3D89">
        <w:rPr>
          <w:rFonts w:ascii="Times New Roman" w:hAnsi="Times New Roman" w:cs="Times New Roman"/>
          <w:noProof/>
          <w:sz w:val="24"/>
          <w:szCs w:val="24"/>
        </w:rPr>
        <w:t xml:space="preserve"> 34(3): 355-363.</w:t>
      </w:r>
      <w:bookmarkEnd w:id="17"/>
    </w:p>
    <w:p w:rsidR="0022367B" w:rsidRPr="005B3D89" w:rsidRDefault="0022367B" w:rsidP="008C101E">
      <w:pPr>
        <w:spacing w:line="480" w:lineRule="auto"/>
        <w:ind w:left="720" w:hanging="720"/>
        <w:rPr>
          <w:rFonts w:ascii="Times New Roman" w:hAnsi="Times New Roman" w:cs="Times New Roman"/>
          <w:noProof/>
          <w:sz w:val="24"/>
          <w:szCs w:val="24"/>
        </w:rPr>
      </w:pPr>
      <w:bookmarkStart w:id="18" w:name="_ENREF_14"/>
      <w:r w:rsidRPr="005B3D89">
        <w:rPr>
          <w:rFonts w:ascii="Times New Roman" w:hAnsi="Times New Roman" w:cs="Times New Roman"/>
          <w:noProof/>
          <w:sz w:val="24"/>
          <w:szCs w:val="24"/>
        </w:rPr>
        <w:t xml:space="preserve">Graf, B. K., R. H. Lange, et al. (1992). "Anterior cruciate ligament tears in skeletally immature patients: meniscal pathology at presentation and after attempted conservative treatment." </w:t>
      </w:r>
      <w:r w:rsidRPr="005B3D89">
        <w:rPr>
          <w:rFonts w:ascii="Times New Roman" w:hAnsi="Times New Roman" w:cs="Times New Roman"/>
          <w:noProof/>
          <w:sz w:val="24"/>
          <w:szCs w:val="24"/>
          <w:u w:val="single"/>
        </w:rPr>
        <w:t>Arthroscopy</w:t>
      </w:r>
      <w:r w:rsidRPr="005B3D89">
        <w:rPr>
          <w:rFonts w:ascii="Times New Roman" w:hAnsi="Times New Roman" w:cs="Times New Roman"/>
          <w:noProof/>
          <w:sz w:val="24"/>
          <w:szCs w:val="24"/>
        </w:rPr>
        <w:t xml:space="preserve"> 8(2): 229-233.</w:t>
      </w:r>
      <w:bookmarkEnd w:id="18"/>
    </w:p>
    <w:p w:rsidR="0022367B" w:rsidRPr="005B3D89" w:rsidRDefault="0022367B" w:rsidP="008C101E">
      <w:pPr>
        <w:spacing w:line="480" w:lineRule="auto"/>
        <w:ind w:left="720" w:hanging="720"/>
        <w:rPr>
          <w:rFonts w:ascii="Times New Roman" w:hAnsi="Times New Roman" w:cs="Times New Roman"/>
          <w:noProof/>
          <w:sz w:val="24"/>
          <w:szCs w:val="24"/>
        </w:rPr>
      </w:pPr>
      <w:bookmarkStart w:id="19" w:name="_ENREF_15"/>
      <w:r w:rsidRPr="005B3D89">
        <w:rPr>
          <w:rFonts w:ascii="Times New Roman" w:hAnsi="Times New Roman" w:cs="Times New Roman"/>
          <w:noProof/>
          <w:sz w:val="24"/>
          <w:szCs w:val="24"/>
        </w:rPr>
        <w:t xml:space="preserve">Harcke, H. T., M. Synder, et al. (1992). "Growth plate of the normal knee: evaluation with MR imaging." </w:t>
      </w:r>
      <w:r w:rsidRPr="005B3D89">
        <w:rPr>
          <w:rFonts w:ascii="Times New Roman" w:hAnsi="Times New Roman" w:cs="Times New Roman"/>
          <w:noProof/>
          <w:sz w:val="24"/>
          <w:szCs w:val="24"/>
          <w:u w:val="single"/>
        </w:rPr>
        <w:t>Radiology</w:t>
      </w:r>
      <w:r w:rsidRPr="005B3D89">
        <w:rPr>
          <w:rFonts w:ascii="Times New Roman" w:hAnsi="Times New Roman" w:cs="Times New Roman"/>
          <w:noProof/>
          <w:sz w:val="24"/>
          <w:szCs w:val="24"/>
        </w:rPr>
        <w:t xml:space="preserve"> 183(1): 119-123.</w:t>
      </w:r>
      <w:bookmarkEnd w:id="19"/>
    </w:p>
    <w:p w:rsidR="0022367B" w:rsidRPr="005B3D89" w:rsidRDefault="0022367B" w:rsidP="008C101E">
      <w:pPr>
        <w:spacing w:line="480" w:lineRule="auto"/>
        <w:ind w:left="720" w:hanging="720"/>
        <w:rPr>
          <w:rFonts w:ascii="Times New Roman" w:hAnsi="Times New Roman" w:cs="Times New Roman"/>
          <w:noProof/>
          <w:sz w:val="24"/>
          <w:szCs w:val="24"/>
        </w:rPr>
      </w:pPr>
      <w:bookmarkStart w:id="20" w:name="_ENREF_16"/>
      <w:r w:rsidRPr="005B3D89">
        <w:rPr>
          <w:rFonts w:ascii="Times New Roman" w:hAnsi="Times New Roman" w:cs="Times New Roman"/>
          <w:noProof/>
          <w:sz w:val="24"/>
          <w:szCs w:val="24"/>
        </w:rPr>
        <w:t xml:space="preserve">Higuchi, T., K. Hara, et al. (2009). "Transepiphyseal reconstruction of the anterior cruciate ligament in skeletally immature athletes: an MRI evaluation for epiphyseal narrowing." </w:t>
      </w:r>
      <w:r w:rsidRPr="005B3D89">
        <w:rPr>
          <w:rFonts w:ascii="Times New Roman" w:hAnsi="Times New Roman" w:cs="Times New Roman"/>
          <w:noProof/>
          <w:sz w:val="24"/>
          <w:szCs w:val="24"/>
          <w:u w:val="single"/>
        </w:rPr>
        <w:t>J Pediatr Orthop B</w:t>
      </w:r>
      <w:r w:rsidRPr="005B3D89">
        <w:rPr>
          <w:rFonts w:ascii="Times New Roman" w:hAnsi="Times New Roman" w:cs="Times New Roman"/>
          <w:noProof/>
          <w:sz w:val="24"/>
          <w:szCs w:val="24"/>
        </w:rPr>
        <w:t xml:space="preserve"> 18(6): 330-334.</w:t>
      </w:r>
      <w:bookmarkEnd w:id="20"/>
    </w:p>
    <w:p w:rsidR="0022367B" w:rsidRPr="005B3D89" w:rsidRDefault="0022367B" w:rsidP="008C101E">
      <w:pPr>
        <w:spacing w:line="480" w:lineRule="auto"/>
        <w:ind w:left="720" w:hanging="720"/>
        <w:rPr>
          <w:rFonts w:ascii="Times New Roman" w:hAnsi="Times New Roman" w:cs="Times New Roman"/>
          <w:noProof/>
          <w:sz w:val="24"/>
          <w:szCs w:val="24"/>
        </w:rPr>
      </w:pPr>
      <w:bookmarkStart w:id="21" w:name="_ENREF_17"/>
      <w:r w:rsidRPr="005B3D89">
        <w:rPr>
          <w:rFonts w:ascii="Times New Roman" w:hAnsi="Times New Roman" w:cs="Times New Roman"/>
          <w:noProof/>
          <w:sz w:val="24"/>
          <w:szCs w:val="24"/>
        </w:rPr>
        <w:t xml:space="preserve">Jones, S. J., R. A. Lyons, et al. (2001). "Changes in sports injuries to children between 1983 and 1998: comparison of case series." </w:t>
      </w:r>
      <w:r w:rsidRPr="005B3D89">
        <w:rPr>
          <w:rFonts w:ascii="Times New Roman" w:hAnsi="Times New Roman" w:cs="Times New Roman"/>
          <w:noProof/>
          <w:sz w:val="24"/>
          <w:szCs w:val="24"/>
          <w:u w:val="single"/>
        </w:rPr>
        <w:t>J Public Health Med</w:t>
      </w:r>
      <w:r w:rsidRPr="005B3D89">
        <w:rPr>
          <w:rFonts w:ascii="Times New Roman" w:hAnsi="Times New Roman" w:cs="Times New Roman"/>
          <w:noProof/>
          <w:sz w:val="24"/>
          <w:szCs w:val="24"/>
        </w:rPr>
        <w:t xml:space="preserve"> 23(4): 268-271.</w:t>
      </w:r>
      <w:bookmarkEnd w:id="21"/>
    </w:p>
    <w:p w:rsidR="0022367B" w:rsidRPr="005B3D89" w:rsidRDefault="0022367B" w:rsidP="008C101E">
      <w:pPr>
        <w:spacing w:line="480" w:lineRule="auto"/>
        <w:ind w:left="720" w:hanging="720"/>
        <w:rPr>
          <w:rFonts w:ascii="Times New Roman" w:hAnsi="Times New Roman" w:cs="Times New Roman"/>
          <w:noProof/>
          <w:sz w:val="24"/>
          <w:szCs w:val="24"/>
        </w:rPr>
      </w:pPr>
      <w:bookmarkStart w:id="22" w:name="_ENREF_18"/>
      <w:r w:rsidRPr="005B3D89">
        <w:rPr>
          <w:rFonts w:ascii="Times New Roman" w:hAnsi="Times New Roman" w:cs="Times New Roman"/>
          <w:noProof/>
          <w:sz w:val="24"/>
          <w:szCs w:val="24"/>
        </w:rPr>
        <w:t xml:space="preserve">Kannus, P. and M. Jarvinen (1988). "Knee ligament injuries in adolescents. Eight year follow-up of conservative management." </w:t>
      </w:r>
      <w:r w:rsidRPr="005B3D89">
        <w:rPr>
          <w:rFonts w:ascii="Times New Roman" w:hAnsi="Times New Roman" w:cs="Times New Roman"/>
          <w:noProof/>
          <w:sz w:val="24"/>
          <w:szCs w:val="24"/>
          <w:u w:val="single"/>
        </w:rPr>
        <w:t>J Bone Joint Surg Br</w:t>
      </w:r>
      <w:r w:rsidRPr="005B3D89">
        <w:rPr>
          <w:rFonts w:ascii="Times New Roman" w:hAnsi="Times New Roman" w:cs="Times New Roman"/>
          <w:noProof/>
          <w:sz w:val="24"/>
          <w:szCs w:val="24"/>
        </w:rPr>
        <w:t xml:space="preserve"> 70(5): 772-776.</w:t>
      </w:r>
      <w:bookmarkEnd w:id="22"/>
    </w:p>
    <w:p w:rsidR="0022367B" w:rsidRPr="005B3D89" w:rsidRDefault="0022367B" w:rsidP="008C101E">
      <w:pPr>
        <w:spacing w:line="480" w:lineRule="auto"/>
        <w:ind w:left="720" w:hanging="720"/>
        <w:rPr>
          <w:rFonts w:ascii="Times New Roman" w:hAnsi="Times New Roman" w:cs="Times New Roman"/>
          <w:noProof/>
          <w:sz w:val="24"/>
          <w:szCs w:val="24"/>
        </w:rPr>
      </w:pPr>
      <w:bookmarkStart w:id="23" w:name="_ENREF_19"/>
      <w:r w:rsidRPr="005B3D89">
        <w:rPr>
          <w:rFonts w:ascii="Times New Roman" w:hAnsi="Times New Roman" w:cs="Times New Roman"/>
          <w:noProof/>
          <w:sz w:val="24"/>
          <w:szCs w:val="24"/>
        </w:rPr>
        <w:lastRenderedPageBreak/>
        <w:t xml:space="preserve">Kocher, M. S., S. Garg, et al. (2005). "Physeal sparing reconstruction of the anterior cruciate ligament in skeletally immature prepubescent children and adolescents." </w:t>
      </w:r>
      <w:r w:rsidRPr="005B3D89">
        <w:rPr>
          <w:rFonts w:ascii="Times New Roman" w:hAnsi="Times New Roman" w:cs="Times New Roman"/>
          <w:noProof/>
          <w:sz w:val="24"/>
          <w:szCs w:val="24"/>
          <w:u w:val="single"/>
        </w:rPr>
        <w:t>J Bone Joint Surg Am</w:t>
      </w:r>
      <w:r w:rsidRPr="005B3D89">
        <w:rPr>
          <w:rFonts w:ascii="Times New Roman" w:hAnsi="Times New Roman" w:cs="Times New Roman"/>
          <w:noProof/>
          <w:sz w:val="24"/>
          <w:szCs w:val="24"/>
        </w:rPr>
        <w:t xml:space="preserve"> 87(11): 2371-2379.</w:t>
      </w:r>
      <w:bookmarkEnd w:id="23"/>
    </w:p>
    <w:p w:rsidR="0022367B" w:rsidRPr="005B3D89" w:rsidRDefault="0022367B" w:rsidP="008C101E">
      <w:pPr>
        <w:spacing w:line="480" w:lineRule="auto"/>
        <w:ind w:left="720" w:hanging="720"/>
        <w:rPr>
          <w:rFonts w:ascii="Times New Roman" w:hAnsi="Times New Roman" w:cs="Times New Roman"/>
          <w:noProof/>
          <w:sz w:val="24"/>
          <w:szCs w:val="24"/>
        </w:rPr>
      </w:pPr>
      <w:bookmarkStart w:id="24" w:name="_ENREF_20"/>
      <w:r w:rsidRPr="005B3D89">
        <w:rPr>
          <w:rFonts w:ascii="Times New Roman" w:hAnsi="Times New Roman" w:cs="Times New Roman"/>
          <w:noProof/>
          <w:sz w:val="24"/>
          <w:szCs w:val="24"/>
        </w:rPr>
        <w:t xml:space="preserve">Kocher, M. S., S. Garg, et al. (2006). "Physeal sparing reconstruction of the anterior cruciate ligament in skeletally immature prepubescent children and adolescents. Surgical technique." </w:t>
      </w:r>
      <w:r w:rsidRPr="005B3D89">
        <w:rPr>
          <w:rFonts w:ascii="Times New Roman" w:hAnsi="Times New Roman" w:cs="Times New Roman"/>
          <w:noProof/>
          <w:sz w:val="24"/>
          <w:szCs w:val="24"/>
          <w:u w:val="single"/>
        </w:rPr>
        <w:t>J Bone Joint Surg Am</w:t>
      </w:r>
      <w:r w:rsidRPr="005B3D89">
        <w:rPr>
          <w:rFonts w:ascii="Times New Roman" w:hAnsi="Times New Roman" w:cs="Times New Roman"/>
          <w:noProof/>
          <w:sz w:val="24"/>
          <w:szCs w:val="24"/>
        </w:rPr>
        <w:t xml:space="preserve"> 88 Suppl 1 Pt 2: 283-293.</w:t>
      </w:r>
      <w:bookmarkEnd w:id="24"/>
    </w:p>
    <w:p w:rsidR="0022367B" w:rsidRPr="005B3D89" w:rsidRDefault="0022367B" w:rsidP="008C101E">
      <w:pPr>
        <w:spacing w:line="480" w:lineRule="auto"/>
        <w:ind w:left="720" w:hanging="720"/>
        <w:rPr>
          <w:rFonts w:ascii="Times New Roman" w:hAnsi="Times New Roman" w:cs="Times New Roman"/>
          <w:noProof/>
          <w:sz w:val="24"/>
          <w:szCs w:val="24"/>
        </w:rPr>
      </w:pPr>
      <w:bookmarkStart w:id="25" w:name="_ENREF_21"/>
      <w:r w:rsidRPr="005B3D89">
        <w:rPr>
          <w:rFonts w:ascii="Times New Roman" w:hAnsi="Times New Roman" w:cs="Times New Roman"/>
          <w:noProof/>
          <w:sz w:val="24"/>
          <w:szCs w:val="24"/>
        </w:rPr>
        <w:t xml:space="preserve">Lankton, S. and A. Tannenbaum (2008). "Localizing region-based active contours." </w:t>
      </w:r>
      <w:r w:rsidRPr="005B3D89">
        <w:rPr>
          <w:rFonts w:ascii="Times New Roman" w:hAnsi="Times New Roman" w:cs="Times New Roman"/>
          <w:noProof/>
          <w:sz w:val="24"/>
          <w:szCs w:val="24"/>
          <w:u w:val="single"/>
        </w:rPr>
        <w:t>IEEE Trans Image Process</w:t>
      </w:r>
      <w:r w:rsidRPr="005B3D89">
        <w:rPr>
          <w:rFonts w:ascii="Times New Roman" w:hAnsi="Times New Roman" w:cs="Times New Roman"/>
          <w:noProof/>
          <w:sz w:val="24"/>
          <w:szCs w:val="24"/>
        </w:rPr>
        <w:t xml:space="preserve"> 17(11): 2029-2039.</w:t>
      </w:r>
      <w:bookmarkEnd w:id="25"/>
    </w:p>
    <w:p w:rsidR="0022367B" w:rsidRPr="005B3D89" w:rsidRDefault="0022367B" w:rsidP="008C101E">
      <w:pPr>
        <w:spacing w:line="480" w:lineRule="auto"/>
        <w:ind w:left="720" w:hanging="720"/>
        <w:rPr>
          <w:rFonts w:ascii="Times New Roman" w:hAnsi="Times New Roman" w:cs="Times New Roman"/>
          <w:noProof/>
          <w:sz w:val="24"/>
          <w:szCs w:val="24"/>
        </w:rPr>
      </w:pPr>
      <w:bookmarkStart w:id="26" w:name="_ENREF_22"/>
      <w:r w:rsidRPr="005B3D89">
        <w:rPr>
          <w:rFonts w:ascii="Times New Roman" w:hAnsi="Times New Roman" w:cs="Times New Roman"/>
          <w:noProof/>
          <w:sz w:val="24"/>
          <w:szCs w:val="24"/>
        </w:rPr>
        <w:t xml:space="preserve">Lo, I. K., A. Kirkley, et al. (1997). "The outcome of operatively treated anterior cruciate ligament disruptions in the skeletally immature child." </w:t>
      </w:r>
      <w:r w:rsidRPr="005B3D89">
        <w:rPr>
          <w:rFonts w:ascii="Times New Roman" w:hAnsi="Times New Roman" w:cs="Times New Roman"/>
          <w:noProof/>
          <w:sz w:val="24"/>
          <w:szCs w:val="24"/>
          <w:u w:val="single"/>
        </w:rPr>
        <w:t>Arthroscopy</w:t>
      </w:r>
      <w:r w:rsidRPr="005B3D89">
        <w:rPr>
          <w:rFonts w:ascii="Times New Roman" w:hAnsi="Times New Roman" w:cs="Times New Roman"/>
          <w:noProof/>
          <w:sz w:val="24"/>
          <w:szCs w:val="24"/>
        </w:rPr>
        <w:t xml:space="preserve"> 13(5): 627-634.</w:t>
      </w:r>
      <w:bookmarkEnd w:id="26"/>
    </w:p>
    <w:p w:rsidR="0022367B" w:rsidRPr="005B3D89" w:rsidRDefault="0022367B" w:rsidP="008C101E">
      <w:pPr>
        <w:spacing w:line="480" w:lineRule="auto"/>
        <w:ind w:left="720" w:hanging="720"/>
        <w:rPr>
          <w:rFonts w:ascii="Times New Roman" w:hAnsi="Times New Roman" w:cs="Times New Roman"/>
          <w:noProof/>
          <w:sz w:val="24"/>
          <w:szCs w:val="24"/>
        </w:rPr>
      </w:pPr>
      <w:bookmarkStart w:id="27" w:name="_ENREF_23"/>
      <w:r w:rsidRPr="005B3D89">
        <w:rPr>
          <w:rFonts w:ascii="Times New Roman" w:hAnsi="Times New Roman" w:cs="Times New Roman"/>
          <w:noProof/>
          <w:sz w:val="24"/>
          <w:szCs w:val="24"/>
        </w:rPr>
        <w:t xml:space="preserve">Majewski, M., H. Susanne, et al. (2006). "Epidemiology of athletic knee injuries: A 10-year study." </w:t>
      </w:r>
      <w:r w:rsidRPr="005B3D89">
        <w:rPr>
          <w:rFonts w:ascii="Times New Roman" w:hAnsi="Times New Roman" w:cs="Times New Roman"/>
          <w:noProof/>
          <w:sz w:val="24"/>
          <w:szCs w:val="24"/>
          <w:u w:val="single"/>
        </w:rPr>
        <w:t>Knee</w:t>
      </w:r>
      <w:r w:rsidRPr="005B3D89">
        <w:rPr>
          <w:rFonts w:ascii="Times New Roman" w:hAnsi="Times New Roman" w:cs="Times New Roman"/>
          <w:noProof/>
          <w:sz w:val="24"/>
          <w:szCs w:val="24"/>
        </w:rPr>
        <w:t xml:space="preserve"> 13(3): 184-188.</w:t>
      </w:r>
      <w:bookmarkEnd w:id="27"/>
    </w:p>
    <w:p w:rsidR="0022367B" w:rsidRPr="005B3D89" w:rsidRDefault="0022367B" w:rsidP="008C101E">
      <w:pPr>
        <w:spacing w:line="480" w:lineRule="auto"/>
        <w:ind w:left="720" w:hanging="720"/>
        <w:rPr>
          <w:rFonts w:ascii="Times New Roman" w:hAnsi="Times New Roman" w:cs="Times New Roman"/>
          <w:noProof/>
          <w:sz w:val="24"/>
          <w:szCs w:val="24"/>
        </w:rPr>
      </w:pPr>
      <w:bookmarkStart w:id="28" w:name="_ENREF_24"/>
      <w:r w:rsidRPr="005B3D89">
        <w:rPr>
          <w:rFonts w:ascii="Times New Roman" w:hAnsi="Times New Roman" w:cs="Times New Roman"/>
          <w:noProof/>
          <w:sz w:val="24"/>
          <w:szCs w:val="24"/>
        </w:rPr>
        <w:t xml:space="preserve">McCarroll, J. R., K. D. Shelbourne, et al. (1995). "Anterior cruciate ligament injuries in young athletes. Recommendations for treatment and rehabilitation." </w:t>
      </w:r>
      <w:r w:rsidRPr="005B3D89">
        <w:rPr>
          <w:rFonts w:ascii="Times New Roman" w:hAnsi="Times New Roman" w:cs="Times New Roman"/>
          <w:noProof/>
          <w:sz w:val="24"/>
          <w:szCs w:val="24"/>
          <w:u w:val="single"/>
        </w:rPr>
        <w:t>Sports Med</w:t>
      </w:r>
      <w:r w:rsidRPr="005B3D89">
        <w:rPr>
          <w:rFonts w:ascii="Times New Roman" w:hAnsi="Times New Roman" w:cs="Times New Roman"/>
          <w:noProof/>
          <w:sz w:val="24"/>
          <w:szCs w:val="24"/>
        </w:rPr>
        <w:t xml:space="preserve"> 20(2): 117-127.</w:t>
      </w:r>
      <w:bookmarkEnd w:id="28"/>
    </w:p>
    <w:p w:rsidR="0022367B" w:rsidRPr="005B3D89" w:rsidRDefault="0022367B" w:rsidP="008C101E">
      <w:pPr>
        <w:spacing w:line="480" w:lineRule="auto"/>
        <w:ind w:left="720" w:hanging="720"/>
        <w:rPr>
          <w:rFonts w:ascii="Times New Roman" w:hAnsi="Times New Roman" w:cs="Times New Roman"/>
          <w:noProof/>
          <w:sz w:val="24"/>
          <w:szCs w:val="24"/>
        </w:rPr>
      </w:pPr>
      <w:bookmarkStart w:id="29" w:name="_ENREF_25"/>
      <w:r w:rsidRPr="005B3D89">
        <w:rPr>
          <w:rFonts w:ascii="Times New Roman" w:hAnsi="Times New Roman" w:cs="Times New Roman"/>
          <w:noProof/>
          <w:sz w:val="24"/>
          <w:szCs w:val="24"/>
        </w:rPr>
        <w:t xml:space="preserve">McKissick, R. C., J. S. Gilley, et al. (2008). "Salter-Harris type III fractures of the medial distal femoral physis--a fracture pattern related to the closure of the growth plate: report of 3 cases and discussion of pathogenesis."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36(3): 572-576.</w:t>
      </w:r>
      <w:bookmarkEnd w:id="29"/>
    </w:p>
    <w:p w:rsidR="0022367B" w:rsidRPr="005B3D89" w:rsidRDefault="0022367B" w:rsidP="008C101E">
      <w:pPr>
        <w:spacing w:line="480" w:lineRule="auto"/>
        <w:ind w:left="720" w:hanging="720"/>
        <w:rPr>
          <w:rFonts w:ascii="Times New Roman" w:hAnsi="Times New Roman" w:cs="Times New Roman"/>
          <w:noProof/>
          <w:sz w:val="24"/>
          <w:szCs w:val="24"/>
        </w:rPr>
      </w:pPr>
      <w:bookmarkStart w:id="30" w:name="_ENREF_26"/>
      <w:r w:rsidRPr="005B3D89">
        <w:rPr>
          <w:rFonts w:ascii="Times New Roman" w:hAnsi="Times New Roman" w:cs="Times New Roman"/>
          <w:noProof/>
          <w:sz w:val="24"/>
          <w:szCs w:val="24"/>
        </w:rPr>
        <w:t xml:space="preserve">Micheli, L. J. (1995). "Sports injuries in children and adolescents. Questions and controversies." </w:t>
      </w:r>
      <w:r w:rsidRPr="005B3D89">
        <w:rPr>
          <w:rFonts w:ascii="Times New Roman" w:hAnsi="Times New Roman" w:cs="Times New Roman"/>
          <w:noProof/>
          <w:sz w:val="24"/>
          <w:szCs w:val="24"/>
          <w:u w:val="single"/>
        </w:rPr>
        <w:t>Clin Sports Med</w:t>
      </w:r>
      <w:r w:rsidRPr="005B3D89">
        <w:rPr>
          <w:rFonts w:ascii="Times New Roman" w:hAnsi="Times New Roman" w:cs="Times New Roman"/>
          <w:noProof/>
          <w:sz w:val="24"/>
          <w:szCs w:val="24"/>
        </w:rPr>
        <w:t xml:space="preserve"> 14(3): 727-745.</w:t>
      </w:r>
      <w:bookmarkEnd w:id="30"/>
    </w:p>
    <w:p w:rsidR="0022367B" w:rsidRPr="005B3D89" w:rsidRDefault="0022367B" w:rsidP="008C101E">
      <w:pPr>
        <w:spacing w:line="480" w:lineRule="auto"/>
        <w:ind w:left="720" w:hanging="720"/>
        <w:rPr>
          <w:rFonts w:ascii="Times New Roman" w:hAnsi="Times New Roman" w:cs="Times New Roman"/>
          <w:noProof/>
          <w:sz w:val="24"/>
          <w:szCs w:val="24"/>
        </w:rPr>
      </w:pPr>
      <w:bookmarkStart w:id="31" w:name="_ENREF_27"/>
      <w:r w:rsidRPr="005B3D89">
        <w:rPr>
          <w:rFonts w:ascii="Times New Roman" w:hAnsi="Times New Roman" w:cs="Times New Roman"/>
          <w:noProof/>
          <w:sz w:val="24"/>
          <w:szCs w:val="24"/>
        </w:rPr>
        <w:t xml:space="preserve">Millett, P. J., A. A. Willis, et al. (2002). "Associated injuries in pediatric and adolescent anterior cruciate ligament tears: does a delay in treatment increase the risk of meniscal tear?" </w:t>
      </w:r>
      <w:r w:rsidRPr="005B3D89">
        <w:rPr>
          <w:rFonts w:ascii="Times New Roman" w:hAnsi="Times New Roman" w:cs="Times New Roman"/>
          <w:noProof/>
          <w:sz w:val="24"/>
          <w:szCs w:val="24"/>
          <w:u w:val="single"/>
        </w:rPr>
        <w:t>Arthroscopy</w:t>
      </w:r>
      <w:r w:rsidRPr="005B3D89">
        <w:rPr>
          <w:rFonts w:ascii="Times New Roman" w:hAnsi="Times New Roman" w:cs="Times New Roman"/>
          <w:noProof/>
          <w:sz w:val="24"/>
          <w:szCs w:val="24"/>
        </w:rPr>
        <w:t xml:space="preserve"> 18(9): 955-959.</w:t>
      </w:r>
      <w:bookmarkEnd w:id="31"/>
    </w:p>
    <w:p w:rsidR="0022367B" w:rsidRPr="005B3D89" w:rsidRDefault="0022367B" w:rsidP="008C101E">
      <w:pPr>
        <w:spacing w:line="480" w:lineRule="auto"/>
        <w:ind w:left="720" w:hanging="720"/>
        <w:rPr>
          <w:rFonts w:ascii="Times New Roman" w:hAnsi="Times New Roman" w:cs="Times New Roman"/>
          <w:noProof/>
          <w:sz w:val="24"/>
          <w:szCs w:val="24"/>
        </w:rPr>
      </w:pPr>
      <w:bookmarkStart w:id="32" w:name="_ENREF_28"/>
      <w:r w:rsidRPr="005B3D89">
        <w:rPr>
          <w:rFonts w:ascii="Times New Roman" w:hAnsi="Times New Roman" w:cs="Times New Roman"/>
          <w:noProof/>
          <w:sz w:val="24"/>
          <w:szCs w:val="24"/>
        </w:rPr>
        <w:lastRenderedPageBreak/>
        <w:t xml:space="preserve">Mizuta, H., K. Kubota, et al. (1995). "The conservative treatment of complete tears of the anterior cruciate ligament in skeletally immature patients." </w:t>
      </w:r>
      <w:r w:rsidRPr="005B3D89">
        <w:rPr>
          <w:rFonts w:ascii="Times New Roman" w:hAnsi="Times New Roman" w:cs="Times New Roman"/>
          <w:noProof/>
          <w:sz w:val="24"/>
          <w:szCs w:val="24"/>
          <w:u w:val="single"/>
        </w:rPr>
        <w:t>J Bone Joint Surg Br</w:t>
      </w:r>
      <w:r w:rsidRPr="005B3D89">
        <w:rPr>
          <w:rFonts w:ascii="Times New Roman" w:hAnsi="Times New Roman" w:cs="Times New Roman"/>
          <w:noProof/>
          <w:sz w:val="24"/>
          <w:szCs w:val="24"/>
        </w:rPr>
        <w:t xml:space="preserve"> 77(6): 890-894.</w:t>
      </w:r>
      <w:bookmarkEnd w:id="32"/>
    </w:p>
    <w:p w:rsidR="0022367B" w:rsidRPr="005B3D89" w:rsidRDefault="0022367B" w:rsidP="008C101E">
      <w:pPr>
        <w:spacing w:line="480" w:lineRule="auto"/>
        <w:ind w:left="720" w:hanging="720"/>
        <w:rPr>
          <w:rFonts w:ascii="Times New Roman" w:hAnsi="Times New Roman" w:cs="Times New Roman"/>
          <w:noProof/>
          <w:sz w:val="24"/>
          <w:szCs w:val="24"/>
        </w:rPr>
      </w:pPr>
      <w:bookmarkStart w:id="33" w:name="_ENREF_29"/>
      <w:r w:rsidRPr="005B3D89">
        <w:rPr>
          <w:rFonts w:ascii="Times New Roman" w:hAnsi="Times New Roman" w:cs="Times New Roman"/>
          <w:noProof/>
          <w:sz w:val="24"/>
          <w:szCs w:val="24"/>
        </w:rPr>
        <w:t xml:space="preserve">Moksnes, H., L. Engebretsen, et al. (2008). "Performance-based functional outcome for children 12 years or younger following anterior cruciate ligament injury: a two to nine-year follow-up study." </w:t>
      </w:r>
      <w:r w:rsidRPr="005B3D89">
        <w:rPr>
          <w:rFonts w:ascii="Times New Roman" w:hAnsi="Times New Roman" w:cs="Times New Roman"/>
          <w:noProof/>
          <w:sz w:val="24"/>
          <w:szCs w:val="24"/>
          <w:u w:val="single"/>
        </w:rPr>
        <w:t>Knee Surg Sports Traumatol Arthrosc</w:t>
      </w:r>
      <w:r w:rsidRPr="005B3D89">
        <w:rPr>
          <w:rFonts w:ascii="Times New Roman" w:hAnsi="Times New Roman" w:cs="Times New Roman"/>
          <w:noProof/>
          <w:sz w:val="24"/>
          <w:szCs w:val="24"/>
        </w:rPr>
        <w:t xml:space="preserve"> 16(3): 214-223.</w:t>
      </w:r>
      <w:bookmarkEnd w:id="33"/>
    </w:p>
    <w:p w:rsidR="0022367B" w:rsidRPr="005B3D89" w:rsidRDefault="0022367B" w:rsidP="008C101E">
      <w:pPr>
        <w:spacing w:line="480" w:lineRule="auto"/>
        <w:ind w:left="720" w:hanging="720"/>
        <w:rPr>
          <w:rFonts w:ascii="Times New Roman" w:hAnsi="Times New Roman" w:cs="Times New Roman"/>
          <w:noProof/>
          <w:sz w:val="24"/>
          <w:szCs w:val="24"/>
        </w:rPr>
      </w:pPr>
      <w:bookmarkStart w:id="34" w:name="_ENREF_30"/>
      <w:r w:rsidRPr="005B3D89">
        <w:rPr>
          <w:rFonts w:ascii="Times New Roman" w:hAnsi="Times New Roman" w:cs="Times New Roman"/>
          <w:noProof/>
          <w:sz w:val="24"/>
          <w:szCs w:val="24"/>
        </w:rPr>
        <w:t xml:space="preserve">Pressman, A. E., R. M. Letts, et al. (1997). "Anterior cruciate ligament tears in children: an analysis of operative versus nonoperative treatment." </w:t>
      </w:r>
      <w:r w:rsidRPr="005B3D89">
        <w:rPr>
          <w:rFonts w:ascii="Times New Roman" w:hAnsi="Times New Roman" w:cs="Times New Roman"/>
          <w:noProof/>
          <w:sz w:val="24"/>
          <w:szCs w:val="24"/>
          <w:u w:val="single"/>
        </w:rPr>
        <w:t>J Pediatr Orthop</w:t>
      </w:r>
      <w:r w:rsidRPr="005B3D89">
        <w:rPr>
          <w:rFonts w:ascii="Times New Roman" w:hAnsi="Times New Roman" w:cs="Times New Roman"/>
          <w:noProof/>
          <w:sz w:val="24"/>
          <w:szCs w:val="24"/>
        </w:rPr>
        <w:t xml:space="preserve"> 17(4): 505-511.</w:t>
      </w:r>
      <w:bookmarkEnd w:id="34"/>
    </w:p>
    <w:p w:rsidR="0022367B" w:rsidRPr="005B3D89" w:rsidRDefault="0022367B" w:rsidP="008C101E">
      <w:pPr>
        <w:spacing w:line="480" w:lineRule="auto"/>
        <w:ind w:left="720" w:hanging="720"/>
        <w:rPr>
          <w:rFonts w:ascii="Times New Roman" w:hAnsi="Times New Roman" w:cs="Times New Roman"/>
          <w:noProof/>
          <w:sz w:val="24"/>
          <w:szCs w:val="24"/>
        </w:rPr>
      </w:pPr>
      <w:bookmarkStart w:id="35" w:name="_ENREF_31"/>
      <w:r w:rsidRPr="005B3D89">
        <w:rPr>
          <w:rFonts w:ascii="Times New Roman" w:hAnsi="Times New Roman" w:cs="Times New Roman"/>
          <w:noProof/>
          <w:sz w:val="24"/>
          <w:szCs w:val="24"/>
        </w:rPr>
        <w:t xml:space="preserve">Sasaki, T., Y. Ishibashi, et al. (2002). "MRI evaluation of growth plate closure rate and pattern in the normal knee joint." </w:t>
      </w:r>
      <w:r w:rsidRPr="005B3D89">
        <w:rPr>
          <w:rFonts w:ascii="Times New Roman" w:hAnsi="Times New Roman" w:cs="Times New Roman"/>
          <w:noProof/>
          <w:sz w:val="24"/>
          <w:szCs w:val="24"/>
          <w:u w:val="single"/>
        </w:rPr>
        <w:t>J Knee Surg</w:t>
      </w:r>
      <w:r w:rsidRPr="005B3D89">
        <w:rPr>
          <w:rFonts w:ascii="Times New Roman" w:hAnsi="Times New Roman" w:cs="Times New Roman"/>
          <w:noProof/>
          <w:sz w:val="24"/>
          <w:szCs w:val="24"/>
        </w:rPr>
        <w:t xml:space="preserve"> 15(2): 72-76.</w:t>
      </w:r>
      <w:bookmarkEnd w:id="35"/>
    </w:p>
    <w:p w:rsidR="0022367B" w:rsidRPr="005B3D89" w:rsidRDefault="0022367B" w:rsidP="008C101E">
      <w:pPr>
        <w:spacing w:line="480" w:lineRule="auto"/>
        <w:ind w:left="720" w:hanging="720"/>
        <w:rPr>
          <w:rFonts w:ascii="Times New Roman" w:hAnsi="Times New Roman" w:cs="Times New Roman"/>
          <w:noProof/>
          <w:sz w:val="24"/>
          <w:szCs w:val="24"/>
        </w:rPr>
      </w:pPr>
      <w:bookmarkStart w:id="36" w:name="_ENREF_32"/>
      <w:r w:rsidRPr="005B3D89">
        <w:rPr>
          <w:rFonts w:ascii="Times New Roman" w:hAnsi="Times New Roman" w:cs="Times New Roman"/>
          <w:noProof/>
          <w:sz w:val="24"/>
          <w:szCs w:val="24"/>
        </w:rPr>
        <w:t xml:space="preserve">Sherman, M. F., L. Lieber, et al. (1991). "The long-term followup of primary anterior cruciate ligament repair. Defining a rationale for augmentation."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19(3): 243-255.</w:t>
      </w:r>
      <w:bookmarkEnd w:id="36"/>
    </w:p>
    <w:p w:rsidR="0022367B" w:rsidRPr="005B3D89" w:rsidRDefault="0022367B" w:rsidP="008C101E">
      <w:pPr>
        <w:spacing w:line="480" w:lineRule="auto"/>
        <w:ind w:left="720" w:hanging="720"/>
        <w:rPr>
          <w:rFonts w:ascii="Times New Roman" w:hAnsi="Times New Roman" w:cs="Times New Roman"/>
          <w:noProof/>
          <w:sz w:val="24"/>
          <w:szCs w:val="24"/>
        </w:rPr>
      </w:pPr>
      <w:bookmarkStart w:id="37" w:name="_ENREF_33"/>
      <w:r w:rsidRPr="005B3D89">
        <w:rPr>
          <w:rFonts w:ascii="Times New Roman" w:hAnsi="Times New Roman" w:cs="Times New Roman"/>
          <w:noProof/>
          <w:sz w:val="24"/>
          <w:szCs w:val="24"/>
        </w:rPr>
        <w:t xml:space="preserve">Sullivan, J. A. (1990). "Ligamentous injuries of the knee in children." </w:t>
      </w:r>
      <w:r w:rsidRPr="005B3D89">
        <w:rPr>
          <w:rFonts w:ascii="Times New Roman" w:hAnsi="Times New Roman" w:cs="Times New Roman"/>
          <w:noProof/>
          <w:sz w:val="24"/>
          <w:szCs w:val="24"/>
          <w:u w:val="single"/>
        </w:rPr>
        <w:t>Clin Orthop Relat Res</w:t>
      </w:r>
      <w:r w:rsidRPr="005B3D89">
        <w:rPr>
          <w:rFonts w:ascii="Times New Roman" w:hAnsi="Times New Roman" w:cs="Times New Roman"/>
          <w:noProof/>
          <w:sz w:val="24"/>
          <w:szCs w:val="24"/>
        </w:rPr>
        <w:t>(255): 44-50.</w:t>
      </w:r>
      <w:bookmarkEnd w:id="37"/>
    </w:p>
    <w:p w:rsidR="0022367B" w:rsidRPr="005B3D89" w:rsidRDefault="0022367B" w:rsidP="008C101E">
      <w:pPr>
        <w:spacing w:line="480" w:lineRule="auto"/>
        <w:ind w:left="720" w:hanging="720"/>
        <w:rPr>
          <w:rFonts w:ascii="Times New Roman" w:hAnsi="Times New Roman" w:cs="Times New Roman"/>
          <w:noProof/>
          <w:sz w:val="24"/>
          <w:szCs w:val="24"/>
        </w:rPr>
      </w:pPr>
      <w:bookmarkStart w:id="38" w:name="_ENREF_34"/>
      <w:r w:rsidRPr="005B3D89">
        <w:rPr>
          <w:rFonts w:ascii="Times New Roman" w:hAnsi="Times New Roman" w:cs="Times New Roman"/>
          <w:noProof/>
          <w:sz w:val="24"/>
          <w:szCs w:val="24"/>
        </w:rPr>
        <w:t xml:space="preserve">Woods, G. W. and D. P. O'Connor (2004). "Delayed anterior cruciate ligament reconstruction in adolescents with open physes." </w:t>
      </w:r>
      <w:r w:rsidRPr="005B3D89">
        <w:rPr>
          <w:rFonts w:ascii="Times New Roman" w:hAnsi="Times New Roman" w:cs="Times New Roman"/>
          <w:noProof/>
          <w:sz w:val="24"/>
          <w:szCs w:val="24"/>
          <w:u w:val="single"/>
        </w:rPr>
        <w:t>Am J Sports Med</w:t>
      </w:r>
      <w:r w:rsidRPr="005B3D89">
        <w:rPr>
          <w:rFonts w:ascii="Times New Roman" w:hAnsi="Times New Roman" w:cs="Times New Roman"/>
          <w:noProof/>
          <w:sz w:val="24"/>
          <w:szCs w:val="24"/>
        </w:rPr>
        <w:t xml:space="preserve"> 32(1): 201-210.</w:t>
      </w:r>
      <w:bookmarkEnd w:id="38"/>
    </w:p>
    <w:p w:rsidR="0022367B" w:rsidRPr="005B3D89" w:rsidRDefault="0022367B" w:rsidP="008C101E">
      <w:pPr>
        <w:spacing w:line="480" w:lineRule="auto"/>
        <w:ind w:left="720" w:hanging="720"/>
        <w:rPr>
          <w:rFonts w:ascii="Times New Roman" w:hAnsi="Times New Roman" w:cs="Times New Roman"/>
          <w:noProof/>
          <w:sz w:val="24"/>
          <w:szCs w:val="24"/>
        </w:rPr>
      </w:pPr>
      <w:bookmarkStart w:id="39" w:name="_ENREF_35"/>
      <w:r w:rsidRPr="005B3D89">
        <w:rPr>
          <w:rFonts w:ascii="Times New Roman" w:hAnsi="Times New Roman" w:cs="Times New Roman"/>
          <w:noProof/>
          <w:sz w:val="24"/>
          <w:szCs w:val="24"/>
        </w:rPr>
        <w:t xml:space="preserve">Xerogeanes, J. W., K. E. Hammond, et al. (2012). "Anatomic landmarks utilized for physeal-sparing, anatomic anterior cruciate ligament reconstruction: an MRI-based study." </w:t>
      </w:r>
      <w:r w:rsidRPr="005B3D89">
        <w:rPr>
          <w:rFonts w:ascii="Times New Roman" w:hAnsi="Times New Roman" w:cs="Times New Roman"/>
          <w:noProof/>
          <w:sz w:val="24"/>
          <w:szCs w:val="24"/>
          <w:u w:val="single"/>
        </w:rPr>
        <w:t>J Bone Joint Surg Am</w:t>
      </w:r>
      <w:r w:rsidRPr="005B3D89">
        <w:rPr>
          <w:rFonts w:ascii="Times New Roman" w:hAnsi="Times New Roman" w:cs="Times New Roman"/>
          <w:noProof/>
          <w:sz w:val="24"/>
          <w:szCs w:val="24"/>
        </w:rPr>
        <w:t xml:space="preserve"> 94(3): 268-276.</w:t>
      </w:r>
      <w:bookmarkEnd w:id="39"/>
    </w:p>
    <w:p w:rsidR="0022367B" w:rsidRPr="005B3D89" w:rsidRDefault="0022367B" w:rsidP="008C101E">
      <w:pPr>
        <w:spacing w:line="480" w:lineRule="auto"/>
        <w:rPr>
          <w:rFonts w:ascii="Times New Roman" w:hAnsi="Times New Roman" w:cs="Times New Roman"/>
          <w:noProof/>
          <w:sz w:val="24"/>
          <w:szCs w:val="24"/>
        </w:rPr>
      </w:pPr>
    </w:p>
    <w:p w:rsidR="00BA0F8E" w:rsidRPr="005B3D89" w:rsidRDefault="009711E8"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fldChar w:fldCharType="end"/>
      </w:r>
    </w:p>
    <w:p w:rsidR="003C58C6" w:rsidRPr="005B3D89" w:rsidRDefault="003C58C6" w:rsidP="008C101E">
      <w:pPr>
        <w:spacing w:line="480" w:lineRule="auto"/>
        <w:rPr>
          <w:rFonts w:ascii="Times New Roman" w:hAnsi="Times New Roman" w:cs="Times New Roman"/>
          <w:sz w:val="24"/>
          <w:szCs w:val="24"/>
        </w:rPr>
      </w:pPr>
      <w:r w:rsidRPr="005B3D89">
        <w:rPr>
          <w:rFonts w:ascii="Times New Roman" w:hAnsi="Times New Roman" w:cs="Times New Roman"/>
          <w:i/>
          <w:iCs/>
          <w:sz w:val="24"/>
          <w:szCs w:val="24"/>
        </w:rPr>
        <w:lastRenderedPageBreak/>
        <w:t xml:space="preserve"> </w:t>
      </w:r>
      <w:r w:rsidRPr="005B3D89">
        <w:rPr>
          <w:rFonts w:ascii="Times New Roman" w:hAnsi="Times New Roman" w:cs="Times New Roman"/>
          <w:sz w:val="24"/>
          <w:szCs w:val="24"/>
        </w:rPr>
        <w:t xml:space="preserve">I. </w:t>
      </w:r>
      <w:proofErr w:type="spellStart"/>
      <w:r w:rsidRPr="005B3D89">
        <w:rPr>
          <w:rFonts w:ascii="Times New Roman" w:hAnsi="Times New Roman" w:cs="Times New Roman"/>
          <w:sz w:val="24"/>
          <w:szCs w:val="24"/>
        </w:rPr>
        <w:t>Kolesov</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P.Karasev</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G.Muller</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K.Chudy</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J.Xerogeanes</w:t>
      </w:r>
      <w:proofErr w:type="spellEnd"/>
      <w:r w:rsidRPr="005B3D89">
        <w:rPr>
          <w:rFonts w:ascii="Times New Roman" w:hAnsi="Times New Roman" w:cs="Times New Roman"/>
          <w:sz w:val="24"/>
          <w:szCs w:val="24"/>
        </w:rPr>
        <w:t xml:space="preserve">, and A. </w:t>
      </w:r>
      <w:proofErr w:type="spellStart"/>
      <w:r w:rsidRPr="005B3D89">
        <w:rPr>
          <w:rFonts w:ascii="Times New Roman" w:hAnsi="Times New Roman" w:cs="Times New Roman"/>
          <w:sz w:val="24"/>
          <w:szCs w:val="24"/>
        </w:rPr>
        <w:t>Tannenbaum</w:t>
      </w:r>
      <w:proofErr w:type="spellEnd"/>
      <w:r w:rsidRPr="005B3D89">
        <w:rPr>
          <w:rFonts w:ascii="Times New Roman" w:hAnsi="Times New Roman" w:cs="Times New Roman"/>
          <w:sz w:val="24"/>
          <w:szCs w:val="24"/>
        </w:rPr>
        <w:t xml:space="preserve">. </w:t>
      </w:r>
      <w:proofErr w:type="gramStart"/>
      <w:r w:rsidRPr="005B3D89">
        <w:rPr>
          <w:rFonts w:ascii="Times New Roman" w:hAnsi="Times New Roman" w:cs="Times New Roman"/>
          <w:sz w:val="24"/>
          <w:szCs w:val="24"/>
        </w:rPr>
        <w:t>Human Supervisory Control Framework for Interactive Medical Image Segmentation.</w:t>
      </w:r>
      <w:proofErr w:type="gramEnd"/>
      <w:r w:rsidRPr="005B3D89">
        <w:rPr>
          <w:rFonts w:ascii="Times New Roman" w:hAnsi="Times New Roman" w:cs="Times New Roman"/>
          <w:sz w:val="24"/>
          <w:szCs w:val="24"/>
        </w:rPr>
        <w:t xml:space="preserve"> MICCAI Workshop on Computational Biomechanics for Medicine 2011</w:t>
      </w:r>
    </w:p>
    <w:p w:rsidR="003C58C6" w:rsidRPr="005B3D89" w:rsidRDefault="003C58C6" w:rsidP="008C101E">
      <w:pPr>
        <w:spacing w:line="480" w:lineRule="auto"/>
        <w:rPr>
          <w:rFonts w:ascii="Times New Roman" w:hAnsi="Times New Roman" w:cs="Times New Roman"/>
          <w:sz w:val="24"/>
          <w:szCs w:val="24"/>
        </w:rPr>
      </w:pPr>
      <w:r w:rsidRPr="005B3D89">
        <w:rPr>
          <w:rFonts w:ascii="Times New Roman" w:hAnsi="Times New Roman" w:cs="Times New Roman"/>
          <w:sz w:val="24"/>
          <w:szCs w:val="24"/>
        </w:rPr>
        <w:t xml:space="preserve"> </w:t>
      </w:r>
    </w:p>
    <w:p w:rsidR="003C58C6" w:rsidRPr="005B3D89" w:rsidRDefault="003C58C6" w:rsidP="008C101E">
      <w:pPr>
        <w:spacing w:line="480" w:lineRule="auto"/>
        <w:rPr>
          <w:rFonts w:ascii="Times New Roman" w:hAnsi="Times New Roman" w:cs="Times New Roman"/>
          <w:sz w:val="24"/>
          <w:szCs w:val="24"/>
        </w:rPr>
      </w:pPr>
      <w:proofErr w:type="spellStart"/>
      <w:proofErr w:type="gramStart"/>
      <w:r w:rsidRPr="005B3D89">
        <w:rPr>
          <w:rFonts w:ascii="Times New Roman" w:hAnsi="Times New Roman" w:cs="Times New Roman"/>
          <w:sz w:val="24"/>
          <w:szCs w:val="24"/>
        </w:rPr>
        <w:t>P.Karasev</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I.Kolesov</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K.Chudy</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G.Muller</w:t>
      </w:r>
      <w:proofErr w:type="spellEnd"/>
      <w:r w:rsidRPr="005B3D89">
        <w:rPr>
          <w:rFonts w:ascii="Times New Roman" w:hAnsi="Times New Roman" w:cs="Times New Roman"/>
          <w:sz w:val="24"/>
          <w:szCs w:val="24"/>
        </w:rPr>
        <w:t xml:space="preserve">, </w:t>
      </w:r>
      <w:proofErr w:type="spellStart"/>
      <w:r w:rsidRPr="005B3D89">
        <w:rPr>
          <w:rFonts w:ascii="Times New Roman" w:hAnsi="Times New Roman" w:cs="Times New Roman"/>
          <w:sz w:val="24"/>
          <w:szCs w:val="24"/>
        </w:rPr>
        <w:t>J.Xerogeanes</w:t>
      </w:r>
      <w:proofErr w:type="spellEnd"/>
      <w:r w:rsidRPr="005B3D89">
        <w:rPr>
          <w:rFonts w:ascii="Times New Roman" w:hAnsi="Times New Roman" w:cs="Times New Roman"/>
          <w:sz w:val="24"/>
          <w:szCs w:val="24"/>
        </w:rPr>
        <w:t xml:space="preserve">, and A. </w:t>
      </w:r>
      <w:proofErr w:type="spellStart"/>
      <w:r w:rsidRPr="005B3D89">
        <w:rPr>
          <w:rFonts w:ascii="Times New Roman" w:hAnsi="Times New Roman" w:cs="Times New Roman"/>
          <w:sz w:val="24"/>
          <w:szCs w:val="24"/>
        </w:rPr>
        <w:t>Tannenbaum</w:t>
      </w:r>
      <w:proofErr w:type="spellEnd"/>
      <w:r w:rsidRPr="005B3D89">
        <w:rPr>
          <w:rFonts w:ascii="Times New Roman" w:hAnsi="Times New Roman" w:cs="Times New Roman"/>
          <w:sz w:val="24"/>
          <w:szCs w:val="24"/>
        </w:rPr>
        <w:t>.</w:t>
      </w:r>
      <w:proofErr w:type="gramEnd"/>
      <w:r w:rsidRPr="005B3D89">
        <w:rPr>
          <w:rFonts w:ascii="Times New Roman" w:hAnsi="Times New Roman" w:cs="Times New Roman"/>
          <w:sz w:val="24"/>
          <w:szCs w:val="24"/>
        </w:rPr>
        <w:t xml:space="preserve"> </w:t>
      </w:r>
      <w:proofErr w:type="gramStart"/>
      <w:r w:rsidRPr="005B3D89">
        <w:rPr>
          <w:rFonts w:ascii="Times New Roman" w:hAnsi="Times New Roman" w:cs="Times New Roman"/>
          <w:sz w:val="24"/>
          <w:szCs w:val="24"/>
        </w:rPr>
        <w:t>Interactive MRI Segmentation with Controlled Active Vision.</w:t>
      </w:r>
      <w:proofErr w:type="gramEnd"/>
      <w:r w:rsidRPr="005B3D89">
        <w:rPr>
          <w:rFonts w:ascii="Times New Roman" w:hAnsi="Times New Roman" w:cs="Times New Roman"/>
          <w:sz w:val="24"/>
          <w:szCs w:val="24"/>
        </w:rPr>
        <w:t xml:space="preserve"> IEEE CDC-ECC 2011. </w:t>
      </w:r>
    </w:p>
    <w:p w:rsidR="003C58C6" w:rsidRPr="005B3D89" w:rsidRDefault="003C58C6" w:rsidP="008C101E">
      <w:pPr>
        <w:spacing w:line="480" w:lineRule="auto"/>
        <w:rPr>
          <w:rFonts w:ascii="Times New Roman" w:hAnsi="Times New Roman" w:cs="Times New Roman"/>
          <w:sz w:val="24"/>
          <w:szCs w:val="24"/>
        </w:rPr>
      </w:pPr>
    </w:p>
    <w:sectPr w:rsidR="003C58C6" w:rsidRPr="005B3D89" w:rsidSect="00BA0F8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332120" w:date="2013-01-10T09:44:00Z" w:initials="n">
    <w:p w:rsidR="00AE0579" w:rsidRDefault="00AE0579">
      <w:pPr>
        <w:pStyle w:val="CommentText"/>
      </w:pPr>
      <w:r>
        <w:rPr>
          <w:rStyle w:val="CommentReference"/>
        </w:rPr>
        <w:annotationRef/>
      </w:r>
      <w:r>
        <w:t xml:space="preserve">Is this the only statistical analysis used? If not, include a stats section at the end of the M&amp;M section. </w:t>
      </w:r>
    </w:p>
  </w:comment>
  <w:comment w:id="1" w:author="n332120" w:date="2013-01-10T09:47:00Z" w:initials="n">
    <w:p w:rsidR="00AE0579" w:rsidRDefault="00AE0579">
      <w:pPr>
        <w:pStyle w:val="CommentText"/>
      </w:pPr>
      <w:r>
        <w:rPr>
          <w:rStyle w:val="CommentReference"/>
        </w:rPr>
        <w:annotationRef/>
      </w:r>
      <w:r>
        <w:t xml:space="preserve">P value? </w:t>
      </w:r>
    </w:p>
  </w:comment>
  <w:comment w:id="2" w:author="n332120" w:date="2013-01-10T09:47:00Z" w:initials="n">
    <w:p w:rsidR="00AE0579" w:rsidRDefault="00AE0579">
      <w:pPr>
        <w:pStyle w:val="CommentText"/>
      </w:pPr>
      <w:r>
        <w:rPr>
          <w:rStyle w:val="CommentReference"/>
        </w:rPr>
        <w:annotationRef/>
      </w:r>
      <w:r>
        <w:t xml:space="preserve">P value. Any statistic like this needs a p value associated. </w:t>
      </w:r>
    </w:p>
  </w:comment>
  <w:comment w:id="3" w:author="n332120" w:date="2013-01-10T09:49:00Z" w:initials="n">
    <w:p w:rsidR="00AE0579" w:rsidRDefault="00AE0579">
      <w:pPr>
        <w:pStyle w:val="CommentText"/>
      </w:pPr>
      <w:r>
        <w:rPr>
          <w:rStyle w:val="CommentReference"/>
        </w:rPr>
        <w:annotationRef/>
      </w:r>
      <w:r>
        <w:t>Can this paragraph be summarized in a graph or chart form?</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22dw2wbdpvabedtenxz9xhpt05vzszx2ws&quot;&gt;Xerogeanes Research&lt;record-ids&gt;&lt;item&gt;216&lt;/item&gt;&lt;item&gt;218&lt;/item&gt;&lt;item&gt;1608&lt;/item&gt;&lt;item&gt;1610&lt;/item&gt;&lt;item&gt;1612&lt;/item&gt;&lt;item&gt;1616&lt;/item&gt;&lt;item&gt;1617&lt;/item&gt;&lt;item&gt;1618&lt;/item&gt;&lt;item&gt;1619&lt;/item&gt;&lt;item&gt;1630&lt;/item&gt;&lt;item&gt;1632&lt;/item&gt;&lt;item&gt;1633&lt;/item&gt;&lt;item&gt;1634&lt;/item&gt;&lt;item&gt;1636&lt;/item&gt;&lt;item&gt;1637&lt;/item&gt;&lt;item&gt;1640&lt;/item&gt;&lt;item&gt;1641&lt;/item&gt;&lt;item&gt;1642&lt;/item&gt;&lt;item&gt;1644&lt;/item&gt;&lt;item&gt;1646&lt;/item&gt;&lt;item&gt;1648&lt;/item&gt;&lt;item&gt;1649&lt;/item&gt;&lt;item&gt;1651&lt;/item&gt;&lt;item&gt;1652&lt;/item&gt;&lt;item&gt;1653&lt;/item&gt;&lt;item&gt;1654&lt;/item&gt;&lt;item&gt;1655&lt;/item&gt;&lt;item&gt;1656&lt;/item&gt;&lt;item&gt;1657&lt;/item&gt;&lt;item&gt;1659&lt;/item&gt;&lt;item&gt;1661&lt;/item&gt;&lt;item&gt;1662&lt;/item&gt;&lt;item&gt;1665&lt;/item&gt;&lt;item&gt;1699&lt;/item&gt;&lt;item&gt;1701&lt;/item&gt;&lt;/record-ids&gt;&lt;/item&gt;&lt;/Libraries&gt;"/>
  </w:docVars>
  <w:rsids>
    <w:rsidRoot w:val="008513AE"/>
    <w:rsid w:val="000236C4"/>
    <w:rsid w:val="0005363C"/>
    <w:rsid w:val="0007721C"/>
    <w:rsid w:val="00091D15"/>
    <w:rsid w:val="00094E9F"/>
    <w:rsid w:val="000B7D63"/>
    <w:rsid w:val="000C55AC"/>
    <w:rsid w:val="00114B19"/>
    <w:rsid w:val="0012030A"/>
    <w:rsid w:val="001739A2"/>
    <w:rsid w:val="00182081"/>
    <w:rsid w:val="0018463B"/>
    <w:rsid w:val="001A3DA6"/>
    <w:rsid w:val="001B4152"/>
    <w:rsid w:val="001C0D5E"/>
    <w:rsid w:val="001C530C"/>
    <w:rsid w:val="001E6090"/>
    <w:rsid w:val="001E609E"/>
    <w:rsid w:val="001E7DD3"/>
    <w:rsid w:val="00205927"/>
    <w:rsid w:val="00210EE9"/>
    <w:rsid w:val="002127F5"/>
    <w:rsid w:val="0022367B"/>
    <w:rsid w:val="002323B0"/>
    <w:rsid w:val="00237204"/>
    <w:rsid w:val="00241C19"/>
    <w:rsid w:val="002576C2"/>
    <w:rsid w:val="002620DC"/>
    <w:rsid w:val="00264622"/>
    <w:rsid w:val="002668A0"/>
    <w:rsid w:val="00290377"/>
    <w:rsid w:val="002A3C02"/>
    <w:rsid w:val="002C67B3"/>
    <w:rsid w:val="002F5AD9"/>
    <w:rsid w:val="00316BB2"/>
    <w:rsid w:val="00342C37"/>
    <w:rsid w:val="0035136A"/>
    <w:rsid w:val="00357EF3"/>
    <w:rsid w:val="0036751C"/>
    <w:rsid w:val="00370D82"/>
    <w:rsid w:val="00393AEE"/>
    <w:rsid w:val="003B39B5"/>
    <w:rsid w:val="003B7C80"/>
    <w:rsid w:val="003C29A6"/>
    <w:rsid w:val="003C58C6"/>
    <w:rsid w:val="003D124E"/>
    <w:rsid w:val="003E7693"/>
    <w:rsid w:val="00412C8C"/>
    <w:rsid w:val="00432D68"/>
    <w:rsid w:val="004346E0"/>
    <w:rsid w:val="00464D37"/>
    <w:rsid w:val="0048691B"/>
    <w:rsid w:val="004A6404"/>
    <w:rsid w:val="004B3DE5"/>
    <w:rsid w:val="004B4A5C"/>
    <w:rsid w:val="004B63C1"/>
    <w:rsid w:val="004B7B80"/>
    <w:rsid w:val="004D0A90"/>
    <w:rsid w:val="004D2313"/>
    <w:rsid w:val="004D38B8"/>
    <w:rsid w:val="004E6480"/>
    <w:rsid w:val="004F04AD"/>
    <w:rsid w:val="004F6636"/>
    <w:rsid w:val="005214FE"/>
    <w:rsid w:val="00526CB6"/>
    <w:rsid w:val="0054556E"/>
    <w:rsid w:val="00561C76"/>
    <w:rsid w:val="00570721"/>
    <w:rsid w:val="005802D8"/>
    <w:rsid w:val="005A54D6"/>
    <w:rsid w:val="005A6C09"/>
    <w:rsid w:val="005B3D89"/>
    <w:rsid w:val="005C5433"/>
    <w:rsid w:val="005E12CE"/>
    <w:rsid w:val="005E31CF"/>
    <w:rsid w:val="0061783E"/>
    <w:rsid w:val="00626759"/>
    <w:rsid w:val="0069226F"/>
    <w:rsid w:val="0069306D"/>
    <w:rsid w:val="00697586"/>
    <w:rsid w:val="006A275E"/>
    <w:rsid w:val="006B52CF"/>
    <w:rsid w:val="006F1F37"/>
    <w:rsid w:val="007034FE"/>
    <w:rsid w:val="0070656C"/>
    <w:rsid w:val="00716E52"/>
    <w:rsid w:val="00716F32"/>
    <w:rsid w:val="00736E25"/>
    <w:rsid w:val="007650D2"/>
    <w:rsid w:val="00765793"/>
    <w:rsid w:val="007B394C"/>
    <w:rsid w:val="007C2FAB"/>
    <w:rsid w:val="007C416C"/>
    <w:rsid w:val="007E3EAA"/>
    <w:rsid w:val="007E5900"/>
    <w:rsid w:val="007F2E05"/>
    <w:rsid w:val="007F5D50"/>
    <w:rsid w:val="007F7C0E"/>
    <w:rsid w:val="008343C5"/>
    <w:rsid w:val="00845517"/>
    <w:rsid w:val="008513AE"/>
    <w:rsid w:val="0085766A"/>
    <w:rsid w:val="008728F2"/>
    <w:rsid w:val="008B118B"/>
    <w:rsid w:val="008C101E"/>
    <w:rsid w:val="0093495E"/>
    <w:rsid w:val="00940AC1"/>
    <w:rsid w:val="00943A9F"/>
    <w:rsid w:val="00964472"/>
    <w:rsid w:val="00966080"/>
    <w:rsid w:val="009711E8"/>
    <w:rsid w:val="0098077B"/>
    <w:rsid w:val="00984DA0"/>
    <w:rsid w:val="009B3BE7"/>
    <w:rsid w:val="009B4875"/>
    <w:rsid w:val="009B6D58"/>
    <w:rsid w:val="009C47C4"/>
    <w:rsid w:val="009D0179"/>
    <w:rsid w:val="009D77B9"/>
    <w:rsid w:val="009E57CD"/>
    <w:rsid w:val="009F0AB2"/>
    <w:rsid w:val="00A17023"/>
    <w:rsid w:val="00A17FE3"/>
    <w:rsid w:val="00A22EC8"/>
    <w:rsid w:val="00A35FD6"/>
    <w:rsid w:val="00A37075"/>
    <w:rsid w:val="00A53784"/>
    <w:rsid w:val="00A573E4"/>
    <w:rsid w:val="00A627EC"/>
    <w:rsid w:val="00A66256"/>
    <w:rsid w:val="00A7425E"/>
    <w:rsid w:val="00AA1A94"/>
    <w:rsid w:val="00AA2D45"/>
    <w:rsid w:val="00AB10EE"/>
    <w:rsid w:val="00AC2746"/>
    <w:rsid w:val="00AE0579"/>
    <w:rsid w:val="00AF22CD"/>
    <w:rsid w:val="00B22806"/>
    <w:rsid w:val="00B72873"/>
    <w:rsid w:val="00B83A39"/>
    <w:rsid w:val="00B97B88"/>
    <w:rsid w:val="00BA0F8E"/>
    <w:rsid w:val="00BA3E4B"/>
    <w:rsid w:val="00BD3B54"/>
    <w:rsid w:val="00BE426E"/>
    <w:rsid w:val="00BF470A"/>
    <w:rsid w:val="00BF4823"/>
    <w:rsid w:val="00BF7BF5"/>
    <w:rsid w:val="00C20B49"/>
    <w:rsid w:val="00C24C2C"/>
    <w:rsid w:val="00C257DA"/>
    <w:rsid w:val="00C4163D"/>
    <w:rsid w:val="00C53648"/>
    <w:rsid w:val="00C94B7E"/>
    <w:rsid w:val="00CB1F01"/>
    <w:rsid w:val="00CF0094"/>
    <w:rsid w:val="00CF0FFD"/>
    <w:rsid w:val="00D13195"/>
    <w:rsid w:val="00D14310"/>
    <w:rsid w:val="00D24C35"/>
    <w:rsid w:val="00D3442F"/>
    <w:rsid w:val="00D416AA"/>
    <w:rsid w:val="00D4379E"/>
    <w:rsid w:val="00D92034"/>
    <w:rsid w:val="00D93E68"/>
    <w:rsid w:val="00DE5E45"/>
    <w:rsid w:val="00E242B9"/>
    <w:rsid w:val="00E3489E"/>
    <w:rsid w:val="00E4225E"/>
    <w:rsid w:val="00E464E4"/>
    <w:rsid w:val="00E5569D"/>
    <w:rsid w:val="00E81F27"/>
    <w:rsid w:val="00EA4664"/>
    <w:rsid w:val="00EB24F4"/>
    <w:rsid w:val="00EB3A6B"/>
    <w:rsid w:val="00EB473D"/>
    <w:rsid w:val="00EE6D5F"/>
    <w:rsid w:val="00EE71A1"/>
    <w:rsid w:val="00EF1BAC"/>
    <w:rsid w:val="00F11768"/>
    <w:rsid w:val="00F23F61"/>
    <w:rsid w:val="00F414E8"/>
    <w:rsid w:val="00F52E97"/>
    <w:rsid w:val="00F54BE3"/>
    <w:rsid w:val="00F81F7A"/>
    <w:rsid w:val="00F871CF"/>
    <w:rsid w:val="00FB5F81"/>
    <w:rsid w:val="00FD37B7"/>
    <w:rsid w:val="00FD76A1"/>
    <w:rsid w:val="00FE07F7"/>
    <w:rsid w:val="00FF0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784"/>
    <w:rPr>
      <w:color w:val="0000FF" w:themeColor="hyperlink"/>
      <w:u w:val="single"/>
    </w:rPr>
  </w:style>
  <w:style w:type="character" w:styleId="CommentReference">
    <w:name w:val="annotation reference"/>
    <w:basedOn w:val="DefaultParagraphFont"/>
    <w:uiPriority w:val="99"/>
    <w:semiHidden/>
    <w:unhideWhenUsed/>
    <w:rsid w:val="008C101E"/>
    <w:rPr>
      <w:sz w:val="16"/>
      <w:szCs w:val="16"/>
    </w:rPr>
  </w:style>
  <w:style w:type="paragraph" w:styleId="CommentText">
    <w:name w:val="annotation text"/>
    <w:basedOn w:val="Normal"/>
    <w:link w:val="CommentTextChar"/>
    <w:uiPriority w:val="99"/>
    <w:semiHidden/>
    <w:unhideWhenUsed/>
    <w:rsid w:val="008C101E"/>
    <w:rPr>
      <w:sz w:val="20"/>
      <w:szCs w:val="20"/>
    </w:rPr>
  </w:style>
  <w:style w:type="character" w:customStyle="1" w:styleId="CommentTextChar">
    <w:name w:val="Comment Text Char"/>
    <w:basedOn w:val="DefaultParagraphFont"/>
    <w:link w:val="CommentText"/>
    <w:uiPriority w:val="99"/>
    <w:semiHidden/>
    <w:rsid w:val="008C101E"/>
    <w:rPr>
      <w:sz w:val="20"/>
      <w:szCs w:val="20"/>
    </w:rPr>
  </w:style>
  <w:style w:type="paragraph" w:styleId="CommentSubject">
    <w:name w:val="annotation subject"/>
    <w:basedOn w:val="CommentText"/>
    <w:next w:val="CommentText"/>
    <w:link w:val="CommentSubjectChar"/>
    <w:uiPriority w:val="99"/>
    <w:semiHidden/>
    <w:unhideWhenUsed/>
    <w:rsid w:val="008C101E"/>
    <w:rPr>
      <w:b/>
      <w:bCs/>
    </w:rPr>
  </w:style>
  <w:style w:type="character" w:customStyle="1" w:styleId="CommentSubjectChar">
    <w:name w:val="Comment Subject Char"/>
    <w:basedOn w:val="CommentTextChar"/>
    <w:link w:val="CommentSubject"/>
    <w:uiPriority w:val="99"/>
    <w:semiHidden/>
    <w:rsid w:val="008C101E"/>
    <w:rPr>
      <w:b/>
      <w:bCs/>
    </w:rPr>
  </w:style>
  <w:style w:type="paragraph" w:styleId="BalloonText">
    <w:name w:val="Balloon Text"/>
    <w:basedOn w:val="Normal"/>
    <w:link w:val="BalloonTextChar"/>
    <w:uiPriority w:val="99"/>
    <w:semiHidden/>
    <w:unhideWhenUsed/>
    <w:rsid w:val="008C101E"/>
    <w:rPr>
      <w:rFonts w:ascii="Tahoma" w:hAnsi="Tahoma" w:cs="Tahoma"/>
      <w:sz w:val="16"/>
      <w:szCs w:val="16"/>
    </w:rPr>
  </w:style>
  <w:style w:type="character" w:customStyle="1" w:styleId="BalloonTextChar">
    <w:name w:val="Balloon Text Char"/>
    <w:basedOn w:val="DefaultParagraphFont"/>
    <w:link w:val="BalloonText"/>
    <w:uiPriority w:val="99"/>
    <w:semiHidden/>
    <w:rsid w:val="008C10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4A8AD-7FEB-48BE-84F7-991201F8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16</Pages>
  <Words>7076</Words>
  <Characters>40337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bwu2</cp:lastModifiedBy>
  <cp:revision>7</cp:revision>
  <dcterms:created xsi:type="dcterms:W3CDTF">2013-01-25T02:25:00Z</dcterms:created>
  <dcterms:modified xsi:type="dcterms:W3CDTF">2013-03-13T17:03:00Z</dcterms:modified>
</cp:coreProperties>
</file>
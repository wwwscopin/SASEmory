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D4D" w:rsidRDefault="008F0D4D">
      <w:proofErr w:type="gramStart"/>
      <w:r>
        <w:t>Table 1.</w:t>
      </w:r>
      <w:proofErr w:type="gramEnd"/>
      <w:r>
        <w:t xml:space="preserve"> Cohort Characteristics</w:t>
      </w:r>
      <w:r w:rsidR="00067832">
        <w:t xml:space="preserve"> for case and </w:t>
      </w:r>
      <w:r w:rsidR="00167A51">
        <w:t>control</w:t>
      </w:r>
      <w:r w:rsidR="00067832">
        <w:t>s</w:t>
      </w:r>
    </w:p>
    <w:tbl>
      <w:tblPr>
        <w:tblStyle w:val="TableGrid"/>
        <w:tblW w:w="0" w:type="auto"/>
        <w:tblLayout w:type="fixed"/>
        <w:tblLook w:val="04A0"/>
      </w:tblPr>
      <w:tblGrid>
        <w:gridCol w:w="4698"/>
        <w:gridCol w:w="1170"/>
        <w:gridCol w:w="1080"/>
        <w:gridCol w:w="1078"/>
        <w:gridCol w:w="1352"/>
      </w:tblGrid>
      <w:tr w:rsidR="00AC4C91" w:rsidTr="00002721">
        <w:tc>
          <w:tcPr>
            <w:tcW w:w="4698" w:type="dxa"/>
          </w:tcPr>
          <w:p w:rsidR="00AC4C91" w:rsidRDefault="00AC4C91" w:rsidP="00002721">
            <w:r>
              <w:t>Characteristic</w:t>
            </w:r>
          </w:p>
        </w:tc>
        <w:tc>
          <w:tcPr>
            <w:tcW w:w="1170" w:type="dxa"/>
          </w:tcPr>
          <w:p w:rsidR="00AC4C91" w:rsidRDefault="00AC4C91" w:rsidP="00002721">
            <w:r>
              <w:t>Overall</w:t>
            </w:r>
          </w:p>
        </w:tc>
        <w:tc>
          <w:tcPr>
            <w:tcW w:w="1080" w:type="dxa"/>
          </w:tcPr>
          <w:p w:rsidR="00AC4C91" w:rsidRDefault="00AC4C91" w:rsidP="00002721">
            <w:r>
              <w:t>Control</w:t>
            </w:r>
          </w:p>
        </w:tc>
        <w:tc>
          <w:tcPr>
            <w:tcW w:w="1078" w:type="dxa"/>
          </w:tcPr>
          <w:p w:rsidR="00AC4C91" w:rsidRDefault="00AC4C91" w:rsidP="00002721">
            <w:r>
              <w:t>Case</w:t>
            </w:r>
          </w:p>
        </w:tc>
        <w:tc>
          <w:tcPr>
            <w:tcW w:w="1352" w:type="dxa"/>
          </w:tcPr>
          <w:p w:rsidR="00AC4C91" w:rsidRDefault="00AC4C91" w:rsidP="00002721">
            <w:r>
              <w:t>p value</w:t>
            </w:r>
          </w:p>
        </w:tc>
      </w:tr>
      <w:tr w:rsidR="00AC4C91" w:rsidTr="00002721">
        <w:tc>
          <w:tcPr>
            <w:tcW w:w="4698" w:type="dxa"/>
          </w:tcPr>
          <w:p w:rsidR="00AC4C91" w:rsidRDefault="00AC4C91" w:rsidP="00002721">
            <w:r>
              <w:t>Demographic</w:t>
            </w:r>
          </w:p>
          <w:p w:rsidR="00AC4C91" w:rsidRDefault="00AC4C91" w:rsidP="00002721">
            <w:r>
              <w:t xml:space="preserve">     Age at </w:t>
            </w:r>
            <w:r>
              <w:rPr>
                <w:lang w:val="en-US"/>
              </w:rPr>
              <w:t>e</w:t>
            </w:r>
            <w:r w:rsidRPr="0028029B">
              <w:rPr>
                <w:lang w:val="en-US"/>
              </w:rPr>
              <w:t>nrollment</w:t>
            </w:r>
            <w:r>
              <w:rPr>
                <w:lang w:val="en-US"/>
              </w:rPr>
              <w:t xml:space="preserve"> (mean)</w:t>
            </w:r>
          </w:p>
          <w:p w:rsidR="00AC4C91" w:rsidRDefault="00AC4C91" w:rsidP="00002721">
            <w:r>
              <w:t xml:space="preserve">     Gender (%female)</w:t>
            </w:r>
          </w:p>
          <w:p w:rsidR="00AC4C91" w:rsidRDefault="00AC4C91" w:rsidP="00002721">
            <w:r>
              <w:t xml:space="preserve">     Ethnicity (%black)</w:t>
            </w:r>
          </w:p>
        </w:tc>
        <w:tc>
          <w:tcPr>
            <w:tcW w:w="1170" w:type="dxa"/>
          </w:tcPr>
          <w:p w:rsidR="00AC4C91" w:rsidRDefault="00AC4C91" w:rsidP="00002721"/>
          <w:p w:rsidR="00AC4C91" w:rsidRDefault="00AC4C91" w:rsidP="00002721">
            <w:r>
              <w:t>39.6</w:t>
            </w:r>
          </w:p>
          <w:p w:rsidR="00AC4C91" w:rsidRDefault="00AC4C91" w:rsidP="00002721">
            <w:r>
              <w:t>64.6</w:t>
            </w:r>
          </w:p>
          <w:p w:rsidR="00AC4C91" w:rsidRDefault="00AC4C91" w:rsidP="00002721">
            <w:r>
              <w:t>98.9</w:t>
            </w:r>
          </w:p>
        </w:tc>
        <w:tc>
          <w:tcPr>
            <w:tcW w:w="1080" w:type="dxa"/>
          </w:tcPr>
          <w:p w:rsidR="00AC4C91" w:rsidRDefault="00AC4C91" w:rsidP="00002721"/>
          <w:p w:rsidR="00AC4C91" w:rsidRDefault="00AC4C91" w:rsidP="00002721">
            <w:r>
              <w:t>40.9</w:t>
            </w:r>
          </w:p>
          <w:p w:rsidR="00AC4C91" w:rsidRDefault="00AC4C91" w:rsidP="00002721">
            <w:r>
              <w:t>71.0</w:t>
            </w:r>
          </w:p>
          <w:p w:rsidR="00AC4C91" w:rsidRDefault="00AC4C91" w:rsidP="00002721">
            <w:r>
              <w:t>98.7</w:t>
            </w:r>
          </w:p>
        </w:tc>
        <w:tc>
          <w:tcPr>
            <w:tcW w:w="1078" w:type="dxa"/>
          </w:tcPr>
          <w:p w:rsidR="00AC4C91" w:rsidRDefault="00AC4C91" w:rsidP="00002721"/>
          <w:p w:rsidR="00AC4C91" w:rsidRDefault="00AC4C91" w:rsidP="00002721">
            <w:r>
              <w:t>37.1</w:t>
            </w:r>
          </w:p>
          <w:p w:rsidR="00AC4C91" w:rsidRDefault="00AC4C91" w:rsidP="00002721">
            <w:r>
              <w:t>52.5</w:t>
            </w:r>
          </w:p>
          <w:p w:rsidR="00AC4C91" w:rsidRDefault="00AC4C91" w:rsidP="00002721">
            <w:r>
              <w:t>99.4</w:t>
            </w:r>
          </w:p>
        </w:tc>
        <w:tc>
          <w:tcPr>
            <w:tcW w:w="1352" w:type="dxa"/>
          </w:tcPr>
          <w:p w:rsidR="00AC4C91" w:rsidRDefault="00AC4C91" w:rsidP="00002721"/>
          <w:p w:rsidR="00AC4C91" w:rsidRDefault="00AC4C91" w:rsidP="00002721">
            <w:r>
              <w:t>&lt;0.0001</w:t>
            </w:r>
          </w:p>
          <w:p w:rsidR="00AC4C91" w:rsidRDefault="00AC4C91" w:rsidP="00002721">
            <w:r>
              <w:t>0.0001</w:t>
            </w:r>
          </w:p>
          <w:p w:rsidR="00AC4C91" w:rsidRDefault="00AC4C91" w:rsidP="00002721">
            <w:r>
              <w:t>0.66</w:t>
            </w:r>
          </w:p>
        </w:tc>
      </w:tr>
      <w:tr w:rsidR="00AC4C91" w:rsidTr="00002721">
        <w:tc>
          <w:tcPr>
            <w:tcW w:w="4698" w:type="dxa"/>
          </w:tcPr>
          <w:p w:rsidR="00AC4C91" w:rsidRDefault="00AC4C91" w:rsidP="00002721">
            <w:r>
              <w:t>Socioeconomic</w:t>
            </w:r>
          </w:p>
          <w:p w:rsidR="00AC4C91" w:rsidRDefault="00AC4C91" w:rsidP="00002721">
            <w:r>
              <w:t xml:space="preserve">     Income (%yes)</w:t>
            </w:r>
          </w:p>
          <w:p w:rsidR="00AC4C91" w:rsidRDefault="00AC4C91" w:rsidP="00002721">
            <w:r>
              <w:t xml:space="preserve">     Employment (%UE)</w:t>
            </w:r>
          </w:p>
          <w:p w:rsidR="00AC4C91" w:rsidRDefault="00AC4C91" w:rsidP="00002721">
            <w:r>
              <w:t xml:space="preserve">     Payer source for ARVs (%family/spouse)</w:t>
            </w:r>
          </w:p>
          <w:p w:rsidR="00AC4C91" w:rsidRDefault="00AC4C91" w:rsidP="00002721">
            <w:r>
              <w:t xml:space="preserve">     Housing (%rent/own)</w:t>
            </w:r>
          </w:p>
          <w:p w:rsidR="00AC4C91" w:rsidRDefault="00AC4C91" w:rsidP="00002721">
            <w:r>
              <w:t xml:space="preserve">     Education (mean years)</w:t>
            </w:r>
          </w:p>
          <w:p w:rsidR="00AC4C91" w:rsidRDefault="00AC4C91" w:rsidP="00002721">
            <w:r>
              <w:t xml:space="preserve">     Wealth Index 1 (mean)</w:t>
            </w:r>
          </w:p>
          <w:p w:rsidR="00AC4C91" w:rsidRDefault="00AC4C91" w:rsidP="00002721">
            <w:r>
              <w:t xml:space="preserve">     Wealth Index 2 (mean)</w:t>
            </w:r>
          </w:p>
          <w:p w:rsidR="00AC4C91" w:rsidRDefault="00AC4C91" w:rsidP="00002721">
            <w:r>
              <w:t xml:space="preserve">     Transportation (%personal vehicle)</w:t>
            </w:r>
          </w:p>
        </w:tc>
        <w:tc>
          <w:tcPr>
            <w:tcW w:w="1170" w:type="dxa"/>
          </w:tcPr>
          <w:p w:rsidR="00AC4C91" w:rsidRDefault="00AC4C91" w:rsidP="00002721"/>
          <w:p w:rsidR="00AC4C91" w:rsidRDefault="00AC4C91" w:rsidP="00002721">
            <w:r>
              <w:t>78.6</w:t>
            </w:r>
          </w:p>
          <w:p w:rsidR="00AC4C91" w:rsidRDefault="00AC4C91" w:rsidP="00002721">
            <w:r>
              <w:t>19.0</w:t>
            </w:r>
          </w:p>
          <w:p w:rsidR="00AC4C91" w:rsidRDefault="00AC4C91" w:rsidP="00002721">
            <w:r>
              <w:t>19.0</w:t>
            </w:r>
          </w:p>
          <w:p w:rsidR="00AC4C91" w:rsidRDefault="00AC4C91" w:rsidP="00002721">
            <w:r>
              <w:t>50.2</w:t>
            </w:r>
          </w:p>
          <w:p w:rsidR="00AC4C91" w:rsidRDefault="00AC4C91" w:rsidP="00002721">
            <w:r>
              <w:t>10.5</w:t>
            </w:r>
          </w:p>
          <w:p w:rsidR="00AC4C91" w:rsidRDefault="00AC4C91" w:rsidP="00002721">
            <w:r>
              <w:t>0.0</w:t>
            </w:r>
          </w:p>
          <w:p w:rsidR="00AC4C91" w:rsidRDefault="00AC4C91" w:rsidP="00002721">
            <w:r>
              <w:t>0.0</w:t>
            </w:r>
          </w:p>
          <w:p w:rsidR="00AC4C91" w:rsidRDefault="00AC4C91" w:rsidP="00002721">
            <w:r>
              <w:t>13.1</w:t>
            </w:r>
          </w:p>
        </w:tc>
        <w:tc>
          <w:tcPr>
            <w:tcW w:w="1080" w:type="dxa"/>
          </w:tcPr>
          <w:p w:rsidR="00AC4C91" w:rsidRDefault="00AC4C91" w:rsidP="00002721"/>
          <w:p w:rsidR="00AC4C91" w:rsidRDefault="00AC4C91" w:rsidP="00002721">
            <w:r>
              <w:t>82.0</w:t>
            </w:r>
          </w:p>
          <w:p w:rsidR="00AC4C91" w:rsidRDefault="00AC4C91" w:rsidP="00002721">
            <w:r>
              <w:t>16.0</w:t>
            </w:r>
          </w:p>
          <w:p w:rsidR="00AC4C91" w:rsidRDefault="00AC4C91" w:rsidP="00002721">
            <w:r>
              <w:t>15.7</w:t>
            </w:r>
          </w:p>
          <w:p w:rsidR="00AC4C91" w:rsidRDefault="00AC4C91" w:rsidP="00002721">
            <w:r>
              <w:t>52.7</w:t>
            </w:r>
          </w:p>
          <w:p w:rsidR="00AC4C91" w:rsidRDefault="00AC4C91" w:rsidP="00002721">
            <w:r>
              <w:t>10.2</w:t>
            </w:r>
          </w:p>
          <w:p w:rsidR="00AC4C91" w:rsidRDefault="00AC4C91" w:rsidP="00002721">
            <w:r>
              <w:t>-0.1</w:t>
            </w:r>
          </w:p>
          <w:p w:rsidR="00AC4C91" w:rsidRDefault="00AC4C91" w:rsidP="00002721">
            <w:r>
              <w:t>0.1</w:t>
            </w:r>
          </w:p>
          <w:p w:rsidR="00AC4C91" w:rsidRDefault="00AC4C91" w:rsidP="00002721">
            <w:r>
              <w:t>9.7</w:t>
            </w:r>
          </w:p>
        </w:tc>
        <w:tc>
          <w:tcPr>
            <w:tcW w:w="1078" w:type="dxa"/>
          </w:tcPr>
          <w:p w:rsidR="00AC4C91" w:rsidRDefault="00AC4C91" w:rsidP="00002721"/>
          <w:p w:rsidR="00AC4C91" w:rsidRDefault="00AC4C91" w:rsidP="00002721">
            <w:r>
              <w:t>72.2</w:t>
            </w:r>
          </w:p>
          <w:p w:rsidR="00AC4C91" w:rsidRDefault="00AC4C91" w:rsidP="00002721">
            <w:r>
              <w:t>24.7</w:t>
            </w:r>
          </w:p>
          <w:p w:rsidR="00AC4C91" w:rsidRDefault="00AC4C91" w:rsidP="00002721">
            <w:r>
              <w:t>25.3</w:t>
            </w:r>
          </w:p>
          <w:p w:rsidR="00AC4C91" w:rsidRDefault="00AC4C91" w:rsidP="00002721">
            <w:r>
              <w:t>45.6</w:t>
            </w:r>
          </w:p>
          <w:p w:rsidR="00AC4C91" w:rsidRDefault="00AC4C91" w:rsidP="00002721">
            <w:r>
              <w:t>11.0</w:t>
            </w:r>
          </w:p>
          <w:p w:rsidR="00AC4C91" w:rsidRDefault="00AC4C91" w:rsidP="00002721">
            <w:r>
              <w:t>0.3</w:t>
            </w:r>
          </w:p>
          <w:p w:rsidR="00AC4C91" w:rsidRDefault="00AC4C91" w:rsidP="00002721">
            <w:r>
              <w:t>-0.2</w:t>
            </w:r>
          </w:p>
          <w:p w:rsidR="00AC4C91" w:rsidRDefault="00AC4C91" w:rsidP="00002721">
            <w:r>
              <w:t>19.6</w:t>
            </w:r>
          </w:p>
        </w:tc>
        <w:tc>
          <w:tcPr>
            <w:tcW w:w="1352" w:type="dxa"/>
          </w:tcPr>
          <w:p w:rsidR="00AC4C91" w:rsidRDefault="00AC4C91" w:rsidP="00002721"/>
          <w:p w:rsidR="00AC4C91" w:rsidRDefault="00AC4C91" w:rsidP="00002721">
            <w:r>
              <w:t>0.017</w:t>
            </w:r>
          </w:p>
          <w:p w:rsidR="00AC4C91" w:rsidRDefault="00AC4C91" w:rsidP="00002721">
            <w:r>
              <w:t>0.033</w:t>
            </w:r>
          </w:p>
          <w:p w:rsidR="00AC4C91" w:rsidRDefault="00AC4C91" w:rsidP="00002721">
            <w:r>
              <w:t>0.017</w:t>
            </w:r>
          </w:p>
          <w:p w:rsidR="00AC4C91" w:rsidRDefault="00AC4C91" w:rsidP="00002721">
            <w:r>
              <w:t>0.17</w:t>
            </w:r>
          </w:p>
          <w:p w:rsidR="00AC4C91" w:rsidRDefault="00AC4C91" w:rsidP="00002721">
            <w:r>
              <w:t>0.0093</w:t>
            </w:r>
          </w:p>
          <w:p w:rsidR="00AC4C91" w:rsidRDefault="00AC4C91" w:rsidP="00002721">
            <w:r>
              <w:t>0.83</w:t>
            </w:r>
          </w:p>
          <w:p w:rsidR="00AC4C91" w:rsidRDefault="00AC4C91" w:rsidP="00002721">
            <w:r>
              <w:t>0.053</w:t>
            </w:r>
          </w:p>
          <w:p w:rsidR="00AC4C91" w:rsidRDefault="00AC4C91" w:rsidP="00002721">
            <w:r>
              <w:t>0.0035</w:t>
            </w:r>
          </w:p>
        </w:tc>
      </w:tr>
      <w:tr w:rsidR="00AC4C91" w:rsidTr="00002721">
        <w:tc>
          <w:tcPr>
            <w:tcW w:w="4698" w:type="dxa"/>
          </w:tcPr>
          <w:p w:rsidR="00AC4C91" w:rsidRDefault="00AC4C91" w:rsidP="00002721">
            <w:r>
              <w:t>Psychosocial</w:t>
            </w:r>
          </w:p>
          <w:p w:rsidR="00AC4C91" w:rsidRDefault="00AC4C91" w:rsidP="00002721">
            <w:r>
              <w:t xml:space="preserve">     Traditional K-10 score (mean)</w:t>
            </w:r>
          </w:p>
          <w:p w:rsidR="00AC4C91" w:rsidRDefault="00AC4C91" w:rsidP="00002721">
            <w:r>
              <w:t xml:space="preserve">     Traditional K-10 score (%12+)</w:t>
            </w:r>
          </w:p>
          <w:p w:rsidR="00AC4C91" w:rsidRDefault="00AC4C91" w:rsidP="00002721">
            <w:r>
              <w:t xml:space="preserve">     Tired question from K-10 (%yes)</w:t>
            </w:r>
          </w:p>
          <w:p w:rsidR="00AC4C91" w:rsidRDefault="00AC4C91" w:rsidP="00002721">
            <w:r>
              <w:t xml:space="preserve">     Religious Faith (%yes)</w:t>
            </w:r>
          </w:p>
          <w:p w:rsidR="00AC4C91" w:rsidRDefault="00AC4C91" w:rsidP="00002721">
            <w:r>
              <w:t xml:space="preserve">     </w:t>
            </w:r>
            <w:commentRangeStart w:id="0"/>
            <w:r>
              <w:t>Religion (%Christian)</w:t>
            </w:r>
            <w:commentRangeEnd w:id="0"/>
            <w:r w:rsidR="00002721">
              <w:rPr>
                <w:rStyle w:val="CommentReference"/>
              </w:rPr>
              <w:commentReference w:id="0"/>
            </w:r>
          </w:p>
          <w:p w:rsidR="00AC4C91" w:rsidRDefault="00AC4C91" w:rsidP="00002721">
            <w:r>
              <w:t xml:space="preserve">     Religious activity (%no religion/not active)</w:t>
            </w:r>
          </w:p>
          <w:p w:rsidR="00AC4C91" w:rsidRDefault="00AC4C91" w:rsidP="00002721">
            <w:r>
              <w:t xml:space="preserve">     TM (%ever took)</w:t>
            </w:r>
          </w:p>
          <w:p w:rsidR="00AC4C91" w:rsidRDefault="00AC4C91" w:rsidP="00002721">
            <w:r>
              <w:t xml:space="preserve">     Perceived stigma at clinic/hospital (%never)</w:t>
            </w:r>
          </w:p>
          <w:p w:rsidR="00AC4C91" w:rsidRDefault="00AC4C91" w:rsidP="00002721">
            <w:r>
              <w:t xml:space="preserve">     Have a current partner (%yes)</w:t>
            </w:r>
          </w:p>
          <w:p w:rsidR="00AC4C91" w:rsidRDefault="00AC4C91" w:rsidP="00002721">
            <w:r>
              <w:t xml:space="preserve">     Family Member HIV status (%positive)</w:t>
            </w:r>
          </w:p>
          <w:p w:rsidR="00AC4C91" w:rsidRDefault="00AC4C91" w:rsidP="00002721">
            <w:r>
              <w:t xml:space="preserve">     Disclosed HIV status to partner (%yes)</w:t>
            </w:r>
          </w:p>
          <w:p w:rsidR="00AC4C91" w:rsidRDefault="00AC4C91" w:rsidP="00002721">
            <w:r>
              <w:t xml:space="preserve">     Practiced safe sex in past 6 months (%always)</w:t>
            </w:r>
          </w:p>
          <w:p w:rsidR="00AC4C91" w:rsidRDefault="00AC4C91" w:rsidP="00002721">
            <w:r>
              <w:t xml:space="preserve">     Safe sex practice (%used condoms)</w:t>
            </w:r>
          </w:p>
          <w:p w:rsidR="00AC4C91" w:rsidRDefault="00AC4C91" w:rsidP="00002721">
            <w:r>
              <w:t xml:space="preserve">     Have an ART supporter (%yes)</w:t>
            </w:r>
          </w:p>
          <w:p w:rsidR="00AC4C91" w:rsidRDefault="00AC4C91" w:rsidP="00002721">
            <w:r>
              <w:t xml:space="preserve">     Clinic experience (%pleased)</w:t>
            </w:r>
          </w:p>
        </w:tc>
        <w:tc>
          <w:tcPr>
            <w:tcW w:w="1170" w:type="dxa"/>
          </w:tcPr>
          <w:p w:rsidR="00AC4C91" w:rsidRDefault="00AC4C91" w:rsidP="00002721"/>
          <w:p w:rsidR="00AC4C91" w:rsidRDefault="00AC4C91" w:rsidP="00002721">
            <w:r>
              <w:t>12.8</w:t>
            </w:r>
          </w:p>
          <w:p w:rsidR="00AC4C91" w:rsidRDefault="00AC4C91" w:rsidP="00002721">
            <w:r>
              <w:t>55.0</w:t>
            </w:r>
          </w:p>
          <w:p w:rsidR="00AC4C91" w:rsidRDefault="00AC4C91" w:rsidP="00002721">
            <w:r>
              <w:t>44.3</w:t>
            </w:r>
          </w:p>
          <w:p w:rsidR="00AC4C91" w:rsidRDefault="00AC4C91" w:rsidP="00002721">
            <w:r>
              <w:t>88.4</w:t>
            </w:r>
          </w:p>
          <w:p w:rsidR="00AC4C91" w:rsidRDefault="00AC4C91" w:rsidP="00002721">
            <w:r>
              <w:t>97.0</w:t>
            </w:r>
          </w:p>
          <w:p w:rsidR="00AC4C91" w:rsidRDefault="00AC4C91" w:rsidP="00002721">
            <w:r>
              <w:t>48.3</w:t>
            </w:r>
          </w:p>
          <w:p w:rsidR="00AC4C91" w:rsidRDefault="00AC4C91" w:rsidP="00002721">
            <w:r>
              <w:t>57.6</w:t>
            </w:r>
          </w:p>
          <w:p w:rsidR="00AC4C91" w:rsidRDefault="00AC4C91" w:rsidP="00002721">
            <w:r>
              <w:t>99.8</w:t>
            </w:r>
          </w:p>
          <w:p w:rsidR="00AC4C91" w:rsidRDefault="00AC4C91" w:rsidP="00002721">
            <w:r>
              <w:t>65.1</w:t>
            </w:r>
          </w:p>
          <w:p w:rsidR="00AC4C91" w:rsidRDefault="00AC4C91" w:rsidP="00002721">
            <w:r>
              <w:t>42.1</w:t>
            </w:r>
          </w:p>
          <w:p w:rsidR="00AC4C91" w:rsidRDefault="00AC4C91" w:rsidP="00002721">
            <w:r>
              <w:t>41.5</w:t>
            </w:r>
          </w:p>
          <w:p w:rsidR="00AC4C91" w:rsidRDefault="00AC4C91" w:rsidP="00002721">
            <w:r>
              <w:t>91.3</w:t>
            </w:r>
          </w:p>
          <w:p w:rsidR="00AC4C91" w:rsidRDefault="00AC4C91" w:rsidP="00002721">
            <w:r>
              <w:t>60.6</w:t>
            </w:r>
          </w:p>
          <w:p w:rsidR="00AC4C91" w:rsidRDefault="00AC4C91" w:rsidP="00002721">
            <w:r>
              <w:t>15.1</w:t>
            </w:r>
          </w:p>
          <w:p w:rsidR="00AC4C91" w:rsidRDefault="00AC4C91" w:rsidP="00002721">
            <w:r>
              <w:t>80.1</w:t>
            </w:r>
          </w:p>
        </w:tc>
        <w:tc>
          <w:tcPr>
            <w:tcW w:w="1080" w:type="dxa"/>
          </w:tcPr>
          <w:p w:rsidR="00AC4C91" w:rsidRDefault="00AC4C91" w:rsidP="00002721"/>
          <w:p w:rsidR="00AC4C91" w:rsidRDefault="00AC4C91" w:rsidP="00002721">
            <w:r>
              <w:t>12.3</w:t>
            </w:r>
          </w:p>
          <w:p w:rsidR="00AC4C91" w:rsidRDefault="00AC4C91" w:rsidP="00002721">
            <w:r>
              <w:t>48.3</w:t>
            </w:r>
          </w:p>
          <w:p w:rsidR="00AC4C91" w:rsidRDefault="00AC4C91" w:rsidP="00002721">
            <w:r>
              <w:t>39.7</w:t>
            </w:r>
          </w:p>
          <w:p w:rsidR="00AC4C91" w:rsidRDefault="00AC4C91" w:rsidP="00002721">
            <w:r>
              <w:t>91.3</w:t>
            </w:r>
          </w:p>
          <w:p w:rsidR="00AC4C91" w:rsidRDefault="00AC4C91" w:rsidP="00002721">
            <w:r>
              <w:t>97.8</w:t>
            </w:r>
          </w:p>
          <w:p w:rsidR="00AC4C91" w:rsidRDefault="00AC4C91" w:rsidP="00002721">
            <w:r>
              <w:t>41.7</w:t>
            </w:r>
          </w:p>
          <w:p w:rsidR="00AC4C91" w:rsidRDefault="00AC4C91" w:rsidP="00002721">
            <w:r>
              <w:t>58.3</w:t>
            </w:r>
          </w:p>
          <w:p w:rsidR="00AC4C91" w:rsidRDefault="00AC4C91" w:rsidP="00002721">
            <w:r>
              <w:t>100</w:t>
            </w:r>
          </w:p>
          <w:p w:rsidR="00AC4C91" w:rsidRDefault="00AC4C91" w:rsidP="00002721">
            <w:r>
              <w:t>60.7</w:t>
            </w:r>
          </w:p>
          <w:p w:rsidR="00AC4C91" w:rsidRDefault="00AC4C91" w:rsidP="00002721">
            <w:r>
              <w:t>38.0</w:t>
            </w:r>
          </w:p>
          <w:p w:rsidR="00AC4C91" w:rsidRDefault="00AC4C91" w:rsidP="00002721">
            <w:r>
              <w:t>38.3</w:t>
            </w:r>
          </w:p>
          <w:p w:rsidR="00AC4C91" w:rsidRDefault="00AC4C91" w:rsidP="00002721">
            <w:r>
              <w:t>95.0</w:t>
            </w:r>
          </w:p>
          <w:p w:rsidR="00AC4C91" w:rsidRDefault="00AC4C91" w:rsidP="00002721">
            <w:r>
              <w:t>56.0</w:t>
            </w:r>
          </w:p>
          <w:p w:rsidR="00AC4C91" w:rsidRDefault="00AC4C91" w:rsidP="00002721">
            <w:r>
              <w:t>11.3</w:t>
            </w:r>
          </w:p>
          <w:p w:rsidR="00AC4C91" w:rsidRDefault="00AC4C91" w:rsidP="00002721">
            <w:r>
              <w:t>88.0</w:t>
            </w:r>
          </w:p>
        </w:tc>
        <w:tc>
          <w:tcPr>
            <w:tcW w:w="1078" w:type="dxa"/>
          </w:tcPr>
          <w:p w:rsidR="00AC4C91" w:rsidRDefault="00AC4C91" w:rsidP="00002721"/>
          <w:p w:rsidR="00AC4C91" w:rsidRDefault="00AC4C91" w:rsidP="00002721">
            <w:r>
              <w:t>13.7</w:t>
            </w:r>
          </w:p>
          <w:p w:rsidR="00AC4C91" w:rsidRDefault="00AC4C91" w:rsidP="00002721">
            <w:r>
              <w:t>67.7</w:t>
            </w:r>
          </w:p>
          <w:p w:rsidR="00AC4C91" w:rsidRDefault="00AC4C91" w:rsidP="00002721">
            <w:r>
              <w:t>53.2</w:t>
            </w:r>
          </w:p>
          <w:p w:rsidR="00AC4C91" w:rsidRDefault="00AC4C91" w:rsidP="00002721">
            <w:r>
              <w:t>82.9</w:t>
            </w:r>
          </w:p>
          <w:p w:rsidR="00AC4C91" w:rsidRDefault="00AC4C91" w:rsidP="00002721">
            <w:r>
              <w:t>95.4</w:t>
            </w:r>
          </w:p>
          <w:p w:rsidR="00AC4C91" w:rsidRDefault="00AC4C91" w:rsidP="00002721">
            <w:r>
              <w:t>60.8</w:t>
            </w:r>
          </w:p>
          <w:p w:rsidR="00AC4C91" w:rsidRDefault="00AC4C91" w:rsidP="00002721">
            <w:r>
              <w:t>56.3</w:t>
            </w:r>
          </w:p>
          <w:p w:rsidR="00AC4C91" w:rsidRDefault="00AC4C91" w:rsidP="00002721">
            <w:r>
              <w:t>99.4</w:t>
            </w:r>
          </w:p>
          <w:p w:rsidR="00AC4C91" w:rsidRDefault="00AC4C91" w:rsidP="00002721">
            <w:r>
              <w:t>73.4</w:t>
            </w:r>
          </w:p>
          <w:p w:rsidR="00AC4C91" w:rsidRDefault="00AC4C91" w:rsidP="00002721">
            <w:r>
              <w:t>50.0</w:t>
            </w:r>
          </w:p>
          <w:p w:rsidR="00AC4C91" w:rsidRDefault="00AC4C91" w:rsidP="00002721">
            <w:r>
              <w:t>47.5</w:t>
            </w:r>
          </w:p>
          <w:p w:rsidR="00AC4C91" w:rsidRDefault="00AC4C91" w:rsidP="00002721">
            <w:r>
              <w:t>84.2</w:t>
            </w:r>
          </w:p>
          <w:p w:rsidR="00AC4C91" w:rsidRDefault="00AC4C91" w:rsidP="00002721">
            <w:r>
              <w:t>69.4</w:t>
            </w:r>
          </w:p>
          <w:p w:rsidR="00AC4C91" w:rsidRDefault="00AC4C91" w:rsidP="00002721">
            <w:r>
              <w:t>22.2</w:t>
            </w:r>
          </w:p>
          <w:p w:rsidR="00AC4C91" w:rsidRDefault="00AC4C91" w:rsidP="00002721">
            <w:r>
              <w:t>65.2</w:t>
            </w:r>
          </w:p>
        </w:tc>
        <w:tc>
          <w:tcPr>
            <w:tcW w:w="1352" w:type="dxa"/>
          </w:tcPr>
          <w:p w:rsidR="00AC4C91" w:rsidRDefault="00AC4C91" w:rsidP="00002721"/>
          <w:p w:rsidR="00AC4C91" w:rsidRDefault="00AC4C91" w:rsidP="00002721">
            <w:r>
              <w:t>&lt;0.0001</w:t>
            </w:r>
          </w:p>
          <w:p w:rsidR="00AC4C91" w:rsidRDefault="00AC4C91" w:rsidP="00002721">
            <w:r>
              <w:t>&lt;0.0001</w:t>
            </w:r>
          </w:p>
          <w:p w:rsidR="00AC4C91" w:rsidRDefault="00AC4C91" w:rsidP="00002721">
            <w:r>
              <w:t>0.0075</w:t>
            </w:r>
          </w:p>
          <w:p w:rsidR="00AC4C91" w:rsidRDefault="00AC4C91" w:rsidP="00002721">
            <w:r>
              <w:t>0.009</w:t>
            </w:r>
          </w:p>
          <w:p w:rsidR="00AC4C91" w:rsidRDefault="00AC4C91" w:rsidP="00002721">
            <w:r>
              <w:t>0.069</w:t>
            </w:r>
          </w:p>
          <w:p w:rsidR="00AC4C91" w:rsidRDefault="00AC4C91" w:rsidP="00002721">
            <w:r>
              <w:t>0.0001</w:t>
            </w:r>
          </w:p>
          <w:p w:rsidR="00AC4C91" w:rsidRDefault="00AC4C91" w:rsidP="00002721">
            <w:r>
              <w:t>0.69</w:t>
            </w:r>
          </w:p>
          <w:p w:rsidR="00AC4C91" w:rsidRDefault="00AC4C91" w:rsidP="00002721">
            <w:r>
              <w:t>0.35</w:t>
            </w:r>
          </w:p>
          <w:p w:rsidR="00AC4C91" w:rsidRDefault="00AC4C91" w:rsidP="00002721">
            <w:r>
              <w:t>0.0073</w:t>
            </w:r>
          </w:p>
          <w:p w:rsidR="00AC4C91" w:rsidRDefault="00AC4C91" w:rsidP="00002721">
            <w:r>
              <w:t>0.017</w:t>
            </w:r>
          </w:p>
          <w:p w:rsidR="00AC4C91" w:rsidRDefault="00AC4C91" w:rsidP="00002721">
            <w:r>
              <w:t>0.072</w:t>
            </w:r>
          </w:p>
          <w:p w:rsidR="00AC4C91" w:rsidRDefault="00AC4C91" w:rsidP="00002721">
            <w:r>
              <w:t>0.0002</w:t>
            </w:r>
          </w:p>
          <w:p w:rsidR="00AC4C91" w:rsidRDefault="00AC4C91" w:rsidP="00002721">
            <w:r>
              <w:t>0.0064</w:t>
            </w:r>
          </w:p>
          <w:p w:rsidR="00AC4C91" w:rsidRDefault="00AC4C91" w:rsidP="00002721">
            <w:r>
              <w:t>0.0036</w:t>
            </w:r>
          </w:p>
          <w:p w:rsidR="00AC4C91" w:rsidRDefault="00AC4C91" w:rsidP="00002721">
            <w:r>
              <w:t>&lt;0.0001</w:t>
            </w:r>
          </w:p>
        </w:tc>
      </w:tr>
      <w:tr w:rsidR="00AC4C91" w:rsidTr="00002721">
        <w:tc>
          <w:tcPr>
            <w:tcW w:w="4698" w:type="dxa"/>
          </w:tcPr>
          <w:p w:rsidR="00AC4C91" w:rsidRDefault="00AC4C91" w:rsidP="00002721">
            <w:r>
              <w:t xml:space="preserve">Symptoms and Exam </w:t>
            </w:r>
          </w:p>
          <w:p w:rsidR="00AC4C91" w:rsidRDefault="00AC4C91" w:rsidP="00002721">
            <w:r>
              <w:t xml:space="preserve">     Fever, chills or sweats (%no)</w:t>
            </w:r>
          </w:p>
          <w:p w:rsidR="00AC4C91" w:rsidRDefault="00AC4C91" w:rsidP="00002721">
            <w:r>
              <w:t xml:space="preserve">     Fatigue (%no)</w:t>
            </w:r>
          </w:p>
          <w:p w:rsidR="00AC4C91" w:rsidRDefault="00AC4C91" w:rsidP="00002721">
            <w:r>
              <w:t xml:space="preserve">     Memory difficulty (%no)</w:t>
            </w:r>
          </w:p>
          <w:p w:rsidR="00AC4C91" w:rsidRDefault="00AC4C91" w:rsidP="00002721">
            <w:r>
              <w:t xml:space="preserve">     Nausea or vomiting (%no)</w:t>
            </w:r>
          </w:p>
          <w:p w:rsidR="00AC4C91" w:rsidRDefault="00AC4C91" w:rsidP="00002721">
            <w:r>
              <w:t xml:space="preserve">     </w:t>
            </w:r>
            <w:proofErr w:type="spellStart"/>
            <w:r>
              <w:t>Diarrhea</w:t>
            </w:r>
            <w:proofErr w:type="spellEnd"/>
            <w:r>
              <w:t xml:space="preserve"> (%no)</w:t>
            </w:r>
          </w:p>
          <w:p w:rsidR="00AC4C91" w:rsidRDefault="00AC4C91" w:rsidP="00002721">
            <w:r>
              <w:t xml:space="preserve">     Felt sad or depressed (%no)</w:t>
            </w:r>
          </w:p>
          <w:p w:rsidR="00AC4C91" w:rsidRDefault="00AC4C91" w:rsidP="00002721">
            <w:r>
              <w:t xml:space="preserve">     Felt nervous or anxious (%no)</w:t>
            </w:r>
          </w:p>
          <w:p w:rsidR="00AC4C91" w:rsidRDefault="00AC4C91" w:rsidP="00002721">
            <w:r>
              <w:t xml:space="preserve">     Rash (%no)</w:t>
            </w:r>
          </w:p>
          <w:p w:rsidR="00AC4C91" w:rsidRDefault="00AC4C91" w:rsidP="00002721">
            <w:r>
              <w:t xml:space="preserve">     Headache (%no)</w:t>
            </w:r>
          </w:p>
          <w:p w:rsidR="00AC4C91" w:rsidRDefault="00AC4C91" w:rsidP="00002721">
            <w:r>
              <w:t xml:space="preserve">     Gastrointestinal intolerance (%no)</w:t>
            </w:r>
          </w:p>
          <w:p w:rsidR="00AC4C91" w:rsidRDefault="00AC4C91" w:rsidP="00002721">
            <w:r>
              <w:t xml:space="preserve">     Sexual dysfunction (%no)</w:t>
            </w:r>
          </w:p>
          <w:p w:rsidR="00AC4C91" w:rsidRDefault="00AC4C91" w:rsidP="00002721">
            <w:r>
              <w:t xml:space="preserve">     Weight loss or wasting (%no)</w:t>
            </w:r>
          </w:p>
          <w:p w:rsidR="00AC4C91" w:rsidRDefault="00AC4C91" w:rsidP="00002721">
            <w:r>
              <w:t xml:space="preserve">     Hair loss (%no)</w:t>
            </w:r>
          </w:p>
          <w:p w:rsidR="00AC4C91" w:rsidRDefault="00AC4C91" w:rsidP="00002721">
            <w:r>
              <w:t xml:space="preserve">     Pain or numbness of extremities (%no)</w:t>
            </w:r>
          </w:p>
          <w:p w:rsidR="00AC4C91" w:rsidRDefault="00AC4C91" w:rsidP="00002721">
            <w:r>
              <w:t xml:space="preserve">     Any symptom felt related to ARVs (%yes)</w:t>
            </w:r>
          </w:p>
          <w:p w:rsidR="00AC4C91" w:rsidRDefault="00AC4C91" w:rsidP="00002721">
            <w:r>
              <w:t xml:space="preserve">     </w:t>
            </w:r>
            <w:proofErr w:type="spellStart"/>
            <w:r>
              <w:t>Karnofsky</w:t>
            </w:r>
            <w:proofErr w:type="spellEnd"/>
            <w:r>
              <w:t xml:space="preserve"> score (mean)</w:t>
            </w:r>
          </w:p>
          <w:p w:rsidR="00AC4C91" w:rsidRDefault="00AC4C91" w:rsidP="00002721">
            <w:r>
              <w:t xml:space="preserve">     Neurocognitive assessment</w:t>
            </w:r>
          </w:p>
          <w:p w:rsidR="00AC4C91" w:rsidRDefault="00AC4C91" w:rsidP="00002721">
            <w:r>
              <w:t xml:space="preserve">          None</w:t>
            </w:r>
          </w:p>
          <w:p w:rsidR="00AC4C91" w:rsidRDefault="00AC4C91" w:rsidP="00002721">
            <w:r>
              <w:lastRenderedPageBreak/>
              <w:t xml:space="preserve">          ANI/MND</w:t>
            </w:r>
          </w:p>
          <w:p w:rsidR="00AC4C91" w:rsidRDefault="00AC4C91" w:rsidP="00002721">
            <w:r>
              <w:t xml:space="preserve">          HAD</w:t>
            </w:r>
          </w:p>
        </w:tc>
        <w:tc>
          <w:tcPr>
            <w:tcW w:w="1170" w:type="dxa"/>
          </w:tcPr>
          <w:p w:rsidR="00AC4C91" w:rsidRDefault="00AC4C91" w:rsidP="00002721"/>
          <w:p w:rsidR="00AC4C91" w:rsidRDefault="00AC4C91" w:rsidP="00002721">
            <w:r>
              <w:t>80.6</w:t>
            </w:r>
          </w:p>
          <w:p w:rsidR="00AC4C91" w:rsidRDefault="00AC4C91" w:rsidP="00002721">
            <w:r>
              <w:t>67.9</w:t>
            </w:r>
          </w:p>
          <w:p w:rsidR="00AC4C91" w:rsidRDefault="00AC4C91" w:rsidP="00002721">
            <w:r>
              <w:t>80.1</w:t>
            </w:r>
          </w:p>
          <w:p w:rsidR="00AC4C91" w:rsidRDefault="00AC4C91" w:rsidP="00002721">
            <w:r>
              <w:t>91.5</w:t>
            </w:r>
          </w:p>
          <w:p w:rsidR="00AC4C91" w:rsidRDefault="00AC4C91" w:rsidP="00002721">
            <w:r>
              <w:t>88.4</w:t>
            </w:r>
          </w:p>
          <w:p w:rsidR="00AC4C91" w:rsidRDefault="00AC4C91" w:rsidP="00002721">
            <w:r>
              <w:t>65.5</w:t>
            </w:r>
          </w:p>
          <w:p w:rsidR="00AC4C91" w:rsidRDefault="00AC4C91" w:rsidP="00002721">
            <w:r>
              <w:t>77.3</w:t>
            </w:r>
          </w:p>
          <w:p w:rsidR="00AC4C91" w:rsidRDefault="00AC4C91" w:rsidP="00002721">
            <w:r>
              <w:t>67.5</w:t>
            </w:r>
          </w:p>
          <w:p w:rsidR="00AC4C91" w:rsidRDefault="00AC4C91" w:rsidP="00002721">
            <w:r>
              <w:t>71.8</w:t>
            </w:r>
          </w:p>
          <w:p w:rsidR="00AC4C91" w:rsidRDefault="00AC4C91" w:rsidP="00002721">
            <w:r>
              <w:t>78.2</w:t>
            </w:r>
          </w:p>
          <w:p w:rsidR="00AC4C91" w:rsidRDefault="00AC4C91" w:rsidP="00002721">
            <w:r>
              <w:t>78.6</w:t>
            </w:r>
          </w:p>
          <w:p w:rsidR="00AC4C91" w:rsidRDefault="00AC4C91" w:rsidP="00002721">
            <w:r>
              <w:t>83.8</w:t>
            </w:r>
          </w:p>
          <w:p w:rsidR="00AC4C91" w:rsidRDefault="00AC4C91" w:rsidP="00002721">
            <w:r>
              <w:t>93.4</w:t>
            </w:r>
          </w:p>
          <w:p w:rsidR="00AC4C91" w:rsidRDefault="00AC4C91" w:rsidP="00002721">
            <w:r>
              <w:t>72.5</w:t>
            </w:r>
          </w:p>
          <w:p w:rsidR="00AC4C91" w:rsidRDefault="00AC4C91" w:rsidP="00002721">
            <w:r>
              <w:t>43.9</w:t>
            </w:r>
          </w:p>
          <w:p w:rsidR="00AC4C91" w:rsidRDefault="00AC4C91" w:rsidP="00002721">
            <w:r>
              <w:t>97.0</w:t>
            </w:r>
          </w:p>
          <w:p w:rsidR="00AC4C91" w:rsidRDefault="00AC4C91" w:rsidP="00002721"/>
          <w:p w:rsidR="00AC4C91" w:rsidRDefault="00AC4C91" w:rsidP="00002721">
            <w:r>
              <w:t>34.7</w:t>
            </w:r>
          </w:p>
          <w:p w:rsidR="00AC4C91" w:rsidRDefault="00AC4C91" w:rsidP="00002721">
            <w:r>
              <w:lastRenderedPageBreak/>
              <w:t>29.9</w:t>
            </w:r>
          </w:p>
          <w:p w:rsidR="00AC4C91" w:rsidRDefault="00AC4C91" w:rsidP="00002721">
            <w:r>
              <w:t>35.4</w:t>
            </w:r>
          </w:p>
        </w:tc>
        <w:tc>
          <w:tcPr>
            <w:tcW w:w="1080" w:type="dxa"/>
          </w:tcPr>
          <w:p w:rsidR="00AC4C91" w:rsidRDefault="00AC4C91" w:rsidP="00002721"/>
          <w:p w:rsidR="00AC4C91" w:rsidRDefault="00AC4C91" w:rsidP="00002721">
            <w:r>
              <w:t>83.7</w:t>
            </w:r>
          </w:p>
          <w:p w:rsidR="00AC4C91" w:rsidRDefault="00AC4C91" w:rsidP="00002721">
            <w:r>
              <w:t>76.0</w:t>
            </w:r>
          </w:p>
          <w:p w:rsidR="00AC4C91" w:rsidRDefault="00AC4C91" w:rsidP="00002721">
            <w:r>
              <w:t>84.3</w:t>
            </w:r>
          </w:p>
          <w:p w:rsidR="00AC4C91" w:rsidRDefault="00AC4C91" w:rsidP="00002721">
            <w:r>
              <w:t>94.3</w:t>
            </w:r>
          </w:p>
          <w:p w:rsidR="00AC4C91" w:rsidRDefault="00AC4C91" w:rsidP="00002721">
            <w:r>
              <w:t>91.7</w:t>
            </w:r>
          </w:p>
          <w:p w:rsidR="00AC4C91" w:rsidRDefault="00AC4C91" w:rsidP="00002721">
            <w:r>
              <w:t>71.3</w:t>
            </w:r>
          </w:p>
          <w:p w:rsidR="00AC4C91" w:rsidRDefault="00AC4C91" w:rsidP="00002721">
            <w:r>
              <w:t>82.0</w:t>
            </w:r>
          </w:p>
          <w:p w:rsidR="00AC4C91" w:rsidRDefault="00AC4C91" w:rsidP="00002721">
            <w:r>
              <w:t>74.7</w:t>
            </w:r>
          </w:p>
          <w:p w:rsidR="00AC4C91" w:rsidRDefault="00AC4C91" w:rsidP="00002721">
            <w:r>
              <w:t>75.7</w:t>
            </w:r>
          </w:p>
          <w:p w:rsidR="00AC4C91" w:rsidRDefault="00AC4C91" w:rsidP="00002721">
            <w:r>
              <w:t>81.0</w:t>
            </w:r>
          </w:p>
          <w:p w:rsidR="00AC4C91" w:rsidRDefault="00AC4C91" w:rsidP="00002721">
            <w:r>
              <w:t>83.7</w:t>
            </w:r>
          </w:p>
          <w:p w:rsidR="00AC4C91" w:rsidRDefault="00AC4C91" w:rsidP="00002721">
            <w:r>
              <w:t>86.7</w:t>
            </w:r>
          </w:p>
          <w:p w:rsidR="00AC4C91" w:rsidRDefault="00AC4C91" w:rsidP="00002721">
            <w:r>
              <w:t>95.3</w:t>
            </w:r>
          </w:p>
          <w:p w:rsidR="00AC4C91" w:rsidRDefault="00AC4C91" w:rsidP="00002721">
            <w:r>
              <w:t>72.7</w:t>
            </w:r>
          </w:p>
          <w:p w:rsidR="00AC4C91" w:rsidRDefault="00AC4C91" w:rsidP="00002721">
            <w:r>
              <w:t>39.0</w:t>
            </w:r>
          </w:p>
          <w:p w:rsidR="00AC4C91" w:rsidRDefault="00AC4C91" w:rsidP="00002721">
            <w:r>
              <w:t>97.7</w:t>
            </w:r>
          </w:p>
          <w:p w:rsidR="00AC4C91" w:rsidRDefault="00AC4C91" w:rsidP="00002721"/>
          <w:p w:rsidR="00AC4C91" w:rsidRDefault="00AC4C91" w:rsidP="00002721">
            <w:r>
              <w:t>35.3</w:t>
            </w:r>
          </w:p>
          <w:p w:rsidR="00AC4C91" w:rsidRDefault="00AC4C91" w:rsidP="00002721">
            <w:r>
              <w:lastRenderedPageBreak/>
              <w:t>30.0</w:t>
            </w:r>
          </w:p>
          <w:p w:rsidR="00AC4C91" w:rsidRDefault="00AC4C91" w:rsidP="00002721">
            <w:r>
              <w:t>34.7</w:t>
            </w:r>
          </w:p>
        </w:tc>
        <w:tc>
          <w:tcPr>
            <w:tcW w:w="1078" w:type="dxa"/>
          </w:tcPr>
          <w:p w:rsidR="00AC4C91" w:rsidRDefault="00AC4C91" w:rsidP="00002721"/>
          <w:p w:rsidR="00AC4C91" w:rsidRDefault="00AC4C91" w:rsidP="00002721">
            <w:r>
              <w:t>74.7</w:t>
            </w:r>
          </w:p>
          <w:p w:rsidR="00AC4C91" w:rsidRDefault="00AC4C91" w:rsidP="00002721">
            <w:r>
              <w:t>52.5</w:t>
            </w:r>
          </w:p>
          <w:p w:rsidR="00AC4C91" w:rsidRDefault="00AC4C91" w:rsidP="00002721">
            <w:r>
              <w:t>72.2</w:t>
            </w:r>
          </w:p>
          <w:p w:rsidR="00AC4C91" w:rsidRDefault="00AC4C91" w:rsidP="00002721">
            <w:r>
              <w:t>86.1</w:t>
            </w:r>
          </w:p>
          <w:p w:rsidR="00AC4C91" w:rsidRDefault="00AC4C91" w:rsidP="00002721">
            <w:r>
              <w:t>82.3</w:t>
            </w:r>
          </w:p>
          <w:p w:rsidR="00AC4C91" w:rsidRDefault="00AC4C91" w:rsidP="00002721">
            <w:r>
              <w:t>54.4</w:t>
            </w:r>
          </w:p>
          <w:p w:rsidR="00AC4C91" w:rsidRDefault="00AC4C91" w:rsidP="00002721">
            <w:r>
              <w:t>68.4</w:t>
            </w:r>
          </w:p>
          <w:p w:rsidR="00AC4C91" w:rsidRDefault="00AC4C91" w:rsidP="00002721">
            <w:r>
              <w:t>53.8</w:t>
            </w:r>
          </w:p>
          <w:p w:rsidR="00AC4C91" w:rsidRDefault="00AC4C91" w:rsidP="00002721">
            <w:r>
              <w:t>64.6</w:t>
            </w:r>
          </w:p>
          <w:p w:rsidR="00AC4C91" w:rsidRDefault="00AC4C91" w:rsidP="00002721">
            <w:r>
              <w:t>72.8</w:t>
            </w:r>
          </w:p>
          <w:p w:rsidR="00AC4C91" w:rsidRDefault="00AC4C91" w:rsidP="00002721">
            <w:r>
              <w:t>69.0</w:t>
            </w:r>
          </w:p>
          <w:p w:rsidR="00AC4C91" w:rsidRDefault="00AC4C91" w:rsidP="00002721">
            <w:r>
              <w:t>78.5</w:t>
            </w:r>
          </w:p>
          <w:p w:rsidR="00AC4C91" w:rsidRDefault="00AC4C91" w:rsidP="00002721">
            <w:r>
              <w:t>89.9</w:t>
            </w:r>
          </w:p>
          <w:p w:rsidR="00AC4C91" w:rsidRDefault="00AC4C91" w:rsidP="00002721">
            <w:r>
              <w:t>72.2</w:t>
            </w:r>
          </w:p>
          <w:p w:rsidR="00AC4C91" w:rsidRDefault="00AC4C91" w:rsidP="00002721">
            <w:r>
              <w:t>52.6</w:t>
            </w:r>
          </w:p>
          <w:p w:rsidR="00AC4C91" w:rsidRDefault="00AC4C91" w:rsidP="00002721">
            <w:r>
              <w:t>95.7</w:t>
            </w:r>
          </w:p>
          <w:p w:rsidR="00AC4C91" w:rsidRDefault="00AC4C91" w:rsidP="00002721"/>
          <w:p w:rsidR="00AC4C91" w:rsidRDefault="00AC4C91" w:rsidP="00002721">
            <w:r>
              <w:t>33.5</w:t>
            </w:r>
          </w:p>
          <w:p w:rsidR="00AC4C91" w:rsidRDefault="00AC4C91" w:rsidP="00002721">
            <w:r>
              <w:lastRenderedPageBreak/>
              <w:t>29.7</w:t>
            </w:r>
          </w:p>
          <w:p w:rsidR="00AC4C91" w:rsidRDefault="00AC4C91" w:rsidP="00002721">
            <w:r>
              <w:t>36.7</w:t>
            </w:r>
          </w:p>
        </w:tc>
        <w:tc>
          <w:tcPr>
            <w:tcW w:w="1352" w:type="dxa"/>
          </w:tcPr>
          <w:p w:rsidR="00AC4C91" w:rsidRDefault="00AC4C91" w:rsidP="00002721"/>
          <w:p w:rsidR="00AC4C91" w:rsidRDefault="00AC4C91" w:rsidP="00002721">
            <w:r>
              <w:t>0.025</w:t>
            </w:r>
          </w:p>
          <w:p w:rsidR="00AC4C91" w:rsidRDefault="00AC4C91" w:rsidP="00002721">
            <w:r>
              <w:t>&lt;0.0001</w:t>
            </w:r>
          </w:p>
          <w:p w:rsidR="00AC4C91" w:rsidRDefault="00AC4C91" w:rsidP="00002721">
            <w:r>
              <w:t>0.0029</w:t>
            </w:r>
          </w:p>
          <w:p w:rsidR="00AC4C91" w:rsidRDefault="00AC4C91" w:rsidP="00002721">
            <w:r>
              <w:t>0.0043</w:t>
            </w:r>
          </w:p>
          <w:p w:rsidR="00AC4C91" w:rsidRDefault="00AC4C91" w:rsidP="00002721">
            <w:r>
              <w:t>0.0052</w:t>
            </w:r>
          </w:p>
          <w:p w:rsidR="00AC4C91" w:rsidRDefault="00AC4C91" w:rsidP="00002721">
            <w:r>
              <w:t>0.0004</w:t>
            </w:r>
          </w:p>
          <w:p w:rsidR="00AC4C91" w:rsidRDefault="00AC4C91" w:rsidP="00002721">
            <w:r>
              <w:t>0.0014</w:t>
            </w:r>
          </w:p>
          <w:p w:rsidR="00AC4C91" w:rsidRDefault="00AC4C91" w:rsidP="00002721">
            <w:r>
              <w:t>&lt;0.0001</w:t>
            </w:r>
          </w:p>
          <w:p w:rsidR="00AC4C91" w:rsidRDefault="00AC4C91" w:rsidP="00002721">
            <w:r>
              <w:t>0.016</w:t>
            </w:r>
          </w:p>
          <w:p w:rsidR="00AC4C91" w:rsidRDefault="00AC4C91" w:rsidP="00002721">
            <w:r>
              <w:t>0.057</w:t>
            </w:r>
          </w:p>
          <w:p w:rsidR="00AC4C91" w:rsidRDefault="00AC4C91" w:rsidP="00002721">
            <w:r>
              <w:t>0.0005</w:t>
            </w:r>
          </w:p>
          <w:p w:rsidR="00AC4C91" w:rsidRDefault="00AC4C91" w:rsidP="00002721">
            <w:r>
              <w:t>0.032</w:t>
            </w:r>
          </w:p>
          <w:p w:rsidR="00AC4C91" w:rsidRDefault="00AC4C91" w:rsidP="00002721">
            <w:r>
              <w:t>0.029</w:t>
            </w:r>
          </w:p>
          <w:p w:rsidR="00AC4C91" w:rsidRDefault="00AC4C91" w:rsidP="00002721">
            <w:r>
              <w:t>0.91</w:t>
            </w:r>
          </w:p>
          <w:p w:rsidR="00AC4C91" w:rsidRDefault="00AC4C91" w:rsidP="00002721">
            <w:r>
              <w:t>0.0078</w:t>
            </w:r>
          </w:p>
          <w:p w:rsidR="00AC4C91" w:rsidRDefault="00AC4C91" w:rsidP="00002721">
            <w:r>
              <w:t>0.026</w:t>
            </w:r>
          </w:p>
          <w:p w:rsidR="00AC4C91" w:rsidRDefault="00AC4C91" w:rsidP="00002721"/>
          <w:p w:rsidR="00AC4C91" w:rsidRDefault="00AC4C91" w:rsidP="00002721">
            <w:r>
              <w:t>0.89</w:t>
            </w:r>
          </w:p>
        </w:tc>
      </w:tr>
      <w:tr w:rsidR="00AC4C91" w:rsidTr="00002721">
        <w:tc>
          <w:tcPr>
            <w:tcW w:w="4698" w:type="dxa"/>
          </w:tcPr>
          <w:p w:rsidR="00AC4C91" w:rsidRDefault="00AC4C91" w:rsidP="00002721">
            <w:r>
              <w:lastRenderedPageBreak/>
              <w:t>Medical History</w:t>
            </w:r>
          </w:p>
          <w:p w:rsidR="00AC4C91" w:rsidRDefault="00AC4C91" w:rsidP="00002721">
            <w:r>
              <w:t xml:space="preserve">     Recent CD4 count (median)</w:t>
            </w:r>
          </w:p>
          <w:p w:rsidR="00AC4C91" w:rsidRDefault="00AC4C91" w:rsidP="00002721">
            <w:commentRangeStart w:id="1"/>
            <w:r>
              <w:t xml:space="preserve">     Recent log</w:t>
            </w:r>
            <w:r w:rsidRPr="001C1511">
              <w:rPr>
                <w:vertAlign w:val="subscript"/>
              </w:rPr>
              <w:t>10</w:t>
            </w:r>
            <w:r>
              <w:t xml:space="preserve"> CD4 count (median)</w:t>
            </w:r>
            <w:commentRangeEnd w:id="1"/>
            <w:r w:rsidR="00861D1B">
              <w:rPr>
                <w:rStyle w:val="CommentReference"/>
              </w:rPr>
              <w:commentReference w:id="1"/>
            </w:r>
          </w:p>
          <w:p w:rsidR="00AC4C91" w:rsidRDefault="00AC4C91" w:rsidP="00002721">
            <w:r>
              <w:t xml:space="preserve">     Recent CD4 count (</w:t>
            </w:r>
            <w:commentRangeStart w:id="2"/>
            <w:r>
              <w:t>%&lt;</w:t>
            </w:r>
            <w:commentRangeEnd w:id="2"/>
            <w:r w:rsidR="00AB511D">
              <w:rPr>
                <w:rStyle w:val="CommentReference"/>
              </w:rPr>
              <w:commentReference w:id="2"/>
            </w:r>
            <w:ins w:id="3" w:author="bwu2" w:date="2013-02-07T15:56:00Z">
              <w:r w:rsidR="00861D1B">
                <w:t>&gt;=</w:t>
              </w:r>
            </w:ins>
            <w:r>
              <w:t>350 cells/µL)</w:t>
            </w:r>
          </w:p>
          <w:p w:rsidR="00AC4C91" w:rsidRDefault="00AC4C91" w:rsidP="00002721">
            <w:r>
              <w:t xml:space="preserve">     Tuberculosis (%yes)</w:t>
            </w:r>
          </w:p>
          <w:p w:rsidR="00AC4C91" w:rsidRDefault="00AC4C91" w:rsidP="00002721">
            <w:r>
              <w:t xml:space="preserve">     </w:t>
            </w:r>
            <w:proofErr w:type="spellStart"/>
            <w:r>
              <w:t>Cryptococcal</w:t>
            </w:r>
            <w:proofErr w:type="spellEnd"/>
            <w:r>
              <w:t xml:space="preserve"> meningitis (%yes)</w:t>
            </w:r>
          </w:p>
          <w:p w:rsidR="00AC4C91" w:rsidRDefault="00AC4C91" w:rsidP="00002721">
            <w:r>
              <w:t xml:space="preserve">     Toxoplasmosis (%yes)</w:t>
            </w:r>
          </w:p>
          <w:p w:rsidR="00AC4C91" w:rsidRDefault="00AC4C91" w:rsidP="00002721">
            <w:r>
              <w:t xml:space="preserve">     </w:t>
            </w:r>
            <w:proofErr w:type="spellStart"/>
            <w:r>
              <w:t>Lipodystrophy</w:t>
            </w:r>
            <w:proofErr w:type="spellEnd"/>
            <w:r>
              <w:t xml:space="preserve"> (%yes)</w:t>
            </w:r>
          </w:p>
          <w:p w:rsidR="00AC4C91" w:rsidRDefault="00AC4C91" w:rsidP="00002721">
            <w:r>
              <w:t xml:space="preserve">     Renal dysfunction (%yes)</w:t>
            </w:r>
          </w:p>
        </w:tc>
        <w:tc>
          <w:tcPr>
            <w:tcW w:w="1170" w:type="dxa"/>
          </w:tcPr>
          <w:p w:rsidR="00AC4C91" w:rsidRDefault="00AC4C91" w:rsidP="00002721"/>
          <w:p w:rsidR="00AC4C91" w:rsidRDefault="00AC4C91" w:rsidP="00002721">
            <w:r>
              <w:t>300.5</w:t>
            </w:r>
          </w:p>
          <w:p w:rsidR="00AC4C91" w:rsidRDefault="00AC4C91" w:rsidP="00002721">
            <w:r>
              <w:t>2.5</w:t>
            </w:r>
          </w:p>
          <w:p w:rsidR="00AC4C91" w:rsidRDefault="00AC4C91" w:rsidP="00002721">
            <w:r>
              <w:t>41.9</w:t>
            </w:r>
          </w:p>
          <w:p w:rsidR="00AC4C91" w:rsidRDefault="00AC4C91" w:rsidP="00002721">
            <w:r>
              <w:t>54.8</w:t>
            </w:r>
          </w:p>
          <w:p w:rsidR="00AC4C91" w:rsidRDefault="00AC4C91" w:rsidP="00002721">
            <w:r>
              <w:t>1.7</w:t>
            </w:r>
          </w:p>
          <w:p w:rsidR="00AC4C91" w:rsidRDefault="00AC4C91" w:rsidP="00002721">
            <w:r>
              <w:t>1.1</w:t>
            </w:r>
          </w:p>
          <w:p w:rsidR="00AC4C91" w:rsidRDefault="00AC4C91" w:rsidP="00002721">
            <w:r>
              <w:t>29.5</w:t>
            </w:r>
          </w:p>
          <w:p w:rsidR="00AC4C91" w:rsidRDefault="00AC4C91" w:rsidP="00002721">
            <w:r>
              <w:t>2.4</w:t>
            </w:r>
          </w:p>
        </w:tc>
        <w:tc>
          <w:tcPr>
            <w:tcW w:w="1080" w:type="dxa"/>
          </w:tcPr>
          <w:p w:rsidR="00AC4C91" w:rsidRDefault="00AC4C91" w:rsidP="00002721"/>
          <w:p w:rsidR="00AC4C91" w:rsidRDefault="00AC4C91" w:rsidP="00002721">
            <w:r>
              <w:t>359.0</w:t>
            </w:r>
          </w:p>
          <w:p w:rsidR="00AC4C91" w:rsidRDefault="00AC4C91" w:rsidP="00002721">
            <w:r>
              <w:t>2.6</w:t>
            </w:r>
          </w:p>
          <w:p w:rsidR="00AC4C91" w:rsidRDefault="00AC4C91" w:rsidP="00002721">
            <w:r>
              <w:t>52.0</w:t>
            </w:r>
          </w:p>
          <w:p w:rsidR="00AC4C91" w:rsidRDefault="00AC4C91" w:rsidP="00002721">
            <w:r>
              <w:t>54.7</w:t>
            </w:r>
          </w:p>
          <w:p w:rsidR="00AC4C91" w:rsidRDefault="00AC4C91" w:rsidP="00002721">
            <w:r>
              <w:t>1.7</w:t>
            </w:r>
          </w:p>
          <w:p w:rsidR="00AC4C91" w:rsidRDefault="00AC4C91" w:rsidP="00002721">
            <w:r>
              <w:t>0.7</w:t>
            </w:r>
          </w:p>
          <w:p w:rsidR="00AC4C91" w:rsidRDefault="00AC4C91" w:rsidP="00002721">
            <w:r>
              <w:t>37.0</w:t>
            </w:r>
          </w:p>
          <w:p w:rsidR="00AC4C91" w:rsidRDefault="00AC4C91" w:rsidP="00002721">
            <w:r>
              <w:t>2.0</w:t>
            </w:r>
          </w:p>
        </w:tc>
        <w:tc>
          <w:tcPr>
            <w:tcW w:w="1078" w:type="dxa"/>
          </w:tcPr>
          <w:p w:rsidR="00AC4C91" w:rsidRDefault="00AC4C91" w:rsidP="00002721"/>
          <w:p w:rsidR="00AC4C91" w:rsidRDefault="00AC4C91" w:rsidP="00002721">
            <w:r>
              <w:t>206.0</w:t>
            </w:r>
          </w:p>
          <w:p w:rsidR="00AC4C91" w:rsidRDefault="00AC4C91" w:rsidP="00002721">
            <w:r>
              <w:t>2.2</w:t>
            </w:r>
          </w:p>
          <w:p w:rsidR="00AC4C91" w:rsidRDefault="00AC4C91" w:rsidP="00002721">
            <w:r>
              <w:t>22.8</w:t>
            </w:r>
          </w:p>
          <w:p w:rsidR="00AC4C91" w:rsidRDefault="00AC4C91" w:rsidP="00002721">
            <w:r>
              <w:t>55.1</w:t>
            </w:r>
          </w:p>
          <w:p w:rsidR="00AC4C91" w:rsidRDefault="00AC4C91" w:rsidP="00002721">
            <w:r>
              <w:t>1.9</w:t>
            </w:r>
          </w:p>
          <w:p w:rsidR="00AC4C91" w:rsidRDefault="00AC4C91" w:rsidP="00002721">
            <w:r>
              <w:t>1.9</w:t>
            </w:r>
          </w:p>
          <w:p w:rsidR="00AC4C91" w:rsidRDefault="00AC4C91" w:rsidP="00002721">
            <w:r>
              <w:t>15.2</w:t>
            </w:r>
          </w:p>
          <w:p w:rsidR="00AC4C91" w:rsidRDefault="00AC4C91" w:rsidP="00002721">
            <w:r>
              <w:t>3.2</w:t>
            </w:r>
          </w:p>
        </w:tc>
        <w:tc>
          <w:tcPr>
            <w:tcW w:w="1352" w:type="dxa"/>
          </w:tcPr>
          <w:p w:rsidR="00AC4C91" w:rsidRDefault="00AC4C91" w:rsidP="00002721"/>
          <w:p w:rsidR="00AC4C91" w:rsidRDefault="00AC4C91" w:rsidP="00002721">
            <w:r>
              <w:t>&lt;0.0001</w:t>
            </w:r>
          </w:p>
          <w:p w:rsidR="00AC4C91" w:rsidRDefault="00AC4C91" w:rsidP="00002721">
            <w:r>
              <w:t>&lt;0.0001</w:t>
            </w:r>
          </w:p>
          <w:p w:rsidR="00AC4C91" w:rsidRDefault="00AC4C91" w:rsidP="00002721">
            <w:r>
              <w:t>&lt;0.0001</w:t>
            </w:r>
          </w:p>
          <w:p w:rsidR="00AC4C91" w:rsidRDefault="00AC4C91" w:rsidP="00002721">
            <w:r>
              <w:t>1.00</w:t>
            </w:r>
          </w:p>
          <w:p w:rsidR="00AC4C91" w:rsidRDefault="00AC4C91" w:rsidP="00002721">
            <w:r>
              <w:t>1.00</w:t>
            </w:r>
          </w:p>
          <w:p w:rsidR="00AC4C91" w:rsidRDefault="00AC4C91" w:rsidP="00002721">
            <w:r>
              <w:t>0.35</w:t>
            </w:r>
          </w:p>
          <w:p w:rsidR="00AC4C91" w:rsidRDefault="00AC4C91" w:rsidP="00002721">
            <w:r>
              <w:t>&lt;0.0001</w:t>
            </w:r>
          </w:p>
          <w:p w:rsidR="00AC4C91" w:rsidRDefault="00AC4C91" w:rsidP="00002721">
            <w:r>
              <w:t>0.52</w:t>
            </w:r>
          </w:p>
        </w:tc>
      </w:tr>
      <w:tr w:rsidR="00AC4C91" w:rsidTr="00002721">
        <w:tc>
          <w:tcPr>
            <w:tcW w:w="4698" w:type="dxa"/>
          </w:tcPr>
          <w:p w:rsidR="00AC4C91" w:rsidRDefault="00AC4C91" w:rsidP="00002721">
            <w:r>
              <w:t>Medications</w:t>
            </w:r>
          </w:p>
          <w:p w:rsidR="00AC4C91" w:rsidRDefault="00AC4C91" w:rsidP="00002721">
            <w:r>
              <w:t xml:space="preserve">     Duration ART (months)</w:t>
            </w:r>
          </w:p>
          <w:p w:rsidR="00AC4C91" w:rsidRDefault="00AC4C91" w:rsidP="00002721">
            <w:r>
              <w:t xml:space="preserve">     Initiating ARV Clinic (%</w:t>
            </w:r>
            <w:proofErr w:type="spellStart"/>
            <w:r>
              <w:t>Sinikithemba</w:t>
            </w:r>
            <w:proofErr w:type="spellEnd"/>
            <w:r>
              <w:t>)</w:t>
            </w:r>
          </w:p>
          <w:p w:rsidR="00AC4C91" w:rsidRDefault="00AC4C91" w:rsidP="00002721">
            <w:r>
              <w:t xml:space="preserve">     Recommended ART</w:t>
            </w:r>
          </w:p>
          <w:p w:rsidR="00AC4C91" w:rsidRDefault="00AC4C91" w:rsidP="00002721">
            <w:r>
              <w:t xml:space="preserve">          Doctor or nurse</w:t>
            </w:r>
          </w:p>
          <w:p w:rsidR="00AC4C91" w:rsidRDefault="00AC4C91" w:rsidP="00002721">
            <w:r>
              <w:t xml:space="preserve">          Family </w:t>
            </w:r>
          </w:p>
          <w:p w:rsidR="00AC4C91" w:rsidRDefault="00AC4C91" w:rsidP="00002721">
            <w:r>
              <w:t xml:space="preserve">          Friend </w:t>
            </w:r>
          </w:p>
          <w:p w:rsidR="00AC4C91" w:rsidRDefault="00AC4C91" w:rsidP="00002721">
            <w:r>
              <w:t xml:space="preserve">          Other </w:t>
            </w:r>
          </w:p>
          <w:p w:rsidR="00AC4C91" w:rsidRDefault="00AC4C91" w:rsidP="00002721">
            <w:r>
              <w:t xml:space="preserve">     Current ART regimen contains</w:t>
            </w:r>
          </w:p>
          <w:p w:rsidR="00AC4C91" w:rsidRDefault="00AC4C91" w:rsidP="00002721">
            <w:r>
              <w:t xml:space="preserve">          </w:t>
            </w:r>
            <w:proofErr w:type="spellStart"/>
            <w:r>
              <w:t>Stavudine</w:t>
            </w:r>
            <w:proofErr w:type="spellEnd"/>
            <w:r>
              <w:t xml:space="preserve"> (d4T)</w:t>
            </w:r>
          </w:p>
          <w:p w:rsidR="00AC4C91" w:rsidRDefault="00AC4C91" w:rsidP="00002721">
            <w:r>
              <w:t xml:space="preserve">          </w:t>
            </w:r>
            <w:proofErr w:type="spellStart"/>
            <w:r>
              <w:t>Zidovudine</w:t>
            </w:r>
            <w:proofErr w:type="spellEnd"/>
            <w:r>
              <w:t xml:space="preserve"> (ZDV)</w:t>
            </w:r>
          </w:p>
          <w:p w:rsidR="00AC4C91" w:rsidRDefault="00AC4C91" w:rsidP="00002721">
            <w:r>
              <w:t xml:space="preserve">          Other (</w:t>
            </w:r>
            <w:proofErr w:type="spellStart"/>
            <w:r>
              <w:t>Tenofovir</w:t>
            </w:r>
            <w:proofErr w:type="spellEnd"/>
            <w:r>
              <w:t xml:space="preserve">, </w:t>
            </w:r>
            <w:proofErr w:type="spellStart"/>
            <w:r>
              <w:t>didanosine</w:t>
            </w:r>
            <w:proofErr w:type="spellEnd"/>
            <w:r>
              <w:t xml:space="preserve">, </w:t>
            </w:r>
            <w:proofErr w:type="spellStart"/>
            <w:r>
              <w:t>abacavir</w:t>
            </w:r>
            <w:proofErr w:type="spellEnd"/>
            <w:r>
              <w:t>)</w:t>
            </w:r>
          </w:p>
          <w:p w:rsidR="00AC4C91" w:rsidRDefault="00AC4C91" w:rsidP="00002721">
            <w:r>
              <w:t xml:space="preserve">     HIV education and training sessions (%3+)</w:t>
            </w:r>
          </w:p>
          <w:p w:rsidR="00AC4C91" w:rsidRDefault="00AC4C91" w:rsidP="00002721">
            <w:pPr>
              <w:rPr>
                <w:lang w:val="en-US"/>
              </w:rPr>
            </w:pPr>
            <w:r>
              <w:t xml:space="preserve">     Adherence </w:t>
            </w:r>
            <w:r>
              <w:rPr>
                <w:lang w:val="en-US"/>
              </w:rPr>
              <w:t>c</w:t>
            </w:r>
            <w:r w:rsidRPr="0028029B">
              <w:rPr>
                <w:lang w:val="en-US"/>
              </w:rPr>
              <w:t>ounseling</w:t>
            </w:r>
            <w:r>
              <w:rPr>
                <w:lang w:val="en-US"/>
              </w:rPr>
              <w:t xml:space="preserve"> sessions</w:t>
            </w:r>
          </w:p>
          <w:p w:rsidR="00AC4C91" w:rsidRDefault="00AC4C91" w:rsidP="00002721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0 or 1 session</w:t>
            </w:r>
          </w:p>
          <w:p w:rsidR="00AC4C91" w:rsidRDefault="00AC4C91" w:rsidP="00002721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2, 3 or 4 sessions</w:t>
            </w:r>
          </w:p>
          <w:p w:rsidR="00AC4C91" w:rsidRDefault="00AC4C91" w:rsidP="00002721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5+ sessions</w:t>
            </w:r>
          </w:p>
          <w:p w:rsidR="00AC4C91" w:rsidRDefault="00AC4C91" w:rsidP="00002721">
            <w:pPr>
              <w:rPr>
                <w:lang w:val="en-US"/>
              </w:rPr>
            </w:pPr>
            <w:r>
              <w:rPr>
                <w:lang w:val="en-US"/>
              </w:rPr>
              <w:t xml:space="preserve">     Mechanism to remember to take ARVs</w:t>
            </w:r>
          </w:p>
          <w:p w:rsidR="00AC4C91" w:rsidRDefault="00AC4C91" w:rsidP="00002721">
            <w:r>
              <w:t xml:space="preserve">          Cell phone (%yes)</w:t>
            </w:r>
          </w:p>
          <w:p w:rsidR="00AC4C91" w:rsidRDefault="00AC4C91" w:rsidP="00002721">
            <w:r>
              <w:t xml:space="preserve">          TV or radio (%yes)</w:t>
            </w:r>
          </w:p>
          <w:p w:rsidR="00AC4C91" w:rsidRDefault="00AC4C91" w:rsidP="00002721">
            <w:r>
              <w:t xml:space="preserve">          Clock or watch alarm (%yes)</w:t>
            </w:r>
          </w:p>
          <w:p w:rsidR="00AC4C91" w:rsidRDefault="00AC4C91" w:rsidP="00002721">
            <w:r>
              <w:t xml:space="preserve">          Other (%yes)</w:t>
            </w:r>
          </w:p>
          <w:p w:rsidR="00AC4C91" w:rsidRDefault="00AC4C91" w:rsidP="00002721">
            <w:r>
              <w:t xml:space="preserve">     Fluconazole use in the past 6 months (%yes)</w:t>
            </w:r>
          </w:p>
          <w:p w:rsidR="00AC4C91" w:rsidRDefault="00AC4C91" w:rsidP="00002721">
            <w:r>
              <w:t xml:space="preserve">     TS use in the past 6 months (%yes)</w:t>
            </w:r>
          </w:p>
          <w:p w:rsidR="00AC4C91" w:rsidRDefault="00AC4C91" w:rsidP="00002721">
            <w:r>
              <w:t xml:space="preserve">     INH or RIF use in the past 6 months (%yes)</w:t>
            </w:r>
          </w:p>
          <w:p w:rsidR="00AC4C91" w:rsidRDefault="00AC4C91" w:rsidP="00002721">
            <w:r>
              <w:t xml:space="preserve">     ETB use in the past 6 months (%yes)</w:t>
            </w:r>
          </w:p>
        </w:tc>
        <w:tc>
          <w:tcPr>
            <w:tcW w:w="1170" w:type="dxa"/>
          </w:tcPr>
          <w:p w:rsidR="00AC4C91" w:rsidRDefault="00AC4C91" w:rsidP="00002721"/>
          <w:p w:rsidR="00AC4C91" w:rsidRDefault="00AC4C91" w:rsidP="00002721">
            <w:r>
              <w:t>30.2</w:t>
            </w:r>
          </w:p>
          <w:p w:rsidR="00AC4C91" w:rsidRDefault="00AC4C91" w:rsidP="00002721">
            <w:r>
              <w:t>90.0</w:t>
            </w:r>
          </w:p>
          <w:p w:rsidR="00AC4C91" w:rsidRDefault="00AC4C91" w:rsidP="00002721"/>
          <w:p w:rsidR="00AC4C91" w:rsidRDefault="00AC4C91" w:rsidP="00002721">
            <w:r>
              <w:t>43.4</w:t>
            </w:r>
          </w:p>
          <w:p w:rsidR="00AC4C91" w:rsidRDefault="00AC4C91" w:rsidP="00002721">
            <w:r>
              <w:t>23.4</w:t>
            </w:r>
          </w:p>
          <w:p w:rsidR="00AC4C91" w:rsidRDefault="00AC4C91" w:rsidP="00002721">
            <w:r>
              <w:t>14.4</w:t>
            </w:r>
          </w:p>
          <w:p w:rsidR="00AC4C91" w:rsidRDefault="00AC4C91" w:rsidP="00002721">
            <w:r>
              <w:t>18.8</w:t>
            </w:r>
          </w:p>
          <w:p w:rsidR="00AC4C91" w:rsidRDefault="00AC4C91" w:rsidP="00002721"/>
          <w:p w:rsidR="00AC4C91" w:rsidRDefault="00AC4C91" w:rsidP="00002721">
            <w:r>
              <w:t>21.0</w:t>
            </w:r>
          </w:p>
          <w:p w:rsidR="00AC4C91" w:rsidRDefault="00AC4C91" w:rsidP="00002721">
            <w:r>
              <w:t>21.4</w:t>
            </w:r>
          </w:p>
          <w:p w:rsidR="00AC4C91" w:rsidRDefault="00AC4C91" w:rsidP="00002721">
            <w:r>
              <w:t>57.6</w:t>
            </w:r>
          </w:p>
          <w:p w:rsidR="00AC4C91" w:rsidRDefault="00AC4C91" w:rsidP="00002721">
            <w:r>
              <w:t>95.2</w:t>
            </w:r>
          </w:p>
          <w:p w:rsidR="00AC4C91" w:rsidRDefault="00AC4C91" w:rsidP="00002721"/>
          <w:p w:rsidR="00AC4C91" w:rsidRDefault="00AC4C91" w:rsidP="00002721">
            <w:r>
              <w:t>10.1</w:t>
            </w:r>
          </w:p>
          <w:p w:rsidR="00AC4C91" w:rsidRDefault="00AC4C91" w:rsidP="00002721">
            <w:r>
              <w:t>70.9</w:t>
            </w:r>
          </w:p>
          <w:p w:rsidR="00AC4C91" w:rsidRDefault="00AC4C91" w:rsidP="00002721">
            <w:r>
              <w:t>19.0</w:t>
            </w:r>
          </w:p>
          <w:p w:rsidR="00AC4C91" w:rsidRDefault="00AC4C91" w:rsidP="00002721"/>
          <w:p w:rsidR="00AC4C91" w:rsidRDefault="00AC4C91" w:rsidP="00002721">
            <w:r>
              <w:t>88.9</w:t>
            </w:r>
          </w:p>
          <w:p w:rsidR="00AC4C91" w:rsidRDefault="00AC4C91" w:rsidP="00002721">
            <w:r>
              <w:t>8.3</w:t>
            </w:r>
          </w:p>
          <w:p w:rsidR="00AC4C91" w:rsidRDefault="00AC4C91" w:rsidP="00002721">
            <w:r>
              <w:t>11.1</w:t>
            </w:r>
          </w:p>
          <w:p w:rsidR="00AC4C91" w:rsidRDefault="00AC4C91" w:rsidP="00002721">
            <w:r>
              <w:t>6.3</w:t>
            </w:r>
          </w:p>
          <w:p w:rsidR="00AC4C91" w:rsidRDefault="00AC4C91" w:rsidP="00002721">
            <w:r>
              <w:t>3.7</w:t>
            </w:r>
          </w:p>
          <w:p w:rsidR="00AC4C91" w:rsidRDefault="00AC4C91" w:rsidP="00002721">
            <w:r>
              <w:t>51.3</w:t>
            </w:r>
          </w:p>
          <w:p w:rsidR="00AC4C91" w:rsidRDefault="00AC4C91" w:rsidP="00002721">
            <w:r>
              <w:t>13.5</w:t>
            </w:r>
          </w:p>
          <w:p w:rsidR="00AC4C91" w:rsidRDefault="00AC4C91" w:rsidP="00002721">
            <w:r>
              <w:t>2.8</w:t>
            </w:r>
          </w:p>
        </w:tc>
        <w:tc>
          <w:tcPr>
            <w:tcW w:w="1080" w:type="dxa"/>
          </w:tcPr>
          <w:p w:rsidR="00AC4C91" w:rsidRDefault="00AC4C91" w:rsidP="00002721"/>
          <w:p w:rsidR="00AC4C91" w:rsidRDefault="00AC4C91" w:rsidP="00002721">
            <w:r>
              <w:t>33.1</w:t>
            </w:r>
          </w:p>
          <w:p w:rsidR="00AC4C91" w:rsidRDefault="00AC4C91" w:rsidP="00002721">
            <w:r>
              <w:t>92.7</w:t>
            </w:r>
          </w:p>
          <w:p w:rsidR="00AC4C91" w:rsidRDefault="00AC4C91" w:rsidP="00002721"/>
          <w:p w:rsidR="00AC4C91" w:rsidRDefault="00AC4C91" w:rsidP="00002721">
            <w:r>
              <w:t>42.7</w:t>
            </w:r>
          </w:p>
          <w:p w:rsidR="00AC4C91" w:rsidRDefault="00AC4C91" w:rsidP="00002721">
            <w:r>
              <w:t>19.3</w:t>
            </w:r>
          </w:p>
          <w:p w:rsidR="00AC4C91" w:rsidRDefault="00AC4C91" w:rsidP="00002721">
            <w:r>
              <w:t>16.7</w:t>
            </w:r>
          </w:p>
          <w:p w:rsidR="00AC4C91" w:rsidRDefault="00AC4C91" w:rsidP="00002721">
            <w:r>
              <w:t>21.3</w:t>
            </w:r>
          </w:p>
          <w:p w:rsidR="00AC4C91" w:rsidRDefault="00AC4C91" w:rsidP="00002721"/>
          <w:p w:rsidR="00AC4C91" w:rsidRDefault="00AC4C91" w:rsidP="00002721">
            <w:r>
              <w:t>17.3</w:t>
            </w:r>
          </w:p>
          <w:p w:rsidR="00AC4C91" w:rsidRDefault="00AC4C91" w:rsidP="00002721">
            <w:r>
              <w:t>24.7</w:t>
            </w:r>
          </w:p>
          <w:p w:rsidR="00AC4C91" w:rsidRDefault="00AC4C91" w:rsidP="00002721">
            <w:r>
              <w:t>58.0</w:t>
            </w:r>
          </w:p>
          <w:p w:rsidR="00AC4C91" w:rsidRDefault="00AC4C91" w:rsidP="00002721">
            <w:r>
              <w:t>97.3</w:t>
            </w:r>
          </w:p>
          <w:p w:rsidR="00AC4C91" w:rsidRDefault="00AC4C91" w:rsidP="00002721"/>
          <w:p w:rsidR="00AC4C91" w:rsidRDefault="00AC4C91" w:rsidP="00002721">
            <w:r>
              <w:t>6.0</w:t>
            </w:r>
          </w:p>
          <w:p w:rsidR="00AC4C91" w:rsidRDefault="00AC4C91" w:rsidP="00002721">
            <w:r>
              <w:t>78.0</w:t>
            </w:r>
          </w:p>
          <w:p w:rsidR="00AC4C91" w:rsidRDefault="00AC4C91" w:rsidP="00002721">
            <w:r>
              <w:t>16.0</w:t>
            </w:r>
          </w:p>
          <w:p w:rsidR="00AC4C91" w:rsidRDefault="00AC4C91" w:rsidP="00002721"/>
          <w:p w:rsidR="00AC4C91" w:rsidRDefault="00AC4C91" w:rsidP="00002721">
            <w:r>
              <w:t>91.0</w:t>
            </w:r>
          </w:p>
          <w:p w:rsidR="00AC4C91" w:rsidRDefault="00AC4C91" w:rsidP="00002721">
            <w:r>
              <w:t>5.3</w:t>
            </w:r>
          </w:p>
          <w:p w:rsidR="00AC4C91" w:rsidRDefault="00AC4C91" w:rsidP="00002721">
            <w:r>
              <w:t>10.3</w:t>
            </w:r>
          </w:p>
          <w:p w:rsidR="00AC4C91" w:rsidRDefault="00AC4C91" w:rsidP="00002721">
            <w:r>
              <w:t>4.7</w:t>
            </w:r>
          </w:p>
          <w:p w:rsidR="00AC4C91" w:rsidRDefault="00AC4C91" w:rsidP="00002721">
            <w:r>
              <w:t>1.0</w:t>
            </w:r>
          </w:p>
          <w:p w:rsidR="00AC4C91" w:rsidRDefault="00AC4C91" w:rsidP="00002721">
            <w:r>
              <w:t>44.7</w:t>
            </w:r>
          </w:p>
          <w:p w:rsidR="00AC4C91" w:rsidRDefault="00AC4C91" w:rsidP="00002721">
            <w:r>
              <w:t>9.3</w:t>
            </w:r>
          </w:p>
          <w:p w:rsidR="00AC4C91" w:rsidRDefault="00AC4C91" w:rsidP="00002721">
            <w:r>
              <w:t>1.3</w:t>
            </w:r>
          </w:p>
        </w:tc>
        <w:tc>
          <w:tcPr>
            <w:tcW w:w="1078" w:type="dxa"/>
          </w:tcPr>
          <w:p w:rsidR="00AC4C91" w:rsidRDefault="00AC4C91" w:rsidP="00002721"/>
          <w:p w:rsidR="00AC4C91" w:rsidRDefault="00AC4C91" w:rsidP="00002721">
            <w:r>
              <w:t>24.8</w:t>
            </w:r>
          </w:p>
          <w:p w:rsidR="00AC4C91" w:rsidRDefault="00AC4C91" w:rsidP="00002721">
            <w:r>
              <w:t>84.8</w:t>
            </w:r>
          </w:p>
          <w:p w:rsidR="00AC4C91" w:rsidRDefault="00AC4C91" w:rsidP="00002721"/>
          <w:p w:rsidR="00AC4C91" w:rsidRDefault="00AC4C91" w:rsidP="00002721">
            <w:r>
              <w:t>44.9</w:t>
            </w:r>
          </w:p>
          <w:p w:rsidR="00AC4C91" w:rsidRDefault="00AC4C91" w:rsidP="00002721">
            <w:r>
              <w:t>31.0</w:t>
            </w:r>
          </w:p>
          <w:p w:rsidR="00AC4C91" w:rsidRDefault="00AC4C91" w:rsidP="00002721">
            <w:r>
              <w:t>10.1</w:t>
            </w:r>
          </w:p>
          <w:p w:rsidR="00AC4C91" w:rsidRDefault="00AC4C91" w:rsidP="00002721">
            <w:r>
              <w:t>13.9</w:t>
            </w:r>
          </w:p>
          <w:p w:rsidR="00AC4C91" w:rsidRDefault="00AC4C91" w:rsidP="00002721"/>
          <w:p w:rsidR="00AC4C91" w:rsidRDefault="00AC4C91" w:rsidP="00002721">
            <w:r>
              <w:t>27.8</w:t>
            </w:r>
          </w:p>
          <w:p w:rsidR="00AC4C91" w:rsidRDefault="00AC4C91" w:rsidP="00002721">
            <w:r>
              <w:t>15.2</w:t>
            </w:r>
          </w:p>
          <w:p w:rsidR="00AC4C91" w:rsidRDefault="00AC4C91" w:rsidP="00002721">
            <w:r>
              <w:t>57.0</w:t>
            </w:r>
          </w:p>
          <w:p w:rsidR="00AC4C91" w:rsidRDefault="00AC4C91" w:rsidP="00002721">
            <w:r>
              <w:t>91.1</w:t>
            </w:r>
          </w:p>
          <w:p w:rsidR="00AC4C91" w:rsidRDefault="00AC4C91" w:rsidP="00002721"/>
          <w:p w:rsidR="00AC4C91" w:rsidRDefault="00AC4C91" w:rsidP="00002721">
            <w:r>
              <w:t>17.8</w:t>
            </w:r>
          </w:p>
          <w:p w:rsidR="00AC4C91" w:rsidRDefault="00AC4C91" w:rsidP="00002721">
            <w:r>
              <w:t>57.3</w:t>
            </w:r>
          </w:p>
          <w:p w:rsidR="00AC4C91" w:rsidRDefault="00AC4C91" w:rsidP="00002721">
            <w:r>
              <w:t>24.8</w:t>
            </w:r>
          </w:p>
          <w:p w:rsidR="00AC4C91" w:rsidRDefault="00AC4C91" w:rsidP="00002721"/>
          <w:p w:rsidR="00AC4C91" w:rsidRDefault="00AC4C91" w:rsidP="00002721">
            <w:r>
              <w:t>84.8</w:t>
            </w:r>
          </w:p>
          <w:p w:rsidR="00AC4C91" w:rsidRDefault="00AC4C91" w:rsidP="00002721">
            <w:r>
              <w:t>13.9</w:t>
            </w:r>
          </w:p>
          <w:p w:rsidR="00AC4C91" w:rsidRDefault="00AC4C91" w:rsidP="00002721">
            <w:r>
              <w:t>12.7</w:t>
            </w:r>
          </w:p>
          <w:p w:rsidR="00AC4C91" w:rsidRDefault="00AC4C91" w:rsidP="00002721">
            <w:r>
              <w:t>9.5</w:t>
            </w:r>
          </w:p>
          <w:p w:rsidR="00AC4C91" w:rsidRDefault="00AC4C91" w:rsidP="00002721">
            <w:r>
              <w:t>8.9</w:t>
            </w:r>
          </w:p>
          <w:p w:rsidR="00AC4C91" w:rsidRDefault="00AC4C91" w:rsidP="00002721">
            <w:r>
              <w:t>63.9</w:t>
            </w:r>
          </w:p>
          <w:p w:rsidR="00AC4C91" w:rsidRDefault="00AC4C91" w:rsidP="00002721">
            <w:r>
              <w:t>21.5</w:t>
            </w:r>
          </w:p>
          <w:p w:rsidR="00AC4C91" w:rsidRDefault="00AC4C91" w:rsidP="00002721">
            <w:r>
              <w:t>5.7</w:t>
            </w:r>
          </w:p>
        </w:tc>
        <w:tc>
          <w:tcPr>
            <w:tcW w:w="1352" w:type="dxa"/>
          </w:tcPr>
          <w:p w:rsidR="00AC4C91" w:rsidRDefault="00AC4C91" w:rsidP="00002721"/>
          <w:p w:rsidR="00AC4C91" w:rsidRDefault="00AC4C91" w:rsidP="00002721">
            <w:r>
              <w:t>&lt;0.0001</w:t>
            </w:r>
          </w:p>
          <w:p w:rsidR="00AC4C91" w:rsidRDefault="00AC4C91" w:rsidP="00002721">
            <w:r>
              <w:t>0.013</w:t>
            </w:r>
          </w:p>
          <w:p w:rsidR="00AC4C91" w:rsidRDefault="00AC4C91" w:rsidP="00002721"/>
          <w:p w:rsidR="00AC4C91" w:rsidRDefault="00AC4C91" w:rsidP="00002721">
            <w:r>
              <w:t>0.0068</w:t>
            </w:r>
          </w:p>
          <w:p w:rsidR="00AC4C91" w:rsidRDefault="00AC4C91" w:rsidP="00002721"/>
          <w:p w:rsidR="00AC4C91" w:rsidRDefault="00AC4C91" w:rsidP="00002721"/>
          <w:p w:rsidR="00AC4C91" w:rsidRDefault="00AC4C91" w:rsidP="00002721"/>
          <w:p w:rsidR="00AC4C91" w:rsidRDefault="00AC4C91" w:rsidP="00002721"/>
          <w:p w:rsidR="00AC4C91" w:rsidRDefault="00AC4C91" w:rsidP="00002721">
            <w:r>
              <w:t>0.0077</w:t>
            </w:r>
          </w:p>
          <w:p w:rsidR="00AC4C91" w:rsidRDefault="00AC4C91" w:rsidP="00002721"/>
          <w:p w:rsidR="00AC4C91" w:rsidRDefault="00AC4C91" w:rsidP="00002721"/>
          <w:p w:rsidR="00AC4C91" w:rsidRDefault="00AC4C91" w:rsidP="00002721">
            <w:r>
              <w:t>0.0050</w:t>
            </w:r>
          </w:p>
          <w:p w:rsidR="00AC4C91" w:rsidRDefault="00AC4C91" w:rsidP="00002721"/>
          <w:p w:rsidR="00AC4C91" w:rsidRDefault="00AC4C91" w:rsidP="00002721">
            <w:r>
              <w:t>&lt;0.0001</w:t>
            </w:r>
          </w:p>
          <w:p w:rsidR="00AC4C91" w:rsidRDefault="00AC4C91" w:rsidP="00002721"/>
          <w:p w:rsidR="00AC4C91" w:rsidRDefault="00AC4C91" w:rsidP="00002721"/>
          <w:p w:rsidR="00AC4C91" w:rsidRDefault="00AC4C91" w:rsidP="00002721"/>
          <w:p w:rsidR="00AC4C91" w:rsidRDefault="00AC4C91" w:rsidP="00002721">
            <w:r>
              <w:t>0.060</w:t>
            </w:r>
          </w:p>
          <w:p w:rsidR="00AC4C91" w:rsidRDefault="00AC4C91" w:rsidP="00002721">
            <w:r>
              <w:t>0.0022</w:t>
            </w:r>
          </w:p>
          <w:p w:rsidR="00AC4C91" w:rsidRDefault="00AC4C91" w:rsidP="00002721">
            <w:r>
              <w:t>0.44</w:t>
            </w:r>
          </w:p>
          <w:p w:rsidR="00AC4C91" w:rsidRDefault="00AC4C91" w:rsidP="00002721">
            <w:r>
              <w:t>0.067</w:t>
            </w:r>
          </w:p>
          <w:p w:rsidR="00AC4C91" w:rsidRDefault="00AC4C91" w:rsidP="00002721">
            <w:r>
              <w:t>&lt;0.0001</w:t>
            </w:r>
          </w:p>
          <w:p w:rsidR="00AC4C91" w:rsidRDefault="00AC4C91" w:rsidP="00002721">
            <w:r>
              <w:t>0.0001</w:t>
            </w:r>
          </w:p>
          <w:p w:rsidR="00AC4C91" w:rsidRDefault="00AC4C91" w:rsidP="00002721">
            <w:r>
              <w:t>0.0005</w:t>
            </w:r>
          </w:p>
          <w:p w:rsidR="00AC4C91" w:rsidRDefault="00AC4C91" w:rsidP="00002721">
            <w:r>
              <w:t>0.014</w:t>
            </w:r>
          </w:p>
        </w:tc>
      </w:tr>
      <w:tr w:rsidR="00AC4C91" w:rsidTr="00002721">
        <w:tc>
          <w:tcPr>
            <w:tcW w:w="4698" w:type="dxa"/>
          </w:tcPr>
          <w:p w:rsidR="00AC4C91" w:rsidRDefault="00AC4C91" w:rsidP="00002721">
            <w:r>
              <w:t>Access MPR 180 days prior to enrolment (mean)</w:t>
            </w:r>
          </w:p>
        </w:tc>
        <w:tc>
          <w:tcPr>
            <w:tcW w:w="1170" w:type="dxa"/>
          </w:tcPr>
          <w:p w:rsidR="00AC4C91" w:rsidRDefault="00AC4C91" w:rsidP="00002721">
            <w:r>
              <w:t>0.94</w:t>
            </w:r>
          </w:p>
        </w:tc>
        <w:tc>
          <w:tcPr>
            <w:tcW w:w="1080" w:type="dxa"/>
          </w:tcPr>
          <w:p w:rsidR="00AC4C91" w:rsidRDefault="00AC4C91" w:rsidP="00002721">
            <w:r>
              <w:t>0.93</w:t>
            </w:r>
          </w:p>
        </w:tc>
        <w:tc>
          <w:tcPr>
            <w:tcW w:w="1078" w:type="dxa"/>
          </w:tcPr>
          <w:p w:rsidR="00AC4C91" w:rsidRDefault="00AC4C91" w:rsidP="00002721">
            <w:r>
              <w:t>0.95</w:t>
            </w:r>
          </w:p>
        </w:tc>
        <w:tc>
          <w:tcPr>
            <w:tcW w:w="1352" w:type="dxa"/>
          </w:tcPr>
          <w:p w:rsidR="00AC4C91" w:rsidRDefault="00AC4C91" w:rsidP="00002721">
            <w:r>
              <w:t>0.0008</w:t>
            </w:r>
          </w:p>
        </w:tc>
      </w:tr>
      <w:tr w:rsidR="00AC4C91" w:rsidTr="00002721">
        <w:tc>
          <w:tcPr>
            <w:tcW w:w="4698" w:type="dxa"/>
          </w:tcPr>
          <w:p w:rsidR="00AC4C91" w:rsidRDefault="00AC4C91" w:rsidP="00002721">
            <w:r>
              <w:t>Adherence Pill Count with MPR (mean)</w:t>
            </w:r>
          </w:p>
        </w:tc>
        <w:tc>
          <w:tcPr>
            <w:tcW w:w="1170" w:type="dxa"/>
          </w:tcPr>
          <w:p w:rsidR="00AC4C91" w:rsidRDefault="00AC4C91" w:rsidP="00002721">
            <w:r>
              <w:t>0.96</w:t>
            </w:r>
          </w:p>
        </w:tc>
        <w:tc>
          <w:tcPr>
            <w:tcW w:w="1080" w:type="dxa"/>
          </w:tcPr>
          <w:p w:rsidR="00AC4C91" w:rsidRDefault="00AC4C91" w:rsidP="00002721">
            <w:r>
              <w:t>0.95</w:t>
            </w:r>
          </w:p>
        </w:tc>
        <w:tc>
          <w:tcPr>
            <w:tcW w:w="1078" w:type="dxa"/>
          </w:tcPr>
          <w:p w:rsidR="00AC4C91" w:rsidRDefault="00AC4C91" w:rsidP="00002721">
            <w:r>
              <w:t>0.98</w:t>
            </w:r>
          </w:p>
        </w:tc>
        <w:tc>
          <w:tcPr>
            <w:tcW w:w="1352" w:type="dxa"/>
          </w:tcPr>
          <w:p w:rsidR="00AC4C91" w:rsidRDefault="00AC4C91" w:rsidP="00002721">
            <w:r>
              <w:t>0.0008</w:t>
            </w:r>
          </w:p>
        </w:tc>
      </w:tr>
    </w:tbl>
    <w:p w:rsidR="00D366BC" w:rsidRDefault="00D366BC" w:rsidP="00067832"/>
    <w:p w:rsidR="00AC4C91" w:rsidRDefault="00067832" w:rsidP="00AC4C91">
      <w:r>
        <w:t>UE = Unemployed (seeking work or not seeking work), ARVs = antiretrovirals, K-10 = Kessler 10 depression scale, T</w:t>
      </w:r>
      <w:bookmarkStart w:id="4" w:name="_GoBack"/>
      <w:bookmarkEnd w:id="4"/>
      <w:r>
        <w:t xml:space="preserve">M = any form of traditional (African, Chinese, Indian) or alternative/complimentary medicine, ART = ARV treatment, INH = isoniazid, RIF = </w:t>
      </w:r>
      <w:proofErr w:type="spellStart"/>
      <w:r>
        <w:t>rifampicin</w:t>
      </w:r>
      <w:proofErr w:type="spellEnd"/>
      <w:r>
        <w:t xml:space="preserve">, ETB = </w:t>
      </w:r>
      <w:proofErr w:type="spellStart"/>
      <w:r w:rsidR="00AC4C91">
        <w:t>ethambutol</w:t>
      </w:r>
      <w:proofErr w:type="spellEnd"/>
      <w:r w:rsidR="00AC4C91">
        <w:t>, MPR = medication possession ratio</w:t>
      </w:r>
    </w:p>
    <w:p w:rsidR="008F0D4D" w:rsidRDefault="008F0D4D"/>
    <w:p w:rsidR="00A64990" w:rsidRDefault="00A64990">
      <w:pPr>
        <w:spacing w:after="200" w:line="276" w:lineRule="auto"/>
      </w:pPr>
      <w:r>
        <w:br w:type="page"/>
      </w:r>
    </w:p>
    <w:sectPr w:rsidR="00A64990" w:rsidSect="00C71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bwu2" w:date="2013-02-07T15:46:00Z" w:initials="b">
    <w:p w:rsidR="00861D1B" w:rsidRDefault="00861D1B">
      <w:pPr>
        <w:pStyle w:val="CommentText"/>
      </w:pPr>
      <w:r>
        <w:rPr>
          <w:rStyle w:val="CommentReference"/>
        </w:rPr>
        <w:annotationRef/>
      </w:r>
      <w:r>
        <w:t>Total=405, do you need include no religion so it to be global comparison?</w:t>
      </w:r>
    </w:p>
  </w:comment>
  <w:comment w:id="1" w:author="bwu2" w:date="2013-02-07T15:55:00Z" w:initials="b">
    <w:p w:rsidR="00861D1B" w:rsidRDefault="00861D1B">
      <w:pPr>
        <w:pStyle w:val="CommentText"/>
      </w:pPr>
      <w:r>
        <w:rPr>
          <w:rStyle w:val="CommentReference"/>
        </w:rPr>
        <w:annotationRef/>
      </w:r>
      <w:r>
        <w:t xml:space="preserve">Suggest to delete this, for log transformation won’t affect the </w:t>
      </w:r>
      <w:proofErr w:type="spellStart"/>
      <w:r>
        <w:t>univariate</w:t>
      </w:r>
      <w:proofErr w:type="spellEnd"/>
      <w:r>
        <w:t xml:space="preserve"> analysis</w:t>
      </w:r>
    </w:p>
  </w:comment>
  <w:comment w:id="2" w:author="bwu2" w:date="2013-02-07T16:02:00Z" w:initials="b">
    <w:p w:rsidR="00AB511D" w:rsidRDefault="00AB511D">
      <w:pPr>
        <w:pStyle w:val="CommentText"/>
      </w:pPr>
      <w:r>
        <w:rPr>
          <w:rStyle w:val="CommentReference"/>
        </w:rPr>
        <w:annotationRef/>
      </w:r>
      <w:r>
        <w:t>Not %&lt;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1D1B" w:rsidRDefault="00861D1B" w:rsidP="00E63BE3">
      <w:r>
        <w:separator/>
      </w:r>
    </w:p>
  </w:endnote>
  <w:endnote w:type="continuationSeparator" w:id="0">
    <w:p w:rsidR="00861D1B" w:rsidRDefault="00861D1B" w:rsidP="00E63B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1D1B" w:rsidRDefault="00861D1B" w:rsidP="00E63BE3">
      <w:r>
        <w:separator/>
      </w:r>
    </w:p>
  </w:footnote>
  <w:footnote w:type="continuationSeparator" w:id="0">
    <w:p w:rsidR="00861D1B" w:rsidRDefault="00861D1B" w:rsidP="00E63BE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5A01D9"/>
    <w:multiLevelType w:val="hybridMultilevel"/>
    <w:tmpl w:val="CB3416FC"/>
    <w:lvl w:ilvl="0" w:tplc="D16EFB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2308D"/>
    <w:rsid w:val="000025E7"/>
    <w:rsid w:val="00002721"/>
    <w:rsid w:val="00005598"/>
    <w:rsid w:val="0002308D"/>
    <w:rsid w:val="00024A7A"/>
    <w:rsid w:val="00067832"/>
    <w:rsid w:val="000A07BB"/>
    <w:rsid w:val="000C41FB"/>
    <w:rsid w:val="000D5F97"/>
    <w:rsid w:val="000F39DB"/>
    <w:rsid w:val="00167A51"/>
    <w:rsid w:val="00167FDA"/>
    <w:rsid w:val="001C63BB"/>
    <w:rsid w:val="001F5431"/>
    <w:rsid w:val="00212C7E"/>
    <w:rsid w:val="00221EE5"/>
    <w:rsid w:val="00224114"/>
    <w:rsid w:val="00232EC0"/>
    <w:rsid w:val="00250414"/>
    <w:rsid w:val="00267774"/>
    <w:rsid w:val="0028029B"/>
    <w:rsid w:val="00281911"/>
    <w:rsid w:val="00291E68"/>
    <w:rsid w:val="002C1395"/>
    <w:rsid w:val="002F5450"/>
    <w:rsid w:val="003351A4"/>
    <w:rsid w:val="003772E9"/>
    <w:rsid w:val="00380782"/>
    <w:rsid w:val="00384201"/>
    <w:rsid w:val="00437174"/>
    <w:rsid w:val="00455A89"/>
    <w:rsid w:val="004635A1"/>
    <w:rsid w:val="004B4585"/>
    <w:rsid w:val="004C115C"/>
    <w:rsid w:val="0053430C"/>
    <w:rsid w:val="00585DDF"/>
    <w:rsid w:val="005C691D"/>
    <w:rsid w:val="00624679"/>
    <w:rsid w:val="00641651"/>
    <w:rsid w:val="0065247C"/>
    <w:rsid w:val="006E2070"/>
    <w:rsid w:val="0074299D"/>
    <w:rsid w:val="00795FE6"/>
    <w:rsid w:val="007A3250"/>
    <w:rsid w:val="007C62DD"/>
    <w:rsid w:val="007E3B0C"/>
    <w:rsid w:val="007F4347"/>
    <w:rsid w:val="007F6BB7"/>
    <w:rsid w:val="00861D1B"/>
    <w:rsid w:val="008843CE"/>
    <w:rsid w:val="008B2217"/>
    <w:rsid w:val="008B2352"/>
    <w:rsid w:val="008B65F2"/>
    <w:rsid w:val="008D369E"/>
    <w:rsid w:val="008F0D4D"/>
    <w:rsid w:val="0091180A"/>
    <w:rsid w:val="0098130A"/>
    <w:rsid w:val="009B63AF"/>
    <w:rsid w:val="009D310A"/>
    <w:rsid w:val="009F6AB2"/>
    <w:rsid w:val="00A1702D"/>
    <w:rsid w:val="00A36C6F"/>
    <w:rsid w:val="00A56395"/>
    <w:rsid w:val="00A57022"/>
    <w:rsid w:val="00A64990"/>
    <w:rsid w:val="00A73C90"/>
    <w:rsid w:val="00AA726D"/>
    <w:rsid w:val="00AB511D"/>
    <w:rsid w:val="00AC1B25"/>
    <w:rsid w:val="00AC2D85"/>
    <w:rsid w:val="00AC4C91"/>
    <w:rsid w:val="00AE38AB"/>
    <w:rsid w:val="00AE5A53"/>
    <w:rsid w:val="00B213DB"/>
    <w:rsid w:val="00B33F35"/>
    <w:rsid w:val="00B7061C"/>
    <w:rsid w:val="00B82A1A"/>
    <w:rsid w:val="00BA2E20"/>
    <w:rsid w:val="00BC2745"/>
    <w:rsid w:val="00C064F6"/>
    <w:rsid w:val="00C07F31"/>
    <w:rsid w:val="00C3719B"/>
    <w:rsid w:val="00C56513"/>
    <w:rsid w:val="00C713C0"/>
    <w:rsid w:val="00CD2EA6"/>
    <w:rsid w:val="00D07B2E"/>
    <w:rsid w:val="00D26E23"/>
    <w:rsid w:val="00D347EF"/>
    <w:rsid w:val="00D362CB"/>
    <w:rsid w:val="00D366BC"/>
    <w:rsid w:val="00D940E0"/>
    <w:rsid w:val="00DA2CC9"/>
    <w:rsid w:val="00DC28BA"/>
    <w:rsid w:val="00DC45F3"/>
    <w:rsid w:val="00DC71D2"/>
    <w:rsid w:val="00DF380A"/>
    <w:rsid w:val="00E3481F"/>
    <w:rsid w:val="00E5046F"/>
    <w:rsid w:val="00E63BE3"/>
    <w:rsid w:val="00E747EA"/>
    <w:rsid w:val="00E951B1"/>
    <w:rsid w:val="00E9793D"/>
    <w:rsid w:val="00EC4878"/>
    <w:rsid w:val="00ED23EE"/>
    <w:rsid w:val="00EE49B3"/>
    <w:rsid w:val="00F3326A"/>
    <w:rsid w:val="00F8379E"/>
    <w:rsid w:val="00F83861"/>
    <w:rsid w:val="00FD45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08D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en-ZA"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pelle">
    <w:name w:val="spelle"/>
    <w:basedOn w:val="DefaultParagraphFont"/>
    <w:uiPriority w:val="99"/>
    <w:rsid w:val="0002308D"/>
    <w:rPr>
      <w:rFonts w:cs="Times New Roman"/>
    </w:rPr>
  </w:style>
  <w:style w:type="paragraph" w:customStyle="1" w:styleId="FreeForm">
    <w:name w:val="Free Form"/>
    <w:autoRedefine/>
    <w:uiPriority w:val="99"/>
    <w:rsid w:val="0002308D"/>
    <w:pPr>
      <w:spacing w:line="480" w:lineRule="auto"/>
    </w:pPr>
    <w:rPr>
      <w:rFonts w:ascii="Times New Roman" w:eastAsia="Calibri" w:hAnsi="Times New Roman" w:cs="Times New Roman"/>
      <w:caps/>
      <w:color w:val="000000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230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308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308D"/>
    <w:rPr>
      <w:rFonts w:ascii="Times New Roman" w:eastAsia="Calibri" w:hAnsi="Times New Roman" w:cs="Times New Roman"/>
      <w:sz w:val="20"/>
      <w:szCs w:val="20"/>
      <w:lang w:val="en-ZA" w:eastAsia="en-Z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30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308D"/>
    <w:rPr>
      <w:rFonts w:ascii="Times New Roman" w:eastAsia="Calibri" w:hAnsi="Times New Roman" w:cs="Times New Roman"/>
      <w:b/>
      <w:bCs/>
      <w:sz w:val="20"/>
      <w:szCs w:val="20"/>
      <w:lang w:val="en-ZA" w:eastAsia="en-Z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30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08D"/>
    <w:rPr>
      <w:rFonts w:ascii="Tahoma" w:eastAsia="Calibri" w:hAnsi="Tahoma" w:cs="Tahoma"/>
      <w:sz w:val="16"/>
      <w:szCs w:val="16"/>
      <w:lang w:val="en-ZA" w:eastAsia="en-ZA"/>
    </w:rPr>
  </w:style>
  <w:style w:type="paragraph" w:styleId="NormalWeb">
    <w:name w:val="Normal (Web)"/>
    <w:basedOn w:val="Normal"/>
    <w:uiPriority w:val="99"/>
    <w:unhideWhenUsed/>
    <w:rsid w:val="0002308D"/>
    <w:pPr>
      <w:spacing w:before="100" w:beforeAutospacing="1" w:after="100" w:afterAutospacing="1"/>
    </w:pPr>
    <w:rPr>
      <w:rFonts w:eastAsia="Times New Roman"/>
      <w:lang w:val="en-US" w:eastAsia="en-US"/>
    </w:rPr>
  </w:style>
  <w:style w:type="table" w:styleId="TableGrid">
    <w:name w:val="Table Grid"/>
    <w:basedOn w:val="TableNormal"/>
    <w:uiPriority w:val="59"/>
    <w:rsid w:val="008F0D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67A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3B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3BE3"/>
    <w:rPr>
      <w:rFonts w:ascii="Times New Roman" w:eastAsia="Calibri" w:hAnsi="Times New Roman" w:cs="Times New Roman"/>
      <w:sz w:val="24"/>
      <w:szCs w:val="24"/>
      <w:lang w:val="en-ZA" w:eastAsia="en-ZA"/>
    </w:rPr>
  </w:style>
  <w:style w:type="paragraph" w:styleId="Footer">
    <w:name w:val="footer"/>
    <w:basedOn w:val="Normal"/>
    <w:link w:val="FooterChar"/>
    <w:uiPriority w:val="99"/>
    <w:unhideWhenUsed/>
    <w:rsid w:val="00E63B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3BE3"/>
    <w:rPr>
      <w:rFonts w:ascii="Times New Roman" w:eastAsia="Calibri" w:hAnsi="Times New Roman" w:cs="Times New Roman"/>
      <w:sz w:val="24"/>
      <w:szCs w:val="24"/>
      <w:lang w:val="en-ZA" w:eastAsia="en-Z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08D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en-ZA"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pelle">
    <w:name w:val="spelle"/>
    <w:basedOn w:val="DefaultParagraphFont"/>
    <w:uiPriority w:val="99"/>
    <w:rsid w:val="0002308D"/>
    <w:rPr>
      <w:rFonts w:cs="Times New Roman"/>
    </w:rPr>
  </w:style>
  <w:style w:type="paragraph" w:customStyle="1" w:styleId="FreeForm">
    <w:name w:val="Free Form"/>
    <w:autoRedefine/>
    <w:uiPriority w:val="99"/>
    <w:rsid w:val="0002308D"/>
    <w:pPr>
      <w:spacing w:line="480" w:lineRule="auto"/>
    </w:pPr>
    <w:rPr>
      <w:rFonts w:ascii="Times New Roman" w:eastAsia="Calibri" w:hAnsi="Times New Roman" w:cs="Times New Roman"/>
      <w:caps/>
      <w:color w:val="000000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230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308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308D"/>
    <w:rPr>
      <w:rFonts w:ascii="Times New Roman" w:eastAsia="Calibri" w:hAnsi="Times New Roman" w:cs="Times New Roman"/>
      <w:sz w:val="20"/>
      <w:szCs w:val="20"/>
      <w:lang w:val="en-ZA" w:eastAsia="en-Z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30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308D"/>
    <w:rPr>
      <w:rFonts w:ascii="Times New Roman" w:eastAsia="Calibri" w:hAnsi="Times New Roman" w:cs="Times New Roman"/>
      <w:b/>
      <w:bCs/>
      <w:sz w:val="20"/>
      <w:szCs w:val="20"/>
      <w:lang w:val="en-ZA" w:eastAsia="en-Z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30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08D"/>
    <w:rPr>
      <w:rFonts w:ascii="Tahoma" w:eastAsia="Calibri" w:hAnsi="Tahoma" w:cs="Tahoma"/>
      <w:sz w:val="16"/>
      <w:szCs w:val="16"/>
      <w:lang w:val="en-ZA" w:eastAsia="en-ZA"/>
    </w:rPr>
  </w:style>
  <w:style w:type="paragraph" w:styleId="NormalWeb">
    <w:name w:val="Normal (Web)"/>
    <w:basedOn w:val="Normal"/>
    <w:uiPriority w:val="99"/>
    <w:unhideWhenUsed/>
    <w:rsid w:val="0002308D"/>
    <w:pPr>
      <w:spacing w:before="100" w:beforeAutospacing="1" w:after="100" w:afterAutospacing="1"/>
    </w:pPr>
    <w:rPr>
      <w:rFonts w:eastAsia="Times New Roman"/>
      <w:lang w:val="en-US" w:eastAsia="en-US"/>
    </w:rPr>
  </w:style>
  <w:style w:type="table" w:styleId="TableGrid">
    <w:name w:val="Table Grid"/>
    <w:basedOn w:val="TableNormal"/>
    <w:uiPriority w:val="59"/>
    <w:rsid w:val="008F0D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67A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3B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3BE3"/>
    <w:rPr>
      <w:rFonts w:ascii="Times New Roman" w:eastAsia="Calibri" w:hAnsi="Times New Roman" w:cs="Times New Roman"/>
      <w:sz w:val="24"/>
      <w:szCs w:val="24"/>
      <w:lang w:val="en-ZA" w:eastAsia="en-ZA"/>
    </w:rPr>
  </w:style>
  <w:style w:type="paragraph" w:styleId="Footer">
    <w:name w:val="footer"/>
    <w:basedOn w:val="Normal"/>
    <w:link w:val="FooterChar"/>
    <w:uiPriority w:val="99"/>
    <w:unhideWhenUsed/>
    <w:rsid w:val="00E63B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3BE3"/>
    <w:rPr>
      <w:rFonts w:ascii="Times New Roman" w:eastAsia="Calibri" w:hAnsi="Times New Roman" w:cs="Times New Roman"/>
      <w:sz w:val="24"/>
      <w:szCs w:val="24"/>
      <w:lang w:val="en-ZA" w:eastAsia="en-Z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9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7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1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66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4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3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285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241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36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Emory University</Company>
  <LinksUpToDate>false</LinksUpToDate>
  <CharactersWithSpaces>4671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Dept of Medicine</dc:creator>
  <cp:lastModifiedBy>bwu2</cp:lastModifiedBy>
  <cp:revision>5</cp:revision>
  <dcterms:created xsi:type="dcterms:W3CDTF">2013-02-07T18:38:00Z</dcterms:created>
  <dcterms:modified xsi:type="dcterms:W3CDTF">2013-02-07T21:02:00Z</dcterms:modified>
</cp:coreProperties>
</file>
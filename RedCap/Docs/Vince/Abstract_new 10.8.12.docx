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E7" w:rsidRDefault="00C26BE9">
      <w:pPr>
        <w:rPr>
          <w:sz w:val="24"/>
        </w:rPr>
      </w:pPr>
      <w:r>
        <w:rPr>
          <w:b/>
          <w:sz w:val="24"/>
        </w:rPr>
        <w:t>Background</w:t>
      </w:r>
      <w:r>
        <w:rPr>
          <w:sz w:val="24"/>
        </w:rPr>
        <w:t>: We reported very low rates (4%) of virologic failure (VF) for patients after 6 months of first-line ART at two</w:t>
      </w:r>
      <w:r w:rsidR="005F4CF5">
        <w:rPr>
          <w:sz w:val="24"/>
        </w:rPr>
        <w:t xml:space="preserve"> urban</w:t>
      </w:r>
      <w:r>
        <w:rPr>
          <w:sz w:val="24"/>
        </w:rPr>
        <w:t xml:space="preserve"> clinics in Durban, South Africa. However, rates of VF are higher in </w:t>
      </w:r>
      <w:proofErr w:type="spellStart"/>
      <w:r>
        <w:rPr>
          <w:sz w:val="24"/>
        </w:rPr>
        <w:t>peri</w:t>
      </w:r>
      <w:proofErr w:type="spellEnd"/>
      <w:r>
        <w:rPr>
          <w:sz w:val="24"/>
        </w:rPr>
        <w:t xml:space="preserve">-urban and rural sites in South Africa (20-40%). We </w:t>
      </w:r>
      <w:r w:rsidR="005F4CF5">
        <w:rPr>
          <w:sz w:val="24"/>
        </w:rPr>
        <w:t xml:space="preserve">therefore </w:t>
      </w:r>
      <w:r>
        <w:rPr>
          <w:sz w:val="24"/>
        </w:rPr>
        <w:t xml:space="preserve">sought to ascertain the individual-level factors associated with VF in </w:t>
      </w:r>
      <w:r w:rsidR="005F4CF5">
        <w:rPr>
          <w:sz w:val="24"/>
        </w:rPr>
        <w:t xml:space="preserve">this </w:t>
      </w:r>
      <w:r>
        <w:rPr>
          <w:sz w:val="24"/>
        </w:rPr>
        <w:t>urban setting and develop an effective, feasible adherence measure in order to identify patients at risk for VF earlier in the course of ART.</w:t>
      </w:r>
    </w:p>
    <w:p w:rsidR="00CB5BE7" w:rsidRPr="005F4CF5" w:rsidRDefault="00C26BE9">
      <w:pPr>
        <w:shd w:val="clear" w:color="auto" w:fill="FFFFFF"/>
        <w:spacing w:before="100" w:after="100"/>
        <w:rPr>
          <w:sz w:val="14"/>
        </w:rPr>
      </w:pPr>
      <w:r>
        <w:rPr>
          <w:b/>
          <w:sz w:val="24"/>
        </w:rPr>
        <w:t>Methods</w:t>
      </w:r>
      <w:r>
        <w:rPr>
          <w:sz w:val="24"/>
        </w:rPr>
        <w:t xml:space="preserve">: A case-control study was conducted at McCord Hospital in Durban, South Africa. Cases were defined as patients with VF (viral load, VL &gt; 1000 copies/mL) after </w:t>
      </w:r>
      <w:r>
        <w:rPr>
          <w:sz w:val="24"/>
          <w:u w:val="single"/>
        </w:rPr>
        <w:t>&gt;</w:t>
      </w:r>
      <w:r>
        <w:rPr>
          <w:sz w:val="24"/>
        </w:rPr>
        <w:t xml:space="preserve"> 5 months of first line ART and controls (2:1) were defined as patients with VL </w:t>
      </w:r>
      <w:r>
        <w:rPr>
          <w:sz w:val="24"/>
          <w:u w:val="single"/>
        </w:rPr>
        <w:t>&lt;</w:t>
      </w:r>
      <w:r>
        <w:rPr>
          <w:sz w:val="24"/>
        </w:rPr>
        <w:t xml:space="preserve"> 1000 copies/mL after </w:t>
      </w:r>
      <w:r>
        <w:rPr>
          <w:sz w:val="24"/>
          <w:u w:val="single"/>
        </w:rPr>
        <w:t>&gt;</w:t>
      </w:r>
      <w:r>
        <w:rPr>
          <w:sz w:val="24"/>
        </w:rPr>
        <w:t xml:space="preserve"> 5 months of first-line ART. Adherence was measured as one minus the ratio of pill count over total number of pills disp</w:t>
      </w:r>
      <w:r w:rsidR="005F4CF5">
        <w:rPr>
          <w:sz w:val="24"/>
        </w:rPr>
        <w:t xml:space="preserve">ensed during the study period. </w:t>
      </w:r>
      <w:r>
        <w:rPr>
          <w:sz w:val="24"/>
        </w:rPr>
        <w:t xml:space="preserve">A semi-structured questionnaire including validated psychosocial and symptom measures was administered to all participants and additional data were collected from the medical record. Covariates were compared between cases and controls. A final </w:t>
      </w:r>
      <w:r w:rsidR="005F4CF5">
        <w:rPr>
          <w:sz w:val="24"/>
        </w:rPr>
        <w:t>multivariate (</w:t>
      </w:r>
      <w:r>
        <w:rPr>
          <w:sz w:val="24"/>
        </w:rPr>
        <w:t>MV</w:t>
      </w:r>
      <w:r w:rsidR="005F4CF5">
        <w:rPr>
          <w:sz w:val="24"/>
        </w:rPr>
        <w:t>)</w:t>
      </w:r>
      <w:r>
        <w:rPr>
          <w:sz w:val="24"/>
        </w:rPr>
        <w:t xml:space="preserve"> logistic regressio</w:t>
      </w:r>
      <w:bookmarkStart w:id="0" w:name="_GoBack"/>
      <w:bookmarkEnd w:id="0"/>
      <w:r>
        <w:rPr>
          <w:sz w:val="24"/>
        </w:rPr>
        <w:t>n model of VF included factors found to be associated with VF (p&lt;0.05) as well as age, gender, and duration on ART regimen.</w:t>
      </w:r>
    </w:p>
    <w:p w:rsidR="00CB5BE7" w:rsidRDefault="00C26BE9">
      <w:pPr>
        <w:shd w:val="clear" w:color="auto" w:fill="FFFFFF"/>
        <w:spacing w:before="100" w:after="100"/>
        <w:rPr>
          <w:sz w:val="24"/>
        </w:rPr>
      </w:pPr>
      <w:r>
        <w:rPr>
          <w:b/>
          <w:sz w:val="24"/>
        </w:rPr>
        <w:t>Results</w:t>
      </w:r>
      <w:r>
        <w:rPr>
          <w:sz w:val="24"/>
        </w:rPr>
        <w:t>: A total of 158 cases and 300 controls were enrolled from October 2010 to June 2012. Median age was 38.4 years</w:t>
      </w:r>
      <w:ins w:id="1" w:author="bwu2" w:date="2012-10-08T09:59:00Z">
        <w:r w:rsidR="007C10B9">
          <w:rPr>
            <w:sz w:val="24"/>
          </w:rPr>
          <w:t xml:space="preserve"> (</w:t>
        </w:r>
        <w:proofErr w:type="spellStart"/>
        <w:r w:rsidR="007C10B9">
          <w:rPr>
            <w:sz w:val="24"/>
          </w:rPr>
          <w:t>mean</w:t>
        </w:r>
        <w:r w:rsidR="007C10B9">
          <w:rPr>
            <w:rFonts w:ascii="Times New Roman" w:hAnsi="Times New Roman"/>
            <w:sz w:val="24"/>
          </w:rPr>
          <w:t>±</w:t>
        </w:r>
        <w:r w:rsidR="007C10B9">
          <w:rPr>
            <w:sz w:val="24"/>
          </w:rPr>
          <w:t>sd</w:t>
        </w:r>
        <w:proofErr w:type="spellEnd"/>
        <w:r w:rsidR="007C10B9">
          <w:rPr>
            <w:sz w:val="24"/>
          </w:rPr>
          <w:t>=39.6</w:t>
        </w:r>
        <w:r w:rsidR="007C10B9">
          <w:rPr>
            <w:rFonts w:ascii="Times New Roman" w:hAnsi="Times New Roman"/>
            <w:sz w:val="24"/>
          </w:rPr>
          <w:t>±</w:t>
        </w:r>
        <w:r w:rsidR="007C10B9">
          <w:rPr>
            <w:sz w:val="24"/>
          </w:rPr>
          <w:t>9.0)</w:t>
        </w:r>
      </w:ins>
      <w:r>
        <w:rPr>
          <w:sz w:val="24"/>
        </w:rPr>
        <w:t xml:space="preserve">, 64.6% were women, </w:t>
      </w:r>
      <w:r w:rsidR="005F4CF5">
        <w:rPr>
          <w:sz w:val="24"/>
        </w:rPr>
        <w:t xml:space="preserve">median </w:t>
      </w:r>
      <w:r>
        <w:rPr>
          <w:sz w:val="24"/>
        </w:rPr>
        <w:t xml:space="preserve">CD4 </w:t>
      </w:r>
      <w:r w:rsidR="005F4CF5">
        <w:rPr>
          <w:sz w:val="24"/>
        </w:rPr>
        <w:t xml:space="preserve">cell count </w:t>
      </w:r>
      <w:r>
        <w:rPr>
          <w:sz w:val="24"/>
        </w:rPr>
        <w:t>254 cells/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and </w:t>
      </w:r>
      <w:r w:rsidR="005F4CF5">
        <w:rPr>
          <w:sz w:val="24"/>
        </w:rPr>
        <w:t xml:space="preserve">median </w:t>
      </w:r>
      <w:r>
        <w:rPr>
          <w:sz w:val="24"/>
        </w:rPr>
        <w:t xml:space="preserve">VL 95,221 copies/mL for cases. In unadjusted analyses, adherence was significantly lower among cases than controls (p=0.0015). Adherence persisted as a significant predictor even after adjusting for age, gender, number of opportunistic infections, </w:t>
      </w:r>
      <w:r w:rsidR="00A71665">
        <w:rPr>
          <w:sz w:val="24"/>
        </w:rPr>
        <w:t>duration of</w:t>
      </w:r>
      <w:r>
        <w:rPr>
          <w:sz w:val="24"/>
        </w:rPr>
        <w:t xml:space="preserve"> ART, employment status, </w:t>
      </w:r>
      <w:proofErr w:type="gramStart"/>
      <w:r>
        <w:rPr>
          <w:sz w:val="24"/>
        </w:rPr>
        <w:t>presence</w:t>
      </w:r>
      <w:proofErr w:type="gramEnd"/>
      <w:r>
        <w:rPr>
          <w:sz w:val="24"/>
        </w:rPr>
        <w:t xml:space="preserve"> of support network, contraceptive use</w:t>
      </w:r>
      <w:r w:rsidR="005F4CF5">
        <w:rPr>
          <w:sz w:val="24"/>
        </w:rPr>
        <w:t>, and levels of</w:t>
      </w:r>
      <w:r w:rsidR="005F4CF5" w:rsidRPr="005F4CF5">
        <w:rPr>
          <w:sz w:val="24"/>
        </w:rPr>
        <w:t xml:space="preserve"> </w:t>
      </w:r>
      <w:r w:rsidR="005F4CF5">
        <w:rPr>
          <w:sz w:val="24"/>
        </w:rPr>
        <w:t>fatigue, depression, and nervousness</w:t>
      </w:r>
      <w:r>
        <w:rPr>
          <w:sz w:val="24"/>
        </w:rPr>
        <w:t>. All covariates were significant in unadjusted analyses b</w:t>
      </w:r>
      <w:r w:rsidR="00A71665">
        <w:rPr>
          <w:sz w:val="24"/>
        </w:rPr>
        <w:t>ut only age, gender, duration of</w:t>
      </w:r>
      <w:r>
        <w:rPr>
          <w:sz w:val="24"/>
        </w:rPr>
        <w:t xml:space="preserve"> ART, fatigue, and support network remained significant in the MV model.  Nervousness was </w:t>
      </w:r>
      <w:r w:rsidR="005F4CF5">
        <w:rPr>
          <w:sz w:val="24"/>
        </w:rPr>
        <w:t>of borderline significance</w:t>
      </w:r>
      <w:r>
        <w:rPr>
          <w:sz w:val="24"/>
        </w:rPr>
        <w:t xml:space="preserve"> (p=0.086) in the MV model.</w:t>
      </w:r>
    </w:p>
    <w:p w:rsidR="00C26BE9" w:rsidRDefault="00C26BE9">
      <w:pPr>
        <w:rPr>
          <w:rFonts w:ascii="Times New Roman" w:eastAsia="Times New Roman" w:hAnsi="Times New Roman"/>
          <w:color w:val="auto"/>
          <w:sz w:val="20"/>
          <w:lang/>
        </w:rPr>
      </w:pPr>
      <w:r>
        <w:rPr>
          <w:b/>
          <w:sz w:val="24"/>
        </w:rPr>
        <w:t>Conclusions</w:t>
      </w:r>
      <w:r>
        <w:rPr>
          <w:sz w:val="24"/>
        </w:rPr>
        <w:t>: Pill counts combined with pharmacy refill data can provide a usefu</w:t>
      </w:r>
      <w:r w:rsidR="00A71665">
        <w:rPr>
          <w:sz w:val="24"/>
        </w:rPr>
        <w:t>l surrogate for VF serving as a potential</w:t>
      </w:r>
      <w:r>
        <w:rPr>
          <w:sz w:val="24"/>
        </w:rPr>
        <w:t xml:space="preserve"> </w:t>
      </w:r>
      <w:r w:rsidR="00A71665">
        <w:rPr>
          <w:sz w:val="24"/>
        </w:rPr>
        <w:t>‘</w:t>
      </w:r>
      <w:r>
        <w:rPr>
          <w:sz w:val="24"/>
        </w:rPr>
        <w:t>Early Warning Indicator</w:t>
      </w:r>
      <w:r w:rsidR="00A71665">
        <w:rPr>
          <w:sz w:val="24"/>
        </w:rPr>
        <w:t>’</w:t>
      </w:r>
      <w:r>
        <w:rPr>
          <w:sz w:val="24"/>
        </w:rPr>
        <w:t xml:space="preserve"> in advance of routine VL monitoring. Adherence interventions may be targeted earlier for patients using this measure. Younger age, male gender, </w:t>
      </w:r>
      <w:r w:rsidR="00A71665">
        <w:rPr>
          <w:sz w:val="24"/>
        </w:rPr>
        <w:t xml:space="preserve">poor </w:t>
      </w:r>
      <w:r>
        <w:rPr>
          <w:sz w:val="24"/>
        </w:rPr>
        <w:t>social support and stress-related symptoms are associated with VF independent of adherence metrics.</w:t>
      </w:r>
      <w:bookmarkStart w:id="2" w:name="GoBack"/>
      <w:bookmarkEnd w:id="2"/>
    </w:p>
    <w:sectPr w:rsidR="00C26BE9" w:rsidSect="00F557C5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EDC" w:rsidRDefault="00217EDC">
      <w:r>
        <w:separator/>
      </w:r>
    </w:p>
  </w:endnote>
  <w:endnote w:type="continuationSeparator" w:id="0">
    <w:p w:rsidR="00217EDC" w:rsidRDefault="00217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E7" w:rsidRDefault="00CB5BE7">
    <w:pPr>
      <w:pStyle w:val="FreeForm"/>
      <w:rPr>
        <w:rFonts w:ascii="Times New Roman" w:eastAsia="Times New Roman" w:hAnsi="Times New Roman"/>
        <w:color w:val="auto"/>
        <w:sz w:val="20"/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E7" w:rsidRDefault="00CB5BE7">
    <w:pPr>
      <w:pStyle w:val="FreeForm"/>
      <w:rPr>
        <w:rFonts w:ascii="Times New Roman" w:eastAsia="Times New Roman" w:hAnsi="Times New Roman"/>
        <w:color w:val="auto"/>
        <w:sz w:val="20"/>
        <w:lang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EDC" w:rsidRDefault="00217EDC">
      <w:r>
        <w:separator/>
      </w:r>
    </w:p>
  </w:footnote>
  <w:footnote w:type="continuationSeparator" w:id="0">
    <w:p w:rsidR="00217EDC" w:rsidRDefault="00217E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E7" w:rsidRDefault="00CB5BE7">
    <w:pPr>
      <w:pStyle w:val="FreeForm"/>
      <w:rPr>
        <w:rFonts w:ascii="Times New Roman" w:eastAsia="Times New Roman" w:hAnsi="Times New Roman"/>
        <w:color w:val="auto"/>
        <w:sz w:val="20"/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E7" w:rsidRDefault="00CB5BE7">
    <w:pPr>
      <w:pStyle w:val="FreeForm"/>
      <w:rPr>
        <w:rFonts w:ascii="Times New Roman" w:eastAsia="Times New Roman" w:hAnsi="Times New Roman"/>
        <w:color w:val="auto"/>
        <w:sz w:val="20"/>
        <w:lang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trackRevision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A6CD2"/>
    <w:rsid w:val="00217EDC"/>
    <w:rsid w:val="005A6CD2"/>
    <w:rsid w:val="005F4CF5"/>
    <w:rsid w:val="007C10B9"/>
    <w:rsid w:val="00984DA5"/>
    <w:rsid w:val="00A71665"/>
    <w:rsid w:val="00C26BE9"/>
    <w:rsid w:val="00CB5BE7"/>
    <w:rsid w:val="00D41496"/>
    <w:rsid w:val="00F5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557C5"/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F557C5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5A6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6CD2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5A6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6CD2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bwu2</dc:creator>
  <cp:lastModifiedBy>bwu2</cp:lastModifiedBy>
  <cp:revision>3</cp:revision>
  <dcterms:created xsi:type="dcterms:W3CDTF">2012-10-08T12:27:00Z</dcterms:created>
  <dcterms:modified xsi:type="dcterms:W3CDTF">2012-10-08T14:00:00Z</dcterms:modified>
</cp:coreProperties>
</file>
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308D" w:rsidRPr="007D3354" w:rsidRDefault="0002308D" w:rsidP="0002308D">
      <w:pPr>
        <w:autoSpaceDE w:val="0"/>
        <w:autoSpaceDN w:val="0"/>
        <w:spacing w:line="480" w:lineRule="auto"/>
      </w:pPr>
      <w:r w:rsidRPr="007D3354">
        <w:t>ABSTRACT</w:t>
      </w:r>
    </w:p>
    <w:p w:rsidR="0002308D" w:rsidRPr="007D3354" w:rsidRDefault="0002308D" w:rsidP="00224114">
      <w:pPr>
        <w:autoSpaceDE w:val="0"/>
        <w:autoSpaceDN w:val="0"/>
        <w:spacing w:line="480" w:lineRule="auto"/>
        <w:rPr>
          <w:color w:val="000000"/>
        </w:rPr>
      </w:pPr>
      <w:r w:rsidRPr="007D3354">
        <w:rPr>
          <w:color w:val="000000"/>
        </w:rPr>
        <w:t>Objective:</w:t>
      </w:r>
      <w:r w:rsidR="00224114" w:rsidRPr="00224114">
        <w:rPr>
          <w:bCs/>
          <w:color w:val="000000"/>
        </w:rPr>
        <w:t xml:space="preserve"> </w:t>
      </w:r>
      <w:r w:rsidR="00C149A7">
        <w:rPr>
          <w:bCs/>
          <w:color w:val="000000"/>
        </w:rPr>
        <w:t>W</w:t>
      </w:r>
      <w:r w:rsidR="00224114" w:rsidRPr="00224114">
        <w:rPr>
          <w:bCs/>
          <w:color w:val="000000"/>
        </w:rPr>
        <w:t>e sought to ascertain the individual-level factors associated with virologic failure (VF)</w:t>
      </w:r>
      <w:r w:rsidR="00224114">
        <w:rPr>
          <w:bCs/>
          <w:color w:val="000000"/>
        </w:rPr>
        <w:t xml:space="preserve"> </w:t>
      </w:r>
      <w:r w:rsidR="00224114" w:rsidRPr="00224114">
        <w:rPr>
          <w:bCs/>
          <w:color w:val="000000"/>
        </w:rPr>
        <w:t xml:space="preserve">in order to identify patients at risk for VF earlier in the course of </w:t>
      </w:r>
      <w:r w:rsidR="0090223F">
        <w:rPr>
          <w:bCs/>
          <w:color w:val="000000"/>
        </w:rPr>
        <w:t>antiretroviral therapy (</w:t>
      </w:r>
      <w:r w:rsidR="00224114" w:rsidRPr="00224114">
        <w:rPr>
          <w:bCs/>
          <w:color w:val="000000"/>
        </w:rPr>
        <w:t>ART</w:t>
      </w:r>
      <w:r w:rsidR="0090223F">
        <w:rPr>
          <w:bCs/>
          <w:color w:val="000000"/>
        </w:rPr>
        <w:t>)</w:t>
      </w:r>
      <w:r w:rsidR="00224114" w:rsidRPr="00224114">
        <w:rPr>
          <w:bCs/>
          <w:color w:val="000000"/>
        </w:rPr>
        <w:t>.</w:t>
      </w:r>
    </w:p>
    <w:p w:rsidR="0002308D" w:rsidRPr="00224114" w:rsidRDefault="0002308D" w:rsidP="00224114">
      <w:pPr>
        <w:autoSpaceDE w:val="0"/>
        <w:autoSpaceDN w:val="0"/>
        <w:adjustRightInd w:val="0"/>
        <w:spacing w:line="480" w:lineRule="auto"/>
        <w:rPr>
          <w:color w:val="000000"/>
        </w:rPr>
      </w:pPr>
      <w:r w:rsidRPr="00224114">
        <w:rPr>
          <w:bCs/>
          <w:color w:val="000000"/>
        </w:rPr>
        <w:t>Methods</w:t>
      </w:r>
      <w:r w:rsidRPr="00224114">
        <w:rPr>
          <w:color w:val="000000"/>
        </w:rPr>
        <w:t>:  </w:t>
      </w:r>
      <w:r w:rsidR="00DA6F7A">
        <w:rPr>
          <w:bCs/>
          <w:color w:val="000000"/>
        </w:rPr>
        <w:t xml:space="preserve"> A </w:t>
      </w:r>
      <w:r w:rsidR="00B06E34">
        <w:rPr>
          <w:bCs/>
          <w:color w:val="000000"/>
        </w:rPr>
        <w:t>case-</w:t>
      </w:r>
      <w:r w:rsidR="00224114" w:rsidRPr="00224114">
        <w:rPr>
          <w:bCs/>
          <w:color w:val="000000"/>
        </w:rPr>
        <w:t xml:space="preserve">control study of VF was conducted at McCord hospital in Durban. Cases were defined as patients with VF (viral load, VL &gt; 1000 copies/mL) after </w:t>
      </w:r>
      <w:r w:rsidR="00224114" w:rsidRPr="00224114">
        <w:rPr>
          <w:bCs/>
          <w:color w:val="000000"/>
          <w:u w:val="single"/>
        </w:rPr>
        <w:t>&gt;</w:t>
      </w:r>
      <w:r w:rsidR="00224114" w:rsidRPr="00224114">
        <w:rPr>
          <w:bCs/>
          <w:color w:val="000000"/>
        </w:rPr>
        <w:t xml:space="preserve"> </w:t>
      </w:r>
      <w:r w:rsidR="00224114">
        <w:rPr>
          <w:bCs/>
          <w:color w:val="000000"/>
        </w:rPr>
        <w:t>5</w:t>
      </w:r>
      <w:r w:rsidR="00224114" w:rsidRPr="00224114">
        <w:rPr>
          <w:bCs/>
          <w:color w:val="000000"/>
        </w:rPr>
        <w:t xml:space="preserve"> months of first line ART and controls (2:1) were defined as patients with VL </w:t>
      </w:r>
      <w:r w:rsidR="00224114" w:rsidRPr="00224114">
        <w:rPr>
          <w:bCs/>
          <w:color w:val="000000"/>
          <w:u w:val="single"/>
        </w:rPr>
        <w:t>&lt;</w:t>
      </w:r>
      <w:r w:rsidR="00224114" w:rsidRPr="00224114">
        <w:rPr>
          <w:bCs/>
          <w:color w:val="000000"/>
        </w:rPr>
        <w:t xml:space="preserve"> 1000 copies/mL after </w:t>
      </w:r>
      <w:r w:rsidR="00224114" w:rsidRPr="00224114">
        <w:rPr>
          <w:bCs/>
          <w:color w:val="000000"/>
          <w:u w:val="single"/>
        </w:rPr>
        <w:t>&gt;</w:t>
      </w:r>
      <w:r w:rsidR="00224114" w:rsidRPr="00224114">
        <w:rPr>
          <w:bCs/>
          <w:color w:val="000000"/>
        </w:rPr>
        <w:t xml:space="preserve"> </w:t>
      </w:r>
      <w:r w:rsidR="00224114">
        <w:rPr>
          <w:bCs/>
          <w:color w:val="000000"/>
        </w:rPr>
        <w:t>5</w:t>
      </w:r>
      <w:r w:rsidR="00224114" w:rsidRPr="00224114">
        <w:rPr>
          <w:bCs/>
          <w:color w:val="000000"/>
        </w:rPr>
        <w:t xml:space="preserve"> months of first-line ART. Pharmacy refill frequency and pill counts were used as adherence measures. A semi-structured questionnaire including validated psychosocial and symptom measures was administered to all participants and additional data were collected from the medical record. Multivariate (MV) logistic regression models of VF included factors found to be associated with VF (p&lt;0.05) in </w:t>
      </w:r>
      <w:proofErr w:type="spellStart"/>
      <w:r w:rsidR="00224114" w:rsidRPr="00224114">
        <w:rPr>
          <w:bCs/>
          <w:color w:val="000000"/>
        </w:rPr>
        <w:t>univariate</w:t>
      </w:r>
      <w:proofErr w:type="spellEnd"/>
      <w:r w:rsidR="00224114" w:rsidRPr="00224114">
        <w:rPr>
          <w:bCs/>
          <w:color w:val="000000"/>
        </w:rPr>
        <w:t xml:space="preserve"> analysis as well as age, gender, and ART regimen.</w:t>
      </w:r>
    </w:p>
    <w:p w:rsidR="00C149A7" w:rsidRPr="00C149A7" w:rsidRDefault="00C149A7" w:rsidP="00C149A7">
      <w:pPr>
        <w:shd w:val="clear" w:color="auto" w:fill="FFFFFF"/>
        <w:spacing w:line="480" w:lineRule="auto"/>
        <w:rPr>
          <w:bCs/>
          <w:color w:val="000000"/>
        </w:rPr>
      </w:pPr>
      <w:r w:rsidRPr="00C149A7">
        <w:rPr>
          <w:bCs/>
          <w:color w:val="000000"/>
        </w:rPr>
        <w:t>Results: A total of 158 cases and 300 controls were enrolled from October 2010 to June 2012. Median age was 38.4 years, 64.6% were women, median CD4 cell count 254 cells/</w:t>
      </w:r>
      <w:proofErr w:type="spellStart"/>
      <w:r w:rsidRPr="00C149A7">
        <w:rPr>
          <w:bCs/>
          <w:color w:val="000000"/>
        </w:rPr>
        <w:t>uL</w:t>
      </w:r>
      <w:proofErr w:type="spellEnd"/>
      <w:r w:rsidRPr="00C149A7">
        <w:rPr>
          <w:bCs/>
          <w:color w:val="000000"/>
        </w:rPr>
        <w:t xml:space="preserve"> and median VL 95,221 copies/mL for cases. In unadjusted analyses, adherence was significantly lower among cases than controls (p=0.0015). Adherence persisted as a significant predictor even after adjusting for age, gender, number of opportunistic infections, duration of ART, employment status, </w:t>
      </w:r>
      <w:proofErr w:type="gramStart"/>
      <w:r w:rsidRPr="00C149A7">
        <w:rPr>
          <w:bCs/>
          <w:color w:val="000000"/>
        </w:rPr>
        <w:t>presence</w:t>
      </w:r>
      <w:proofErr w:type="gramEnd"/>
      <w:r w:rsidRPr="00C149A7">
        <w:rPr>
          <w:bCs/>
          <w:color w:val="000000"/>
        </w:rPr>
        <w:t xml:space="preserve"> of support network, contraceptive use, and levels of fatigue, depression, and nervousness. All covariates were significant in unadjusted analyses but only age, gender, duration of ART, fatigue, and support network remained significant in the MV model.  Nervousness was of borderline significance (p=0.086) in the MV model.</w:t>
      </w:r>
    </w:p>
    <w:p w:rsidR="00C149A7" w:rsidRDefault="00C149A7" w:rsidP="00C149A7">
      <w:pPr>
        <w:shd w:val="clear" w:color="auto" w:fill="FFFFFF"/>
        <w:spacing w:line="480" w:lineRule="auto"/>
        <w:rPr>
          <w:bCs/>
          <w:color w:val="000000"/>
        </w:rPr>
      </w:pPr>
      <w:r w:rsidRPr="00C149A7">
        <w:rPr>
          <w:bCs/>
          <w:color w:val="000000"/>
        </w:rPr>
        <w:t xml:space="preserve">Conclusions: Pill counts combined with pharmacy refill data can provide a useful surrogate for VF serving as a potential ‘Early Warning Indicator’ in advance of routine VL monitoring. </w:t>
      </w:r>
      <w:r w:rsidRPr="00C149A7">
        <w:rPr>
          <w:bCs/>
          <w:color w:val="000000"/>
        </w:rPr>
        <w:lastRenderedPageBreak/>
        <w:t>Adherence interventions may be targeted earlier for patients using this measure. Younger age, male gender, poor social support and stress-related symptoms are associated with VF independent of adherence metrics.</w:t>
      </w:r>
    </w:p>
    <w:p w:rsidR="0002308D" w:rsidRPr="0002308D" w:rsidRDefault="0002308D" w:rsidP="00C149A7">
      <w:pPr>
        <w:shd w:val="clear" w:color="auto" w:fill="FFFFFF"/>
        <w:spacing w:line="480" w:lineRule="auto"/>
        <w:rPr>
          <w:color w:val="FF0000"/>
        </w:rPr>
      </w:pPr>
      <w:r w:rsidRPr="007D3354">
        <w:t xml:space="preserve">Word count: </w:t>
      </w:r>
      <w:r w:rsidR="00C149A7">
        <w:rPr>
          <w:color w:val="FF0000"/>
        </w:rPr>
        <w:t xml:space="preserve">320 </w:t>
      </w:r>
      <w:r w:rsidR="00C149A7">
        <w:t>(2</w:t>
      </w:r>
      <w:r w:rsidR="00C149A7" w:rsidRPr="00C149A7">
        <w:t>50 max</w:t>
      </w:r>
      <w:r w:rsidR="00C149A7">
        <w:t>)</w:t>
      </w:r>
    </w:p>
    <w:p w:rsidR="0002308D" w:rsidRPr="007D3354" w:rsidRDefault="0002308D" w:rsidP="0002308D">
      <w:pPr>
        <w:spacing w:after="200" w:line="480" w:lineRule="auto"/>
        <w:rPr>
          <w:color w:val="000000"/>
          <w:u w:val="single"/>
        </w:rPr>
      </w:pPr>
      <w:r w:rsidRPr="007D3354">
        <w:rPr>
          <w:color w:val="000000"/>
          <w:u w:val="single"/>
        </w:rPr>
        <w:br w:type="page"/>
      </w:r>
    </w:p>
    <w:p w:rsidR="0002308D" w:rsidRDefault="0002308D" w:rsidP="0002308D">
      <w:pPr>
        <w:autoSpaceDE w:val="0"/>
        <w:autoSpaceDN w:val="0"/>
        <w:adjustRightInd w:val="0"/>
        <w:spacing w:line="480" w:lineRule="auto"/>
        <w:rPr>
          <w:b/>
          <w:bCs/>
          <w:lang w:eastAsia="en-US"/>
        </w:rPr>
      </w:pPr>
      <w:r w:rsidRPr="007D3354">
        <w:rPr>
          <w:b/>
          <w:bCs/>
          <w:lang w:eastAsia="en-US"/>
        </w:rPr>
        <w:lastRenderedPageBreak/>
        <w:t xml:space="preserve">Title: </w:t>
      </w:r>
      <w:r w:rsidR="00224114" w:rsidRPr="00224114">
        <w:rPr>
          <w:b/>
          <w:bCs/>
          <w:lang w:eastAsia="en-US"/>
        </w:rPr>
        <w:t>Risk factors for virologic failure for patients on first line antiretroviral treatment (ART) in Durban, South Africa</w:t>
      </w:r>
    </w:p>
    <w:p w:rsidR="00224114" w:rsidRPr="007D3354" w:rsidRDefault="00224114" w:rsidP="0002308D">
      <w:pPr>
        <w:autoSpaceDE w:val="0"/>
        <w:autoSpaceDN w:val="0"/>
        <w:adjustRightInd w:val="0"/>
        <w:spacing w:line="480" w:lineRule="auto"/>
        <w:rPr>
          <w:b/>
          <w:bCs/>
          <w:lang w:eastAsia="en-US"/>
        </w:rPr>
      </w:pPr>
    </w:p>
    <w:p w:rsidR="0002308D" w:rsidRPr="007D3354" w:rsidRDefault="0002308D" w:rsidP="0002308D">
      <w:pPr>
        <w:autoSpaceDE w:val="0"/>
        <w:autoSpaceDN w:val="0"/>
        <w:adjustRightInd w:val="0"/>
        <w:spacing w:line="480" w:lineRule="auto"/>
        <w:rPr>
          <w:lang w:eastAsia="en-US"/>
        </w:rPr>
      </w:pPr>
      <w:r w:rsidRPr="007D3354">
        <w:rPr>
          <w:lang w:eastAsia="en-US"/>
        </w:rPr>
        <w:t xml:space="preserve">Running Headline: </w:t>
      </w:r>
      <w:r w:rsidR="000A4C10">
        <w:rPr>
          <w:lang w:eastAsia="en-US"/>
        </w:rPr>
        <w:t>Risk Factors for Virologic Failure</w:t>
      </w:r>
    </w:p>
    <w:p w:rsidR="0002308D" w:rsidRDefault="0002308D" w:rsidP="0002308D">
      <w:pPr>
        <w:autoSpaceDE w:val="0"/>
        <w:autoSpaceDN w:val="0"/>
        <w:adjustRightInd w:val="0"/>
        <w:spacing w:line="480" w:lineRule="auto"/>
        <w:rPr>
          <w:lang w:eastAsia="en-US"/>
        </w:rPr>
      </w:pPr>
      <w:r w:rsidRPr="007D3354">
        <w:rPr>
          <w:lang w:eastAsia="en-US"/>
        </w:rPr>
        <w:t>Total words</w:t>
      </w:r>
      <w:r>
        <w:rPr>
          <w:lang w:eastAsia="en-US"/>
        </w:rPr>
        <w:t xml:space="preserve">:  </w:t>
      </w:r>
      <w:r w:rsidR="00572E42">
        <w:rPr>
          <w:color w:val="FF0000"/>
          <w:lang w:eastAsia="en-US"/>
        </w:rPr>
        <w:t>3,</w:t>
      </w:r>
      <w:r w:rsidR="00B03E1E">
        <w:rPr>
          <w:color w:val="FF0000"/>
          <w:lang w:eastAsia="en-US"/>
        </w:rPr>
        <w:t>50</w:t>
      </w:r>
      <w:r w:rsidR="00D151B1">
        <w:rPr>
          <w:color w:val="FF0000"/>
          <w:lang w:eastAsia="en-US"/>
        </w:rPr>
        <w:t>0</w:t>
      </w:r>
      <w:r w:rsidRPr="0002308D">
        <w:rPr>
          <w:color w:val="FF0000"/>
          <w:lang w:eastAsia="en-US"/>
        </w:rPr>
        <w:t xml:space="preserve"> </w:t>
      </w:r>
      <w:r>
        <w:rPr>
          <w:lang w:eastAsia="en-US"/>
        </w:rPr>
        <w:t xml:space="preserve">(max </w:t>
      </w:r>
      <w:r w:rsidR="004D3D3C">
        <w:rPr>
          <w:color w:val="FF0000"/>
          <w:lang w:eastAsia="en-US"/>
        </w:rPr>
        <w:t>3,500</w:t>
      </w:r>
      <w:r>
        <w:rPr>
          <w:lang w:eastAsia="en-US"/>
        </w:rPr>
        <w:t>)</w:t>
      </w:r>
    </w:p>
    <w:p w:rsidR="0002308D" w:rsidRDefault="0002308D" w:rsidP="0002308D">
      <w:pPr>
        <w:spacing w:line="480" w:lineRule="auto"/>
        <w:rPr>
          <w:lang w:eastAsia="en-US"/>
        </w:rPr>
      </w:pPr>
      <w:r>
        <w:rPr>
          <w:lang w:eastAsia="en-US"/>
        </w:rPr>
        <w:t>Authors:</w:t>
      </w:r>
    </w:p>
    <w:p w:rsidR="000A4C10" w:rsidRDefault="000A4C10" w:rsidP="0002308D">
      <w:pPr>
        <w:autoSpaceDE w:val="0"/>
        <w:autoSpaceDN w:val="0"/>
        <w:adjustRightInd w:val="0"/>
        <w:spacing w:line="480" w:lineRule="auto"/>
        <w:rPr>
          <w:b/>
          <w:bCs/>
          <w:lang w:eastAsia="en-US"/>
        </w:rPr>
      </w:pPr>
      <w:bookmarkStart w:id="0" w:name="_GoBack"/>
      <w:bookmarkEnd w:id="0"/>
    </w:p>
    <w:p w:rsidR="0002308D" w:rsidRPr="007D3354" w:rsidRDefault="0002308D" w:rsidP="0002308D">
      <w:pPr>
        <w:autoSpaceDE w:val="0"/>
        <w:autoSpaceDN w:val="0"/>
        <w:adjustRightInd w:val="0"/>
        <w:spacing w:line="480" w:lineRule="auto"/>
        <w:rPr>
          <w:lang w:eastAsia="en-US"/>
        </w:rPr>
      </w:pPr>
      <w:r>
        <w:rPr>
          <w:b/>
          <w:bCs/>
          <w:lang w:eastAsia="en-US"/>
        </w:rPr>
        <w:t xml:space="preserve">Key words: </w:t>
      </w:r>
      <w:r>
        <w:rPr>
          <w:lang w:eastAsia="en-US"/>
        </w:rPr>
        <w:t>first-</w:t>
      </w:r>
      <w:r w:rsidRPr="007D3354">
        <w:rPr>
          <w:lang w:eastAsia="en-US"/>
        </w:rPr>
        <w:t xml:space="preserve">line antiretroviral therapy, virologic failure, HIV-1 drug resistance, </w:t>
      </w:r>
      <w:r>
        <w:rPr>
          <w:lang w:eastAsia="en-US"/>
        </w:rPr>
        <w:t xml:space="preserve">risk factors, </w:t>
      </w:r>
      <w:r w:rsidRPr="007D3354">
        <w:rPr>
          <w:lang w:eastAsia="en-US"/>
        </w:rPr>
        <w:t>South Africa</w:t>
      </w:r>
      <w:r>
        <w:rPr>
          <w:lang w:eastAsia="en-US"/>
        </w:rPr>
        <w:t>, subtype C virus</w:t>
      </w:r>
      <w:r w:rsidR="00BF46CA">
        <w:rPr>
          <w:lang w:eastAsia="en-US"/>
        </w:rPr>
        <w:t>, Early Warning Indicators</w:t>
      </w:r>
      <w:r w:rsidR="0017123E">
        <w:rPr>
          <w:lang w:eastAsia="en-US"/>
        </w:rPr>
        <w:t>, adherence, access</w:t>
      </w:r>
      <w:r>
        <w:rPr>
          <w:lang w:eastAsia="en-US"/>
        </w:rPr>
        <w:t xml:space="preserve">. </w:t>
      </w:r>
      <w:r w:rsidRPr="007D3354">
        <w:rPr>
          <w:lang w:eastAsia="en-US"/>
        </w:rPr>
        <w:br w:type="page"/>
      </w:r>
    </w:p>
    <w:p w:rsidR="0002308D" w:rsidRDefault="0002308D" w:rsidP="0002308D">
      <w:pPr>
        <w:spacing w:line="480" w:lineRule="auto"/>
        <w:rPr>
          <w:color w:val="000000"/>
        </w:rPr>
      </w:pPr>
      <w:r>
        <w:rPr>
          <w:color w:val="000000"/>
        </w:rPr>
        <w:lastRenderedPageBreak/>
        <w:t>INTRODUCTION</w:t>
      </w:r>
      <w:r w:rsidRPr="007D3354">
        <w:rPr>
          <w:color w:val="000000"/>
        </w:rPr>
        <w:t>:</w:t>
      </w:r>
    </w:p>
    <w:p w:rsidR="0002308D" w:rsidRDefault="0098130A" w:rsidP="00707157">
      <w:pPr>
        <w:spacing w:line="480" w:lineRule="auto"/>
        <w:ind w:firstLine="720"/>
      </w:pPr>
      <w:r>
        <w:t>As of 2007, nearly 33 million people were estimated to be living with HIV worldwide</w:t>
      </w:r>
      <w:r w:rsidR="005F6C59">
        <w:fldChar w:fldCharType="begin"/>
      </w:r>
      <w:r w:rsidR="009C2384">
        <w:instrText xml:space="preserve"> ADDIN EN.CITE &lt;EndNote&gt;&lt;Cite&gt;&lt;Year&gt;2007&lt;/Year&gt;&lt;RecNum&gt;265&lt;/RecNum&gt;&lt;DisplayText&gt;[1]&lt;/DisplayText&gt;&lt;record&gt;&lt;rec-number&gt;265&lt;/rec-number&gt;&lt;foreign-keys&gt;&lt;key app="EN" db-id="29zfxpe5fdw2xnexz5qv9r5qd9pfpwerddrz"&gt;265&lt;/key&gt;&lt;/foreign-keys&gt;&lt;ref-type name="Journal Article"&gt;17&lt;/ref-type&gt;&lt;contributors&gt;&lt;/contributors&gt;&lt;titles&gt;&lt;title&gt;UNAIDS 2007 Report on the Global AIDS Epidemic&lt;/title&gt;&lt;/titles&gt;&lt;dates&gt;&lt;year&gt;2007&lt;/year&gt;&lt;/dates&gt;&lt;urls&gt;&lt;/urls&gt;&lt;/record&gt;&lt;/Cite&gt;&lt;/EndNote&gt;</w:instrText>
      </w:r>
      <w:r w:rsidR="005F6C59">
        <w:fldChar w:fldCharType="separate"/>
      </w:r>
      <w:r w:rsidR="009C2384">
        <w:rPr>
          <w:noProof/>
        </w:rPr>
        <w:t>[</w:t>
      </w:r>
      <w:hyperlink w:anchor="_ENREF_1" w:tooltip=", 2007 #265" w:history="1">
        <w:r w:rsidR="00546B89">
          <w:rPr>
            <w:noProof/>
          </w:rPr>
          <w:t>1</w:t>
        </w:r>
      </w:hyperlink>
      <w:r w:rsidR="009C2384">
        <w:rPr>
          <w:noProof/>
        </w:rPr>
        <w:t>]</w:t>
      </w:r>
      <w:r w:rsidR="005F6C59">
        <w:fldChar w:fldCharType="end"/>
      </w:r>
      <w:r>
        <w:t xml:space="preserve">.  Out of the 9.7 million people who were in need of </w:t>
      </w:r>
      <w:r w:rsidR="00BD49E1">
        <w:t>antiretroviral therapy (</w:t>
      </w:r>
      <w:r>
        <w:t>ART</w:t>
      </w:r>
      <w:r w:rsidR="00BD49E1">
        <w:t>)</w:t>
      </w:r>
      <w:r>
        <w:t>, UNAIDS estimated that about 3 million people were receiving the life-saving treatment</w:t>
      </w:r>
      <w:r w:rsidR="008B2217">
        <w:t>.</w:t>
      </w:r>
      <w:r w:rsidR="00AC1B25">
        <w:t xml:space="preserve"> </w:t>
      </w:r>
      <w:r w:rsidR="00BD49E1">
        <w:t xml:space="preserve">Virologic failure (VF) is usually the earliest indication of ART uptake, adherence and clinical response in well-resourced settings. </w:t>
      </w:r>
      <w:r w:rsidR="00543E88">
        <w:t xml:space="preserve">Those individuals with VF may indicate complete non-adherence to ART or can represent suboptimal adherence eventually resulting in HIV drug resistance (HIVDR) which can compromise future ART options. </w:t>
      </w:r>
      <w:r w:rsidR="00BD49E1">
        <w:t xml:space="preserve">South Africa has been a model for efficiently rolling out ART for a large number of individuals with HIV. Many urban clinical programs within South Africa have reported low rates of VF despite a high volume of </w:t>
      </w:r>
      <w:proofErr w:type="gramStart"/>
      <w:r w:rsidR="00BD49E1">
        <w:t>patients</w:t>
      </w:r>
      <w:proofErr w:type="gramEnd"/>
      <w:r w:rsidR="005F6C59">
        <w:fldChar w:fldCharType="begin">
          <w:fldData xml:space="preserve">PEVuZE5vdGU+PENpdGU+PEF1dGhvcj5NYXJjb25pPC9BdXRob3I+PFllYXI+MjAwODwvWWVhcj48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</w:fldData>
        </w:fldChar>
      </w:r>
      <w:r w:rsidR="00BD49E1">
        <w:instrText xml:space="preserve"> ADDIN EN.CITE </w:instrText>
      </w:r>
      <w:r w:rsidR="005F6C59">
        <w:fldChar w:fldCharType="begin">
          <w:fldData xml:space="preserve">PEVuZE5vdGU+PENpdGU+PEF1dGhvcj5NYXJjb25pPC9BdXRob3I+PFllYXI+MjAwODwvWWVhcj48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</w:fldData>
        </w:fldChar>
      </w:r>
      <w:r w:rsidR="00BD49E1">
        <w:instrText xml:space="preserve"> ADDIN EN.CITE.DATA </w:instrText>
      </w:r>
      <w:r w:rsidR="005F6C59">
        <w:fldChar w:fldCharType="end"/>
      </w:r>
      <w:r w:rsidR="005F6C59">
        <w:fldChar w:fldCharType="separate"/>
      </w:r>
      <w:r w:rsidR="00BD49E1">
        <w:rPr>
          <w:noProof/>
        </w:rPr>
        <w:t>[</w:t>
      </w:r>
      <w:hyperlink w:anchor="_ENREF_2" w:tooltip="Marconi, 2008 #266" w:history="1">
        <w:r w:rsidR="00546B89">
          <w:rPr>
            <w:noProof/>
          </w:rPr>
          <w:t>2</w:t>
        </w:r>
      </w:hyperlink>
      <w:r w:rsidR="00BD49E1">
        <w:rPr>
          <w:noProof/>
        </w:rPr>
        <w:t>]</w:t>
      </w:r>
      <w:r w:rsidR="005F6C59">
        <w:fldChar w:fldCharType="end"/>
      </w:r>
      <w:r w:rsidR="00BD49E1">
        <w:t xml:space="preserve">. However, as clinics in high-prevalence areas continue to scale-up ART delivery, a greater proportion of asymptomatic and underserved populations will inevitably challenge even the most effective programs to maintain low levels of VF. </w:t>
      </w:r>
    </w:p>
    <w:p w:rsidR="008B2217" w:rsidRDefault="00E66659" w:rsidP="00707157">
      <w:pPr>
        <w:spacing w:line="480" w:lineRule="auto"/>
        <w:ind w:firstLine="720"/>
        <w:rPr>
          <w:color w:val="000000"/>
        </w:rPr>
      </w:pPr>
      <w:r>
        <w:rPr>
          <w:color w:val="000000"/>
        </w:rPr>
        <w:t>The factors that contribute to VF are complex and interact at multiple levels</w:t>
      </w:r>
      <w:r w:rsidR="005F6C59">
        <w:rPr>
          <w:color w:val="000000"/>
        </w:rPr>
        <w:fldChar w:fldCharType="begin">
          <w:fldData xml:space="preserve">PEVuZE5vdGU+PENpdGU+PEF1dGhvcj5Ib25nPC9BdXRob3I+PFllYXI+MjAxMTwvWWVhcj48UmVj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=
</w:fldData>
        </w:fldChar>
      </w:r>
      <w:r>
        <w:rPr>
          <w:color w:val="000000"/>
        </w:rPr>
        <w:instrText xml:space="preserve"> ADDIN EN.CITE </w:instrText>
      </w:r>
      <w:r w:rsidR="005F6C59">
        <w:rPr>
          <w:color w:val="000000"/>
        </w:rPr>
        <w:fldChar w:fldCharType="begin">
          <w:fldData xml:space="preserve">PEVuZE5vdGU+PENpdGU+PEF1dGhvcj5Ib25nPC9BdXRob3I+PFllYXI+MjAxMTwvWWVhcj48UmVj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=
</w:fldData>
        </w:fldChar>
      </w:r>
      <w:r>
        <w:rPr>
          <w:color w:val="000000"/>
        </w:rPr>
        <w:instrText xml:space="preserve"> ADDIN EN.CITE.DATA </w:instrText>
      </w:r>
      <w:r w:rsidR="005F6C59">
        <w:rPr>
          <w:color w:val="000000"/>
        </w:rPr>
      </w:r>
      <w:r w:rsidR="005F6C59">
        <w:rPr>
          <w:color w:val="000000"/>
        </w:rPr>
        <w:fldChar w:fldCharType="end"/>
      </w:r>
      <w:r w:rsidR="005F6C59">
        <w:rPr>
          <w:color w:val="000000"/>
        </w:rPr>
      </w:r>
      <w:r w:rsidR="005F6C59">
        <w:rPr>
          <w:color w:val="000000"/>
        </w:rPr>
        <w:fldChar w:fldCharType="separate"/>
      </w:r>
      <w:r>
        <w:rPr>
          <w:noProof/>
          <w:color w:val="000000"/>
        </w:rPr>
        <w:t>[</w:t>
      </w:r>
      <w:hyperlink w:anchor="_ENREF_3" w:tooltip="Hong, 2011 #1217" w:history="1">
        <w:r w:rsidR="00546B89">
          <w:rPr>
            <w:noProof/>
            <w:color w:val="000000"/>
          </w:rPr>
          <w:t>3</w:t>
        </w:r>
      </w:hyperlink>
      <w:r>
        <w:rPr>
          <w:noProof/>
          <w:color w:val="000000"/>
        </w:rPr>
        <w:t xml:space="preserve">, </w:t>
      </w:r>
      <w:hyperlink w:anchor="_ENREF_4" w:tooltip="Nachega, 2011 #1218" w:history="1">
        <w:r w:rsidR="00546B89">
          <w:rPr>
            <w:noProof/>
            <w:color w:val="000000"/>
          </w:rPr>
          <w:t>4</w:t>
        </w:r>
      </w:hyperlink>
      <w:r>
        <w:rPr>
          <w:noProof/>
          <w:color w:val="000000"/>
        </w:rPr>
        <w:t>]</w:t>
      </w:r>
      <w:r w:rsidR="005F6C59">
        <w:rPr>
          <w:color w:val="000000"/>
        </w:rPr>
        <w:fldChar w:fldCharType="end"/>
      </w:r>
      <w:r>
        <w:rPr>
          <w:color w:val="000000"/>
        </w:rPr>
        <w:t xml:space="preserve">. </w:t>
      </w:r>
      <w:r w:rsidR="00543E88">
        <w:rPr>
          <w:color w:val="000000"/>
        </w:rPr>
        <w:t>The World Health Organization (WHO) developed a set of early warning indicators (EWI) designed to identify programs and regions where HIVDR</w:t>
      </w:r>
      <w:r w:rsidR="00302DBB">
        <w:rPr>
          <w:color w:val="000000"/>
        </w:rPr>
        <w:t xml:space="preserve"> may be of great concern</w:t>
      </w:r>
      <w:r w:rsidR="005F6C59">
        <w:rPr>
          <w:color w:val="000000"/>
        </w:rPr>
        <w:fldChar w:fldCharType="begin">
          <w:fldData xml:space="preserve">PEVuZE5vdGU+PENpdGU+PEF1dGhvcj5CZW5uZXR0PC9BdXRob3I+PFllYXI+MjAxMjwvWWVhcj48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==
</w:fldData>
        </w:fldChar>
      </w:r>
      <w:r>
        <w:rPr>
          <w:color w:val="000000"/>
        </w:rPr>
        <w:instrText xml:space="preserve"> ADDIN EN.CITE </w:instrText>
      </w:r>
      <w:r w:rsidR="005F6C59">
        <w:rPr>
          <w:color w:val="000000"/>
        </w:rPr>
        <w:fldChar w:fldCharType="begin">
          <w:fldData xml:space="preserve">PEVuZE5vdGU+PENpdGU+PEF1dGhvcj5CZW5uZXR0PC9BdXRob3I+PFllYXI+MjAxMjwvWWVhcj48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==
</w:fldData>
        </w:fldChar>
      </w:r>
      <w:r>
        <w:rPr>
          <w:color w:val="000000"/>
        </w:rPr>
        <w:instrText xml:space="preserve"> ADDIN EN.CITE.DATA </w:instrText>
      </w:r>
      <w:r w:rsidR="005F6C59">
        <w:rPr>
          <w:color w:val="000000"/>
        </w:rPr>
      </w:r>
      <w:r w:rsidR="005F6C59">
        <w:rPr>
          <w:color w:val="000000"/>
        </w:rPr>
        <w:fldChar w:fldCharType="end"/>
      </w:r>
      <w:r w:rsidR="005F6C59">
        <w:rPr>
          <w:color w:val="000000"/>
        </w:rPr>
      </w:r>
      <w:r w:rsidR="005F6C59">
        <w:rPr>
          <w:color w:val="000000"/>
        </w:rPr>
        <w:fldChar w:fldCharType="separate"/>
      </w:r>
      <w:r>
        <w:rPr>
          <w:noProof/>
          <w:color w:val="000000"/>
        </w:rPr>
        <w:t>[</w:t>
      </w:r>
      <w:hyperlink w:anchor="_ENREF_5" w:tooltip="Bennett, 2012 #1200" w:history="1">
        <w:r w:rsidR="00546B89">
          <w:rPr>
            <w:noProof/>
            <w:color w:val="000000"/>
          </w:rPr>
          <w:t>5</w:t>
        </w:r>
      </w:hyperlink>
      <w:r>
        <w:rPr>
          <w:noProof/>
          <w:color w:val="000000"/>
        </w:rPr>
        <w:t>]</w:t>
      </w:r>
      <w:r w:rsidR="005F6C59">
        <w:rPr>
          <w:color w:val="000000"/>
        </w:rPr>
        <w:fldChar w:fldCharType="end"/>
      </w:r>
      <w:r w:rsidR="00302DBB">
        <w:rPr>
          <w:color w:val="000000"/>
        </w:rPr>
        <w:t>.</w:t>
      </w:r>
      <w:r w:rsidR="00D313C2">
        <w:rPr>
          <w:color w:val="000000"/>
        </w:rPr>
        <w:t xml:space="preserve"> These EWI include retention on first-line ART, on-time pill pickup and clinic appointment keeping, adherence as measured by pill count and viral load (VL) suppression 12 months after ART initiation. </w:t>
      </w:r>
      <w:r>
        <w:rPr>
          <w:color w:val="000000"/>
        </w:rPr>
        <w:t xml:space="preserve">Several </w:t>
      </w:r>
      <w:r w:rsidR="00D313C2">
        <w:rPr>
          <w:color w:val="000000"/>
        </w:rPr>
        <w:t xml:space="preserve">countries around the world </w:t>
      </w:r>
      <w:r>
        <w:rPr>
          <w:color w:val="000000"/>
        </w:rPr>
        <w:t>are using EWI in order to focus efforts towards improving healthcare delivery in those settings with suboptimal scores</w:t>
      </w:r>
      <w:r w:rsidR="005F6C59">
        <w:rPr>
          <w:color w:val="000000"/>
        </w:rPr>
        <w:fldChar w:fldCharType="begin">
          <w:fldData xml:space="preserve">PEVuZE5vdGU+PENpdGU+PEF1dGhvcj5CZW5uZXR0PC9BdXRob3I+PFllYXI+MjAxMjwvWWVhcj48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</w:fldData>
        </w:fldChar>
      </w:r>
      <w:r>
        <w:rPr>
          <w:color w:val="000000"/>
        </w:rPr>
        <w:instrText xml:space="preserve"> ADDIN EN.CITE </w:instrText>
      </w:r>
      <w:r w:rsidR="005F6C59">
        <w:rPr>
          <w:color w:val="000000"/>
        </w:rPr>
        <w:fldChar w:fldCharType="begin">
          <w:fldData xml:space="preserve">PEVuZE5vdGU+PENpdGU+PEF1dGhvcj5CZW5uZXR0PC9BdXRob3I+PFllYXI+MjAxMjwvWWVhcj48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</w:fldData>
        </w:fldChar>
      </w:r>
      <w:r>
        <w:rPr>
          <w:color w:val="000000"/>
        </w:rPr>
        <w:instrText xml:space="preserve"> ADDIN EN.CITE.DATA </w:instrText>
      </w:r>
      <w:r w:rsidR="005F6C59">
        <w:rPr>
          <w:color w:val="000000"/>
        </w:rPr>
      </w:r>
      <w:r w:rsidR="005F6C59">
        <w:rPr>
          <w:color w:val="000000"/>
        </w:rPr>
        <w:fldChar w:fldCharType="end"/>
      </w:r>
      <w:r w:rsidR="005F6C59">
        <w:rPr>
          <w:color w:val="000000"/>
        </w:rPr>
      </w:r>
      <w:r w:rsidR="005F6C59">
        <w:rPr>
          <w:color w:val="000000"/>
        </w:rPr>
        <w:fldChar w:fldCharType="separate"/>
      </w:r>
      <w:r>
        <w:rPr>
          <w:noProof/>
          <w:color w:val="000000"/>
        </w:rPr>
        <w:t>[</w:t>
      </w:r>
      <w:hyperlink w:anchor="_ENREF_5" w:tooltip="Bennett, 2012 #1200" w:history="1">
        <w:r w:rsidR="00546B89">
          <w:rPr>
            <w:noProof/>
            <w:color w:val="000000"/>
          </w:rPr>
          <w:t>5-7</w:t>
        </w:r>
      </w:hyperlink>
      <w:r>
        <w:rPr>
          <w:noProof/>
          <w:color w:val="000000"/>
        </w:rPr>
        <w:t>]</w:t>
      </w:r>
      <w:r w:rsidR="005F6C59">
        <w:rPr>
          <w:color w:val="000000"/>
        </w:rPr>
        <w:fldChar w:fldCharType="end"/>
      </w:r>
      <w:r w:rsidR="00D313C2">
        <w:rPr>
          <w:color w:val="000000"/>
        </w:rPr>
        <w:t xml:space="preserve">. </w:t>
      </w:r>
      <w:r>
        <w:rPr>
          <w:color w:val="000000"/>
        </w:rPr>
        <w:t>Although these “system-level” factors are useful at a programmatic and regional level, clinicians desire “individual-level” factors that could help identify and predict which patients may be at risk of VF while on ART or prior to initiation.</w:t>
      </w:r>
      <w:r w:rsidR="004920F1">
        <w:rPr>
          <w:color w:val="000000"/>
        </w:rPr>
        <w:t xml:space="preserve"> While many studies have explored psychosocial, structural or clinical factors </w:t>
      </w:r>
      <w:r w:rsidR="004920F1">
        <w:rPr>
          <w:color w:val="000000"/>
        </w:rPr>
        <w:lastRenderedPageBreak/>
        <w:t>associated with adherence or VF, none have attempted a comprehensive assessment in this setting.</w:t>
      </w:r>
    </w:p>
    <w:p w:rsidR="00E66659" w:rsidRDefault="00E66659" w:rsidP="00707157">
      <w:pPr>
        <w:spacing w:line="480" w:lineRule="auto"/>
        <w:ind w:firstLine="720"/>
        <w:rPr>
          <w:color w:val="000000"/>
        </w:rPr>
      </w:pPr>
      <w:r>
        <w:rPr>
          <w:color w:val="000000"/>
        </w:rPr>
        <w:t xml:space="preserve">The Risk Factors for </w:t>
      </w:r>
      <w:proofErr w:type="spellStart"/>
      <w:r>
        <w:rPr>
          <w:color w:val="000000"/>
        </w:rPr>
        <w:t>Virological</w:t>
      </w:r>
      <w:proofErr w:type="spellEnd"/>
      <w:r>
        <w:rPr>
          <w:color w:val="000000"/>
        </w:rPr>
        <w:t xml:space="preserve"> Failure (RFVF) study was undertaken with the express intent of discovering “individual-level” risk factors that could predict or be associated with VF. We found several socioeconomic (structural), psychosocial and clinical </w:t>
      </w:r>
      <w:r w:rsidR="00F11944">
        <w:rPr>
          <w:color w:val="000000"/>
        </w:rPr>
        <w:t>determinants that could be employed in a real-world setting to assist programs in supporting those individuals with the greatest risk of VF and HIVDR. For programs that lack VL monitoring, these risk factors can also identify those individuals with VF and thereby assist clinicians in making changes to ART.</w:t>
      </w:r>
    </w:p>
    <w:p w:rsidR="00F11944" w:rsidRDefault="00F11944" w:rsidP="0002308D">
      <w:pPr>
        <w:spacing w:line="480" w:lineRule="auto"/>
        <w:rPr>
          <w:color w:val="000000"/>
        </w:rPr>
      </w:pPr>
    </w:p>
    <w:p w:rsidR="0002308D" w:rsidRDefault="0002308D" w:rsidP="0002308D">
      <w:pPr>
        <w:spacing w:line="480" w:lineRule="auto"/>
        <w:rPr>
          <w:color w:val="000000"/>
        </w:rPr>
      </w:pPr>
      <w:r w:rsidRPr="007D3354">
        <w:rPr>
          <w:color w:val="000000"/>
        </w:rPr>
        <w:t>METHODS:</w:t>
      </w:r>
    </w:p>
    <w:p w:rsidR="009F6AB2" w:rsidRDefault="009F6AB2" w:rsidP="0002308D">
      <w:pPr>
        <w:spacing w:line="480" w:lineRule="auto"/>
        <w:rPr>
          <w:color w:val="000000"/>
        </w:rPr>
      </w:pPr>
      <w:r>
        <w:rPr>
          <w:color w:val="000000"/>
          <w:u w:val="single"/>
        </w:rPr>
        <w:t>Clinical Setting</w:t>
      </w:r>
      <w:r>
        <w:rPr>
          <w:color w:val="000000"/>
        </w:rPr>
        <w:t>:</w:t>
      </w:r>
    </w:p>
    <w:p w:rsidR="0053430C" w:rsidRPr="00212C7E" w:rsidRDefault="00D26E23" w:rsidP="00707157">
      <w:pPr>
        <w:spacing w:line="480" w:lineRule="auto"/>
        <w:ind w:firstLine="720"/>
        <w:rPr>
          <w:color w:val="000000"/>
        </w:rPr>
      </w:pPr>
      <w:r>
        <w:rPr>
          <w:color w:val="000000"/>
        </w:rPr>
        <w:t xml:space="preserve">The </w:t>
      </w:r>
      <w:r w:rsidR="002420E6">
        <w:rPr>
          <w:color w:val="000000"/>
        </w:rPr>
        <w:t>RFVF</w:t>
      </w:r>
      <w:r w:rsidR="0053430C">
        <w:rPr>
          <w:color w:val="000000"/>
        </w:rPr>
        <w:t xml:space="preserve"> study was conducted at </w:t>
      </w:r>
      <w:r w:rsidR="00F83861" w:rsidRPr="00F83861">
        <w:rPr>
          <w:color w:val="000000"/>
        </w:rPr>
        <w:t>McCord Hospital</w:t>
      </w:r>
      <w:r w:rsidR="0053430C">
        <w:rPr>
          <w:color w:val="000000"/>
        </w:rPr>
        <w:t xml:space="preserve"> (MCH) in Durban, South Africa</w:t>
      </w:r>
      <w:r w:rsidR="00F83861" w:rsidRPr="00F83861">
        <w:rPr>
          <w:color w:val="000000"/>
        </w:rPr>
        <w:t xml:space="preserve">, which </w:t>
      </w:r>
      <w:r w:rsidR="0053430C">
        <w:rPr>
          <w:color w:val="000000"/>
        </w:rPr>
        <w:t xml:space="preserve">is a regional referral </w:t>
      </w:r>
      <w:r w:rsidR="0053430C" w:rsidRPr="0053430C">
        <w:rPr>
          <w:color w:val="000000"/>
        </w:rPr>
        <w:t>center</w:t>
      </w:r>
      <w:r w:rsidR="0053430C">
        <w:rPr>
          <w:color w:val="000000"/>
        </w:rPr>
        <w:t xml:space="preserve"> that </w:t>
      </w:r>
      <w:r w:rsidR="00F83861" w:rsidRPr="00F83861">
        <w:rPr>
          <w:color w:val="000000"/>
        </w:rPr>
        <w:t>has been treating patients w</w:t>
      </w:r>
      <w:r w:rsidR="0053430C">
        <w:rPr>
          <w:color w:val="000000"/>
        </w:rPr>
        <w:t xml:space="preserve">ith </w:t>
      </w:r>
      <w:r w:rsidR="00F83861" w:rsidRPr="00F83861">
        <w:rPr>
          <w:color w:val="000000"/>
        </w:rPr>
        <w:t>ART since 2002.</w:t>
      </w:r>
      <w:r w:rsidR="0053430C" w:rsidRPr="0053430C">
        <w:t xml:space="preserve"> </w:t>
      </w:r>
      <w:r w:rsidR="0053430C">
        <w:t>MCH received</w:t>
      </w:r>
      <w:r w:rsidR="0053430C" w:rsidRPr="0053430C">
        <w:rPr>
          <w:color w:val="000000"/>
        </w:rPr>
        <w:t xml:space="preserve"> partial support from the President’s Emergency</w:t>
      </w:r>
      <w:r w:rsidR="0053430C">
        <w:rPr>
          <w:color w:val="000000"/>
        </w:rPr>
        <w:t xml:space="preserve"> </w:t>
      </w:r>
      <w:r w:rsidR="0053430C" w:rsidRPr="0053430C">
        <w:rPr>
          <w:color w:val="000000"/>
        </w:rPr>
        <w:t>Plan for AIDS Relief</w:t>
      </w:r>
      <w:r w:rsidR="0053430C">
        <w:rPr>
          <w:color w:val="000000"/>
        </w:rPr>
        <w:t xml:space="preserve"> and South African g</w:t>
      </w:r>
      <w:r w:rsidR="0053430C" w:rsidRPr="0053430C">
        <w:rPr>
          <w:color w:val="000000"/>
        </w:rPr>
        <w:t xml:space="preserve">overnment funding for </w:t>
      </w:r>
      <w:r w:rsidR="0053430C">
        <w:rPr>
          <w:color w:val="000000"/>
        </w:rPr>
        <w:t xml:space="preserve">ART which began </w:t>
      </w:r>
      <w:r w:rsidR="0053430C" w:rsidRPr="0053430C">
        <w:rPr>
          <w:color w:val="000000"/>
        </w:rPr>
        <w:t>in February 2004</w:t>
      </w:r>
      <w:r w:rsidR="0053430C">
        <w:rPr>
          <w:color w:val="000000"/>
        </w:rPr>
        <w:t>.</w:t>
      </w:r>
      <w:r w:rsidR="00212C7E">
        <w:rPr>
          <w:color w:val="000000"/>
        </w:rPr>
        <w:t xml:space="preserve"> Routine viral load (VL)</w:t>
      </w:r>
      <w:r w:rsidR="008B2352">
        <w:rPr>
          <w:color w:val="000000"/>
        </w:rPr>
        <w:t xml:space="preserve"> monitoring </w:t>
      </w:r>
      <w:proofErr w:type="spellStart"/>
      <w:r w:rsidR="008B2352">
        <w:rPr>
          <w:color w:val="000000"/>
        </w:rPr>
        <w:t>occured</w:t>
      </w:r>
      <w:proofErr w:type="spellEnd"/>
      <w:r w:rsidR="00212C7E">
        <w:rPr>
          <w:color w:val="000000"/>
        </w:rPr>
        <w:t xml:space="preserve"> 5 months after starting ART. If the VL </w:t>
      </w:r>
      <w:r w:rsidR="008B2352">
        <w:rPr>
          <w:color w:val="000000"/>
        </w:rPr>
        <w:t>was</w:t>
      </w:r>
      <w:r w:rsidR="00212C7E">
        <w:rPr>
          <w:color w:val="000000"/>
        </w:rPr>
        <w:t xml:space="preserve"> </w:t>
      </w:r>
      <w:r w:rsidR="00212C7E" w:rsidRPr="00212C7E">
        <w:rPr>
          <w:color w:val="000000"/>
          <w:u w:val="single"/>
        </w:rPr>
        <w:t>&lt;</w:t>
      </w:r>
      <w:r w:rsidR="00212C7E">
        <w:rPr>
          <w:color w:val="000000"/>
        </w:rPr>
        <w:t xml:space="preserve"> 1000 copies/</w:t>
      </w:r>
      <w:proofErr w:type="spellStart"/>
      <w:r w:rsidR="00212C7E">
        <w:rPr>
          <w:color w:val="000000"/>
        </w:rPr>
        <w:t>mL</w:t>
      </w:r>
      <w:proofErr w:type="spellEnd"/>
      <w:r w:rsidR="00212C7E">
        <w:rPr>
          <w:color w:val="000000"/>
        </w:rPr>
        <w:t xml:space="preserve"> (</w:t>
      </w:r>
      <w:proofErr w:type="spellStart"/>
      <w:r w:rsidR="00212C7E">
        <w:rPr>
          <w:color w:val="000000"/>
        </w:rPr>
        <w:t>cpm</w:t>
      </w:r>
      <w:proofErr w:type="spellEnd"/>
      <w:r w:rsidR="00212C7E">
        <w:rPr>
          <w:color w:val="000000"/>
        </w:rPr>
        <w:t xml:space="preserve">), patients </w:t>
      </w:r>
      <w:r w:rsidR="008B2352">
        <w:rPr>
          <w:color w:val="000000"/>
        </w:rPr>
        <w:t>were</w:t>
      </w:r>
      <w:r w:rsidR="00212C7E">
        <w:rPr>
          <w:color w:val="000000"/>
        </w:rPr>
        <w:t xml:space="preserve"> maintained on this regimen and followed with annual VL monitoring thereafter. If the VL </w:t>
      </w:r>
      <w:r w:rsidR="008B2352">
        <w:rPr>
          <w:color w:val="000000"/>
        </w:rPr>
        <w:t>was</w:t>
      </w:r>
      <w:r w:rsidR="00212C7E">
        <w:rPr>
          <w:color w:val="000000"/>
        </w:rPr>
        <w:t xml:space="preserve"> &gt; 1000 </w:t>
      </w:r>
      <w:proofErr w:type="spellStart"/>
      <w:r w:rsidR="00212C7E">
        <w:rPr>
          <w:color w:val="000000"/>
        </w:rPr>
        <w:t>cpm</w:t>
      </w:r>
      <w:proofErr w:type="spellEnd"/>
      <w:r w:rsidR="00212C7E">
        <w:rPr>
          <w:color w:val="000000"/>
        </w:rPr>
        <w:t xml:space="preserve">, a repeat VL </w:t>
      </w:r>
      <w:r w:rsidR="008B2352">
        <w:rPr>
          <w:color w:val="000000"/>
        </w:rPr>
        <w:t>was</w:t>
      </w:r>
      <w:r w:rsidR="00212C7E">
        <w:rPr>
          <w:color w:val="000000"/>
        </w:rPr>
        <w:t xml:space="preserve"> done </w:t>
      </w:r>
      <w:r w:rsidR="00C064F6">
        <w:rPr>
          <w:color w:val="000000"/>
        </w:rPr>
        <w:t xml:space="preserve">1-3 months later with concurrent adherence </w:t>
      </w:r>
      <w:r w:rsidR="000E2A2C">
        <w:rPr>
          <w:color w:val="000000"/>
        </w:rPr>
        <w:t>counseling</w:t>
      </w:r>
      <w:r w:rsidR="00C064F6">
        <w:rPr>
          <w:color w:val="000000"/>
        </w:rPr>
        <w:t xml:space="preserve">. Pharmacy refills and pill counts </w:t>
      </w:r>
      <w:r w:rsidR="008B2352">
        <w:rPr>
          <w:color w:val="000000"/>
        </w:rPr>
        <w:t>were</w:t>
      </w:r>
      <w:r w:rsidR="00C064F6">
        <w:rPr>
          <w:color w:val="000000"/>
        </w:rPr>
        <w:t xml:space="preserve"> recorded for each patient in the clinic. </w:t>
      </w:r>
      <w:r w:rsidR="008B2352">
        <w:rPr>
          <w:color w:val="000000"/>
        </w:rPr>
        <w:t>If the VL remained</w:t>
      </w:r>
      <w:r w:rsidR="00C064F6">
        <w:rPr>
          <w:color w:val="000000"/>
        </w:rPr>
        <w:t xml:space="preserve"> &gt; 1000 </w:t>
      </w:r>
      <w:proofErr w:type="spellStart"/>
      <w:r w:rsidR="00C064F6">
        <w:rPr>
          <w:color w:val="000000"/>
        </w:rPr>
        <w:t>cpm</w:t>
      </w:r>
      <w:proofErr w:type="spellEnd"/>
      <w:r w:rsidR="00C064F6">
        <w:rPr>
          <w:color w:val="000000"/>
        </w:rPr>
        <w:t xml:space="preserve">, treatment changes </w:t>
      </w:r>
      <w:r w:rsidR="008B2352">
        <w:rPr>
          <w:color w:val="000000"/>
        </w:rPr>
        <w:t>were</w:t>
      </w:r>
      <w:r w:rsidR="00C064F6">
        <w:rPr>
          <w:color w:val="000000"/>
        </w:rPr>
        <w:t xml:space="preserve"> considered based upon the level of adherence and resistance testing. </w:t>
      </w:r>
    </w:p>
    <w:p w:rsidR="003772E9" w:rsidRDefault="003772E9" w:rsidP="0002308D">
      <w:pPr>
        <w:spacing w:line="480" w:lineRule="auto"/>
        <w:rPr>
          <w:color w:val="000000"/>
        </w:rPr>
      </w:pPr>
      <w:r>
        <w:rPr>
          <w:color w:val="000000"/>
          <w:u w:val="single"/>
        </w:rPr>
        <w:t xml:space="preserve">Study </w:t>
      </w:r>
      <w:r w:rsidR="00250414">
        <w:rPr>
          <w:color w:val="000000"/>
          <w:u w:val="single"/>
        </w:rPr>
        <w:t>Participants</w:t>
      </w:r>
      <w:r>
        <w:rPr>
          <w:color w:val="000000"/>
        </w:rPr>
        <w:t>:</w:t>
      </w:r>
    </w:p>
    <w:p w:rsidR="00250414" w:rsidRPr="003772E9" w:rsidRDefault="00250414" w:rsidP="00707157">
      <w:pPr>
        <w:spacing w:line="480" w:lineRule="auto"/>
        <w:ind w:firstLine="720"/>
        <w:rPr>
          <w:color w:val="000000"/>
        </w:rPr>
      </w:pPr>
      <w:r w:rsidRPr="00250414">
        <w:rPr>
          <w:color w:val="000000"/>
        </w:rPr>
        <w:lastRenderedPageBreak/>
        <w:t xml:space="preserve">From </w:t>
      </w:r>
      <w:r>
        <w:rPr>
          <w:color w:val="000000"/>
        </w:rPr>
        <w:t>October</w:t>
      </w:r>
      <w:r w:rsidRPr="00250414">
        <w:rPr>
          <w:color w:val="000000"/>
        </w:rPr>
        <w:t xml:space="preserve"> </w:t>
      </w:r>
      <w:r>
        <w:rPr>
          <w:color w:val="000000"/>
        </w:rPr>
        <w:t>2010</w:t>
      </w:r>
      <w:r w:rsidRPr="00250414">
        <w:rPr>
          <w:color w:val="000000"/>
        </w:rPr>
        <w:t xml:space="preserve"> through </w:t>
      </w:r>
      <w:r>
        <w:rPr>
          <w:color w:val="000000"/>
        </w:rPr>
        <w:t>June 2012</w:t>
      </w:r>
      <w:r w:rsidRPr="00250414">
        <w:rPr>
          <w:color w:val="000000"/>
        </w:rPr>
        <w:t xml:space="preserve">, all </w:t>
      </w:r>
      <w:r>
        <w:rPr>
          <w:color w:val="000000"/>
        </w:rPr>
        <w:t xml:space="preserve">individuals with HIV attending the MCH HIV clinic age </w:t>
      </w:r>
      <w:r w:rsidRPr="00250414">
        <w:rPr>
          <w:color w:val="000000"/>
        </w:rPr>
        <w:t>18 years</w:t>
      </w:r>
      <w:r>
        <w:rPr>
          <w:color w:val="000000"/>
        </w:rPr>
        <w:t xml:space="preserve"> or older who</w:t>
      </w:r>
      <w:r w:rsidRPr="00250414">
        <w:rPr>
          <w:color w:val="000000"/>
        </w:rPr>
        <w:t xml:space="preserve"> </w:t>
      </w:r>
      <w:r>
        <w:rPr>
          <w:color w:val="000000"/>
        </w:rPr>
        <w:t>were receiving</w:t>
      </w:r>
      <w:r w:rsidRPr="00250414">
        <w:rPr>
          <w:color w:val="000000"/>
        </w:rPr>
        <w:t xml:space="preserve"> </w:t>
      </w:r>
      <w:r>
        <w:rPr>
          <w:color w:val="000000"/>
        </w:rPr>
        <w:t xml:space="preserve">at least 5 months of their first </w:t>
      </w:r>
      <w:r w:rsidRPr="00250414">
        <w:rPr>
          <w:color w:val="000000"/>
        </w:rPr>
        <w:t>ART</w:t>
      </w:r>
      <w:r>
        <w:rPr>
          <w:color w:val="000000"/>
        </w:rPr>
        <w:t xml:space="preserve"> </w:t>
      </w:r>
      <w:r w:rsidRPr="00250414">
        <w:rPr>
          <w:color w:val="000000"/>
        </w:rPr>
        <w:t xml:space="preserve">regimen </w:t>
      </w:r>
      <w:r w:rsidR="002F5450">
        <w:rPr>
          <w:color w:val="000000"/>
        </w:rPr>
        <w:t xml:space="preserve">(substitutions allowed for toxicity) </w:t>
      </w:r>
      <w:r w:rsidRPr="00250414">
        <w:rPr>
          <w:color w:val="000000"/>
        </w:rPr>
        <w:t>were offered participation in this study</w:t>
      </w:r>
      <w:r>
        <w:rPr>
          <w:color w:val="000000"/>
        </w:rPr>
        <w:t xml:space="preserve"> if they met the criteria for a case or control</w:t>
      </w:r>
      <w:r w:rsidRPr="00250414">
        <w:rPr>
          <w:color w:val="000000"/>
        </w:rPr>
        <w:t>.</w:t>
      </w:r>
    </w:p>
    <w:p w:rsidR="003772E9" w:rsidRDefault="003772E9" w:rsidP="0002308D">
      <w:pPr>
        <w:spacing w:line="480" w:lineRule="auto"/>
        <w:rPr>
          <w:color w:val="000000"/>
        </w:rPr>
      </w:pPr>
      <w:r>
        <w:rPr>
          <w:color w:val="000000"/>
          <w:u w:val="single"/>
        </w:rPr>
        <w:t>Study Design</w:t>
      </w:r>
      <w:r>
        <w:rPr>
          <w:color w:val="000000"/>
        </w:rPr>
        <w:t>:</w:t>
      </w:r>
    </w:p>
    <w:p w:rsidR="008B2352" w:rsidRDefault="00250414" w:rsidP="00707157">
      <w:pPr>
        <w:spacing w:line="480" w:lineRule="auto"/>
        <w:ind w:firstLine="720"/>
      </w:pPr>
      <w:r>
        <w:rPr>
          <w:color w:val="000000"/>
        </w:rPr>
        <w:t>A</w:t>
      </w:r>
      <w:r w:rsidR="00FD4535">
        <w:rPr>
          <w:color w:val="000000"/>
        </w:rPr>
        <w:t>n unmatched</w:t>
      </w:r>
      <w:r>
        <w:rPr>
          <w:color w:val="000000"/>
        </w:rPr>
        <w:t xml:space="preserve"> case-control design was chosen for this study because the rate of </w:t>
      </w:r>
      <w:r w:rsidR="00AC1B25">
        <w:rPr>
          <w:color w:val="000000"/>
        </w:rPr>
        <w:t>VF</w:t>
      </w:r>
      <w:r>
        <w:rPr>
          <w:color w:val="000000"/>
        </w:rPr>
        <w:t xml:space="preserve"> was too low to justify a prospective cohort study</w:t>
      </w:r>
      <w:r w:rsidR="00FD4535">
        <w:rPr>
          <w:color w:val="000000"/>
        </w:rPr>
        <w:t xml:space="preserve"> and the intention was to allow for full investigation of all potential risk factors</w:t>
      </w:r>
      <w:r>
        <w:rPr>
          <w:color w:val="000000"/>
        </w:rPr>
        <w:t xml:space="preserve">. Cases were defined as </w:t>
      </w:r>
      <w:r w:rsidR="00C064F6">
        <w:rPr>
          <w:color w:val="000000"/>
        </w:rPr>
        <w:t xml:space="preserve">patients </w:t>
      </w:r>
      <w:r>
        <w:rPr>
          <w:color w:val="000000"/>
        </w:rPr>
        <w:t xml:space="preserve">having a </w:t>
      </w:r>
      <w:r w:rsidR="00212C7E">
        <w:rPr>
          <w:color w:val="000000"/>
        </w:rPr>
        <w:t>VL</w:t>
      </w:r>
      <w:r w:rsidR="002F5450">
        <w:rPr>
          <w:color w:val="000000"/>
        </w:rPr>
        <w:t xml:space="preserve"> &gt; 1000 </w:t>
      </w:r>
      <w:proofErr w:type="spellStart"/>
      <w:r w:rsidR="00212C7E">
        <w:rPr>
          <w:color w:val="000000"/>
        </w:rPr>
        <w:t>cpm</w:t>
      </w:r>
      <w:proofErr w:type="spellEnd"/>
      <w:r w:rsidR="002F5450">
        <w:rPr>
          <w:color w:val="000000"/>
        </w:rPr>
        <w:t xml:space="preserve"> after </w:t>
      </w:r>
      <w:r w:rsidR="00B03E1E" w:rsidRPr="00B03E1E">
        <w:rPr>
          <w:color w:val="000000"/>
          <w:u w:val="single"/>
        </w:rPr>
        <w:t>&gt;</w:t>
      </w:r>
      <w:r w:rsidR="002F5450">
        <w:rPr>
          <w:color w:val="000000"/>
        </w:rPr>
        <w:t xml:space="preserve"> 5 months of </w:t>
      </w:r>
      <w:r w:rsidR="00C064F6">
        <w:rPr>
          <w:color w:val="000000"/>
        </w:rPr>
        <w:t xml:space="preserve">their first </w:t>
      </w:r>
      <w:r w:rsidR="002F5450">
        <w:rPr>
          <w:color w:val="000000"/>
        </w:rPr>
        <w:t>ART</w:t>
      </w:r>
      <w:r w:rsidR="00C064F6">
        <w:rPr>
          <w:color w:val="000000"/>
        </w:rPr>
        <w:t xml:space="preserve"> regimen. Controls </w:t>
      </w:r>
      <w:r w:rsidR="008B2352">
        <w:rPr>
          <w:color w:val="000000"/>
        </w:rPr>
        <w:t xml:space="preserve">(2:1) </w:t>
      </w:r>
      <w:r w:rsidR="00C064F6">
        <w:rPr>
          <w:color w:val="000000"/>
        </w:rPr>
        <w:t xml:space="preserve">were defined </w:t>
      </w:r>
      <w:r w:rsidR="00C064F6" w:rsidRPr="00E11D0F">
        <w:t xml:space="preserve">as patients </w:t>
      </w:r>
      <w:r w:rsidR="00C064F6">
        <w:t>with</w:t>
      </w:r>
      <w:r w:rsidR="00C064F6" w:rsidRPr="00E11D0F">
        <w:t xml:space="preserve"> virologic suppression (VL </w:t>
      </w:r>
      <w:r w:rsidR="00C064F6" w:rsidRPr="008B5C49">
        <w:rPr>
          <w:u w:val="single"/>
        </w:rPr>
        <w:t>&lt;</w:t>
      </w:r>
      <w:r w:rsidR="00C064F6">
        <w:t xml:space="preserve"> 1000 </w:t>
      </w:r>
      <w:proofErr w:type="spellStart"/>
      <w:r w:rsidR="00DC45F3">
        <w:t>cpm</w:t>
      </w:r>
      <w:proofErr w:type="spellEnd"/>
      <w:r w:rsidR="00C064F6" w:rsidRPr="00E11D0F">
        <w:t>)</w:t>
      </w:r>
      <w:r w:rsidR="00C064F6">
        <w:t xml:space="preserve"> </w:t>
      </w:r>
      <w:r w:rsidR="00C064F6" w:rsidRPr="00E11D0F">
        <w:t xml:space="preserve">on </w:t>
      </w:r>
      <w:r w:rsidR="00B03E1E" w:rsidRPr="00B03E1E">
        <w:rPr>
          <w:u w:val="single"/>
        </w:rPr>
        <w:t>&gt;</w:t>
      </w:r>
      <w:r w:rsidR="00C064F6" w:rsidRPr="00E11D0F">
        <w:t xml:space="preserve"> </w:t>
      </w:r>
      <w:r w:rsidR="00C064F6">
        <w:t>5</w:t>
      </w:r>
      <w:r w:rsidR="00C064F6" w:rsidRPr="00E11D0F">
        <w:t xml:space="preserve"> months</w:t>
      </w:r>
      <w:r w:rsidR="00C064F6">
        <w:t xml:space="preserve"> of their first ART regimen.</w:t>
      </w:r>
      <w:r w:rsidR="008B2352">
        <w:t xml:space="preserve"> </w:t>
      </w:r>
      <w:r w:rsidR="00D7781C">
        <w:rPr>
          <w:szCs w:val="19"/>
        </w:rPr>
        <w:t xml:space="preserve">In general, cases were identified as having VF within 1-2 weeks of a visit to the clinic (which corresponded to a pharmacy refill claim). These patients were notified and enrolled into the study if they agreed to participate within 1-2 weeks from that date. Their </w:t>
      </w:r>
      <w:r w:rsidR="00D7781C" w:rsidRPr="00881761">
        <w:rPr>
          <w:szCs w:val="19"/>
        </w:rPr>
        <w:t>enrollment</w:t>
      </w:r>
      <w:r w:rsidR="00D7781C">
        <w:rPr>
          <w:szCs w:val="19"/>
        </w:rPr>
        <w:t xml:space="preserve"> date was therefore 2-3 weeks from the most recent claim. Controls were randomly selected patients in the clinic who met the eligibility criteria and agreed to participate. Their date of enrollment corresponded to a claim date.</w:t>
      </w:r>
    </w:p>
    <w:p w:rsidR="003772E9" w:rsidRDefault="0053430C" w:rsidP="0002308D">
      <w:pPr>
        <w:spacing w:line="480" w:lineRule="auto"/>
        <w:rPr>
          <w:color w:val="000000"/>
        </w:rPr>
      </w:pPr>
      <w:r>
        <w:rPr>
          <w:color w:val="000000"/>
          <w:u w:val="single"/>
        </w:rPr>
        <w:t>Data Collection</w:t>
      </w:r>
      <w:r w:rsidR="003772E9">
        <w:rPr>
          <w:color w:val="000000"/>
        </w:rPr>
        <w:t>:</w:t>
      </w:r>
    </w:p>
    <w:p w:rsidR="00D26E23" w:rsidRPr="003772E9" w:rsidRDefault="00AC1B25" w:rsidP="00707157">
      <w:pPr>
        <w:spacing w:line="480" w:lineRule="auto"/>
        <w:ind w:firstLine="720"/>
        <w:rPr>
          <w:color w:val="000000"/>
        </w:rPr>
      </w:pPr>
      <w:r>
        <w:rPr>
          <w:color w:val="000000"/>
        </w:rPr>
        <w:t xml:space="preserve">All participants who provided consent and were enrolled into the study underwent a </w:t>
      </w:r>
      <w:r w:rsidR="00C56513">
        <w:rPr>
          <w:color w:val="000000"/>
        </w:rPr>
        <w:t xml:space="preserve">single, </w:t>
      </w:r>
      <w:r>
        <w:rPr>
          <w:color w:val="000000"/>
        </w:rPr>
        <w:t xml:space="preserve">semi-structured interview </w:t>
      </w:r>
      <w:r w:rsidR="00005598">
        <w:rPr>
          <w:color w:val="000000"/>
        </w:rPr>
        <w:t xml:space="preserve">in their </w:t>
      </w:r>
      <w:r w:rsidR="008B2352">
        <w:rPr>
          <w:color w:val="000000"/>
        </w:rPr>
        <w:t>preferred</w:t>
      </w:r>
      <w:r w:rsidR="00005598">
        <w:rPr>
          <w:color w:val="000000"/>
        </w:rPr>
        <w:t xml:space="preserve"> language </w:t>
      </w:r>
      <w:r>
        <w:rPr>
          <w:color w:val="000000"/>
        </w:rPr>
        <w:t xml:space="preserve">with the research coordinator who was blinded to the study assignment. This interview consisted of a questionnaire, a </w:t>
      </w:r>
      <w:r w:rsidR="00E07EEE">
        <w:rPr>
          <w:color w:val="000000"/>
        </w:rPr>
        <w:t xml:space="preserve">validated </w:t>
      </w:r>
      <w:r>
        <w:rPr>
          <w:color w:val="000000"/>
        </w:rPr>
        <w:t>neurocognitive assessment</w:t>
      </w:r>
      <w:r w:rsidR="005F6C59">
        <w:rPr>
          <w:color w:val="000000"/>
        </w:rPr>
        <w:fldChar w:fldCharType="begin"/>
      </w:r>
      <w:r w:rsidR="00E66659">
        <w:rPr>
          <w:color w:val="000000"/>
        </w:rPr>
        <w:instrText xml:space="preserve"> ADDIN EN.CITE &lt;EndNote&gt;&lt;Cite&gt;&lt;Author&gt;Singh&lt;/Author&gt;&lt;Year&gt;2010&lt;/Year&gt;&lt;RecNum&gt;849&lt;/RecNum&gt;&lt;DisplayText&gt;[8]&lt;/DisplayText&gt;&lt;record&gt;&lt;rec-number&gt;849&lt;/rec-number&gt;&lt;foreign-keys&gt;&lt;key app="EN" db-id="29zfxpe5fdw2xnexz5qv9r5qd9pfpwerddrz"&gt;849&lt;/key&gt;&lt;/foreign-keys&gt;&lt;ref-type name="Journal Article"&gt;17&lt;/ref-type&gt;&lt;contributors&gt;&lt;authors&gt;&lt;author&gt;Singh, D.&lt;/author&gt;&lt;author&gt;Joska, J. A.&lt;/author&gt;&lt;author&gt;Goodkin, K.&lt;/author&gt;&lt;author&gt;Lopez, E.&lt;/author&gt;&lt;author&gt;Myer, L.&lt;/author&gt;&lt;author&gt;Paul, R. H.&lt;/author&gt;&lt;author&gt;John, S.&lt;/author&gt;&lt;author&gt;Sunpath, H.&lt;/author&gt;&lt;/authors&gt;&lt;/contributors&gt;&lt;auth-address&gt;Department of Psychiatry, University of Kwa-Zulu Natal, Durban, South Africa. dsingh@mrc.ac.za.&lt;/auth-address&gt;&lt;titles&gt;&lt;title&gt;Normative scores for a brief neuropsychological battery for the detection of HIV-associated neurocognitive disorder (HAND) among South Africans&lt;/title&gt;&lt;secondary-title&gt;BMC Res Notes&lt;/secondary-title&gt;&lt;/titles&gt;&lt;periodical&gt;&lt;full-title&gt;BMC Res Notes&lt;/full-title&gt;&lt;/periodical&gt;&lt;pages&gt;28&lt;/pages&gt;&lt;volume&gt;3&lt;/volume&gt;&lt;edition&gt;2010/02/26&lt;/edition&gt;&lt;dates&gt;&lt;year&gt;2010&lt;/year&gt;&lt;/dates&gt;&lt;isbn&gt;1756-0500 (Electronic)&amp;#xD;1756-0500 (Linking)&lt;/isbn&gt;&lt;accession-num&gt;20181051&lt;/accession-num&gt;&lt;urls&gt;&lt;related-urls&gt;&lt;url&gt;http://www.ncbi.nlm.nih.gov/entrez/query.fcgi?cmd=Retrieve&amp;amp;db=PubMed&amp;amp;dopt=Citation&amp;amp;list_uids=20181051&lt;/url&gt;&lt;/related-urls&gt;&lt;/urls&gt;&lt;custom2&gt;2843737&lt;/custom2&gt;&lt;electronic-resource-num&gt;1756-0500-3-28 [pii]&amp;#xD;10.1186/1756-0500-3-28&lt;/electronic-resource-num&gt;&lt;language&gt;eng&lt;/language&gt;&lt;/record&gt;&lt;/Cite&gt;&lt;/EndNote&gt;</w:instrText>
      </w:r>
      <w:r w:rsidR="005F6C59">
        <w:rPr>
          <w:color w:val="000000"/>
        </w:rPr>
        <w:fldChar w:fldCharType="separate"/>
      </w:r>
      <w:r w:rsidR="00E66659">
        <w:rPr>
          <w:noProof/>
          <w:color w:val="000000"/>
        </w:rPr>
        <w:t>[</w:t>
      </w:r>
      <w:hyperlink w:anchor="_ENREF_8" w:tooltip="Singh, 2010 #849" w:history="1">
        <w:r w:rsidR="00546B89">
          <w:rPr>
            <w:noProof/>
            <w:color w:val="000000"/>
          </w:rPr>
          <w:t>8</w:t>
        </w:r>
      </w:hyperlink>
      <w:r w:rsidR="00E66659">
        <w:rPr>
          <w:noProof/>
          <w:color w:val="000000"/>
        </w:rPr>
        <w:t>]</w:t>
      </w:r>
      <w:r w:rsidR="005F6C59">
        <w:rPr>
          <w:color w:val="000000"/>
        </w:rPr>
        <w:fldChar w:fldCharType="end"/>
      </w:r>
      <w:r w:rsidR="00E07EEE">
        <w:rPr>
          <w:color w:val="000000"/>
        </w:rPr>
        <w:t>,</w:t>
      </w:r>
      <w:r>
        <w:rPr>
          <w:color w:val="000000"/>
        </w:rPr>
        <w:t xml:space="preserve"> and a pill count. The questionnaire consisted of demographic, socioeconomic (including a wealth index</w:t>
      </w:r>
      <w:r w:rsidR="00005598">
        <w:rPr>
          <w:color w:val="000000"/>
        </w:rPr>
        <w:t>, employment, education and cohabitants</w:t>
      </w:r>
      <w:r>
        <w:rPr>
          <w:color w:val="000000"/>
        </w:rPr>
        <w:t xml:space="preserve">), psychological (including substance abuse, food insecurity, traditional African medicine use, </w:t>
      </w:r>
      <w:r w:rsidR="00005598">
        <w:rPr>
          <w:color w:val="000000"/>
        </w:rPr>
        <w:t xml:space="preserve">safe </w:t>
      </w:r>
      <w:r w:rsidR="00005598">
        <w:rPr>
          <w:color w:val="000000"/>
        </w:rPr>
        <w:lastRenderedPageBreak/>
        <w:t xml:space="preserve">sex practices, faith, </w:t>
      </w:r>
      <w:r>
        <w:rPr>
          <w:color w:val="000000"/>
        </w:rPr>
        <w:t>stigma and intimate partner violence</w:t>
      </w:r>
      <w:r w:rsidR="005F6C59">
        <w:rPr>
          <w:color w:val="000000"/>
        </w:rPr>
        <w:fldChar w:fldCharType="begin"/>
      </w:r>
      <w:r w:rsidR="00E66659">
        <w:rPr>
          <w:color w:val="000000"/>
        </w:rPr>
        <w:instrText xml:space="preserve"> ADDIN EN.CITE &lt;EndNote&gt;&lt;Cite&gt;&lt;Author&gt;Kishor&lt;/Author&gt;&lt;Year&gt;2004&lt;/Year&gt;&lt;RecNum&gt;1186&lt;/RecNum&gt;&lt;DisplayText&gt;[9]&lt;/DisplayText&gt;&lt;record&gt;&lt;rec-number&gt;1186&lt;/rec-number&gt;&lt;foreign-keys&gt;&lt;key app="EN" db-id="29zfxpe5fdw2xnexz5qv9r5qd9pfpwerddrz"&gt;1186&lt;/key&gt;&lt;/foreign-keys&gt;&lt;ref-type name="Book"&gt;6&lt;/ref-type&gt;&lt;contributors&gt;&lt;authors&gt;&lt;author&gt;Kishor, Sunita , Johnson, Kiersten.&lt;/author&gt;&lt;/authors&gt;&lt;/contributors&gt;&lt;titles&gt;&lt;title&gt;Profiling Domestic Violence – A Multi-Country Study.&lt;/title&gt;&lt;/titles&gt;&lt;dates&gt;&lt;year&gt;2004&lt;/year&gt;&lt;/dates&gt;&lt;pub-location&gt;Calverton, Maryland&lt;/pub-location&gt;&lt;publisher&gt;ORC Macro&lt;/publisher&gt;&lt;urls&gt;&lt;/urls&gt;&lt;/record&gt;&lt;/Cite&gt;&lt;/EndNote&gt;</w:instrText>
      </w:r>
      <w:r w:rsidR="005F6C59">
        <w:rPr>
          <w:color w:val="000000"/>
        </w:rPr>
        <w:fldChar w:fldCharType="separate"/>
      </w:r>
      <w:r w:rsidR="00E66659">
        <w:rPr>
          <w:noProof/>
          <w:color w:val="000000"/>
        </w:rPr>
        <w:t>[</w:t>
      </w:r>
      <w:hyperlink w:anchor="_ENREF_9" w:tooltip="Kishor, 2004 #1186" w:history="1">
        <w:r w:rsidR="00546B89">
          <w:rPr>
            <w:noProof/>
            <w:color w:val="000000"/>
          </w:rPr>
          <w:t>9</w:t>
        </w:r>
      </w:hyperlink>
      <w:r w:rsidR="00E66659">
        <w:rPr>
          <w:noProof/>
          <w:color w:val="000000"/>
        </w:rPr>
        <w:t>]</w:t>
      </w:r>
      <w:r w:rsidR="005F6C59">
        <w:rPr>
          <w:color w:val="000000"/>
        </w:rPr>
        <w:fldChar w:fldCharType="end"/>
      </w:r>
      <w:r>
        <w:rPr>
          <w:color w:val="000000"/>
        </w:rPr>
        <w:t xml:space="preserve">) and clinic satisfaction indices. There were also specific questions about ART adherence and clinic attendance based upon </w:t>
      </w:r>
      <w:r w:rsidR="00D51897">
        <w:rPr>
          <w:color w:val="000000"/>
        </w:rPr>
        <w:t>a</w:t>
      </w:r>
      <w:r>
        <w:rPr>
          <w:color w:val="000000"/>
        </w:rPr>
        <w:t xml:space="preserve"> modified ACTG adherence </w:t>
      </w:r>
      <w:commentRangeStart w:id="1"/>
      <w:r>
        <w:rPr>
          <w:color w:val="000000"/>
        </w:rPr>
        <w:t>questionnaire</w:t>
      </w:r>
      <w:commentRangeEnd w:id="1"/>
      <w:r>
        <w:rPr>
          <w:rStyle w:val="CommentReference"/>
        </w:rPr>
        <w:commentReference w:id="1"/>
      </w:r>
      <w:r>
        <w:rPr>
          <w:color w:val="000000"/>
        </w:rPr>
        <w:t>. A study physician also met with each patient to review their medical history as well as to administer the Kessler 10</w:t>
      </w:r>
      <w:r w:rsidR="00435E7B">
        <w:rPr>
          <w:color w:val="000000"/>
        </w:rPr>
        <w:t xml:space="preserve"> (K-10</w:t>
      </w:r>
      <w:r>
        <w:rPr>
          <w:color w:val="000000"/>
        </w:rPr>
        <w:t>)</w:t>
      </w:r>
      <w:r w:rsidR="00435E7B">
        <w:rPr>
          <w:color w:val="000000"/>
        </w:rPr>
        <w:t xml:space="preserve"> depression scale</w:t>
      </w:r>
      <w:r>
        <w:rPr>
          <w:color w:val="000000"/>
        </w:rPr>
        <w:t xml:space="preserve">, symptom screen and </w:t>
      </w:r>
      <w:proofErr w:type="spellStart"/>
      <w:r>
        <w:rPr>
          <w:color w:val="000000"/>
        </w:rPr>
        <w:t>Karnofsky</w:t>
      </w:r>
      <w:proofErr w:type="spellEnd"/>
      <w:r>
        <w:rPr>
          <w:color w:val="000000"/>
        </w:rPr>
        <w:t xml:space="preserve"> score. </w:t>
      </w:r>
      <w:r w:rsidR="008B2352">
        <w:rPr>
          <w:color w:val="000000"/>
        </w:rPr>
        <w:t>Clinical, pharmacy and laboratory data were</w:t>
      </w:r>
      <w:r>
        <w:rPr>
          <w:color w:val="000000"/>
        </w:rPr>
        <w:t xml:space="preserve"> also abstracted from the electronic and paper medical record</w:t>
      </w:r>
      <w:r w:rsidR="00EC4878">
        <w:rPr>
          <w:color w:val="000000"/>
        </w:rPr>
        <w:t>s</w:t>
      </w:r>
      <w:r>
        <w:rPr>
          <w:color w:val="000000"/>
        </w:rPr>
        <w:t>.</w:t>
      </w:r>
      <w:r w:rsidR="00DC45F3">
        <w:rPr>
          <w:color w:val="000000"/>
        </w:rPr>
        <w:t xml:space="preserve"> The study physician and medical record data were entered onto a case report form (CRF).</w:t>
      </w:r>
      <w:r w:rsidR="002D1465">
        <w:rPr>
          <w:color w:val="000000"/>
        </w:rPr>
        <w:t xml:space="preserve"> </w:t>
      </w:r>
      <w:r w:rsidR="000952DD">
        <w:rPr>
          <w:color w:val="000000"/>
        </w:rPr>
        <w:t>Further details of the data c</w:t>
      </w:r>
      <w:r w:rsidR="00DE79CB">
        <w:rPr>
          <w:color w:val="000000"/>
        </w:rPr>
        <w:t xml:space="preserve">ollected can be found in </w:t>
      </w:r>
      <w:r w:rsidR="007D6334">
        <w:rPr>
          <w:color w:val="000000"/>
        </w:rPr>
        <w:t xml:space="preserve">Supplemental </w:t>
      </w:r>
      <w:r w:rsidR="00DE79CB">
        <w:rPr>
          <w:color w:val="000000"/>
        </w:rPr>
        <w:t>Table 1</w:t>
      </w:r>
      <w:r w:rsidR="000952DD">
        <w:rPr>
          <w:color w:val="000000"/>
        </w:rPr>
        <w:t xml:space="preserve">. </w:t>
      </w:r>
      <w:r w:rsidR="002D1465" w:rsidRPr="002D1465">
        <w:rPr>
          <w:color w:val="000000"/>
        </w:rPr>
        <w:t xml:space="preserve">Study data were collected and managed using </w:t>
      </w:r>
      <w:proofErr w:type="spellStart"/>
      <w:r w:rsidR="002D1465" w:rsidRPr="002D1465">
        <w:rPr>
          <w:color w:val="000000"/>
        </w:rPr>
        <w:t>REDCap</w:t>
      </w:r>
      <w:proofErr w:type="spellEnd"/>
      <w:r w:rsidR="002D1465" w:rsidRPr="002D1465">
        <w:rPr>
          <w:color w:val="000000"/>
        </w:rPr>
        <w:t xml:space="preserve"> electronic data capture tools hosted at</w:t>
      </w:r>
      <w:r w:rsidR="002D1465">
        <w:rPr>
          <w:color w:val="000000"/>
        </w:rPr>
        <w:t xml:space="preserve"> </w:t>
      </w:r>
      <w:r w:rsidR="002D1465" w:rsidRPr="002D1465">
        <w:rPr>
          <w:color w:val="000000"/>
        </w:rPr>
        <w:t>Emory University</w:t>
      </w:r>
      <w:r w:rsidR="002D1465">
        <w:rPr>
          <w:color w:val="000000"/>
        </w:rPr>
        <w:t>.</w:t>
      </w:r>
      <w:r w:rsidR="005F6C59">
        <w:rPr>
          <w:color w:val="000000"/>
        </w:rPr>
        <w:fldChar w:fldCharType="begin"/>
      </w:r>
      <w:r w:rsidR="00E66659">
        <w:rPr>
          <w:color w:val="000000"/>
        </w:rPr>
        <w:instrText xml:space="preserve"> ADDIN EN.CITE &lt;EndNote&gt;&lt;Cite&gt;&lt;Author&gt;Harris&lt;/Author&gt;&lt;Year&gt;2009&lt;/Year&gt;&lt;RecNum&gt;1187&lt;/RecNum&gt;&lt;DisplayText&gt;[10]&lt;/DisplayText&gt;&lt;record&gt;&lt;rec-number&gt;1187&lt;/rec-number&gt;&lt;foreign-keys&gt;&lt;key app="EN" db-id="29zfxpe5fdw2xnexz5qv9r5qd9pfpwerddrz"&gt;1187&lt;/key&gt;&lt;/foreign-keys&gt;&lt;ref-type name="Journal Article"&gt;17&lt;/ref-type&gt;&lt;contributors&gt;&lt;authors&gt;&lt;author&gt;Harris, P. A.&lt;/author&gt;&lt;author&gt;Taylor, R.&lt;/author&gt;&lt;author&gt;Thielke, R.&lt;/author&gt;&lt;author&gt;Payne, J.&lt;/author&gt;&lt;author&gt;Gonzalez, N.&lt;/author&gt;&lt;author&gt;Conde, J. G.&lt;/author&gt;&lt;/authors&gt;&lt;/contributors&gt;&lt;auth-address&gt;Department of Biomedical Informatics, Vanderbilt University, 2525 West End Avenue, Suite 674, Nashville, TN 37212, USA. paul.harris@vanderbilt.edu&lt;/auth-address&gt;&lt;titles&gt;&lt;title&gt;Research electronic data capture (REDCap)--a metadata-driven methodology and workflow process for providing translational research informatics support&lt;/title&gt;&lt;secondary-title&gt;J Biomed Inform&lt;/secondary-title&gt;&lt;alt-title&gt;Journal of biomedical informatics&lt;/alt-title&gt;&lt;/titles&gt;&lt;periodical&gt;&lt;full-title&gt;J Biomed Inform&lt;/full-title&gt;&lt;abbr-1&gt;Journal of biomedical informatics&lt;/abbr-1&gt;&lt;/periodical&gt;&lt;alt-periodical&gt;&lt;full-title&gt;J Biomed Inform&lt;/full-title&gt;&lt;abbr-1&gt;Journal of biomedical informatics&lt;/abbr-1&gt;&lt;/alt-periodical&gt;&lt;pages&gt;377-81&lt;/pages&gt;&lt;volume&gt;42&lt;/volume&gt;&lt;number&gt;2&lt;/number&gt;&lt;edition&gt;2008/10/22&lt;/edition&gt;&lt;keywords&gt;&lt;keyword&gt;*Biomedical Research&lt;/keyword&gt;&lt;keyword&gt;*Clinical Trials as Topic&lt;/keyword&gt;&lt;keyword&gt;Data Collection/*methods&lt;/keyword&gt;&lt;keyword&gt;Humans&lt;/keyword&gt;&lt;keyword&gt;Internet&lt;/keyword&gt;&lt;keyword&gt;Medical Informatics/*methods&lt;/keyword&gt;&lt;keyword&gt;Software&lt;/keyword&gt;&lt;/keywords&gt;&lt;dates&gt;&lt;year&gt;2009&lt;/year&gt;&lt;pub-dates&gt;&lt;date&gt;Apr&lt;/date&gt;&lt;/pub-dates&gt;&lt;/dates&gt;&lt;isbn&gt;1532-0480 (Electronic)&amp;#xD;1532-0464 (Linking)&lt;/isbn&gt;&lt;accession-num&gt;18929686&lt;/accession-num&gt;&lt;work-type&gt;Research Support, N.I.H., Extramural&lt;/work-type&gt;&lt;urls&gt;&lt;related-urls&gt;&lt;url&gt;http://www.ncbi.nlm.nih.gov/pubmed/18929686&lt;/url&gt;&lt;/related-urls&gt;&lt;/urls&gt;&lt;custom2&gt;2700030&lt;/custom2&gt;&lt;electronic-resource-num&gt;10.1016/j.jbi.2008.08.010&lt;/electronic-resource-num&gt;&lt;language&gt;eng&lt;/language&gt;&lt;/record&gt;&lt;/Cite&gt;&lt;/EndNote&gt;</w:instrText>
      </w:r>
      <w:r w:rsidR="005F6C59">
        <w:rPr>
          <w:color w:val="000000"/>
        </w:rPr>
        <w:fldChar w:fldCharType="separate"/>
      </w:r>
      <w:r w:rsidR="00E66659">
        <w:rPr>
          <w:noProof/>
          <w:color w:val="000000"/>
        </w:rPr>
        <w:t>[</w:t>
      </w:r>
      <w:hyperlink w:anchor="_ENREF_10" w:tooltip="Harris, 2009 #1187" w:history="1">
        <w:r w:rsidR="00546B89">
          <w:rPr>
            <w:noProof/>
            <w:color w:val="000000"/>
          </w:rPr>
          <w:t>10</w:t>
        </w:r>
      </w:hyperlink>
      <w:r w:rsidR="00E66659">
        <w:rPr>
          <w:noProof/>
          <w:color w:val="000000"/>
        </w:rPr>
        <w:t>]</w:t>
      </w:r>
      <w:r w:rsidR="005F6C59">
        <w:rPr>
          <w:color w:val="000000"/>
        </w:rPr>
        <w:fldChar w:fldCharType="end"/>
      </w:r>
    </w:p>
    <w:p w:rsidR="003772E9" w:rsidRPr="003772E9" w:rsidRDefault="003772E9" w:rsidP="0002308D">
      <w:pPr>
        <w:spacing w:line="480" w:lineRule="auto"/>
        <w:rPr>
          <w:color w:val="000000"/>
        </w:rPr>
      </w:pPr>
      <w:r>
        <w:rPr>
          <w:color w:val="000000"/>
          <w:u w:val="single"/>
        </w:rPr>
        <w:t>Statistical Analysis</w:t>
      </w:r>
      <w:r>
        <w:rPr>
          <w:color w:val="000000"/>
        </w:rPr>
        <w:t>:</w:t>
      </w:r>
    </w:p>
    <w:p w:rsidR="000F39DB" w:rsidRDefault="00DC45F3" w:rsidP="00707157">
      <w:pPr>
        <w:spacing w:line="480" w:lineRule="auto"/>
        <w:ind w:firstLine="720"/>
        <w:rPr>
          <w:color w:val="000000"/>
        </w:rPr>
      </w:pPr>
      <w:r>
        <w:rPr>
          <w:color w:val="000000"/>
        </w:rPr>
        <w:t xml:space="preserve">The primary outcome assessed in this study was the dichotomized participant assignment as a case or a </w:t>
      </w:r>
      <w:r w:rsidR="008F0D4D">
        <w:rPr>
          <w:color w:val="000000"/>
        </w:rPr>
        <w:t>control</w:t>
      </w:r>
      <w:r>
        <w:rPr>
          <w:color w:val="000000"/>
        </w:rPr>
        <w:t>. Separate sensitivity analyse</w:t>
      </w:r>
      <w:r w:rsidR="008F0D4D">
        <w:rPr>
          <w:color w:val="000000"/>
        </w:rPr>
        <w:t xml:space="preserve">s </w:t>
      </w:r>
      <w:r w:rsidR="003853E5">
        <w:rPr>
          <w:color w:val="000000"/>
        </w:rPr>
        <w:t xml:space="preserve">used a </w:t>
      </w:r>
      <w:r w:rsidR="008F0D4D">
        <w:rPr>
          <w:color w:val="000000"/>
        </w:rPr>
        <w:t xml:space="preserve">VL </w:t>
      </w:r>
      <w:r w:rsidR="003853E5">
        <w:rPr>
          <w:color w:val="000000"/>
        </w:rPr>
        <w:t>threshold</w:t>
      </w:r>
      <w:r>
        <w:rPr>
          <w:color w:val="000000"/>
        </w:rPr>
        <w:t xml:space="preserve"> </w:t>
      </w:r>
      <w:r w:rsidR="003853E5">
        <w:rPr>
          <w:color w:val="000000"/>
        </w:rPr>
        <w:t>of &gt; 5</w:t>
      </w:r>
      <w:r>
        <w:rPr>
          <w:color w:val="000000"/>
        </w:rPr>
        <w:t xml:space="preserve">0 </w:t>
      </w:r>
      <w:proofErr w:type="spellStart"/>
      <w:r>
        <w:rPr>
          <w:color w:val="000000"/>
        </w:rPr>
        <w:t>cpm</w:t>
      </w:r>
      <w:proofErr w:type="spellEnd"/>
      <w:r>
        <w:rPr>
          <w:color w:val="000000"/>
        </w:rPr>
        <w:t xml:space="preserve">. All variables from the questionnaire and CRF were independently </w:t>
      </w:r>
      <w:del w:id="2" w:author="bwu2" w:date="2013-05-20T09:40:00Z">
        <w:r w:rsidDel="00D05D5A">
          <w:rPr>
            <w:color w:val="000000"/>
          </w:rPr>
          <w:delText>analysed</w:delText>
        </w:r>
      </w:del>
      <w:ins w:id="3" w:author="bwu2" w:date="2013-05-20T09:40:00Z">
        <w:r w:rsidR="00D05D5A">
          <w:rPr>
            <w:color w:val="000000"/>
          </w:rPr>
          <w:t>analyzed</w:t>
        </w:r>
      </w:ins>
      <w:r>
        <w:rPr>
          <w:color w:val="000000"/>
        </w:rPr>
        <w:t xml:space="preserve"> for their association with the primary outcome in </w:t>
      </w:r>
      <w:proofErr w:type="spellStart"/>
      <w:r>
        <w:rPr>
          <w:color w:val="000000"/>
        </w:rPr>
        <w:t>univariate</w:t>
      </w:r>
      <w:proofErr w:type="spellEnd"/>
      <w:r>
        <w:rPr>
          <w:color w:val="000000"/>
        </w:rPr>
        <w:t xml:space="preserve"> analyses.</w:t>
      </w:r>
      <w:r w:rsidR="00D940E0">
        <w:rPr>
          <w:color w:val="000000"/>
        </w:rPr>
        <w:t xml:space="preserve"> </w:t>
      </w:r>
      <w:r w:rsidR="002D7D0A">
        <w:rPr>
          <w:color w:val="000000"/>
        </w:rPr>
        <w:t>The “Access” variable represents ARV refill dates using the medication possession ratio (MPR)</w:t>
      </w:r>
      <w:r w:rsidR="005F6C59">
        <w:rPr>
          <w:color w:val="000000"/>
        </w:rPr>
        <w:fldChar w:fldCharType="begin"/>
      </w:r>
      <w:r w:rsidR="00E66659">
        <w:rPr>
          <w:color w:val="000000"/>
        </w:rPr>
        <w:instrText xml:space="preserve"> ADDIN EN.CITE &lt;EndNote&gt;&lt;Cite&gt;&lt;Author&gt;Leslie&lt;/Author&gt;&lt;Year&gt;2008&lt;/Year&gt;&lt;RecNum&gt;1188&lt;/RecNum&gt;&lt;DisplayText&gt;[11]&lt;/DisplayText&gt;&lt;record&gt;&lt;rec-number&gt;1188&lt;/rec-number&gt;&lt;foreign-keys&gt;&lt;key app="EN" db-id="29zfxpe5fdw2xnexz5qv9r5qd9pfpwerddrz"&gt;1188&lt;/key&gt;&lt;/foreign-keys&gt;&lt;ref-type name="Journal Article"&gt;17&lt;/ref-type&gt;&lt;contributors&gt;&lt;authors&gt;&lt;author&gt;Leslie, R.S., et al&lt;/author&gt;&lt;/authors&gt;&lt;/contributors&gt;&lt;titles&gt;&lt;title&gt;Calculating medication compliance, adherence, and persistence in administrative pharmacy claims databases.&lt;/title&gt;&lt;secondary-title&gt;Pharmaceutical Programming&lt;/secondary-title&gt;&lt;/titles&gt;&lt;periodical&gt;&lt;full-title&gt;Pharmaceutical Programming&lt;/full-title&gt;&lt;/periodical&gt;&lt;pages&gt;13-19&lt;/pages&gt;&lt;volume&gt;1&lt;/volume&gt;&lt;number&gt;1&lt;/number&gt;&lt;dates&gt;&lt;year&gt;2008&lt;/year&gt;&lt;/dates&gt;&lt;urls&gt;&lt;/urls&gt;&lt;/record&gt;&lt;/Cite&gt;&lt;/EndNote&gt;</w:instrText>
      </w:r>
      <w:r w:rsidR="005F6C59">
        <w:rPr>
          <w:color w:val="000000"/>
        </w:rPr>
        <w:fldChar w:fldCharType="separate"/>
      </w:r>
      <w:r w:rsidR="00E66659">
        <w:rPr>
          <w:noProof/>
          <w:color w:val="000000"/>
        </w:rPr>
        <w:t>[</w:t>
      </w:r>
      <w:hyperlink w:anchor="_ENREF_11" w:tooltip="Leslie, 2008 #1188" w:history="1">
        <w:r w:rsidR="00546B89">
          <w:rPr>
            <w:noProof/>
            <w:color w:val="000000"/>
          </w:rPr>
          <w:t>11</w:t>
        </w:r>
      </w:hyperlink>
      <w:r w:rsidR="00E66659">
        <w:rPr>
          <w:noProof/>
          <w:color w:val="000000"/>
        </w:rPr>
        <w:t>]</w:t>
      </w:r>
      <w:r w:rsidR="005F6C59">
        <w:rPr>
          <w:color w:val="000000"/>
        </w:rPr>
        <w:fldChar w:fldCharType="end"/>
      </w:r>
      <w:r w:rsidR="002D7D0A">
        <w:rPr>
          <w:color w:val="000000"/>
        </w:rPr>
        <w:t xml:space="preserve"> accounting for all refills occurring in the 180 days following the earliest ref</w:t>
      </w:r>
      <w:r w:rsidR="002A4B8C">
        <w:rPr>
          <w:color w:val="000000"/>
        </w:rPr>
        <w:t>ill date until enrollment. The Adherence</w:t>
      </w:r>
      <w:r w:rsidR="002D7D0A">
        <w:rPr>
          <w:color w:val="000000"/>
        </w:rPr>
        <w:t xml:space="preserve"> variable utilized the enrolment date pill count and incorporated the dispensed pills over the previous 180 days</w:t>
      </w:r>
      <w:r w:rsidR="005F6C59">
        <w:rPr>
          <w:color w:val="000000"/>
        </w:rPr>
        <w:fldChar w:fldCharType="begin">
          <w:fldData xml:space="preserve">PEVuZE5vdGU+PENpdGU+PEF1dGhvcj5MZWU8L0F1dGhvcj48WWVhcj4yMDA3PC9ZZWFyPjxSZWNO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</w:fldData>
        </w:fldChar>
      </w:r>
      <w:r w:rsidR="000D5FA3">
        <w:rPr>
          <w:color w:val="000000"/>
        </w:rPr>
        <w:instrText xml:space="preserve"> ADDIN EN.CITE </w:instrText>
      </w:r>
      <w:r w:rsidR="005F6C59">
        <w:rPr>
          <w:color w:val="000000"/>
        </w:rPr>
        <w:fldChar w:fldCharType="begin">
          <w:fldData xml:space="preserve">PEVuZE5vdGU+PENpdGU+PEF1dGhvcj5MZWU8L0F1dGhvcj48WWVhcj4yMDA3PC9ZZWFyPjxSZWNO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</w:fldData>
        </w:fldChar>
      </w:r>
      <w:r w:rsidR="000D5FA3">
        <w:rPr>
          <w:color w:val="000000"/>
        </w:rPr>
        <w:instrText xml:space="preserve"> ADDIN EN.CITE.DATA </w:instrText>
      </w:r>
      <w:r w:rsidR="005F6C59">
        <w:rPr>
          <w:color w:val="000000"/>
        </w:rPr>
      </w:r>
      <w:r w:rsidR="005F6C59">
        <w:rPr>
          <w:color w:val="000000"/>
        </w:rPr>
        <w:fldChar w:fldCharType="end"/>
      </w:r>
      <w:r w:rsidR="005F6C59">
        <w:rPr>
          <w:color w:val="000000"/>
        </w:rPr>
      </w:r>
      <w:r w:rsidR="005F6C59">
        <w:rPr>
          <w:color w:val="000000"/>
        </w:rPr>
        <w:fldChar w:fldCharType="separate"/>
      </w:r>
      <w:r w:rsidR="000D5FA3">
        <w:rPr>
          <w:noProof/>
          <w:color w:val="000000"/>
        </w:rPr>
        <w:t>[</w:t>
      </w:r>
      <w:hyperlink w:anchor="_ENREF_12" w:tooltip="Lee, 2007 #1219" w:history="1">
        <w:r w:rsidR="00546B89">
          <w:rPr>
            <w:noProof/>
            <w:color w:val="000000"/>
          </w:rPr>
          <w:t>12</w:t>
        </w:r>
      </w:hyperlink>
      <w:r w:rsidR="000D5FA3">
        <w:rPr>
          <w:noProof/>
          <w:color w:val="000000"/>
        </w:rPr>
        <w:t xml:space="preserve">, </w:t>
      </w:r>
      <w:hyperlink w:anchor="_ENREF_13" w:tooltip="Ndubuka, 2011 #1220" w:history="1">
        <w:r w:rsidR="00546B89">
          <w:rPr>
            <w:noProof/>
            <w:color w:val="000000"/>
          </w:rPr>
          <w:t>13</w:t>
        </w:r>
      </w:hyperlink>
      <w:r w:rsidR="000D5FA3">
        <w:rPr>
          <w:noProof/>
          <w:color w:val="000000"/>
        </w:rPr>
        <w:t>]</w:t>
      </w:r>
      <w:r w:rsidR="005F6C59">
        <w:rPr>
          <w:color w:val="000000"/>
        </w:rPr>
        <w:fldChar w:fldCharType="end"/>
      </w:r>
      <w:r w:rsidR="002D7D0A">
        <w:rPr>
          <w:color w:val="000000"/>
        </w:rPr>
        <w:t xml:space="preserve">. </w:t>
      </w:r>
      <w:r w:rsidR="00D940E0">
        <w:rPr>
          <w:color w:val="000000"/>
        </w:rPr>
        <w:t>Although all variables were examined, only significant and epidemiologically important factors were presented.</w:t>
      </w:r>
      <w:r w:rsidR="004635A1">
        <w:rPr>
          <w:color w:val="000000"/>
        </w:rPr>
        <w:t xml:space="preserve"> Individual analyses by domain were undertaken to identify appropriate variable categories, correlations and interactions between variables and ascertain which variables have the highest likelihood of success in multivariable models.</w:t>
      </w:r>
      <w:r w:rsidR="00267774">
        <w:rPr>
          <w:color w:val="000000"/>
        </w:rPr>
        <w:t xml:space="preserve"> Several multivariable models were constructed</w:t>
      </w:r>
      <w:r w:rsidR="002D7D0A">
        <w:rPr>
          <w:color w:val="000000"/>
        </w:rPr>
        <w:t xml:space="preserve"> using model selection to arrive at each final model</w:t>
      </w:r>
      <w:r w:rsidR="00B82A1A">
        <w:rPr>
          <w:color w:val="000000"/>
        </w:rPr>
        <w:t xml:space="preserve">. Model 1 (baseline factors) attempted to identify the </w:t>
      </w:r>
      <w:r w:rsidR="000F39DB">
        <w:rPr>
          <w:color w:val="000000"/>
        </w:rPr>
        <w:t xml:space="preserve">factors present at the initiation </w:t>
      </w:r>
      <w:r w:rsidR="000F39DB">
        <w:rPr>
          <w:color w:val="000000"/>
        </w:rPr>
        <w:lastRenderedPageBreak/>
        <w:t>of ART most associated with the primary out</w:t>
      </w:r>
      <w:r w:rsidR="004C115C">
        <w:rPr>
          <w:color w:val="000000"/>
        </w:rPr>
        <w:t>come. Model 2 included all time-</w:t>
      </w:r>
      <w:r w:rsidR="000F39DB">
        <w:rPr>
          <w:color w:val="000000"/>
        </w:rPr>
        <w:t xml:space="preserve">updated variables except for </w:t>
      </w:r>
      <w:r w:rsidR="000E2A2C">
        <w:rPr>
          <w:color w:val="000000"/>
        </w:rPr>
        <w:t>the Access or Adherence</w:t>
      </w:r>
      <w:r w:rsidR="002D7D0A">
        <w:rPr>
          <w:color w:val="000000"/>
        </w:rPr>
        <w:t xml:space="preserve"> measures</w:t>
      </w:r>
      <w:r w:rsidR="000F39DB">
        <w:rPr>
          <w:color w:val="000000"/>
        </w:rPr>
        <w:t xml:space="preserve">. Model 3 included those </w:t>
      </w:r>
      <w:r w:rsidR="004C115C">
        <w:rPr>
          <w:color w:val="000000"/>
        </w:rPr>
        <w:t xml:space="preserve">socioeconomic and psychosocial </w:t>
      </w:r>
      <w:r w:rsidR="000F39DB">
        <w:rPr>
          <w:color w:val="000000"/>
        </w:rPr>
        <w:t xml:space="preserve">variables from Model 2 that were likely to be correlated with </w:t>
      </w:r>
      <w:r w:rsidR="000E2A2C">
        <w:rPr>
          <w:color w:val="000000"/>
        </w:rPr>
        <w:t>the Access</w:t>
      </w:r>
      <w:r w:rsidR="002D7D0A">
        <w:rPr>
          <w:color w:val="000000"/>
        </w:rPr>
        <w:t xml:space="preserve"> measure</w:t>
      </w:r>
      <w:r w:rsidR="004C115C">
        <w:rPr>
          <w:color w:val="000000"/>
        </w:rPr>
        <w:t>.</w:t>
      </w:r>
      <w:r w:rsidR="000F39DB">
        <w:rPr>
          <w:color w:val="000000"/>
        </w:rPr>
        <w:t xml:space="preserve"> Model 4 included those </w:t>
      </w:r>
      <w:r w:rsidR="004C115C">
        <w:rPr>
          <w:color w:val="000000"/>
        </w:rPr>
        <w:t xml:space="preserve">psychosocial, symptom, and clinical </w:t>
      </w:r>
      <w:r w:rsidR="000F39DB">
        <w:rPr>
          <w:color w:val="000000"/>
        </w:rPr>
        <w:t xml:space="preserve">variables from Model 2 that were likely to be correlated </w:t>
      </w:r>
      <w:r w:rsidR="000E2A2C">
        <w:rPr>
          <w:color w:val="000000"/>
        </w:rPr>
        <w:t>with the Adherence</w:t>
      </w:r>
      <w:r w:rsidR="002D7D0A">
        <w:rPr>
          <w:color w:val="000000"/>
        </w:rPr>
        <w:t xml:space="preserve"> measure</w:t>
      </w:r>
      <w:r w:rsidR="000F39DB">
        <w:rPr>
          <w:color w:val="000000"/>
        </w:rPr>
        <w:t>. Model 5 was considered the full model incl</w:t>
      </w:r>
      <w:r w:rsidR="004C115C">
        <w:rPr>
          <w:color w:val="000000"/>
        </w:rPr>
        <w:t>uding all time-</w:t>
      </w:r>
      <w:r w:rsidR="000F39DB">
        <w:rPr>
          <w:color w:val="000000"/>
        </w:rPr>
        <w:t xml:space="preserve">updated variables and </w:t>
      </w:r>
      <w:r w:rsidR="000E2A2C">
        <w:rPr>
          <w:color w:val="000000"/>
        </w:rPr>
        <w:t>the Access and Adherence</w:t>
      </w:r>
      <w:r w:rsidR="00D71ABB">
        <w:rPr>
          <w:color w:val="000000"/>
        </w:rPr>
        <w:t xml:space="preserve"> measures</w:t>
      </w:r>
      <w:r w:rsidR="000F39DB">
        <w:rPr>
          <w:color w:val="000000"/>
        </w:rPr>
        <w:t>.</w:t>
      </w:r>
      <w:r w:rsidR="0036232A">
        <w:rPr>
          <w:color w:val="000000"/>
        </w:rPr>
        <w:t xml:space="preserve"> Receiver operator characteristic (ROC) curves were constructed for each model.</w:t>
      </w:r>
      <w:r w:rsidR="000F39DB" w:rsidRPr="000F39DB">
        <w:rPr>
          <w:b/>
          <w:color w:val="000000"/>
        </w:rPr>
        <w:t xml:space="preserve"> </w:t>
      </w:r>
      <w:r w:rsidR="000F39DB" w:rsidRPr="000F39DB">
        <w:rPr>
          <w:color w:val="000000"/>
        </w:rPr>
        <w:t>Subgroup analyses</w:t>
      </w:r>
      <w:r w:rsidR="000F39DB">
        <w:rPr>
          <w:color w:val="000000"/>
        </w:rPr>
        <w:t xml:space="preserve"> were performed to assess variables associated with </w:t>
      </w:r>
      <w:r w:rsidR="008F5C0B">
        <w:rPr>
          <w:color w:val="000000"/>
        </w:rPr>
        <w:t>VF among</w:t>
      </w:r>
      <w:r w:rsidR="000F39DB">
        <w:rPr>
          <w:color w:val="000000"/>
        </w:rPr>
        <w:t xml:space="preserve"> those </w:t>
      </w:r>
      <w:r w:rsidR="008F5C0B">
        <w:rPr>
          <w:color w:val="000000"/>
        </w:rPr>
        <w:t xml:space="preserve">individuals </w:t>
      </w:r>
      <w:r w:rsidR="000F39DB">
        <w:rPr>
          <w:color w:val="000000"/>
        </w:rPr>
        <w:t>having only</w:t>
      </w:r>
      <w:r w:rsidR="005C691D">
        <w:rPr>
          <w:color w:val="000000"/>
        </w:rPr>
        <w:t xml:space="preserve"> </w:t>
      </w:r>
      <w:r w:rsidR="008F5C0B">
        <w:rPr>
          <w:color w:val="000000"/>
        </w:rPr>
        <w:t>12</w:t>
      </w:r>
      <w:r w:rsidR="005C691D">
        <w:rPr>
          <w:color w:val="000000"/>
        </w:rPr>
        <w:t xml:space="preserve"> months of first-line ART. Separate analyse</w:t>
      </w:r>
      <w:r w:rsidR="000F39DB">
        <w:rPr>
          <w:color w:val="000000"/>
        </w:rPr>
        <w:t xml:space="preserve">s </w:t>
      </w:r>
      <w:r w:rsidR="005C691D">
        <w:rPr>
          <w:color w:val="000000"/>
        </w:rPr>
        <w:t>were</w:t>
      </w:r>
      <w:r w:rsidR="000F39DB">
        <w:rPr>
          <w:color w:val="000000"/>
        </w:rPr>
        <w:t xml:space="preserve"> al</w:t>
      </w:r>
      <w:r w:rsidR="000D5FA3">
        <w:rPr>
          <w:color w:val="000000"/>
        </w:rPr>
        <w:t xml:space="preserve">so performed which excluded the first 47 participants (25 cases and 22 controls) enrolled into the study </w:t>
      </w:r>
      <w:r w:rsidR="000F39DB">
        <w:rPr>
          <w:color w:val="000000"/>
        </w:rPr>
        <w:t xml:space="preserve">as the clinical laboratory </w:t>
      </w:r>
      <w:r w:rsidR="000D5FA3">
        <w:rPr>
          <w:color w:val="000000"/>
        </w:rPr>
        <w:t xml:space="preserve">VL assay performed for </w:t>
      </w:r>
      <w:r w:rsidR="000F39DB">
        <w:rPr>
          <w:color w:val="000000"/>
        </w:rPr>
        <w:t xml:space="preserve">MCH had identified a quality </w:t>
      </w:r>
      <w:r w:rsidR="004C115C">
        <w:rPr>
          <w:color w:val="000000"/>
        </w:rPr>
        <w:t xml:space="preserve">complication during the period of their </w:t>
      </w:r>
      <w:r w:rsidR="004C115C" w:rsidRPr="004C115C">
        <w:rPr>
          <w:color w:val="000000"/>
        </w:rPr>
        <w:t>enrollment</w:t>
      </w:r>
      <w:r w:rsidR="004C115C">
        <w:rPr>
          <w:color w:val="000000"/>
        </w:rPr>
        <w:t>.</w:t>
      </w:r>
    </w:p>
    <w:p w:rsidR="008F0D4D" w:rsidRDefault="003772E9" w:rsidP="0002308D">
      <w:pPr>
        <w:spacing w:line="480" w:lineRule="auto"/>
        <w:rPr>
          <w:color w:val="000000"/>
        </w:rPr>
      </w:pPr>
      <w:r w:rsidRPr="003772E9">
        <w:rPr>
          <w:color w:val="000000"/>
          <w:u w:val="single"/>
        </w:rPr>
        <w:t>Ethics</w:t>
      </w:r>
      <w:r>
        <w:rPr>
          <w:color w:val="000000"/>
        </w:rPr>
        <w:t>:</w:t>
      </w:r>
    </w:p>
    <w:p w:rsidR="00F83861" w:rsidRDefault="008B2352" w:rsidP="00707157">
      <w:pPr>
        <w:spacing w:line="480" w:lineRule="auto"/>
        <w:ind w:firstLine="720"/>
        <w:rPr>
          <w:color w:val="000000"/>
        </w:rPr>
      </w:pPr>
      <w:r>
        <w:rPr>
          <w:color w:val="000000"/>
        </w:rPr>
        <w:t>The RFVF</w:t>
      </w:r>
      <w:r w:rsidR="00F83861" w:rsidRPr="00F83861">
        <w:rPr>
          <w:color w:val="000000"/>
        </w:rPr>
        <w:t xml:space="preserve"> study was approved by the respective</w:t>
      </w:r>
      <w:r>
        <w:rPr>
          <w:color w:val="000000"/>
        </w:rPr>
        <w:t xml:space="preserve"> </w:t>
      </w:r>
      <w:r w:rsidR="00F83861" w:rsidRPr="00F83861">
        <w:rPr>
          <w:color w:val="000000"/>
        </w:rPr>
        <w:t>ethics committees at McCord Hospital and by the</w:t>
      </w:r>
      <w:r>
        <w:rPr>
          <w:color w:val="000000"/>
        </w:rPr>
        <w:t xml:space="preserve"> institutional review board </w:t>
      </w:r>
      <w:r w:rsidR="00F83861" w:rsidRPr="00F83861">
        <w:rPr>
          <w:color w:val="000000"/>
        </w:rPr>
        <w:t>at Emory University in</w:t>
      </w:r>
      <w:r>
        <w:rPr>
          <w:color w:val="000000"/>
        </w:rPr>
        <w:t xml:space="preserve"> </w:t>
      </w:r>
      <w:r w:rsidR="00F83861" w:rsidRPr="00F83861">
        <w:rPr>
          <w:color w:val="000000"/>
        </w:rPr>
        <w:t>Atlanta, Georgia</w:t>
      </w:r>
      <w:r>
        <w:rPr>
          <w:color w:val="000000"/>
        </w:rPr>
        <w:t>.</w:t>
      </w:r>
    </w:p>
    <w:p w:rsidR="00DC45F3" w:rsidRDefault="00DC45F3" w:rsidP="0002308D">
      <w:pPr>
        <w:spacing w:line="480" w:lineRule="auto"/>
        <w:rPr>
          <w:color w:val="000000"/>
        </w:rPr>
      </w:pPr>
    </w:p>
    <w:p w:rsidR="0002308D" w:rsidRPr="007D3354" w:rsidRDefault="0002308D" w:rsidP="0002308D">
      <w:pPr>
        <w:spacing w:line="480" w:lineRule="auto"/>
        <w:rPr>
          <w:color w:val="000000"/>
        </w:rPr>
      </w:pPr>
      <w:r w:rsidRPr="007D3354">
        <w:rPr>
          <w:color w:val="000000"/>
        </w:rPr>
        <w:t>RESULTS:</w:t>
      </w:r>
    </w:p>
    <w:p w:rsidR="00D73DC3" w:rsidRPr="00D73DC3" w:rsidRDefault="00D73DC3" w:rsidP="00D73DC3">
      <w:pPr>
        <w:spacing w:line="480" w:lineRule="auto"/>
        <w:rPr>
          <w:i/>
          <w:color w:val="000000"/>
        </w:rPr>
      </w:pPr>
      <w:r w:rsidRPr="00D73DC3">
        <w:rPr>
          <w:i/>
          <w:color w:val="000000"/>
        </w:rPr>
        <w:t>Cohort description</w:t>
      </w:r>
    </w:p>
    <w:p w:rsidR="00DD67FC" w:rsidRDefault="00D73DC3" w:rsidP="00707157">
      <w:pPr>
        <w:spacing w:line="480" w:lineRule="auto"/>
        <w:ind w:firstLine="720"/>
        <w:rPr>
          <w:color w:val="000000"/>
        </w:rPr>
      </w:pPr>
      <w:r>
        <w:rPr>
          <w:color w:val="000000"/>
        </w:rPr>
        <w:t xml:space="preserve">Overall, the mean age at enrollment was 39.6 </w:t>
      </w:r>
      <w:r w:rsidR="00FF7A7F">
        <w:rPr>
          <w:color w:val="000000"/>
        </w:rPr>
        <w:t xml:space="preserve">(9.0) years </w:t>
      </w:r>
      <w:r>
        <w:rPr>
          <w:color w:val="000000"/>
        </w:rPr>
        <w:t>and 64.6% were women</w:t>
      </w:r>
      <w:r w:rsidR="007D6334">
        <w:rPr>
          <w:color w:val="000000"/>
        </w:rPr>
        <w:t xml:space="preserve"> (Table 1</w:t>
      </w:r>
      <w:r w:rsidR="00A81202">
        <w:rPr>
          <w:color w:val="000000"/>
        </w:rPr>
        <w:t>)</w:t>
      </w:r>
      <w:r>
        <w:rPr>
          <w:color w:val="000000"/>
        </w:rPr>
        <w:t xml:space="preserve">. </w:t>
      </w:r>
      <w:r w:rsidR="00233D64">
        <w:rPr>
          <w:color w:val="000000"/>
        </w:rPr>
        <w:t>The mean years of education was 10.5</w:t>
      </w:r>
      <w:r w:rsidR="00126ABF">
        <w:rPr>
          <w:color w:val="000000"/>
        </w:rPr>
        <w:t xml:space="preserve"> for the cohort. Over 78% received an income and 19.0% were unemployed. There were </w:t>
      </w:r>
      <w:r w:rsidR="00233D64">
        <w:rPr>
          <w:color w:val="000000"/>
        </w:rPr>
        <w:t xml:space="preserve">13.1% of individuals </w:t>
      </w:r>
      <w:r w:rsidR="00126ABF">
        <w:rPr>
          <w:color w:val="000000"/>
        </w:rPr>
        <w:t xml:space="preserve">who used </w:t>
      </w:r>
      <w:r w:rsidR="00233D64">
        <w:rPr>
          <w:color w:val="000000"/>
        </w:rPr>
        <w:t xml:space="preserve">a </w:t>
      </w:r>
      <w:r w:rsidR="00126ABF">
        <w:rPr>
          <w:color w:val="000000"/>
        </w:rPr>
        <w:t xml:space="preserve">personal </w:t>
      </w:r>
      <w:r w:rsidR="00233D64">
        <w:rPr>
          <w:color w:val="000000"/>
        </w:rPr>
        <w:t>vehicle for transportation</w:t>
      </w:r>
      <w:r w:rsidR="00126ABF">
        <w:rPr>
          <w:color w:val="000000"/>
        </w:rPr>
        <w:t xml:space="preserve"> to the clinic and 19.0% relied on family or a spouse to pay for ARVs and clinic visits</w:t>
      </w:r>
      <w:r w:rsidR="00233D64">
        <w:rPr>
          <w:color w:val="000000"/>
        </w:rPr>
        <w:t xml:space="preserve">. </w:t>
      </w:r>
      <w:r w:rsidR="00126ABF">
        <w:rPr>
          <w:color w:val="000000"/>
        </w:rPr>
        <w:t xml:space="preserve">The majority of participants reported belonging to a religious faith (88.4%) but only 51.7% of participants were active in the expression of their faith. </w:t>
      </w:r>
      <w:r w:rsidR="00435E7B">
        <w:rPr>
          <w:color w:val="000000"/>
        </w:rPr>
        <w:t xml:space="preserve">Traditional medicine was </w:t>
      </w:r>
      <w:r w:rsidR="00435E7B">
        <w:rPr>
          <w:color w:val="000000"/>
        </w:rPr>
        <w:lastRenderedPageBreak/>
        <w:t xml:space="preserve">reportedly used in 57.6% of participants at some point in the past. </w:t>
      </w:r>
      <w:r w:rsidR="00233D64">
        <w:rPr>
          <w:color w:val="000000"/>
        </w:rPr>
        <w:t>Sixty-five percent reported having a current partner</w:t>
      </w:r>
      <w:r w:rsidR="000B384C">
        <w:rPr>
          <w:color w:val="000000"/>
        </w:rPr>
        <w:t xml:space="preserve"> and 41.5% reported disclosing their status to a partner. Of the participants, 91.3% report having practiced safe sex always in the past 6 months (60.6% via condoms</w:t>
      </w:r>
      <w:r w:rsidR="00126ABF">
        <w:rPr>
          <w:color w:val="000000"/>
        </w:rPr>
        <w:t>), and 42.1% had at least one family member living with HIV</w:t>
      </w:r>
      <w:r w:rsidR="000B384C">
        <w:rPr>
          <w:color w:val="000000"/>
        </w:rPr>
        <w:t>. Only 15.1% had an ART supporter and 80.1% were pleased</w:t>
      </w:r>
      <w:r w:rsidR="00FF7A7F">
        <w:rPr>
          <w:color w:val="000000"/>
        </w:rPr>
        <w:t xml:space="preserve"> with their clinic experience. </w:t>
      </w:r>
      <w:r w:rsidR="00126ABF">
        <w:rPr>
          <w:color w:val="000000"/>
        </w:rPr>
        <w:t xml:space="preserve">The mean K-10 score was 12.8 (3.4) with 55.0% scoring &gt;12. </w:t>
      </w:r>
      <w:r w:rsidR="00FF7A7F">
        <w:rPr>
          <w:color w:val="000000"/>
        </w:rPr>
        <w:t xml:space="preserve">The most commonly reported symptoms were depression (34.5%), a rash (32.5%), and fatigue (32.1%). </w:t>
      </w:r>
      <w:r w:rsidR="00EA1A39">
        <w:rPr>
          <w:color w:val="000000"/>
        </w:rPr>
        <w:t xml:space="preserve">Nearly half (43.9%) felt their symptoms were related to ARVs. </w:t>
      </w:r>
      <w:r w:rsidR="00435E7B">
        <w:rPr>
          <w:color w:val="000000"/>
        </w:rPr>
        <w:t xml:space="preserve">Only 34.7% of participants had no obvious neurocognitive impairment while 35.4% had evidence of HIV-associated dementia. </w:t>
      </w:r>
      <w:proofErr w:type="spellStart"/>
      <w:r w:rsidR="00435E7B">
        <w:rPr>
          <w:color w:val="000000"/>
        </w:rPr>
        <w:t>Lipodystrophy</w:t>
      </w:r>
      <w:proofErr w:type="spellEnd"/>
      <w:r w:rsidR="00435E7B">
        <w:rPr>
          <w:color w:val="000000"/>
        </w:rPr>
        <w:t xml:space="preserve"> was documented in 29.5% of participants. </w:t>
      </w:r>
      <w:r w:rsidR="00126ABF">
        <w:rPr>
          <w:color w:val="000000"/>
        </w:rPr>
        <w:t>The median</w:t>
      </w:r>
      <w:ins w:id="4" w:author="bwu2" w:date="2013-05-20T10:02:00Z">
        <w:r w:rsidR="00D6686D">
          <w:rPr>
            <w:color w:val="000000"/>
          </w:rPr>
          <w:t>[Q1-Q3]</w:t>
        </w:r>
      </w:ins>
      <w:r w:rsidR="00126ABF">
        <w:rPr>
          <w:color w:val="000000"/>
        </w:rPr>
        <w:t xml:space="preserve"> CD4 count was 300.5 cell/µL (183.5-</w:t>
      </w:r>
      <w:r w:rsidR="00126ABF" w:rsidRPr="00435E7B">
        <w:rPr>
          <w:color w:val="000000"/>
        </w:rPr>
        <w:t>448.0</w:t>
      </w:r>
      <w:r w:rsidR="00126ABF">
        <w:rPr>
          <w:color w:val="000000"/>
        </w:rPr>
        <w:t xml:space="preserve">) and tuberculosis was the most frequent opportunistic infection (54.8%). </w:t>
      </w:r>
      <w:r w:rsidR="00435E7B">
        <w:rPr>
          <w:color w:val="000000"/>
        </w:rPr>
        <w:t>The mean duration of ART was 30.2 months (</w:t>
      </w:r>
      <w:r w:rsidR="00435E7B" w:rsidRPr="00435E7B">
        <w:rPr>
          <w:color w:val="000000"/>
        </w:rPr>
        <w:t>24.3</w:t>
      </w:r>
      <w:r w:rsidR="00435E7B">
        <w:rPr>
          <w:color w:val="000000"/>
        </w:rPr>
        <w:t xml:space="preserve">). Most participants were encouraged to seek ART by either a doctor or nurse (43.4%). The vast majority of participants used their </w:t>
      </w:r>
      <w:r w:rsidR="00430A1A">
        <w:rPr>
          <w:color w:val="000000"/>
        </w:rPr>
        <w:t>mobile</w:t>
      </w:r>
      <w:r w:rsidR="00435E7B">
        <w:rPr>
          <w:color w:val="000000"/>
        </w:rPr>
        <w:t xml:space="preserve"> phone to remind them to take ARVs or visit the clinic. The median</w:t>
      </w:r>
      <w:ins w:id="5" w:author="bwu2" w:date="2013-05-20T10:05:00Z">
        <w:r w:rsidR="00F3432F">
          <w:rPr>
            <w:color w:val="000000"/>
          </w:rPr>
          <w:t>[Q1-Q3]</w:t>
        </w:r>
      </w:ins>
      <w:r w:rsidR="00435E7B">
        <w:rPr>
          <w:color w:val="000000"/>
        </w:rPr>
        <w:t xml:space="preserve"> MPR was 1.03 (</w:t>
      </w:r>
      <w:r w:rsidR="00ED6201">
        <w:rPr>
          <w:color w:val="000000"/>
        </w:rPr>
        <w:t>0.96-</w:t>
      </w:r>
      <w:r w:rsidR="00435E7B" w:rsidRPr="00435E7B">
        <w:rPr>
          <w:color w:val="000000"/>
        </w:rPr>
        <w:t>1.07</w:t>
      </w:r>
      <w:r w:rsidR="00435E7B">
        <w:rPr>
          <w:color w:val="000000"/>
        </w:rPr>
        <w:t>) and median</w:t>
      </w:r>
      <w:ins w:id="6" w:author="bwu2" w:date="2013-05-20T10:18:00Z">
        <w:r w:rsidR="00F51ACE">
          <w:rPr>
            <w:color w:val="000000"/>
          </w:rPr>
          <w:t xml:space="preserve">[Q1-Q3] </w:t>
        </w:r>
      </w:ins>
      <w:r w:rsidR="00435E7B">
        <w:rPr>
          <w:color w:val="000000"/>
        </w:rPr>
        <w:t xml:space="preserve"> pill count adherence ratio was 1.12 (</w:t>
      </w:r>
      <w:r w:rsidR="00ED6201">
        <w:rPr>
          <w:color w:val="000000"/>
        </w:rPr>
        <w:t>1.05-</w:t>
      </w:r>
      <w:r w:rsidR="00435E7B" w:rsidRPr="00435E7B">
        <w:rPr>
          <w:color w:val="000000"/>
        </w:rPr>
        <w:t>1.17</w:t>
      </w:r>
      <w:r w:rsidR="00435E7B">
        <w:rPr>
          <w:color w:val="000000"/>
        </w:rPr>
        <w:t xml:space="preserve">). </w:t>
      </w:r>
      <w:r w:rsidR="00566782" w:rsidRPr="00566782">
        <w:rPr>
          <w:color w:val="000000"/>
        </w:rPr>
        <w:t>Cases and controls differed substantially across all of the domains examined</w:t>
      </w:r>
      <w:r w:rsidR="00A81202">
        <w:rPr>
          <w:color w:val="000000"/>
        </w:rPr>
        <w:t xml:space="preserve"> </w:t>
      </w:r>
      <w:r w:rsidR="00F609CE">
        <w:rPr>
          <w:color w:val="000000"/>
        </w:rPr>
        <w:t>using</w:t>
      </w:r>
      <w:r w:rsidR="00A81202">
        <w:rPr>
          <w:color w:val="000000"/>
        </w:rPr>
        <w:t xml:space="preserve"> </w:t>
      </w:r>
      <w:proofErr w:type="spellStart"/>
      <w:r w:rsidR="00A81202">
        <w:rPr>
          <w:color w:val="000000"/>
        </w:rPr>
        <w:t>univariate</w:t>
      </w:r>
      <w:proofErr w:type="spellEnd"/>
      <w:r w:rsidR="00A81202">
        <w:rPr>
          <w:color w:val="000000"/>
        </w:rPr>
        <w:t xml:space="preserve"> </w:t>
      </w:r>
      <w:r w:rsidR="00F609CE">
        <w:rPr>
          <w:color w:val="000000"/>
        </w:rPr>
        <w:t>comparisons</w:t>
      </w:r>
      <w:r w:rsidR="00A81202">
        <w:rPr>
          <w:color w:val="000000"/>
        </w:rPr>
        <w:t>.</w:t>
      </w:r>
    </w:p>
    <w:p w:rsidR="00A81202" w:rsidRDefault="00A81202" w:rsidP="00D73DC3">
      <w:pPr>
        <w:spacing w:line="480" w:lineRule="auto"/>
        <w:rPr>
          <w:color w:val="000000"/>
        </w:rPr>
      </w:pPr>
      <w:r w:rsidRPr="00A81202">
        <w:rPr>
          <w:i/>
          <w:color w:val="000000"/>
        </w:rPr>
        <w:t>Baseline risk factors</w:t>
      </w:r>
      <w:r>
        <w:rPr>
          <w:i/>
          <w:color w:val="000000"/>
        </w:rPr>
        <w:t xml:space="preserve"> (Model 1)</w:t>
      </w:r>
    </w:p>
    <w:p w:rsidR="00A81202" w:rsidRDefault="00A81202" w:rsidP="00707157">
      <w:pPr>
        <w:spacing w:line="480" w:lineRule="auto"/>
        <w:ind w:firstLine="720"/>
        <w:rPr>
          <w:color w:val="000000"/>
        </w:rPr>
      </w:pPr>
      <w:r>
        <w:rPr>
          <w:color w:val="000000"/>
        </w:rPr>
        <w:t>Younger age and male gender were associated with VF</w:t>
      </w:r>
      <w:r w:rsidR="00233D64">
        <w:rPr>
          <w:color w:val="000000"/>
        </w:rPr>
        <w:t xml:space="preserve"> in nearly all </w:t>
      </w:r>
      <w:r w:rsidR="00F609CE">
        <w:rPr>
          <w:color w:val="000000"/>
        </w:rPr>
        <w:t>MV</w:t>
      </w:r>
      <w:r w:rsidR="00233D64">
        <w:rPr>
          <w:color w:val="000000"/>
        </w:rPr>
        <w:t xml:space="preserve"> models</w:t>
      </w:r>
      <w:r w:rsidR="007D6334">
        <w:rPr>
          <w:color w:val="000000"/>
        </w:rPr>
        <w:t xml:space="preserve"> (Table 2</w:t>
      </w:r>
      <w:r w:rsidR="00DE79CB">
        <w:rPr>
          <w:color w:val="000000"/>
        </w:rPr>
        <w:t>)</w:t>
      </w:r>
      <w:r>
        <w:rPr>
          <w:color w:val="000000"/>
        </w:rPr>
        <w:t>.</w:t>
      </w:r>
      <w:r w:rsidRPr="00A81202">
        <w:rPr>
          <w:color w:val="000000"/>
        </w:rPr>
        <w:t xml:space="preserve"> </w:t>
      </w:r>
      <w:r w:rsidR="00A6507A">
        <w:rPr>
          <w:color w:val="000000"/>
        </w:rPr>
        <w:t>Additional</w:t>
      </w:r>
      <w:r w:rsidR="00233D64">
        <w:rPr>
          <w:color w:val="000000"/>
        </w:rPr>
        <w:t xml:space="preserve"> risk factors </w:t>
      </w:r>
      <w:r w:rsidR="00A6507A">
        <w:rPr>
          <w:color w:val="000000"/>
        </w:rPr>
        <w:t xml:space="preserve">which were likely present at </w:t>
      </w:r>
      <w:r w:rsidR="00233D64">
        <w:rPr>
          <w:color w:val="000000"/>
        </w:rPr>
        <w:t xml:space="preserve">ART initiation included having </w:t>
      </w:r>
      <w:r w:rsidRPr="00566782">
        <w:rPr>
          <w:color w:val="000000"/>
        </w:rPr>
        <w:t>a treatment supporter</w:t>
      </w:r>
      <w:r w:rsidR="00A6507A">
        <w:rPr>
          <w:color w:val="000000"/>
        </w:rPr>
        <w:t xml:space="preserve"> (OR 1.991)</w:t>
      </w:r>
      <w:r w:rsidRPr="00566782">
        <w:rPr>
          <w:color w:val="000000"/>
        </w:rPr>
        <w:t xml:space="preserve">, </w:t>
      </w:r>
      <w:r w:rsidR="00233D64">
        <w:rPr>
          <w:color w:val="000000"/>
        </w:rPr>
        <w:t xml:space="preserve">not having or not being active with </w:t>
      </w:r>
      <w:r w:rsidRPr="00566782">
        <w:rPr>
          <w:color w:val="000000"/>
        </w:rPr>
        <w:t>a religious faith</w:t>
      </w:r>
      <w:r w:rsidR="00A6507A">
        <w:rPr>
          <w:color w:val="000000"/>
        </w:rPr>
        <w:t xml:space="preserve"> (1.634)</w:t>
      </w:r>
      <w:r w:rsidRPr="00566782">
        <w:rPr>
          <w:color w:val="000000"/>
        </w:rPr>
        <w:t xml:space="preserve">, </w:t>
      </w:r>
      <w:r w:rsidR="00233D64">
        <w:rPr>
          <w:color w:val="000000"/>
        </w:rPr>
        <w:t>having</w:t>
      </w:r>
      <w:r w:rsidRPr="00566782">
        <w:rPr>
          <w:color w:val="000000"/>
        </w:rPr>
        <w:t xml:space="preserve"> at least one family member </w:t>
      </w:r>
      <w:r w:rsidR="00CD472E">
        <w:rPr>
          <w:color w:val="000000"/>
        </w:rPr>
        <w:t xml:space="preserve">living </w:t>
      </w:r>
      <w:r w:rsidRPr="00566782">
        <w:rPr>
          <w:color w:val="000000"/>
        </w:rPr>
        <w:t>with HIV</w:t>
      </w:r>
      <w:r w:rsidR="00A6507A">
        <w:rPr>
          <w:color w:val="000000"/>
        </w:rPr>
        <w:t xml:space="preserve"> (1.613)</w:t>
      </w:r>
      <w:r w:rsidRPr="00566782">
        <w:rPr>
          <w:color w:val="000000"/>
        </w:rPr>
        <w:t xml:space="preserve">, </w:t>
      </w:r>
      <w:r w:rsidR="00233D64">
        <w:rPr>
          <w:color w:val="000000"/>
        </w:rPr>
        <w:t xml:space="preserve">having had a </w:t>
      </w:r>
      <w:r w:rsidRPr="00566782">
        <w:rPr>
          <w:color w:val="000000"/>
        </w:rPr>
        <w:t>fam</w:t>
      </w:r>
      <w:r w:rsidR="00233D64">
        <w:rPr>
          <w:color w:val="000000"/>
        </w:rPr>
        <w:t>ily member recommend</w:t>
      </w:r>
      <w:r w:rsidRPr="00566782">
        <w:rPr>
          <w:color w:val="000000"/>
        </w:rPr>
        <w:t xml:space="preserve"> the </w:t>
      </w:r>
      <w:r w:rsidR="00233D64">
        <w:rPr>
          <w:color w:val="000000"/>
        </w:rPr>
        <w:t>individual</w:t>
      </w:r>
      <w:r w:rsidRPr="00566782">
        <w:rPr>
          <w:color w:val="000000"/>
        </w:rPr>
        <w:t xml:space="preserve"> to seek </w:t>
      </w:r>
      <w:r w:rsidR="00973CE5">
        <w:rPr>
          <w:color w:val="000000"/>
        </w:rPr>
        <w:t>ART</w:t>
      </w:r>
      <w:r w:rsidRPr="00566782">
        <w:rPr>
          <w:color w:val="000000"/>
        </w:rPr>
        <w:t xml:space="preserve">, use of </w:t>
      </w:r>
      <w:proofErr w:type="spellStart"/>
      <w:r w:rsidR="00233D64">
        <w:rPr>
          <w:color w:val="000000"/>
        </w:rPr>
        <w:t>stavudine</w:t>
      </w:r>
      <w:proofErr w:type="spellEnd"/>
      <w:r w:rsidR="00233D64">
        <w:rPr>
          <w:color w:val="000000"/>
        </w:rPr>
        <w:t xml:space="preserve"> (</w:t>
      </w:r>
      <w:r w:rsidRPr="00566782">
        <w:rPr>
          <w:color w:val="000000"/>
        </w:rPr>
        <w:t>d4T</w:t>
      </w:r>
      <w:r w:rsidR="00233D64">
        <w:rPr>
          <w:color w:val="000000"/>
        </w:rPr>
        <w:t>)</w:t>
      </w:r>
      <w:r w:rsidRPr="00566782">
        <w:rPr>
          <w:color w:val="000000"/>
        </w:rPr>
        <w:t xml:space="preserve"> in the current ART regimen, and </w:t>
      </w:r>
      <w:r w:rsidR="00233D64">
        <w:rPr>
          <w:color w:val="000000"/>
        </w:rPr>
        <w:t>use of fluconazole</w:t>
      </w:r>
      <w:r w:rsidR="00A6507A">
        <w:rPr>
          <w:color w:val="000000"/>
        </w:rPr>
        <w:t xml:space="preserve"> (4.973)</w:t>
      </w:r>
      <w:r w:rsidR="00233D64">
        <w:rPr>
          <w:color w:val="000000"/>
        </w:rPr>
        <w:t>.</w:t>
      </w:r>
      <w:r w:rsidR="0036232A">
        <w:rPr>
          <w:color w:val="000000"/>
        </w:rPr>
        <w:t xml:space="preserve"> The ROC area under the curve (AUC) was 0.7824 (Figure 1A).</w:t>
      </w:r>
    </w:p>
    <w:p w:rsidR="00A81202" w:rsidRDefault="000E2A2C" w:rsidP="00D73DC3">
      <w:pPr>
        <w:spacing w:line="480" w:lineRule="auto"/>
        <w:rPr>
          <w:color w:val="000000"/>
        </w:rPr>
      </w:pPr>
      <w:r>
        <w:rPr>
          <w:i/>
          <w:color w:val="000000"/>
        </w:rPr>
        <w:lastRenderedPageBreak/>
        <w:t>Overall risk factors excluding Access or Adherence</w:t>
      </w:r>
      <w:r w:rsidR="00A81202">
        <w:rPr>
          <w:i/>
          <w:color w:val="000000"/>
        </w:rPr>
        <w:t xml:space="preserve"> measures (Model 2)</w:t>
      </w:r>
    </w:p>
    <w:p w:rsidR="00A81202" w:rsidRDefault="00F609CE" w:rsidP="00707157">
      <w:pPr>
        <w:spacing w:line="480" w:lineRule="auto"/>
        <w:ind w:firstLine="720"/>
        <w:rPr>
          <w:color w:val="000000"/>
        </w:rPr>
      </w:pPr>
      <w:r>
        <w:rPr>
          <w:color w:val="000000"/>
        </w:rPr>
        <w:t>In a full MV model that included all domains</w:t>
      </w:r>
      <w:r w:rsidR="000E2A2C">
        <w:rPr>
          <w:color w:val="000000"/>
        </w:rPr>
        <w:t xml:space="preserve"> except the Access and Adherence </w:t>
      </w:r>
      <w:r w:rsidR="0098574D">
        <w:rPr>
          <w:color w:val="000000"/>
        </w:rPr>
        <w:t>variables</w:t>
      </w:r>
      <w:r>
        <w:rPr>
          <w:color w:val="000000"/>
        </w:rPr>
        <w:t xml:space="preserve">, the factors that were associated with VF at the time of study enrollment included less than always practicing </w:t>
      </w:r>
      <w:r w:rsidRPr="00A81202">
        <w:rPr>
          <w:color w:val="000000"/>
        </w:rPr>
        <w:t>safe sex</w:t>
      </w:r>
      <w:r w:rsidR="005600E7">
        <w:rPr>
          <w:color w:val="000000"/>
        </w:rPr>
        <w:t xml:space="preserve"> (5.500)</w:t>
      </w:r>
      <w:r>
        <w:rPr>
          <w:color w:val="000000"/>
        </w:rPr>
        <w:t>,</w:t>
      </w:r>
      <w:r w:rsidRPr="00A81202">
        <w:rPr>
          <w:color w:val="000000"/>
        </w:rPr>
        <w:t xml:space="preserve"> </w:t>
      </w:r>
      <w:r w:rsidR="00A81202" w:rsidRPr="00A81202">
        <w:rPr>
          <w:color w:val="000000"/>
        </w:rPr>
        <w:t xml:space="preserve">not </w:t>
      </w:r>
      <w:r>
        <w:rPr>
          <w:color w:val="000000"/>
        </w:rPr>
        <w:t xml:space="preserve">being </w:t>
      </w:r>
      <w:r w:rsidR="00A81202" w:rsidRPr="00A81202">
        <w:rPr>
          <w:color w:val="000000"/>
        </w:rPr>
        <w:t xml:space="preserve">pleased with </w:t>
      </w:r>
      <w:r>
        <w:rPr>
          <w:color w:val="000000"/>
        </w:rPr>
        <w:t xml:space="preserve">their </w:t>
      </w:r>
      <w:r w:rsidR="00A81202" w:rsidRPr="00A81202">
        <w:rPr>
          <w:color w:val="000000"/>
        </w:rPr>
        <w:t>clinic experience</w:t>
      </w:r>
      <w:r w:rsidR="005600E7">
        <w:rPr>
          <w:color w:val="000000"/>
        </w:rPr>
        <w:t xml:space="preserve"> (2.232)</w:t>
      </w:r>
      <w:r>
        <w:rPr>
          <w:color w:val="000000"/>
        </w:rPr>
        <w:t xml:space="preserve">, </w:t>
      </w:r>
      <w:r w:rsidR="005600E7">
        <w:rPr>
          <w:color w:val="000000"/>
        </w:rPr>
        <w:t>K-10 score &gt;12 (3.136)</w:t>
      </w:r>
      <w:r>
        <w:rPr>
          <w:color w:val="000000"/>
        </w:rPr>
        <w:t xml:space="preserve">, </w:t>
      </w:r>
      <w:r w:rsidR="00EE01A7">
        <w:rPr>
          <w:color w:val="000000"/>
        </w:rPr>
        <w:t xml:space="preserve">symptoms of </w:t>
      </w:r>
      <w:r w:rsidR="00A81202" w:rsidRPr="00A81202">
        <w:rPr>
          <w:color w:val="000000"/>
        </w:rPr>
        <w:t>fatigue</w:t>
      </w:r>
      <w:r>
        <w:rPr>
          <w:color w:val="000000"/>
        </w:rPr>
        <w:t xml:space="preserve"> </w:t>
      </w:r>
      <w:r w:rsidR="005600E7">
        <w:rPr>
          <w:color w:val="000000"/>
        </w:rPr>
        <w:t xml:space="preserve">(2.532) </w:t>
      </w:r>
      <w:r>
        <w:rPr>
          <w:color w:val="000000"/>
        </w:rPr>
        <w:t>and diarrhea</w:t>
      </w:r>
      <w:r w:rsidR="005600E7">
        <w:rPr>
          <w:color w:val="000000"/>
        </w:rPr>
        <w:t xml:space="preserve"> (2.555)</w:t>
      </w:r>
      <w:r w:rsidR="00A81202" w:rsidRPr="00A81202">
        <w:rPr>
          <w:color w:val="000000"/>
        </w:rPr>
        <w:t xml:space="preserve">, </w:t>
      </w:r>
      <w:r w:rsidR="00EE01A7" w:rsidRPr="00A81202">
        <w:rPr>
          <w:color w:val="000000"/>
        </w:rPr>
        <w:t xml:space="preserve">the absence of </w:t>
      </w:r>
      <w:proofErr w:type="spellStart"/>
      <w:r w:rsidR="00EE01A7" w:rsidRPr="00A81202">
        <w:rPr>
          <w:color w:val="000000"/>
        </w:rPr>
        <w:t>lipodystrophy</w:t>
      </w:r>
      <w:proofErr w:type="spellEnd"/>
      <w:r w:rsidR="00EE01A7">
        <w:rPr>
          <w:color w:val="000000"/>
        </w:rPr>
        <w:t xml:space="preserve"> (2.366), having lower recent CD4 counts (12.658)</w:t>
      </w:r>
      <w:r w:rsidR="00EE01A7" w:rsidRPr="00A81202">
        <w:rPr>
          <w:color w:val="000000"/>
        </w:rPr>
        <w:t xml:space="preserve">, </w:t>
      </w:r>
      <w:r w:rsidR="00EE01A7">
        <w:rPr>
          <w:color w:val="000000"/>
        </w:rPr>
        <w:t xml:space="preserve">having a family member recommend </w:t>
      </w:r>
      <w:r w:rsidR="00EE01A7" w:rsidRPr="00A81202">
        <w:rPr>
          <w:color w:val="000000"/>
        </w:rPr>
        <w:t xml:space="preserve">the </w:t>
      </w:r>
      <w:r w:rsidR="00EE01A7">
        <w:rPr>
          <w:color w:val="000000"/>
        </w:rPr>
        <w:t>individual</w:t>
      </w:r>
      <w:r w:rsidR="00EE01A7" w:rsidRPr="00A81202">
        <w:rPr>
          <w:color w:val="000000"/>
        </w:rPr>
        <w:t xml:space="preserve"> to seek </w:t>
      </w:r>
      <w:r w:rsidR="00EE01A7">
        <w:rPr>
          <w:color w:val="000000"/>
        </w:rPr>
        <w:t>ART</w:t>
      </w:r>
      <w:r w:rsidR="00EE01A7" w:rsidRPr="00A81202">
        <w:rPr>
          <w:color w:val="000000"/>
        </w:rPr>
        <w:t xml:space="preserve">, </w:t>
      </w:r>
      <w:r w:rsidR="00EE01A7">
        <w:rPr>
          <w:color w:val="000000"/>
        </w:rPr>
        <w:t xml:space="preserve">and </w:t>
      </w:r>
      <w:r>
        <w:rPr>
          <w:color w:val="000000"/>
        </w:rPr>
        <w:t xml:space="preserve">having </w:t>
      </w:r>
      <w:r w:rsidRPr="00A81202">
        <w:rPr>
          <w:color w:val="000000"/>
        </w:rPr>
        <w:t>us</w:t>
      </w:r>
      <w:r>
        <w:rPr>
          <w:color w:val="000000"/>
        </w:rPr>
        <w:t>ed a TV or radio as a reminder to take their ARVs</w:t>
      </w:r>
      <w:r w:rsidR="005600E7">
        <w:rPr>
          <w:color w:val="000000"/>
        </w:rPr>
        <w:t xml:space="preserve"> (3.519)</w:t>
      </w:r>
      <w:r w:rsidR="00A81202" w:rsidRPr="00A81202">
        <w:rPr>
          <w:color w:val="000000"/>
        </w:rPr>
        <w:t>.</w:t>
      </w:r>
      <w:r w:rsidR="0036232A">
        <w:rPr>
          <w:color w:val="000000"/>
        </w:rPr>
        <w:t xml:space="preserve"> The ROC AUC was 0.8867 (Figure 1B).</w:t>
      </w:r>
    </w:p>
    <w:p w:rsidR="00A81202" w:rsidRDefault="000E2A2C" w:rsidP="00D73DC3">
      <w:pPr>
        <w:spacing w:line="480" w:lineRule="auto"/>
        <w:rPr>
          <w:color w:val="000000"/>
        </w:rPr>
      </w:pPr>
      <w:r>
        <w:rPr>
          <w:i/>
          <w:color w:val="000000"/>
        </w:rPr>
        <w:t>Access</w:t>
      </w:r>
      <w:r w:rsidR="00A81202">
        <w:rPr>
          <w:i/>
          <w:color w:val="000000"/>
        </w:rPr>
        <w:t>-related risk factors (Model 3)</w:t>
      </w:r>
    </w:p>
    <w:p w:rsidR="00A81202" w:rsidRDefault="00DF248B" w:rsidP="00707157">
      <w:pPr>
        <w:spacing w:line="480" w:lineRule="auto"/>
        <w:ind w:firstLine="720"/>
        <w:rPr>
          <w:color w:val="000000"/>
        </w:rPr>
      </w:pPr>
      <w:r>
        <w:rPr>
          <w:color w:val="000000"/>
        </w:rPr>
        <w:t>In a MV model that inc</w:t>
      </w:r>
      <w:r w:rsidR="000E2A2C">
        <w:rPr>
          <w:color w:val="000000"/>
        </w:rPr>
        <w:t>luded the Access</w:t>
      </w:r>
      <w:r w:rsidR="00364A8B">
        <w:rPr>
          <w:color w:val="000000"/>
        </w:rPr>
        <w:t xml:space="preserve"> measure</w:t>
      </w:r>
      <w:r>
        <w:rPr>
          <w:color w:val="000000"/>
        </w:rPr>
        <w:t xml:space="preserve">, </w:t>
      </w:r>
      <w:r w:rsidR="00364A8B">
        <w:rPr>
          <w:color w:val="000000"/>
        </w:rPr>
        <w:t xml:space="preserve">the following </w:t>
      </w:r>
      <w:r w:rsidR="00A81202" w:rsidRPr="00A81202">
        <w:rPr>
          <w:color w:val="000000"/>
        </w:rPr>
        <w:t>remained signi</w:t>
      </w:r>
      <w:r w:rsidR="000E2A2C">
        <w:rPr>
          <w:color w:val="000000"/>
        </w:rPr>
        <w:t>ficant after adjusting for the Access</w:t>
      </w:r>
      <w:r w:rsidR="00A81202" w:rsidRPr="00A81202">
        <w:rPr>
          <w:color w:val="000000"/>
        </w:rPr>
        <w:t xml:space="preserve"> variable: </w:t>
      </w:r>
      <w:r w:rsidR="00EE01A7" w:rsidRPr="00A81202">
        <w:rPr>
          <w:color w:val="000000"/>
        </w:rPr>
        <w:t>practiced unsafe sex</w:t>
      </w:r>
      <w:r w:rsidR="00EE01A7">
        <w:rPr>
          <w:color w:val="000000"/>
        </w:rPr>
        <w:t xml:space="preserve"> (3.108), </w:t>
      </w:r>
      <w:r w:rsidR="00FD3BDA">
        <w:rPr>
          <w:color w:val="000000"/>
        </w:rPr>
        <w:t>K-10 &gt;12 (3.064)</w:t>
      </w:r>
      <w:r w:rsidR="00A81202" w:rsidRPr="00A81202">
        <w:rPr>
          <w:color w:val="000000"/>
        </w:rPr>
        <w:t xml:space="preserve">, and </w:t>
      </w:r>
      <w:r w:rsidR="00EE01A7" w:rsidRPr="00A81202">
        <w:rPr>
          <w:color w:val="000000"/>
        </w:rPr>
        <w:t xml:space="preserve">not </w:t>
      </w:r>
      <w:r w:rsidR="00EE01A7">
        <w:rPr>
          <w:color w:val="000000"/>
        </w:rPr>
        <w:t xml:space="preserve">being </w:t>
      </w:r>
      <w:r w:rsidR="00EE01A7" w:rsidRPr="00A81202">
        <w:rPr>
          <w:color w:val="000000"/>
        </w:rPr>
        <w:t>pleased with</w:t>
      </w:r>
      <w:r w:rsidR="00EE01A7">
        <w:rPr>
          <w:color w:val="000000"/>
        </w:rPr>
        <w:t xml:space="preserve"> their</w:t>
      </w:r>
      <w:r w:rsidR="00EE01A7" w:rsidRPr="00A81202">
        <w:rPr>
          <w:color w:val="000000"/>
        </w:rPr>
        <w:t xml:space="preserve"> clinic experience</w:t>
      </w:r>
      <w:r w:rsidR="00EE01A7">
        <w:rPr>
          <w:color w:val="000000"/>
        </w:rPr>
        <w:t xml:space="preserve"> (2.584)</w:t>
      </w:r>
      <w:r w:rsidR="00A81202" w:rsidRPr="00A81202">
        <w:rPr>
          <w:color w:val="000000"/>
        </w:rPr>
        <w:t>.</w:t>
      </w:r>
      <w:r w:rsidR="0036232A">
        <w:rPr>
          <w:color w:val="000000"/>
        </w:rPr>
        <w:t xml:space="preserve"> The ROC AUC was 0.7952 (Figure 1C).</w:t>
      </w:r>
    </w:p>
    <w:p w:rsidR="00A81202" w:rsidRDefault="000E2A2C" w:rsidP="00D73DC3">
      <w:pPr>
        <w:spacing w:line="480" w:lineRule="auto"/>
        <w:rPr>
          <w:color w:val="000000"/>
        </w:rPr>
      </w:pPr>
      <w:r>
        <w:rPr>
          <w:i/>
          <w:color w:val="000000"/>
        </w:rPr>
        <w:t>Adherence</w:t>
      </w:r>
      <w:r w:rsidR="00A81202">
        <w:rPr>
          <w:i/>
          <w:color w:val="000000"/>
        </w:rPr>
        <w:t>-related risk factors (Model 4)</w:t>
      </w:r>
    </w:p>
    <w:p w:rsidR="00A81202" w:rsidRDefault="000E2A2C" w:rsidP="00707157">
      <w:pPr>
        <w:spacing w:line="480" w:lineRule="auto"/>
        <w:ind w:firstLine="720"/>
        <w:rPr>
          <w:color w:val="000000"/>
        </w:rPr>
      </w:pPr>
      <w:r>
        <w:rPr>
          <w:color w:val="000000"/>
        </w:rPr>
        <w:t>Factors known to influence Adherence</w:t>
      </w:r>
      <w:r w:rsidR="00A81202" w:rsidRPr="00A81202">
        <w:rPr>
          <w:color w:val="000000"/>
        </w:rPr>
        <w:t xml:space="preserve"> that remained significant after adjusting for the</w:t>
      </w:r>
      <w:r>
        <w:rPr>
          <w:color w:val="000000"/>
        </w:rPr>
        <w:t xml:space="preserve"> Adherence</w:t>
      </w:r>
      <w:r w:rsidR="00FD3BDA">
        <w:rPr>
          <w:color w:val="000000"/>
        </w:rPr>
        <w:t xml:space="preserve"> variable included</w:t>
      </w:r>
      <w:r w:rsidR="00A81202" w:rsidRPr="00A81202">
        <w:rPr>
          <w:color w:val="000000"/>
        </w:rPr>
        <w:t xml:space="preserve"> </w:t>
      </w:r>
      <w:r w:rsidR="00EE01A7">
        <w:rPr>
          <w:color w:val="000000"/>
        </w:rPr>
        <w:t xml:space="preserve">not having or not being active with </w:t>
      </w:r>
      <w:r w:rsidR="00EE01A7" w:rsidRPr="00566782">
        <w:rPr>
          <w:color w:val="000000"/>
        </w:rPr>
        <w:t>a religious faith</w:t>
      </w:r>
      <w:r w:rsidR="00EE01A7">
        <w:rPr>
          <w:color w:val="000000"/>
        </w:rPr>
        <w:t xml:space="preserve"> (1.854)</w:t>
      </w:r>
      <w:r w:rsidR="00EE01A7" w:rsidRPr="00566782">
        <w:rPr>
          <w:color w:val="000000"/>
        </w:rPr>
        <w:t>,</w:t>
      </w:r>
      <w:r w:rsidR="00EE01A7">
        <w:rPr>
          <w:color w:val="000000"/>
        </w:rPr>
        <w:t xml:space="preserve"> </w:t>
      </w:r>
      <w:r w:rsidR="00A81202" w:rsidRPr="00A81202">
        <w:rPr>
          <w:color w:val="000000"/>
        </w:rPr>
        <w:t xml:space="preserve">not </w:t>
      </w:r>
      <w:r w:rsidR="00FD3BDA">
        <w:rPr>
          <w:color w:val="000000"/>
        </w:rPr>
        <w:t xml:space="preserve">being </w:t>
      </w:r>
      <w:r w:rsidR="00A81202" w:rsidRPr="00A81202">
        <w:rPr>
          <w:color w:val="000000"/>
        </w:rPr>
        <w:t xml:space="preserve">pleased with </w:t>
      </w:r>
      <w:r w:rsidR="00FD3BDA">
        <w:rPr>
          <w:color w:val="000000"/>
        </w:rPr>
        <w:t xml:space="preserve">their </w:t>
      </w:r>
      <w:r w:rsidR="00A81202" w:rsidRPr="00A81202">
        <w:rPr>
          <w:color w:val="000000"/>
        </w:rPr>
        <w:t>clinic experience</w:t>
      </w:r>
      <w:r w:rsidR="00FD3BDA">
        <w:rPr>
          <w:color w:val="000000"/>
        </w:rPr>
        <w:t xml:space="preserve"> (1.934)</w:t>
      </w:r>
      <w:r w:rsidR="00A81202" w:rsidRPr="00A81202">
        <w:rPr>
          <w:color w:val="000000"/>
        </w:rPr>
        <w:t xml:space="preserve">, </w:t>
      </w:r>
      <w:r w:rsidR="00EE01A7" w:rsidRPr="00A81202">
        <w:rPr>
          <w:color w:val="000000"/>
        </w:rPr>
        <w:t>practiced unsafe sex</w:t>
      </w:r>
      <w:r w:rsidR="00EE01A7">
        <w:rPr>
          <w:color w:val="000000"/>
        </w:rPr>
        <w:t xml:space="preserve"> (5.905)</w:t>
      </w:r>
      <w:r w:rsidR="00EE01A7" w:rsidRPr="00A81202">
        <w:rPr>
          <w:color w:val="000000"/>
        </w:rPr>
        <w:t xml:space="preserve">, </w:t>
      </w:r>
      <w:r w:rsidR="00FD3BDA">
        <w:rPr>
          <w:color w:val="000000"/>
        </w:rPr>
        <w:t>K-10 &gt;12 (2.689)</w:t>
      </w:r>
      <w:r w:rsidR="00CD472E">
        <w:rPr>
          <w:color w:val="000000"/>
        </w:rPr>
        <w:t>,</w:t>
      </w:r>
      <w:r w:rsidR="00A81202" w:rsidRPr="00A81202">
        <w:rPr>
          <w:color w:val="000000"/>
        </w:rPr>
        <w:t xml:space="preserve"> </w:t>
      </w:r>
      <w:r w:rsidR="00CD472E" w:rsidRPr="00A81202">
        <w:rPr>
          <w:color w:val="000000"/>
        </w:rPr>
        <w:t>symptoms of fatigue</w:t>
      </w:r>
      <w:r w:rsidR="00CD472E">
        <w:rPr>
          <w:color w:val="000000"/>
        </w:rPr>
        <w:t xml:space="preserve"> </w:t>
      </w:r>
      <w:r w:rsidR="00FD3BDA">
        <w:rPr>
          <w:color w:val="000000"/>
        </w:rPr>
        <w:t xml:space="preserve">(2.471) </w:t>
      </w:r>
      <w:r w:rsidR="00CD472E">
        <w:rPr>
          <w:color w:val="000000"/>
        </w:rPr>
        <w:t>or rash</w:t>
      </w:r>
      <w:r w:rsidR="00FD3BDA">
        <w:rPr>
          <w:color w:val="000000"/>
        </w:rPr>
        <w:t xml:space="preserve"> (2.011)</w:t>
      </w:r>
      <w:r w:rsidR="00CD472E" w:rsidRPr="00A81202">
        <w:rPr>
          <w:color w:val="000000"/>
        </w:rPr>
        <w:t xml:space="preserve">, </w:t>
      </w:r>
      <w:r w:rsidR="00A81202" w:rsidRPr="00A81202">
        <w:rPr>
          <w:color w:val="000000"/>
        </w:rPr>
        <w:t>low recent CD4 count</w:t>
      </w:r>
      <w:r w:rsidR="00FD3BDA">
        <w:rPr>
          <w:color w:val="000000"/>
        </w:rPr>
        <w:t xml:space="preserve"> (12.821)</w:t>
      </w:r>
      <w:r w:rsidR="00A81202" w:rsidRPr="00A81202">
        <w:rPr>
          <w:color w:val="000000"/>
        </w:rPr>
        <w:t xml:space="preserve">, family member recommended the patient to seek </w:t>
      </w:r>
      <w:r w:rsidR="00973CE5">
        <w:rPr>
          <w:color w:val="000000"/>
        </w:rPr>
        <w:t>ART</w:t>
      </w:r>
      <w:r w:rsidR="00A81202" w:rsidRPr="00A81202">
        <w:rPr>
          <w:color w:val="000000"/>
        </w:rPr>
        <w:t>, the use of d4T in the current regimen and used a TV/radio as a reminder for ARVs</w:t>
      </w:r>
      <w:r w:rsidR="00FD3BDA">
        <w:rPr>
          <w:color w:val="000000"/>
        </w:rPr>
        <w:t xml:space="preserve"> (3.363)</w:t>
      </w:r>
      <w:r w:rsidR="00A81202" w:rsidRPr="00A81202">
        <w:rPr>
          <w:color w:val="000000"/>
        </w:rPr>
        <w:t>.</w:t>
      </w:r>
      <w:r w:rsidR="002A4B8C">
        <w:rPr>
          <w:color w:val="000000"/>
        </w:rPr>
        <w:t xml:space="preserve"> The Adherence</w:t>
      </w:r>
      <w:r w:rsidR="00DC060A">
        <w:rPr>
          <w:color w:val="000000"/>
        </w:rPr>
        <w:t xml:space="preserve"> measure was also significant (1.328).</w:t>
      </w:r>
      <w:r w:rsidR="0036232A">
        <w:rPr>
          <w:color w:val="000000"/>
        </w:rPr>
        <w:t xml:space="preserve"> The ROC AUC was 0.8851 (Figure 1D).</w:t>
      </w:r>
    </w:p>
    <w:p w:rsidR="00A81202" w:rsidRDefault="00A81202" w:rsidP="00D73DC3">
      <w:pPr>
        <w:spacing w:line="480" w:lineRule="auto"/>
        <w:rPr>
          <w:color w:val="000000"/>
        </w:rPr>
      </w:pPr>
      <w:commentRangeStart w:id="7"/>
      <w:r>
        <w:rPr>
          <w:i/>
          <w:color w:val="000000"/>
        </w:rPr>
        <w:t xml:space="preserve">Overall risk </w:t>
      </w:r>
      <w:r w:rsidR="000E2A2C">
        <w:rPr>
          <w:i/>
          <w:color w:val="000000"/>
        </w:rPr>
        <w:t xml:space="preserve">factors including Access and </w:t>
      </w:r>
      <w:r>
        <w:rPr>
          <w:i/>
          <w:color w:val="000000"/>
        </w:rPr>
        <w:t>Adherence measures (Model 5)</w:t>
      </w:r>
      <w:commentRangeEnd w:id="7"/>
      <w:r w:rsidR="009D68EE">
        <w:rPr>
          <w:rStyle w:val="CommentReference"/>
        </w:rPr>
        <w:commentReference w:id="7"/>
      </w:r>
    </w:p>
    <w:p w:rsidR="00A81202" w:rsidRDefault="000E2A2C" w:rsidP="00707157">
      <w:pPr>
        <w:spacing w:line="480" w:lineRule="auto"/>
        <w:ind w:firstLine="720"/>
        <w:rPr>
          <w:color w:val="000000"/>
        </w:rPr>
      </w:pPr>
      <w:r>
        <w:rPr>
          <w:color w:val="000000"/>
        </w:rPr>
        <w:t xml:space="preserve">After adjusting for both the Access and Adherence </w:t>
      </w:r>
      <w:r w:rsidR="00A81202" w:rsidRPr="00566782">
        <w:rPr>
          <w:color w:val="000000"/>
        </w:rPr>
        <w:t xml:space="preserve">variables, the following remained associated with VF: </w:t>
      </w:r>
      <w:r w:rsidR="00EE01A7" w:rsidRPr="00566782">
        <w:rPr>
          <w:color w:val="000000"/>
        </w:rPr>
        <w:t>practiced unsafe sex</w:t>
      </w:r>
      <w:r w:rsidR="00EE01A7">
        <w:rPr>
          <w:color w:val="000000"/>
        </w:rPr>
        <w:t xml:space="preserve"> (5.023)</w:t>
      </w:r>
      <w:r w:rsidR="00EE01A7" w:rsidRPr="00566782">
        <w:rPr>
          <w:color w:val="000000"/>
        </w:rPr>
        <w:t xml:space="preserve">, </w:t>
      </w:r>
      <w:r w:rsidR="002A4D54">
        <w:rPr>
          <w:color w:val="000000"/>
        </w:rPr>
        <w:t>having</w:t>
      </w:r>
      <w:r w:rsidR="002A4D54" w:rsidRPr="00566782">
        <w:rPr>
          <w:color w:val="000000"/>
        </w:rPr>
        <w:t xml:space="preserve"> at least one family member </w:t>
      </w:r>
      <w:r w:rsidR="002A4D54">
        <w:rPr>
          <w:color w:val="000000"/>
        </w:rPr>
        <w:t xml:space="preserve">living </w:t>
      </w:r>
      <w:r w:rsidR="002A4D54" w:rsidRPr="00566782">
        <w:rPr>
          <w:color w:val="000000"/>
        </w:rPr>
        <w:t xml:space="preserve">with </w:t>
      </w:r>
      <w:r w:rsidR="002A4D54" w:rsidRPr="00566782">
        <w:rPr>
          <w:color w:val="000000"/>
        </w:rPr>
        <w:lastRenderedPageBreak/>
        <w:t>HIV</w:t>
      </w:r>
      <w:r w:rsidR="002A4D54">
        <w:rPr>
          <w:color w:val="000000"/>
        </w:rPr>
        <w:t xml:space="preserve"> (2.000), </w:t>
      </w:r>
      <w:r w:rsidR="00A81202" w:rsidRPr="00566782">
        <w:rPr>
          <w:color w:val="000000"/>
        </w:rPr>
        <w:t xml:space="preserve">not </w:t>
      </w:r>
      <w:r w:rsidR="006B177A">
        <w:rPr>
          <w:color w:val="000000"/>
        </w:rPr>
        <w:t xml:space="preserve">being </w:t>
      </w:r>
      <w:r w:rsidR="00A81202" w:rsidRPr="00566782">
        <w:rPr>
          <w:color w:val="000000"/>
        </w:rPr>
        <w:t xml:space="preserve">pleased with </w:t>
      </w:r>
      <w:r w:rsidR="006B177A">
        <w:rPr>
          <w:color w:val="000000"/>
        </w:rPr>
        <w:t xml:space="preserve">their </w:t>
      </w:r>
      <w:r w:rsidR="00A81202" w:rsidRPr="00566782">
        <w:rPr>
          <w:color w:val="000000"/>
        </w:rPr>
        <w:t>clinic experience</w:t>
      </w:r>
      <w:r w:rsidR="006B177A">
        <w:rPr>
          <w:color w:val="000000"/>
        </w:rPr>
        <w:t xml:space="preserve"> (1.965)</w:t>
      </w:r>
      <w:r w:rsidR="00A81202" w:rsidRPr="00566782">
        <w:rPr>
          <w:color w:val="000000"/>
        </w:rPr>
        <w:t xml:space="preserve">, </w:t>
      </w:r>
      <w:r w:rsidR="006B177A">
        <w:rPr>
          <w:color w:val="000000"/>
        </w:rPr>
        <w:t xml:space="preserve">K-10 &gt;12 (3.021), </w:t>
      </w:r>
      <w:r w:rsidR="00A81202" w:rsidRPr="00566782">
        <w:rPr>
          <w:color w:val="000000"/>
        </w:rPr>
        <w:t>symptoms of fatigue</w:t>
      </w:r>
      <w:r w:rsidR="006B177A">
        <w:rPr>
          <w:color w:val="000000"/>
        </w:rPr>
        <w:t xml:space="preserve"> (2.470) </w:t>
      </w:r>
      <w:r w:rsidR="002A4D54">
        <w:rPr>
          <w:color w:val="000000"/>
        </w:rPr>
        <w:t>or</w:t>
      </w:r>
      <w:r w:rsidR="006B177A">
        <w:rPr>
          <w:color w:val="000000"/>
        </w:rPr>
        <w:t xml:space="preserve"> rash (1.992)</w:t>
      </w:r>
      <w:r w:rsidR="00A81202" w:rsidRPr="00566782">
        <w:rPr>
          <w:color w:val="000000"/>
        </w:rPr>
        <w:t>, low recent CD4 count</w:t>
      </w:r>
      <w:r w:rsidR="006B177A">
        <w:rPr>
          <w:color w:val="000000"/>
        </w:rPr>
        <w:t xml:space="preserve"> (12.821)</w:t>
      </w:r>
      <w:r w:rsidR="00A81202" w:rsidRPr="00566782">
        <w:rPr>
          <w:color w:val="000000"/>
        </w:rPr>
        <w:t xml:space="preserve">, family member recommended the patient to seek </w:t>
      </w:r>
      <w:r w:rsidR="00973CE5">
        <w:rPr>
          <w:color w:val="000000"/>
        </w:rPr>
        <w:t>ART</w:t>
      </w:r>
      <w:r w:rsidR="00A81202" w:rsidRPr="00566782">
        <w:rPr>
          <w:color w:val="000000"/>
        </w:rPr>
        <w:t xml:space="preserve">, </w:t>
      </w:r>
      <w:r w:rsidR="006B177A" w:rsidRPr="00A81202">
        <w:rPr>
          <w:color w:val="000000"/>
        </w:rPr>
        <w:t>and used a TV/radio as a reminder for ARVs</w:t>
      </w:r>
      <w:r w:rsidR="006B177A">
        <w:rPr>
          <w:color w:val="000000"/>
        </w:rPr>
        <w:t xml:space="preserve"> (3.681)</w:t>
      </w:r>
      <w:r w:rsidR="00A81202" w:rsidRPr="00566782">
        <w:rPr>
          <w:color w:val="000000"/>
        </w:rPr>
        <w:t>.</w:t>
      </w:r>
      <w:r w:rsidR="009D4E52" w:rsidRPr="009D4E52">
        <w:rPr>
          <w:color w:val="000000"/>
        </w:rPr>
        <w:t xml:space="preserve"> </w:t>
      </w:r>
      <w:r w:rsidR="002A4B8C">
        <w:rPr>
          <w:color w:val="000000"/>
        </w:rPr>
        <w:t>Again, Adherence</w:t>
      </w:r>
      <w:r w:rsidR="009D4E52">
        <w:rPr>
          <w:color w:val="000000"/>
        </w:rPr>
        <w:t xml:space="preserve"> was significant (1.311).</w:t>
      </w:r>
      <w:r w:rsidR="0036232A">
        <w:rPr>
          <w:color w:val="000000"/>
        </w:rPr>
        <w:t xml:space="preserve"> The ROC AUC was 0.8881.</w:t>
      </w:r>
    </w:p>
    <w:p w:rsidR="00A81202" w:rsidRPr="00A81202" w:rsidRDefault="00F609CE" w:rsidP="00846E34">
      <w:pPr>
        <w:spacing w:line="480" w:lineRule="auto"/>
        <w:rPr>
          <w:color w:val="000000"/>
        </w:rPr>
      </w:pPr>
      <w:r>
        <w:rPr>
          <w:i/>
          <w:color w:val="000000"/>
        </w:rPr>
        <w:t>Sensitivity</w:t>
      </w:r>
      <w:r w:rsidR="00A81202">
        <w:rPr>
          <w:i/>
          <w:color w:val="000000"/>
        </w:rPr>
        <w:t xml:space="preserve"> and subgroup analyses</w:t>
      </w:r>
    </w:p>
    <w:p w:rsidR="007E7BEB" w:rsidRPr="00DE79CB" w:rsidRDefault="009D4E52" w:rsidP="00707157">
      <w:pPr>
        <w:spacing w:line="480" w:lineRule="auto"/>
        <w:ind w:firstLine="720"/>
      </w:pPr>
      <w:r>
        <w:t xml:space="preserve">The following </w:t>
      </w:r>
      <w:r w:rsidR="00973CE5">
        <w:t xml:space="preserve">sensitivity and </w:t>
      </w:r>
      <w:r>
        <w:t xml:space="preserve">subgroup analyses (data not shown) are described in terms of how they differed from the whole cohort analyses. </w:t>
      </w:r>
      <w:r w:rsidR="000C1226">
        <w:t>When the outcome was c</w:t>
      </w:r>
      <w:r w:rsidR="007E7BEB" w:rsidRPr="003853E5">
        <w:t>hange</w:t>
      </w:r>
      <w:r w:rsidR="000C1226">
        <w:t>d</w:t>
      </w:r>
      <w:r w:rsidR="007E7BEB">
        <w:t xml:space="preserve"> to </w:t>
      </w:r>
      <w:r w:rsidR="000C1226">
        <w:t xml:space="preserve">a </w:t>
      </w:r>
      <w:r w:rsidR="007E7BEB" w:rsidRPr="003853E5">
        <w:t xml:space="preserve">VL threshold </w:t>
      </w:r>
      <w:r w:rsidR="007E7BEB">
        <w:t xml:space="preserve">of &gt; </w:t>
      </w:r>
      <w:r w:rsidR="007E7BEB" w:rsidRPr="003853E5">
        <w:t>50</w:t>
      </w:r>
      <w:r w:rsidR="007E7BEB">
        <w:t xml:space="preserve"> </w:t>
      </w:r>
      <w:proofErr w:type="spellStart"/>
      <w:r w:rsidR="007E7BEB">
        <w:t>cpm</w:t>
      </w:r>
      <w:proofErr w:type="spellEnd"/>
      <w:r w:rsidR="000C1226">
        <w:t>,</w:t>
      </w:r>
      <w:r w:rsidR="00DC060A">
        <w:t xml:space="preserve"> </w:t>
      </w:r>
      <w:r w:rsidR="007E7BEB">
        <w:t xml:space="preserve">there were 265 controls and 193 cases </w:t>
      </w:r>
      <w:r w:rsidR="000C1226">
        <w:t>(</w:t>
      </w:r>
      <w:r w:rsidR="000E2A2C">
        <w:t>35</w:t>
      </w:r>
      <w:r w:rsidR="000E2A2C" w:rsidRPr="000E2A2C">
        <w:t xml:space="preserve"> </w:t>
      </w:r>
      <w:r w:rsidR="000E2A2C">
        <w:t xml:space="preserve">participants, 7.64%, were </w:t>
      </w:r>
      <w:r w:rsidR="000C1226">
        <w:t>reclassifi</w:t>
      </w:r>
      <w:r w:rsidR="000E2A2C">
        <w:t>ed</w:t>
      </w:r>
      <w:r w:rsidR="000C1226">
        <w:t xml:space="preserve">). Only six participants </w:t>
      </w:r>
      <w:r w:rsidR="00EB3F67">
        <w:t xml:space="preserve">had a VL </w:t>
      </w:r>
      <w:r w:rsidR="000C1226">
        <w:t>between</w:t>
      </w:r>
      <w:r w:rsidR="007E7BEB">
        <w:t xml:space="preserve"> 20</w:t>
      </w:r>
      <w:r w:rsidR="000C1226">
        <w:t xml:space="preserve">0 and 1,000 </w:t>
      </w:r>
      <w:proofErr w:type="spellStart"/>
      <w:r w:rsidR="000C1226">
        <w:t>cpm</w:t>
      </w:r>
      <w:proofErr w:type="spellEnd"/>
      <w:r w:rsidR="000C1226">
        <w:t xml:space="preserve">. </w:t>
      </w:r>
      <w:r w:rsidR="00EB3F67">
        <w:t>For model 1, ART</w:t>
      </w:r>
      <w:r w:rsidR="007E7BEB">
        <w:t xml:space="preserve"> duration</w:t>
      </w:r>
      <w:r w:rsidR="00EB3F67">
        <w:t xml:space="preserve"> and </w:t>
      </w:r>
      <w:proofErr w:type="spellStart"/>
      <w:r w:rsidR="00EB3F67">
        <w:t>ethambutol</w:t>
      </w:r>
      <w:proofErr w:type="spellEnd"/>
      <w:r w:rsidR="00EB3F67">
        <w:t xml:space="preserve"> (ET</w:t>
      </w:r>
      <w:r w:rsidR="007E7BEB">
        <w:t>B</w:t>
      </w:r>
      <w:r w:rsidR="00EB3F67">
        <w:t xml:space="preserve">) </w:t>
      </w:r>
      <w:r w:rsidR="00973CE5">
        <w:t xml:space="preserve">use </w:t>
      </w:r>
      <w:r w:rsidR="00EB3F67">
        <w:t>were</w:t>
      </w:r>
      <w:r w:rsidR="007E7BEB">
        <w:t xml:space="preserve"> signif</w:t>
      </w:r>
      <w:r w:rsidR="00EB3F67">
        <w:t>icantly associated with VF. M</w:t>
      </w:r>
      <w:r w:rsidR="007E7BEB">
        <w:t>odel</w:t>
      </w:r>
      <w:r w:rsidR="00EB3F67">
        <w:t>s</w:t>
      </w:r>
      <w:r w:rsidR="007E7BEB">
        <w:t xml:space="preserve"> 2</w:t>
      </w:r>
      <w:r w:rsidR="00EB3F67">
        <w:t xml:space="preserve"> and</w:t>
      </w:r>
      <w:r w:rsidR="007E7BEB">
        <w:t xml:space="preserve"> 3</w:t>
      </w:r>
      <w:r w:rsidR="00EB3F67">
        <w:t xml:space="preserve"> did not differ from </w:t>
      </w:r>
      <w:r>
        <w:t>the whole cohort models respectively</w:t>
      </w:r>
      <w:r w:rsidR="00EB3F67">
        <w:t>.</w:t>
      </w:r>
      <w:r w:rsidR="007E7BEB">
        <w:t xml:space="preserve"> </w:t>
      </w:r>
      <w:r w:rsidR="00EB3F67">
        <w:t xml:space="preserve">In </w:t>
      </w:r>
      <w:r w:rsidR="007E7BEB">
        <w:t>model 4</w:t>
      </w:r>
      <w:r w:rsidR="00EB3F67" w:rsidRPr="00EB3F67">
        <w:t>,</w:t>
      </w:r>
      <w:r w:rsidR="007E7BEB" w:rsidRPr="00EB3F67">
        <w:t xml:space="preserve"> diarrhea</w:t>
      </w:r>
      <w:r w:rsidR="00EB3F67" w:rsidRPr="00EB3F67">
        <w:t>, the</w:t>
      </w:r>
      <w:r w:rsidR="007E7BEB" w:rsidRPr="00EB3F67">
        <w:t xml:space="preserve"> current </w:t>
      </w:r>
      <w:r w:rsidR="00EB3F67" w:rsidRPr="00EB3F67">
        <w:t xml:space="preserve">ART </w:t>
      </w:r>
      <w:r w:rsidR="007E7BEB" w:rsidRPr="00EB3F67">
        <w:t xml:space="preserve">regimen </w:t>
      </w:r>
      <w:r w:rsidR="00EB3F67" w:rsidRPr="00EB3F67">
        <w:t xml:space="preserve">and fluconazole use were </w:t>
      </w:r>
      <w:r w:rsidR="007E7BEB" w:rsidRPr="00EB3F67">
        <w:t>signif</w:t>
      </w:r>
      <w:r w:rsidR="00EB3F67" w:rsidRPr="00EB3F67">
        <w:t>icantly associated with VF whereas</w:t>
      </w:r>
      <w:r w:rsidR="002A4B8C">
        <w:t xml:space="preserve"> Adherence</w:t>
      </w:r>
      <w:r w:rsidR="007E7BEB" w:rsidRPr="00EB3F67">
        <w:t xml:space="preserve"> </w:t>
      </w:r>
      <w:r>
        <w:t xml:space="preserve">was </w:t>
      </w:r>
      <w:r w:rsidR="007E7BEB" w:rsidRPr="00EB3F67">
        <w:t>not signif</w:t>
      </w:r>
      <w:r>
        <w:t xml:space="preserve">icant. Age, </w:t>
      </w:r>
      <w:r w:rsidR="007E7BEB" w:rsidRPr="00EB3F67">
        <w:t>diarrhea, flucon</w:t>
      </w:r>
      <w:r>
        <w:t>azole use were</w:t>
      </w:r>
      <w:r w:rsidR="007E7BEB" w:rsidRPr="00EB3F67">
        <w:t xml:space="preserve"> signif</w:t>
      </w:r>
      <w:r>
        <w:t>icant whereas</w:t>
      </w:r>
      <w:r w:rsidR="007E7BEB" w:rsidRPr="00EB3F67">
        <w:t xml:space="preserve"> </w:t>
      </w:r>
      <w:r w:rsidR="002A4B8C">
        <w:t>Adherence</w:t>
      </w:r>
      <w:r w:rsidR="007E7BEB">
        <w:t xml:space="preserve"> </w:t>
      </w:r>
      <w:r>
        <w:t xml:space="preserve">was </w:t>
      </w:r>
      <w:r w:rsidR="007E7BEB">
        <w:t>no</w:t>
      </w:r>
      <w:r>
        <w:t>t.</w:t>
      </w:r>
      <w:r w:rsidR="00F96B2D">
        <w:t xml:space="preserve"> </w:t>
      </w:r>
      <w:r w:rsidR="00973CE5">
        <w:t xml:space="preserve">When only participants with 12 months of ART were included in the analyses, model 1 was largely unchanged. For model 2, being recommended by a family member to receive HIV treatment, the absence of </w:t>
      </w:r>
      <w:proofErr w:type="spellStart"/>
      <w:r w:rsidR="00973CE5">
        <w:t>lipodystrophy</w:t>
      </w:r>
      <w:proofErr w:type="spellEnd"/>
      <w:r w:rsidR="00973CE5">
        <w:t>, and symptoms of fatigue and diarrhea were no longer significantly associated with VF. In model 3, being employed was associated with VF. In model 4, the first clinic for ART and the current regimen were associated with VF whereas fatigue and family recommendation for ART were not. Finally in model 5, fatigue and family recommendation for ART were not associated with VF.</w:t>
      </w:r>
      <w:r w:rsidR="00F96B2D">
        <w:t xml:space="preserve"> When the analyses were restricted to participants with a verified accurate VL, very few changes to each model were </w:t>
      </w:r>
      <w:commentRangeStart w:id="8"/>
      <w:r w:rsidR="00F96B2D">
        <w:t>seen</w:t>
      </w:r>
      <w:commentRangeEnd w:id="8"/>
      <w:r w:rsidR="00DE79CB">
        <w:rPr>
          <w:rStyle w:val="CommentReference"/>
        </w:rPr>
        <w:commentReference w:id="8"/>
      </w:r>
      <w:r w:rsidR="00F96B2D">
        <w:t xml:space="preserve">. </w:t>
      </w:r>
    </w:p>
    <w:p w:rsidR="00A81202" w:rsidRDefault="00A81202" w:rsidP="00846E34">
      <w:pPr>
        <w:spacing w:line="480" w:lineRule="auto"/>
        <w:rPr>
          <w:b/>
          <w:bCs/>
          <w:color w:val="000000"/>
        </w:rPr>
      </w:pPr>
    </w:p>
    <w:p w:rsidR="002A4D54" w:rsidRDefault="002A4D54" w:rsidP="00846E34">
      <w:pPr>
        <w:spacing w:line="480" w:lineRule="auto"/>
        <w:rPr>
          <w:b/>
          <w:bCs/>
          <w:color w:val="000000"/>
        </w:rPr>
      </w:pPr>
    </w:p>
    <w:p w:rsidR="002A4D54" w:rsidRDefault="002A4D54" w:rsidP="00846E34">
      <w:pPr>
        <w:spacing w:line="480" w:lineRule="auto"/>
        <w:rPr>
          <w:b/>
          <w:bCs/>
          <w:color w:val="000000"/>
        </w:rPr>
      </w:pPr>
    </w:p>
    <w:p w:rsidR="0002308D" w:rsidRDefault="0002308D" w:rsidP="00846E34">
      <w:pPr>
        <w:spacing w:line="480" w:lineRule="auto"/>
        <w:rPr>
          <w:color w:val="000000"/>
        </w:rPr>
      </w:pPr>
      <w:r w:rsidRPr="007D3354">
        <w:rPr>
          <w:color w:val="000000"/>
        </w:rPr>
        <w:t>DISCUSSION:</w:t>
      </w:r>
    </w:p>
    <w:p w:rsidR="00DD67FC" w:rsidRPr="00062A2F" w:rsidRDefault="002420E6" w:rsidP="00707157">
      <w:pPr>
        <w:spacing w:line="480" w:lineRule="auto"/>
        <w:ind w:firstLine="720"/>
        <w:rPr>
          <w:color w:val="000000"/>
        </w:rPr>
      </w:pPr>
      <w:r>
        <w:rPr>
          <w:color w:val="000000"/>
        </w:rPr>
        <w:t>The RFVF st</w:t>
      </w:r>
      <w:r w:rsidR="00C85C2C">
        <w:rPr>
          <w:color w:val="000000"/>
        </w:rPr>
        <w:t xml:space="preserve">udy sought </w:t>
      </w:r>
      <w:r>
        <w:rPr>
          <w:color w:val="000000"/>
        </w:rPr>
        <w:t xml:space="preserve">to </w:t>
      </w:r>
      <w:r w:rsidR="00C85C2C">
        <w:rPr>
          <w:color w:val="000000"/>
        </w:rPr>
        <w:t>define</w:t>
      </w:r>
      <w:r>
        <w:rPr>
          <w:color w:val="000000"/>
        </w:rPr>
        <w:t xml:space="preserve"> the individual-level </w:t>
      </w:r>
      <w:r w:rsidR="00C85C2C">
        <w:rPr>
          <w:color w:val="000000"/>
        </w:rPr>
        <w:t>determinants</w:t>
      </w:r>
      <w:r>
        <w:rPr>
          <w:color w:val="000000"/>
        </w:rPr>
        <w:t xml:space="preserve"> for VF</w:t>
      </w:r>
      <w:r w:rsidR="00C85C2C">
        <w:rPr>
          <w:color w:val="000000"/>
        </w:rPr>
        <w:t xml:space="preserve"> which </w:t>
      </w:r>
      <w:r w:rsidR="00C85C2C" w:rsidRPr="00270AEB">
        <w:t xml:space="preserve">could be used in this setting to identify </w:t>
      </w:r>
      <w:r w:rsidR="00C85C2C">
        <w:t>patients</w:t>
      </w:r>
      <w:r w:rsidR="00C85C2C" w:rsidRPr="00270AEB">
        <w:t xml:space="preserve"> </w:t>
      </w:r>
      <w:r w:rsidR="00C85C2C">
        <w:t xml:space="preserve">at risk </w:t>
      </w:r>
      <w:r w:rsidR="00EC3090">
        <w:t xml:space="preserve">and what their specific </w:t>
      </w:r>
      <w:r w:rsidR="00545849">
        <w:t>barriers</w:t>
      </w:r>
      <w:r w:rsidR="00EC3090">
        <w:t xml:space="preserve"> are prior to ART initiation and while on treatment</w:t>
      </w:r>
      <w:r w:rsidR="007D6334">
        <w:t xml:space="preserve"> (Table 3</w:t>
      </w:r>
      <w:r w:rsidR="00DE79CB">
        <w:t>)</w:t>
      </w:r>
      <w:r w:rsidR="00EC3090">
        <w:t>. This would enable</w:t>
      </w:r>
      <w:r w:rsidR="00C85C2C" w:rsidRPr="00270AEB">
        <w:t xml:space="preserve"> targeted approaches for adherence interventions </w:t>
      </w:r>
      <w:r w:rsidR="00EC3090">
        <w:t>and</w:t>
      </w:r>
      <w:r w:rsidR="00C85C2C" w:rsidRPr="00270AEB">
        <w:t xml:space="preserve"> </w:t>
      </w:r>
      <w:r w:rsidR="00EC3090">
        <w:t>could serve as surrogate</w:t>
      </w:r>
      <w:r w:rsidR="00C85C2C" w:rsidRPr="00270AEB">
        <w:t xml:space="preserve"> measure</w:t>
      </w:r>
      <w:r w:rsidR="00EC3090">
        <w:t>s for VF in settings where</w:t>
      </w:r>
      <w:r w:rsidR="00C85C2C" w:rsidRPr="00270AEB">
        <w:t xml:space="preserve"> </w:t>
      </w:r>
      <w:r w:rsidR="00EC3090">
        <w:t>VL monitoring is</w:t>
      </w:r>
      <w:r w:rsidR="00C85C2C" w:rsidRPr="00270AEB">
        <w:t xml:space="preserve"> not available</w:t>
      </w:r>
      <w:r>
        <w:rPr>
          <w:color w:val="000000"/>
        </w:rPr>
        <w:t>.</w:t>
      </w:r>
      <w:r w:rsidR="00C85C2C">
        <w:rPr>
          <w:color w:val="000000"/>
        </w:rPr>
        <w:t xml:space="preserve"> </w:t>
      </w:r>
      <w:r w:rsidR="00EC3090">
        <w:t>Most of t</w:t>
      </w:r>
      <w:r w:rsidR="00566782" w:rsidRPr="00270AEB">
        <w:t xml:space="preserve">he </w:t>
      </w:r>
      <w:r w:rsidR="00EC3090">
        <w:t xml:space="preserve">determinants we found </w:t>
      </w:r>
      <w:r w:rsidR="00973CE5">
        <w:t>were consistent</w:t>
      </w:r>
      <w:r w:rsidR="006B177A">
        <w:t xml:space="preserve"> </w:t>
      </w:r>
      <w:r w:rsidR="00EC3090">
        <w:t>across a large</w:t>
      </w:r>
      <w:r w:rsidR="006B177A">
        <w:t xml:space="preserve"> number of models and </w:t>
      </w:r>
      <w:r w:rsidR="00EC3090">
        <w:t xml:space="preserve">subgroup analyses. Key demographic, socioeconomic, psychosocial and clinical </w:t>
      </w:r>
      <w:r w:rsidR="00EC3090" w:rsidRPr="00062A2F">
        <w:t>elements were associated with VF.</w:t>
      </w:r>
      <w:r w:rsidR="00566782" w:rsidRPr="00062A2F">
        <w:t xml:space="preserve"> </w:t>
      </w:r>
    </w:p>
    <w:p w:rsidR="00EC3090" w:rsidRDefault="00062A2F" w:rsidP="00707157">
      <w:pPr>
        <w:shd w:val="clear" w:color="auto" w:fill="FFFFFF"/>
        <w:spacing w:line="480" w:lineRule="auto"/>
        <w:ind w:firstLine="720"/>
      </w:pPr>
      <w:r w:rsidRPr="00062A2F">
        <w:rPr>
          <w:bCs/>
        </w:rPr>
        <w:t xml:space="preserve">Within the </w:t>
      </w:r>
      <w:r w:rsidR="005E292E">
        <w:rPr>
          <w:bCs/>
        </w:rPr>
        <w:t>D</w:t>
      </w:r>
      <w:r w:rsidRPr="00062A2F">
        <w:rPr>
          <w:bCs/>
        </w:rPr>
        <w:t>emographic domain, y</w:t>
      </w:r>
      <w:r w:rsidR="00EC3090" w:rsidRPr="00062A2F">
        <w:t>ounger age</w:t>
      </w:r>
      <w:r w:rsidRPr="00062A2F">
        <w:t xml:space="preserve"> was a predictor of VF at baseline and had a trend towards associating with VF when examining all variables </w:t>
      </w:r>
      <w:r>
        <w:t>but was not independent of</w:t>
      </w:r>
      <w:r w:rsidRPr="00062A2F">
        <w:t xml:space="preserve"> Access and Adherence. </w:t>
      </w:r>
      <w:r w:rsidR="00545849">
        <w:t>Poor adherence and higher rates of VF for younger individuals has been described in many different settings</w:t>
      </w:r>
      <w:r w:rsidR="005F6C59">
        <w:fldChar w:fldCharType="begin">
          <w:fldData xml:space="preserve">PEVuZE5vdGU+PENpdGU+PEF1dGhvcj5XZWludHJvYjwvQXV0aG9yPjxZZWFyPjIwMDg8L1llYXI+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==
</w:fldData>
        </w:fldChar>
      </w:r>
      <w:r w:rsidR="008F03C6">
        <w:instrText xml:space="preserve"> ADDIN EN.CITE </w:instrText>
      </w:r>
      <w:r w:rsidR="005F6C59">
        <w:fldChar w:fldCharType="begin">
          <w:fldData xml:space="preserve">PEVuZE5vdGU+PENpdGU+PEF1dGhvcj5XZWludHJvYjwvQXV0aG9yPjxZZWFyPjIwMDg8L1llYXI+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==
</w:fldData>
        </w:fldChar>
      </w:r>
      <w:r w:rsidR="008F03C6">
        <w:instrText xml:space="preserve"> ADDIN EN.CITE.DATA </w:instrText>
      </w:r>
      <w:r w:rsidR="005F6C59">
        <w:fldChar w:fldCharType="end"/>
      </w:r>
      <w:r w:rsidR="005F6C59">
        <w:fldChar w:fldCharType="separate"/>
      </w:r>
      <w:r w:rsidR="008F03C6">
        <w:rPr>
          <w:noProof/>
        </w:rPr>
        <w:t>[</w:t>
      </w:r>
      <w:hyperlink w:anchor="_ENREF_14" w:tooltip="Weintrob, 2008 #69" w:history="1">
        <w:r w:rsidR="00546B89">
          <w:rPr>
            <w:noProof/>
          </w:rPr>
          <w:t>14-20</w:t>
        </w:r>
      </w:hyperlink>
      <w:r w:rsidR="008F03C6">
        <w:rPr>
          <w:noProof/>
        </w:rPr>
        <w:t>]</w:t>
      </w:r>
      <w:r w:rsidR="005F6C59">
        <w:fldChar w:fldCharType="end"/>
      </w:r>
      <w:r w:rsidR="00545849">
        <w:t xml:space="preserve">. </w:t>
      </w:r>
      <w:r>
        <w:t>Additionally, m</w:t>
      </w:r>
      <w:r w:rsidRPr="00062A2F">
        <w:t xml:space="preserve">ale </w:t>
      </w:r>
      <w:r w:rsidR="00EC3090" w:rsidRPr="00062A2F">
        <w:t>gender </w:t>
      </w:r>
      <w:r w:rsidRPr="00062A2F">
        <w:t>was</w:t>
      </w:r>
      <w:r w:rsidR="00EC3090" w:rsidRPr="00062A2F">
        <w:t xml:space="preserve"> associated</w:t>
      </w:r>
      <w:r w:rsidR="00EC3090" w:rsidRPr="00270AEB">
        <w:t xml:space="preserve"> with VF</w:t>
      </w:r>
      <w:r>
        <w:t xml:space="preserve"> at baseline and in all other models</w:t>
      </w:r>
      <w:r w:rsidR="00EC3090" w:rsidRPr="00270AEB">
        <w:t xml:space="preserve"> confirmin</w:t>
      </w:r>
      <w:r w:rsidR="00EC3090">
        <w:t>g findings from previous studies</w:t>
      </w:r>
      <w:r w:rsidR="00E54091">
        <w:t>. Not always dependent on adherence, these studies have shown men have</w:t>
      </w:r>
      <w:r w:rsidR="002677BA">
        <w:t xml:space="preserve"> poor health-seeking behaviors</w:t>
      </w:r>
      <w:r w:rsidR="00BF46CA">
        <w:t>, higher baseline VL,</w:t>
      </w:r>
      <w:r w:rsidR="002677BA">
        <w:t xml:space="preserve"> </w:t>
      </w:r>
      <w:r w:rsidR="00E54091">
        <w:t xml:space="preserve">lower ARV concentrations, </w:t>
      </w:r>
      <w:r w:rsidR="002677BA">
        <w:t xml:space="preserve">and late presentation with advanced disease </w:t>
      </w:r>
      <w:r w:rsidR="00E54091">
        <w:t>although women tend to have more ARV-related adverse events</w:t>
      </w:r>
      <w:r w:rsidR="005F6C59">
        <w:fldChar w:fldCharType="begin">
          <w:fldData xml:space="preserve">PEVuZE5vdGU+PENpdGU+PEF1dGhvcj5BbnVkZTwvQXV0aG9yPjxZZWFyPjIwMTM8L1llYXI+PFJl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</w:fldData>
        </w:fldChar>
      </w:r>
      <w:r w:rsidR="00E918B6">
        <w:instrText xml:space="preserve"> ADDIN EN.CITE </w:instrText>
      </w:r>
      <w:r w:rsidR="005F6C59">
        <w:fldChar w:fldCharType="begin">
          <w:fldData xml:space="preserve">PEVuZE5vdGU+PENpdGU+PEF1dGhvcj5BbnVkZTwvQXV0aG9yPjxZZWFyPjIwMTM8L1llYXI+PFJl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</w:fldData>
        </w:fldChar>
      </w:r>
      <w:r w:rsidR="00E918B6">
        <w:instrText xml:space="preserve"> ADDIN EN.CITE.DATA </w:instrText>
      </w:r>
      <w:r w:rsidR="005F6C59">
        <w:fldChar w:fldCharType="end"/>
      </w:r>
      <w:r w:rsidR="005F6C59">
        <w:fldChar w:fldCharType="separate"/>
      </w:r>
      <w:r w:rsidR="00E918B6">
        <w:rPr>
          <w:noProof/>
        </w:rPr>
        <w:t>[</w:t>
      </w:r>
      <w:hyperlink w:anchor="_ENREF_21" w:tooltip="Anude, 2013 #1233" w:history="1">
        <w:r w:rsidR="00546B89">
          <w:rPr>
            <w:noProof/>
          </w:rPr>
          <w:t>21-25</w:t>
        </w:r>
      </w:hyperlink>
      <w:r w:rsidR="00E918B6">
        <w:rPr>
          <w:noProof/>
        </w:rPr>
        <w:t>]</w:t>
      </w:r>
      <w:r w:rsidR="005F6C59">
        <w:fldChar w:fldCharType="end"/>
      </w:r>
      <w:r>
        <w:t xml:space="preserve">. From the </w:t>
      </w:r>
      <w:r w:rsidR="005E292E">
        <w:t>S</w:t>
      </w:r>
      <w:r>
        <w:t>ocioeconomic domain, relying on your own vehicle for transportation to clinic had a trend towards an association with VF and appeared to be independent of the Access variable which was unexpected.</w:t>
      </w:r>
      <w:r w:rsidR="00E54091">
        <w:t xml:space="preserve"> It is likely that this variable is highly correlated with </w:t>
      </w:r>
      <w:r w:rsidR="0014632F">
        <w:t>an</w:t>
      </w:r>
      <w:r w:rsidR="00E54091">
        <w:t xml:space="preserve">other </w:t>
      </w:r>
      <w:r w:rsidR="0014632F">
        <w:t>significant factor</w:t>
      </w:r>
      <w:r w:rsidR="00E54091">
        <w:t xml:space="preserve"> such as male gender</w:t>
      </w:r>
      <w:r w:rsidR="0014632F">
        <w:t>.</w:t>
      </w:r>
    </w:p>
    <w:p w:rsidR="00DD67FC" w:rsidRPr="00707157" w:rsidRDefault="00062A2F" w:rsidP="00707157">
      <w:pPr>
        <w:shd w:val="clear" w:color="auto" w:fill="FFFFFF"/>
        <w:spacing w:line="480" w:lineRule="auto"/>
        <w:ind w:firstLine="720"/>
      </w:pPr>
      <w:r w:rsidRPr="005E292E">
        <w:rPr>
          <w:bCs/>
        </w:rPr>
        <w:t xml:space="preserve">From the </w:t>
      </w:r>
      <w:r w:rsidR="00566782" w:rsidRPr="005E292E">
        <w:rPr>
          <w:bCs/>
        </w:rPr>
        <w:t xml:space="preserve">Psychosocial </w:t>
      </w:r>
      <w:r w:rsidR="005E292E" w:rsidRPr="005E292E">
        <w:rPr>
          <w:bCs/>
        </w:rPr>
        <w:t>domain</w:t>
      </w:r>
      <w:r w:rsidR="005E292E">
        <w:rPr>
          <w:bCs/>
        </w:rPr>
        <w:t xml:space="preserve"> there were several key variables identified. Symptoms consistent with d</w:t>
      </w:r>
      <w:r w:rsidR="005E292E">
        <w:t>epression and fatigue</w:t>
      </w:r>
      <w:r w:rsidR="00707157">
        <w:t xml:space="preserve"> as well as practicing unsafe sex were markedly associated </w:t>
      </w:r>
      <w:r w:rsidR="00707157">
        <w:lastRenderedPageBreak/>
        <w:t>with VF in all models where those variables were examined independent of Access and Adherence</w:t>
      </w:r>
      <w:r w:rsidR="008C5C83">
        <w:t>.</w:t>
      </w:r>
      <w:r w:rsidR="005E292E">
        <w:t xml:space="preserve"> </w:t>
      </w:r>
      <w:r w:rsidR="0014632F">
        <w:t xml:space="preserve">Depression has been </w:t>
      </w:r>
      <w:r w:rsidR="00E918B6">
        <w:t xml:space="preserve">linked to poor adherence but </w:t>
      </w:r>
      <w:r w:rsidR="00A53CCB">
        <w:t xml:space="preserve">is </w:t>
      </w:r>
      <w:r w:rsidR="00E918B6">
        <w:t xml:space="preserve">also </w:t>
      </w:r>
      <w:r w:rsidR="00A53CCB">
        <w:t>associated with other factors that could be independently associated with VF such as alcohol abuse which was infrequent in this study</w:t>
      </w:r>
      <w:r w:rsidR="005F6C59">
        <w:fldChar w:fldCharType="begin">
          <w:fldData xml:space="preserve">PEVuZE5vdGU+PENpdGU+PEF1dGhvcj5QZWx0emVyPC9BdXRob3I+PFllYXI+MjAxMDwvWWVhcj48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</w:fldData>
        </w:fldChar>
      </w:r>
      <w:r w:rsidR="00A53CCB">
        <w:instrText xml:space="preserve"> ADDIN EN.CITE </w:instrText>
      </w:r>
      <w:r w:rsidR="005F6C59">
        <w:fldChar w:fldCharType="begin">
          <w:fldData xml:space="preserve">PEVuZE5vdGU+PENpdGU+PEF1dGhvcj5QZWx0emVyPC9BdXRob3I+PFllYXI+MjAxMDwvWWVhcj48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</w:fldData>
        </w:fldChar>
      </w:r>
      <w:r w:rsidR="00A53CCB">
        <w:instrText xml:space="preserve"> ADDIN EN.CITE.DATA </w:instrText>
      </w:r>
      <w:r w:rsidR="005F6C59">
        <w:fldChar w:fldCharType="end"/>
      </w:r>
      <w:r w:rsidR="005F6C59">
        <w:fldChar w:fldCharType="separate"/>
      </w:r>
      <w:r w:rsidR="00A53CCB">
        <w:rPr>
          <w:noProof/>
        </w:rPr>
        <w:t>[</w:t>
      </w:r>
      <w:hyperlink w:anchor="_ENREF_26" w:tooltip="Peltzer, 2010 #1238" w:history="1">
        <w:r w:rsidR="00546B89">
          <w:rPr>
            <w:noProof/>
          </w:rPr>
          <w:t>26-28</w:t>
        </w:r>
      </w:hyperlink>
      <w:r w:rsidR="00A53CCB">
        <w:rPr>
          <w:noProof/>
        </w:rPr>
        <w:t>]</w:t>
      </w:r>
      <w:r w:rsidR="005F6C59">
        <w:fldChar w:fldCharType="end"/>
      </w:r>
      <w:r w:rsidR="00E918B6">
        <w:t xml:space="preserve">. </w:t>
      </w:r>
      <w:r w:rsidR="00707157" w:rsidRPr="00566782">
        <w:t xml:space="preserve">Unsafe sex is likely marker for behaviors leading to VF. </w:t>
      </w:r>
      <w:r w:rsidR="00707157">
        <w:t xml:space="preserve">Safe sex may be a predictor of risky behavior, not following rules, </w:t>
      </w:r>
      <w:proofErr w:type="spellStart"/>
      <w:r w:rsidR="00707157">
        <w:t>superinfection</w:t>
      </w:r>
      <w:proofErr w:type="spellEnd"/>
      <w:r w:rsidR="00707157">
        <w:t>, STI’s all of which may cause either poor adherence or an increase in VL</w:t>
      </w:r>
      <w:r w:rsidR="005F6C59">
        <w:fldChar w:fldCharType="begin"/>
      </w:r>
      <w:r w:rsidR="00A53CCB">
        <w:instrText xml:space="preserve"> ADDIN EN.CITE &lt;EndNote&gt;&lt;Cite&gt;&lt;Author&gt;Holstad&lt;/Author&gt;&lt;Year&gt;2011&lt;/Year&gt;&lt;RecNum&gt;1225&lt;/RecNum&gt;&lt;DisplayText&gt;[29]&lt;/DisplayText&gt;&lt;record&gt;&lt;rec-number&gt;1225&lt;/rec-number&gt;&lt;foreign-keys&gt;&lt;key app="EN" db-id="29zfxpe5fdw2xnexz5qv9r5qd9pfpwerddrz"&gt;1225&lt;/key&gt;&lt;/foreign-keys&gt;&lt;ref-type name="Journal Article"&gt;17&lt;/ref-type&gt;&lt;contributors&gt;&lt;authors&gt;&lt;author&gt;Holstad, M. M.&lt;/author&gt;&lt;author&gt;Diiorio, C.&lt;/author&gt;&lt;author&gt;McCarty, F.&lt;/author&gt;&lt;/authors&gt;&lt;/contributors&gt;&lt;auth-address&gt;Nell Hodgson School of Nursing, Emory University, Atlanta, Georgia. nurmmcd@emory.edu&lt;/auth-address&gt;&lt;titles&gt;&lt;title&gt;Adherence, sexual risk, and viral load in HIV-infected women prescribed antiretroviral therapy&lt;/title&gt;&lt;secondary-title&gt;AIDS Patient Care STDS&lt;/secondary-title&gt;&lt;alt-title&gt;AIDS patient care and STDs&lt;/alt-title&gt;&lt;/titles&gt;&lt;periodical&gt;&lt;full-title&gt;AIDS Patient Care STDS&lt;/full-title&gt;&lt;/periodical&gt;&lt;pages&gt;431-8&lt;/pages&gt;&lt;volume&gt;25&lt;/volume&gt;&lt;number&gt;7&lt;/number&gt;&lt;edition&gt;2011/06/15&lt;/edition&gt;&lt;keywords&gt;&lt;keyword&gt;Adult&lt;/keyword&gt;&lt;keyword&gt;Anti-HIV Agents/administration &amp;amp; dosage/*therapeutic use&lt;/keyword&gt;&lt;keyword&gt;Female&lt;/keyword&gt;&lt;keyword&gt;HIV Infections/*drug therapy&lt;/keyword&gt;&lt;keyword&gt;Humans&lt;/keyword&gt;&lt;keyword&gt;Middle Aged&lt;/keyword&gt;&lt;keyword&gt;*Patient Compliance&lt;/keyword&gt;&lt;keyword&gt;*Unsafe Sex&lt;/keyword&gt;&lt;keyword&gt;*Viral Load&lt;/keyword&gt;&lt;/keywords&gt;&lt;dates&gt;&lt;year&gt;2011&lt;/year&gt;&lt;pub-dates&gt;&lt;date&gt;Jul&lt;/date&gt;&lt;/pub-dates&gt;&lt;/dates&gt;&lt;isbn&gt;1557-7449 (Electronic)&amp;#xD;1087-2914 (Linking)&lt;/isbn&gt;&lt;accession-num&gt;21663541&lt;/accession-num&gt;&lt;work-type&gt;Research Support, N.I.H., Extramural&lt;/work-type&gt;&lt;urls&gt;&lt;related-urls&gt;&lt;url&gt;http://www.ncbi.nlm.nih.gov/pubmed/21663541&lt;/url&gt;&lt;/related-urls&gt;&lt;/urls&gt;&lt;custom2&gt;3125575&lt;/custom2&gt;&lt;electronic-resource-num&gt;10.1089/apc.2010.0331&lt;/electronic-resource-num&gt;&lt;language&gt;eng&lt;/language&gt;&lt;/record&gt;&lt;/Cite&gt;&lt;/EndNote&gt;</w:instrText>
      </w:r>
      <w:r w:rsidR="005F6C59">
        <w:fldChar w:fldCharType="separate"/>
      </w:r>
      <w:r w:rsidR="00A53CCB">
        <w:rPr>
          <w:noProof/>
        </w:rPr>
        <w:t>[</w:t>
      </w:r>
      <w:hyperlink w:anchor="_ENREF_29" w:tooltip="Holstad, 2011 #1225" w:history="1">
        <w:r w:rsidR="00546B89">
          <w:rPr>
            <w:noProof/>
          </w:rPr>
          <w:t>29</w:t>
        </w:r>
      </w:hyperlink>
      <w:r w:rsidR="00A53CCB">
        <w:rPr>
          <w:noProof/>
        </w:rPr>
        <w:t>]</w:t>
      </w:r>
      <w:r w:rsidR="005F6C59">
        <w:fldChar w:fldCharType="end"/>
      </w:r>
      <w:r w:rsidR="00707157">
        <w:t xml:space="preserve">. </w:t>
      </w:r>
      <w:r w:rsidR="006E07EC">
        <w:t>Not being</w:t>
      </w:r>
      <w:r w:rsidR="005E292E">
        <w:t xml:space="preserve"> active </w:t>
      </w:r>
      <w:r w:rsidR="006E07EC">
        <w:t xml:space="preserve">with a religious </w:t>
      </w:r>
      <w:r w:rsidR="005E292E">
        <w:t>faith</w:t>
      </w:r>
      <w:r w:rsidR="006E07EC">
        <w:t xml:space="preserve"> and having at least one f</w:t>
      </w:r>
      <w:r w:rsidR="006E07EC" w:rsidRPr="00270AEB">
        <w:t xml:space="preserve">amily </w:t>
      </w:r>
      <w:r w:rsidR="006E07EC">
        <w:t>member</w:t>
      </w:r>
      <w:r w:rsidR="006E07EC" w:rsidRPr="00707157">
        <w:t xml:space="preserve"> with HIV</w:t>
      </w:r>
      <w:r w:rsidR="006E07EC">
        <w:t xml:space="preserve"> </w:t>
      </w:r>
      <w:r w:rsidR="008514AC">
        <w:t>were</w:t>
      </w:r>
      <w:r w:rsidR="006E07EC">
        <w:t xml:space="preserve"> associated with VF in all models but was not highly significant</w:t>
      </w:r>
      <w:r w:rsidR="0017123E">
        <w:t>.</w:t>
      </w:r>
      <w:r w:rsidR="005E292E">
        <w:t xml:space="preserve"> </w:t>
      </w:r>
      <w:r w:rsidR="00041DF9">
        <w:t>Religious faith has been shown to improve adherence but some studies have shown that certain practices could encourage prayer in lieu of ART</w:t>
      </w:r>
      <w:r w:rsidR="005F6C59">
        <w:fldChar w:fldCharType="begin">
          <w:fldData xml:space="preserve">PEVuZE5vdGU+PENpdGU+PEF1dGhvcj5XYXR0PC9BdXRob3I+PFllYXI+MjAwOTwvWWVhcj48UmVj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</w:fldData>
        </w:fldChar>
      </w:r>
      <w:r w:rsidR="00041DF9">
        <w:instrText xml:space="preserve"> ADDIN EN.CITE </w:instrText>
      </w:r>
      <w:r w:rsidR="005F6C59">
        <w:fldChar w:fldCharType="begin">
          <w:fldData xml:space="preserve">PEVuZE5vdGU+PENpdGU+PEF1dGhvcj5XYXR0PC9BdXRob3I+PFllYXI+MjAwOTwvWWVhcj48UmVj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</w:fldData>
        </w:fldChar>
      </w:r>
      <w:r w:rsidR="00041DF9">
        <w:instrText xml:space="preserve"> ADDIN EN.CITE.DATA </w:instrText>
      </w:r>
      <w:r w:rsidR="005F6C59">
        <w:fldChar w:fldCharType="end"/>
      </w:r>
      <w:r w:rsidR="005F6C59">
        <w:fldChar w:fldCharType="separate"/>
      </w:r>
      <w:r w:rsidR="00041DF9">
        <w:rPr>
          <w:noProof/>
        </w:rPr>
        <w:t>[</w:t>
      </w:r>
      <w:hyperlink w:anchor="_ENREF_30" w:tooltip="Watt, 2009 #1241" w:history="1">
        <w:r w:rsidR="00546B89">
          <w:rPr>
            <w:noProof/>
          </w:rPr>
          <w:t>30-32</w:t>
        </w:r>
      </w:hyperlink>
      <w:r w:rsidR="00041DF9">
        <w:rPr>
          <w:noProof/>
        </w:rPr>
        <w:t>]</w:t>
      </w:r>
      <w:r w:rsidR="005F6C59">
        <w:fldChar w:fldCharType="end"/>
      </w:r>
      <w:r w:rsidR="004920F1">
        <w:t>. Although h</w:t>
      </w:r>
      <w:r w:rsidR="00041DF9">
        <w:t xml:space="preserve">aving a family member with HIV </w:t>
      </w:r>
      <w:r w:rsidR="004920F1">
        <w:t>could promote</w:t>
      </w:r>
      <w:r w:rsidR="00041DF9">
        <w:t xml:space="preserve"> </w:t>
      </w:r>
      <w:r w:rsidR="004920F1">
        <w:t>mutual support, i</w:t>
      </w:r>
      <w:r w:rsidR="00041DF9">
        <w:t xml:space="preserve">f </w:t>
      </w:r>
      <w:r w:rsidR="004920F1">
        <w:t>the family</w:t>
      </w:r>
      <w:r w:rsidR="00041DF9">
        <w:t xml:space="preserve"> member is ill, time, attention and ARVs</w:t>
      </w:r>
      <w:r w:rsidR="004920F1">
        <w:t xml:space="preserve"> may be diverted</w:t>
      </w:r>
      <w:r w:rsidR="00041DF9">
        <w:t xml:space="preserve"> away from the participant and to </w:t>
      </w:r>
      <w:r w:rsidR="004920F1">
        <w:t>that</w:t>
      </w:r>
      <w:r w:rsidR="00041DF9">
        <w:t xml:space="preserve"> family member</w:t>
      </w:r>
      <w:r w:rsidR="005F6C59">
        <w:fldChar w:fldCharType="begin">
          <w:fldData xml:space="preserve">PEVuZE5vdGU+PENpdGU+PEF1dGhvcj5NZWxsaW5zPC9BdXRob3I+PFllYXI+MjAwNDwvWWVhcj48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</w:fldData>
        </w:fldChar>
      </w:r>
      <w:r w:rsidR="004920F1">
        <w:instrText xml:space="preserve"> ADDIN EN.CITE </w:instrText>
      </w:r>
      <w:r w:rsidR="005F6C59">
        <w:fldChar w:fldCharType="begin">
          <w:fldData xml:space="preserve">PEVuZE5vdGU+PENpdGU+PEF1dGhvcj5NZWxsaW5zPC9BdXRob3I+PFllYXI+MjAwNDwvWWVhcj48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</w:fldData>
        </w:fldChar>
      </w:r>
      <w:r w:rsidR="004920F1">
        <w:instrText xml:space="preserve"> ADDIN EN.CITE.DATA </w:instrText>
      </w:r>
      <w:r w:rsidR="005F6C59">
        <w:fldChar w:fldCharType="end"/>
      </w:r>
      <w:r w:rsidR="005F6C59">
        <w:fldChar w:fldCharType="separate"/>
      </w:r>
      <w:r w:rsidR="004920F1">
        <w:rPr>
          <w:noProof/>
        </w:rPr>
        <w:t>[</w:t>
      </w:r>
      <w:hyperlink w:anchor="_ENREF_33" w:tooltip="Mellins, 2004 #1250" w:history="1">
        <w:r w:rsidR="00546B89">
          <w:rPr>
            <w:noProof/>
          </w:rPr>
          <w:t>33</w:t>
        </w:r>
      </w:hyperlink>
      <w:r w:rsidR="004920F1">
        <w:rPr>
          <w:noProof/>
        </w:rPr>
        <w:t>]</w:t>
      </w:r>
      <w:r w:rsidR="005F6C59">
        <w:fldChar w:fldCharType="end"/>
      </w:r>
      <w:r w:rsidR="00041DF9">
        <w:t xml:space="preserve">. </w:t>
      </w:r>
      <w:r w:rsidR="008514AC">
        <w:t>Individuals who were pleased with their</w:t>
      </w:r>
      <w:r w:rsidR="005E292E">
        <w:t xml:space="preserve"> clinic experience</w:t>
      </w:r>
      <w:r w:rsidR="008514AC">
        <w:t xml:space="preserve"> were more likely to be controls in all</w:t>
      </w:r>
      <w:r w:rsidR="00566782" w:rsidRPr="00707157">
        <w:t xml:space="preserve"> models</w:t>
      </w:r>
      <w:r w:rsidR="00041DF9">
        <w:t xml:space="preserve"> as has been shown in other studies</w:t>
      </w:r>
      <w:r w:rsidR="00DA6F7A">
        <w:t xml:space="preserve"> that described </w:t>
      </w:r>
      <w:r w:rsidR="004920F1">
        <w:t>the influence of the healthcare environment on clinic attendance and adherence</w:t>
      </w:r>
      <w:r w:rsidR="005F6C59">
        <w:fldChar w:fldCharType="begin">
          <w:fldData xml:space="preserve">PEVuZE5vdGU+PENpdGU+PEF1dGhvcj5Db2V0emVlPC9BdXRob3I+PFllYXI+MjAxMTwvWWVhcj48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</w:fldData>
        </w:fldChar>
      </w:r>
      <w:r w:rsidR="004920F1">
        <w:instrText xml:space="preserve"> ADDIN EN.CITE </w:instrText>
      </w:r>
      <w:r w:rsidR="005F6C59">
        <w:fldChar w:fldCharType="begin">
          <w:fldData xml:space="preserve">PEVuZE5vdGU+PENpdGU+PEF1dGhvcj5Db2V0emVlPC9BdXRob3I+PFllYXI+MjAxMTwvWWVhcj48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</w:fldData>
        </w:fldChar>
      </w:r>
      <w:r w:rsidR="004920F1">
        <w:instrText xml:space="preserve"> ADDIN EN.CITE.DATA </w:instrText>
      </w:r>
      <w:r w:rsidR="005F6C59">
        <w:fldChar w:fldCharType="end"/>
      </w:r>
      <w:r w:rsidR="005F6C59">
        <w:fldChar w:fldCharType="separate"/>
      </w:r>
      <w:r w:rsidR="004920F1">
        <w:rPr>
          <w:noProof/>
        </w:rPr>
        <w:t>[</w:t>
      </w:r>
      <w:hyperlink w:anchor="_ENREF_34" w:tooltip="Coetzee, 2011 #1245" w:history="1">
        <w:r w:rsidR="00546B89">
          <w:rPr>
            <w:noProof/>
          </w:rPr>
          <w:t>34-38</w:t>
        </w:r>
      </w:hyperlink>
      <w:r w:rsidR="004920F1">
        <w:rPr>
          <w:noProof/>
        </w:rPr>
        <w:t>]</w:t>
      </w:r>
      <w:r w:rsidR="005F6C59">
        <w:fldChar w:fldCharType="end"/>
      </w:r>
      <w:r w:rsidR="00707157" w:rsidRPr="00707157">
        <w:t xml:space="preserve">. </w:t>
      </w:r>
    </w:p>
    <w:p w:rsidR="00231283" w:rsidRDefault="00707157" w:rsidP="00707157">
      <w:pPr>
        <w:shd w:val="clear" w:color="auto" w:fill="FFFFFF"/>
        <w:spacing w:line="480" w:lineRule="auto"/>
        <w:ind w:firstLine="720"/>
      </w:pPr>
      <w:r w:rsidRPr="00707157">
        <w:rPr>
          <w:bCs/>
        </w:rPr>
        <w:t xml:space="preserve">Several </w:t>
      </w:r>
      <w:r w:rsidR="005E292E" w:rsidRPr="00707157">
        <w:rPr>
          <w:bCs/>
        </w:rPr>
        <w:t xml:space="preserve">Clinical </w:t>
      </w:r>
      <w:r w:rsidRPr="00707157">
        <w:rPr>
          <w:bCs/>
        </w:rPr>
        <w:t xml:space="preserve">factors were associated with VF. </w:t>
      </w:r>
      <w:r w:rsidR="008514AC" w:rsidRPr="00270AEB">
        <w:t>Low CD4 count was</w:t>
      </w:r>
      <w:r w:rsidR="008514AC">
        <w:t xml:space="preserve"> highly</w:t>
      </w:r>
      <w:r w:rsidR="008514AC" w:rsidRPr="00270AEB">
        <w:t xml:space="preserve"> associated with VF</w:t>
      </w:r>
      <w:r w:rsidR="008514AC">
        <w:t xml:space="preserve"> in all models and independent of Access or Adherence</w:t>
      </w:r>
      <w:r w:rsidR="008514AC" w:rsidRPr="00270AEB">
        <w:t>, confirming findings from previous studie</w:t>
      </w:r>
      <w:r w:rsidR="008514AC">
        <w:t>s</w:t>
      </w:r>
      <w:r w:rsidR="005F6C59">
        <w:fldChar w:fldCharType="begin">
          <w:fldData xml:space="preserve">PEVuZE5vdGU+PENpdGU+PEF1dGhvcj5CYWRyaTwvQXV0aG9yPjxZZWFyPjIwMDg8L1llYXI+PFJl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</w:fldData>
        </w:fldChar>
      </w:r>
      <w:r w:rsidR="004920F1">
        <w:instrText xml:space="preserve"> ADDIN EN.CITE </w:instrText>
      </w:r>
      <w:r w:rsidR="005F6C59">
        <w:fldChar w:fldCharType="begin">
          <w:fldData xml:space="preserve">PEVuZE5vdGU+PENpdGU+PEF1dGhvcj5CYWRyaTwvQXV0aG9yPjxZZWFyPjIwMDg8L1llYXI+PFJl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</w:fldData>
        </w:fldChar>
      </w:r>
      <w:r w:rsidR="004920F1">
        <w:instrText xml:space="preserve"> ADDIN EN.CITE.DATA </w:instrText>
      </w:r>
      <w:r w:rsidR="005F6C59">
        <w:fldChar w:fldCharType="end"/>
      </w:r>
      <w:r w:rsidR="005F6C59">
        <w:fldChar w:fldCharType="separate"/>
      </w:r>
      <w:r w:rsidR="004920F1">
        <w:rPr>
          <w:noProof/>
        </w:rPr>
        <w:t>[</w:t>
      </w:r>
      <w:hyperlink w:anchor="_ENREF_39" w:tooltip="Badri, 2008 #1222" w:history="1">
        <w:r w:rsidR="00546B89">
          <w:rPr>
            <w:noProof/>
          </w:rPr>
          <w:t>39</w:t>
        </w:r>
      </w:hyperlink>
      <w:r w:rsidR="004920F1">
        <w:rPr>
          <w:noProof/>
        </w:rPr>
        <w:t>]</w:t>
      </w:r>
      <w:r w:rsidR="005F6C59">
        <w:fldChar w:fldCharType="end"/>
      </w:r>
      <w:r w:rsidR="008514AC">
        <w:t>. Also t</w:t>
      </w:r>
      <w:r w:rsidR="008514AC" w:rsidRPr="00707157">
        <w:t>he use of d4T was associated with VF</w:t>
      </w:r>
      <w:r w:rsidR="008514AC" w:rsidRPr="00270AEB">
        <w:t xml:space="preserve"> </w:t>
      </w:r>
      <w:r w:rsidR="008514AC">
        <w:t xml:space="preserve">at baseline </w:t>
      </w:r>
      <w:r w:rsidR="008514AC" w:rsidRPr="00270AEB">
        <w:t xml:space="preserve">when compared to </w:t>
      </w:r>
      <w:r w:rsidR="00AF7A3D" w:rsidRPr="00270AEB">
        <w:t>TDF</w:t>
      </w:r>
      <w:r w:rsidR="00AF7A3D">
        <w:t xml:space="preserve"> (most commonly used),</w:t>
      </w:r>
      <w:r w:rsidR="00AF7A3D" w:rsidRPr="00270AEB">
        <w:t xml:space="preserve"> </w:t>
      </w:r>
      <w:r w:rsidR="008514AC" w:rsidRPr="00270AEB">
        <w:t xml:space="preserve">ZDV, ABC and </w:t>
      </w:r>
      <w:proofErr w:type="spellStart"/>
      <w:r w:rsidR="008514AC" w:rsidRPr="00270AEB">
        <w:t>ddI</w:t>
      </w:r>
      <w:proofErr w:type="spellEnd"/>
      <w:r w:rsidR="008514AC">
        <w:t xml:space="preserve">. The ART regimen only had a trend towards significant when more variables were </w:t>
      </w:r>
      <w:r w:rsidR="000E2A2C">
        <w:t>included in the model</w:t>
      </w:r>
      <w:r w:rsidR="008514AC">
        <w:t xml:space="preserve">. </w:t>
      </w:r>
      <w:r w:rsidR="00AF7A3D">
        <w:t>TDF-containing regimens have been shown to be better tolerated, more effective and have fewer side effects than d4T-containing ART</w:t>
      </w:r>
      <w:r w:rsidR="005F6C59">
        <w:fldChar w:fldCharType="begin"/>
      </w:r>
      <w:r w:rsidR="00AF7A3D">
        <w:instrText xml:space="preserve"> ADDIN EN.CITE &lt;EndNote&gt;&lt;Cite&gt;&lt;Author&gt;Phanuphak&lt;/Author&gt;&lt;Year&gt;2012&lt;/Year&gt;&lt;RecNum&gt;1251&lt;/RecNum&gt;&lt;DisplayText&gt;[40]&lt;/DisplayText&gt;&lt;record&gt;&lt;rec-number&gt;1251&lt;/rec-number&gt;&lt;foreign-keys&gt;&lt;key app="EN" db-id="29zfxpe5fdw2xnexz5qv9r5qd9pfpwerddrz"&gt;1251&lt;/key&gt;&lt;/foreign-keys&gt;&lt;ref-type name="Journal Article"&gt;17&lt;/ref-type&gt;&lt;contributors&gt;&lt;authors&gt;&lt;author&gt;Phanuphak, N.&lt;/author&gt;&lt;author&gt;Ananworanich, J.&lt;/author&gt;&lt;author&gt;Teeratakulpisarn, N.&lt;/author&gt;&lt;author&gt;Jadwattanakul, T.&lt;/author&gt;&lt;author&gt;Kerr, S. J.&lt;/author&gt;&lt;author&gt;Chomchey, N.&lt;/author&gt;&lt;author&gt;Hongchookiat, P.&lt;/author&gt;&lt;author&gt;Mathajittiphun, P.&lt;/author&gt;&lt;author&gt;Pinyakorn, S.&lt;/author&gt;&lt;author&gt;Rungrojrat, P.&lt;/author&gt;&lt;author&gt;Praihirunyakit, P.&lt;/author&gt;&lt;author&gt;Gerschenson, M.&lt;/author&gt;&lt;author&gt;Phanuphak, P.&lt;/author&gt;&lt;author&gt;Valcour, V.&lt;/author&gt;&lt;author&gt;Kim, J. H.&lt;/author&gt;&lt;author&gt;Shikuma, C.&lt;/author&gt;&lt;/authors&gt;&lt;/contributors&gt;&lt;auth-address&gt;South East Asia Research Collaboration with Hawaii, Bangkok, Thailand. Nittaya.P@SearchThailand.org&lt;/auth-address&gt;&lt;titles&gt;&lt;title&gt;A 72-week randomized study of the safety and efficacy of a stavudine to zidovudine switch at 24 weeks compared to zidovudine or tenofovir disoproxil fumarate when given with lamivudine and nevirapine&lt;/title&gt;&lt;secondary-title&gt;Antivir Ther&lt;/secondary-title&gt;&lt;alt-title&gt;Antiviral therapy&lt;/alt-title&gt;&lt;/titles&gt;&lt;periodical&gt;&lt;full-title&gt;Antivir Ther&lt;/full-title&gt;&lt;/periodical&gt;&lt;pages&gt;1521-31&lt;/pages&gt;&lt;volume&gt;17&lt;/volume&gt;&lt;number&gt;8&lt;/number&gt;&lt;edition&gt;2012/12/12&lt;/edition&gt;&lt;dates&gt;&lt;year&gt;2012&lt;/year&gt;&lt;/dates&gt;&lt;isbn&gt;2040-2058 (Electronic)&amp;#xD;1359-6535 (Linking)&lt;/isbn&gt;&lt;accession-num&gt;23220732&lt;/accession-num&gt;&lt;work-type&gt;Research Support, N.I.H., Extramural&amp;#xD;Research Support, Non-U.S. Gov&amp;apos;t&lt;/work-type&gt;&lt;urls&gt;&lt;related-urls&gt;&lt;url&gt;http://www.ncbi.nlm.nih.gov/pubmed/23220732&lt;/url&gt;&lt;/related-urls&gt;&lt;/urls&gt;&lt;electronic-resource-num&gt;10.3851/IMP2497&lt;/electronic-resource-num&gt;&lt;language&gt;eng&lt;/language&gt;&lt;/record&gt;&lt;/Cite&gt;&lt;/EndNote&gt;</w:instrText>
      </w:r>
      <w:r w:rsidR="005F6C59">
        <w:fldChar w:fldCharType="separate"/>
      </w:r>
      <w:r w:rsidR="00AF7A3D">
        <w:rPr>
          <w:noProof/>
        </w:rPr>
        <w:t>[</w:t>
      </w:r>
      <w:hyperlink w:anchor="_ENREF_40" w:tooltip="Phanuphak, 2012 #1251" w:history="1">
        <w:r w:rsidR="00546B89">
          <w:rPr>
            <w:noProof/>
          </w:rPr>
          <w:t>40</w:t>
        </w:r>
      </w:hyperlink>
      <w:r w:rsidR="00AF7A3D">
        <w:rPr>
          <w:noProof/>
        </w:rPr>
        <w:t>]</w:t>
      </w:r>
      <w:r w:rsidR="005F6C59">
        <w:fldChar w:fldCharType="end"/>
      </w:r>
      <w:r w:rsidR="00AF7A3D">
        <w:t xml:space="preserve">. </w:t>
      </w:r>
      <w:r w:rsidR="008514AC">
        <w:rPr>
          <w:bCs/>
        </w:rPr>
        <w:t>If a family member</w:t>
      </w:r>
      <w:r w:rsidR="005E292E" w:rsidRPr="00707157">
        <w:t xml:space="preserve"> recommended the </w:t>
      </w:r>
      <w:r w:rsidR="008514AC">
        <w:t>individual</w:t>
      </w:r>
      <w:r w:rsidR="005E292E" w:rsidRPr="00707157">
        <w:t xml:space="preserve"> for </w:t>
      </w:r>
      <w:r w:rsidR="008514AC">
        <w:t>ART, they were more likely to be a case in all models and independent of Access or Adherence</w:t>
      </w:r>
      <w:r w:rsidR="005E292E" w:rsidRPr="00707157">
        <w:t>.</w:t>
      </w:r>
      <w:r w:rsidR="00AF7A3D">
        <w:t xml:space="preserve"> It is not entirely clear how family member referral could impact treatment outcomes. It is possible that family-driven </w:t>
      </w:r>
      <w:r w:rsidR="00AF7A3D">
        <w:lastRenderedPageBreak/>
        <w:t xml:space="preserve">stigma could be playing a role but it is more likely that this represents a lack of connection to primary care services </w:t>
      </w:r>
      <w:r w:rsidR="00CE7F63">
        <w:t xml:space="preserve">or access to ART </w:t>
      </w:r>
      <w:r w:rsidR="00AF7A3D">
        <w:t>such as is common for men in this setting</w:t>
      </w:r>
      <w:r w:rsidR="005F6C59">
        <w:fldChar w:fldCharType="begin"/>
      </w:r>
      <w:r w:rsidR="00CE7F63">
        <w:instrText xml:space="preserve"> ADDIN EN.CITE &lt;EndNote&gt;&lt;Cite&gt;&lt;Author&gt;Cornell&lt;/Author&gt;&lt;Year&gt;2011&lt;/Year&gt;&lt;RecNum&gt;1252&lt;/RecNum&gt;&lt;DisplayText&gt;[41]&lt;/DisplayText&gt;&lt;record&gt;&lt;rec-number&gt;1252&lt;/rec-number&gt;&lt;foreign-keys&gt;&lt;key app="EN" db-id="29zfxpe5fdw2xnexz5qv9r5qd9pfpwerddrz"&gt;1252&lt;/key&gt;&lt;/foreign-keys&gt;&lt;ref-type name="Journal Article"&gt;17&lt;/ref-type&gt;&lt;contributors&gt;&lt;authors&gt;&lt;author&gt;Cornell, M.&lt;/author&gt;&lt;author&gt;McIntyre, J.&lt;/author&gt;&lt;author&gt;Myer, L.&lt;/author&gt;&lt;/authors&gt;&lt;/contributors&gt;&lt;auth-address&gt;School of Public Health &amp;amp; Family Medicine, University of Cape Town, Cape Town, South Africa. morna@global.co.za&lt;/auth-address&gt;&lt;titles&gt;&lt;title&gt;Men and antiretroviral therapy in Africa: our blind spot&lt;/title&gt;&lt;secondary-title&gt;Trop Med Int Health&lt;/secondary-title&gt;&lt;alt-title&gt;Tropical medicine &amp;amp; international health : TM &amp;amp; IH&lt;/alt-title&gt;&lt;/titles&gt;&lt;periodical&gt;&lt;full-title&gt;Trop Med Int Health&lt;/full-title&gt;&lt;abbr-1&gt;Tropical medicine &amp;amp; international health : TM &amp;amp; IH&lt;/abbr-1&gt;&lt;/periodical&gt;&lt;alt-periodical&gt;&lt;full-title&gt;Trop Med Int Health&lt;/full-title&gt;&lt;abbr-1&gt;Tropical medicine &amp;amp; international health : TM &amp;amp; IH&lt;/abbr-1&gt;&lt;/alt-periodical&gt;&lt;pages&gt;828-9&lt;/pages&gt;&lt;volume&gt;16&lt;/volume&gt;&lt;number&gt;7&lt;/number&gt;&lt;edition&gt;2011/03/23&lt;/edition&gt;&lt;keywords&gt;&lt;keyword&gt;Africa&lt;/keyword&gt;&lt;keyword&gt;Anti-HIV Agents/*therapeutic use&lt;/keyword&gt;&lt;keyword&gt;Female&lt;/keyword&gt;&lt;keyword&gt;HIV Infections/*drug therapy&lt;/keyword&gt;&lt;keyword&gt;*Health Services Accessibility&lt;/keyword&gt;&lt;keyword&gt;Humans&lt;/keyword&gt;&lt;keyword&gt;Male&lt;/keyword&gt;&lt;keyword&gt;Sex Factors&lt;/keyword&gt;&lt;/keywords&gt;&lt;dates&gt;&lt;year&gt;2011&lt;/year&gt;&lt;pub-dates&gt;&lt;date&gt;Jul&lt;/date&gt;&lt;/pub-dates&gt;&lt;/dates&gt;&lt;isbn&gt;1365-3156 (Electronic)&amp;#xD;1360-2276 (Linking)&lt;/isbn&gt;&lt;accession-num&gt;21418449&lt;/accession-num&gt;&lt;urls&gt;&lt;related-urls&gt;&lt;url&gt;http://www.ncbi.nlm.nih.gov/pubmed/21418449&lt;/url&gt;&lt;/related-urls&gt;&lt;/urls&gt;&lt;electronic-resource-num&gt;10.1111/j.1365-3156.2011.02767.x&lt;/electronic-resource-num&gt;&lt;language&gt;eng&lt;/language&gt;&lt;/record&gt;&lt;/Cite&gt;&lt;/EndNote&gt;</w:instrText>
      </w:r>
      <w:r w:rsidR="005F6C59">
        <w:fldChar w:fldCharType="separate"/>
      </w:r>
      <w:r w:rsidR="00CE7F63">
        <w:rPr>
          <w:noProof/>
        </w:rPr>
        <w:t>[</w:t>
      </w:r>
      <w:hyperlink w:anchor="_ENREF_41" w:tooltip="Cornell, 2011 #1252" w:history="1">
        <w:r w:rsidR="00546B89">
          <w:rPr>
            <w:noProof/>
          </w:rPr>
          <w:t>41</w:t>
        </w:r>
      </w:hyperlink>
      <w:r w:rsidR="00CE7F63">
        <w:rPr>
          <w:noProof/>
        </w:rPr>
        <w:t>]</w:t>
      </w:r>
      <w:r w:rsidR="005F6C59">
        <w:fldChar w:fldCharType="end"/>
      </w:r>
      <w:r w:rsidR="00AF7A3D">
        <w:t>.</w:t>
      </w:r>
      <w:r w:rsidR="00CE7F63">
        <w:t xml:space="preserve"> Finally use of a television or radio to remind individuals to take their ARVs was suboptimal compared to using a </w:t>
      </w:r>
      <w:r w:rsidR="00430A1A">
        <w:t>mobile</w:t>
      </w:r>
      <w:r w:rsidR="00CE7F63">
        <w:t xml:space="preserve"> phone. Mobile phone reminders have been shown in clinical trials to promote adherence when weekly text messaging</w:t>
      </w:r>
      <w:r w:rsidR="00430A1A">
        <w:t xml:space="preserve">, </w:t>
      </w:r>
      <w:r w:rsidR="00635ED4">
        <w:t xml:space="preserve">daily </w:t>
      </w:r>
      <w:r w:rsidR="00430A1A">
        <w:t>calls</w:t>
      </w:r>
      <w:r w:rsidR="00CE7F63">
        <w:t xml:space="preserve"> or alarms are used</w:t>
      </w:r>
      <w:r w:rsidR="005F6C59">
        <w:fldChar w:fldCharType="begin">
          <w:fldData xml:space="preserve">PEVuZE5vdGU+PENpdGU+PEF1dGhvcj5Qb3AtRWxlY2hlczwvQXV0aG9yPjxZZWFyPjIwMTE8L1ll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</w:fldData>
        </w:fldChar>
      </w:r>
      <w:r w:rsidR="00635ED4">
        <w:instrText xml:space="preserve"> ADDIN EN.CITE </w:instrText>
      </w:r>
      <w:r w:rsidR="005F6C59">
        <w:fldChar w:fldCharType="begin">
          <w:fldData xml:space="preserve">PEVuZE5vdGU+PENpdGU+PEF1dGhvcj5Qb3AtRWxlY2hlczwvQXV0aG9yPjxZZWFyPjIwMTE8L1ll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</w:fldData>
        </w:fldChar>
      </w:r>
      <w:r w:rsidR="00635ED4">
        <w:instrText xml:space="preserve"> ADDIN EN.CITE.DATA </w:instrText>
      </w:r>
      <w:r w:rsidR="005F6C59">
        <w:fldChar w:fldCharType="end"/>
      </w:r>
      <w:r w:rsidR="005F6C59">
        <w:fldChar w:fldCharType="separate"/>
      </w:r>
      <w:r w:rsidR="00635ED4">
        <w:rPr>
          <w:noProof/>
        </w:rPr>
        <w:t>[</w:t>
      </w:r>
      <w:hyperlink w:anchor="_ENREF_42" w:tooltip="Pop-Eleches, 2011 #1253" w:history="1">
        <w:r w:rsidR="00546B89">
          <w:rPr>
            <w:noProof/>
          </w:rPr>
          <w:t>42-44</w:t>
        </w:r>
      </w:hyperlink>
      <w:r w:rsidR="00635ED4">
        <w:rPr>
          <w:noProof/>
        </w:rPr>
        <w:t>]</w:t>
      </w:r>
      <w:r w:rsidR="005F6C59">
        <w:fldChar w:fldCharType="end"/>
      </w:r>
      <w:r w:rsidR="00CE7F63">
        <w:t>.</w:t>
      </w:r>
    </w:p>
    <w:p w:rsidR="008514AC" w:rsidRPr="008514AC" w:rsidRDefault="008514AC" w:rsidP="00677ED5">
      <w:pPr>
        <w:shd w:val="clear" w:color="auto" w:fill="FFFFFF"/>
        <w:spacing w:line="480" w:lineRule="auto"/>
      </w:pPr>
      <w:r>
        <w:tab/>
      </w:r>
      <w:r w:rsidR="000E2A2C">
        <w:t>Poor</w:t>
      </w:r>
      <w:r>
        <w:t xml:space="preserve"> Access as measured by the MPR was significant in a UV comparison but was not significant in any of the MV models. </w:t>
      </w:r>
      <w:r w:rsidR="00E96C9B">
        <w:t xml:space="preserve">The MPR does identify major interruptions in ART which is ideal for NNRTI-based therapy but does not necessarily represent the proportion of days covered which is a more accurate measure of adherence. </w:t>
      </w:r>
      <w:r w:rsidR="000E2A2C">
        <w:t>Suboptimal</w:t>
      </w:r>
      <w:r>
        <w:t xml:space="preserve"> </w:t>
      </w:r>
      <w:r w:rsidR="00DE79CB">
        <w:t>Adherence as measured by pill count was significantly associated with VF in all models where it was examined. Access and Adherence measures were highly correlated</w:t>
      </w:r>
      <w:r w:rsidR="004D3D3C">
        <w:t>,</w:t>
      </w:r>
      <w:r w:rsidR="00DE79CB">
        <w:t xml:space="preserve"> </w:t>
      </w:r>
      <w:ins w:id="9" w:author="bwu2" w:date="2013-05-20T10:32:00Z">
        <w:r w:rsidR="00C83489">
          <w:t>ρ=0.68(p&lt;0.0001)</w:t>
        </w:r>
      </w:ins>
      <w:del w:id="10" w:author="bwu2" w:date="2013-05-20T10:32:00Z">
        <w:r w:rsidR="004D3D3C" w:rsidDel="00822BD9">
          <w:delText>r</w:delText>
        </w:r>
        <w:r w:rsidR="004D3D3C" w:rsidRPr="004D3D3C" w:rsidDel="00822BD9">
          <w:rPr>
            <w:vertAlign w:val="superscript"/>
          </w:rPr>
          <w:delText>2</w:delText>
        </w:r>
        <w:r w:rsidR="004D3D3C" w:rsidDel="00822BD9">
          <w:delText xml:space="preserve">= </w:delText>
        </w:r>
        <w:commentRangeStart w:id="11"/>
        <w:r w:rsidR="004D3D3C" w:rsidRPr="004D3D3C" w:rsidDel="00822BD9">
          <w:rPr>
            <w:color w:val="FF0000"/>
          </w:rPr>
          <w:delText>x</w:delText>
        </w:r>
        <w:commentRangeEnd w:id="11"/>
        <w:r w:rsidR="004D3D3C" w:rsidDel="00822BD9">
          <w:rPr>
            <w:rStyle w:val="CommentReference"/>
          </w:rPr>
          <w:commentReference w:id="11"/>
        </w:r>
      </w:del>
      <w:r w:rsidR="004D3D3C">
        <w:t xml:space="preserve"> </w:t>
      </w:r>
      <w:r w:rsidR="00DE79CB">
        <w:t>(</w:t>
      </w:r>
      <w:r w:rsidR="007D6334">
        <w:t>Supplemental Figure 1</w:t>
      </w:r>
      <w:r w:rsidR="00DE79CB">
        <w:t>).</w:t>
      </w:r>
      <w:r w:rsidR="00E96C9B">
        <w:t xml:space="preserve"> </w:t>
      </w:r>
    </w:p>
    <w:p w:rsidR="00DC060A" w:rsidRPr="00DC060A" w:rsidRDefault="000E2A2C" w:rsidP="00DE79CB">
      <w:pPr>
        <w:shd w:val="clear" w:color="auto" w:fill="FFFFFF"/>
        <w:spacing w:line="480" w:lineRule="auto"/>
        <w:ind w:firstLine="720"/>
      </w:pPr>
      <w:r>
        <w:t>When a l</w:t>
      </w:r>
      <w:r w:rsidR="00DC060A">
        <w:t>ower VL</w:t>
      </w:r>
      <w:r>
        <w:t xml:space="preserve"> (50 </w:t>
      </w:r>
      <w:proofErr w:type="spellStart"/>
      <w:r>
        <w:t>cpm</w:t>
      </w:r>
      <w:proofErr w:type="spellEnd"/>
      <w:r>
        <w:t>) was used as the cutoff for cases and controls, only 35 participants were reclassified indicating that the lower</w:t>
      </w:r>
      <w:r w:rsidR="00DC060A">
        <w:t xml:space="preserve"> threshold</w:t>
      </w:r>
      <w:r>
        <w:t xml:space="preserve"> identified only a small percentage of additional cases. </w:t>
      </w:r>
      <w:r w:rsidR="002A4B8C">
        <w:t>A</w:t>
      </w:r>
      <w:r>
        <w:t xml:space="preserve"> recent </w:t>
      </w:r>
      <w:r w:rsidR="002A4B8C">
        <w:t>modeling study</w:t>
      </w:r>
      <w:r>
        <w:t xml:space="preserve"> show</w:t>
      </w:r>
      <w:r w:rsidR="002A4B8C">
        <w:t>ed</w:t>
      </w:r>
      <w:r>
        <w:t xml:space="preserve"> </w:t>
      </w:r>
      <w:r w:rsidR="002A4B8C">
        <w:t xml:space="preserve">greater </w:t>
      </w:r>
      <w:r>
        <w:t>cost-ef</w:t>
      </w:r>
      <w:r w:rsidR="002A4B8C">
        <w:t>fectiveness when using the higher VL threshold in this setting</w:t>
      </w:r>
      <w:r w:rsidR="005F6C59">
        <w:fldChar w:fldCharType="begin"/>
      </w:r>
      <w:r w:rsidR="00635ED4">
        <w:instrText xml:space="preserve"> ADDIN EN.CITE &lt;EndNote&gt;&lt;Cite&gt;&lt;Author&gt;Estill&lt;/Author&gt;&lt;Year&gt;2013&lt;/Year&gt;&lt;RecNum&gt;1221&lt;/RecNum&gt;&lt;DisplayText&gt;[45]&lt;/DisplayText&gt;&lt;record&gt;&lt;rec-number&gt;1221&lt;/rec-number&gt;&lt;foreign-keys&gt;&lt;key app="EN" db-id="29zfxpe5fdw2xnexz5qv9r5qd9pfpwerddrz"&gt;1221&lt;/key&gt;&lt;/foreign-keys&gt;&lt;ref-type name="Journal Article"&gt;17&lt;/ref-type&gt;&lt;contributors&gt;&lt;authors&gt;&lt;author&gt;Estill, J.&lt;/author&gt;&lt;author&gt;Egger, M.&lt;/author&gt;&lt;author&gt;Blaser, N.&lt;/author&gt;&lt;author&gt;Vizcaya, L. S.&lt;/author&gt;&lt;author&gt;Garone, D.&lt;/author&gt;&lt;author&gt;Wood, R.&lt;/author&gt;&lt;author&gt;Campbell, J.&lt;/author&gt;&lt;author&gt;Hallett, T. B.&lt;/author&gt;&lt;author&gt;Keiser, O.&lt;/author&gt;&lt;/authors&gt;&lt;/contributors&gt;&lt;auth-address&gt;aInstitute of Social and Preventive Medicine (ISPM), University of Bern, Switzerland bKhayelitsha ART Programme, Medecins Sans Frontieres, Cape Town, South Africa cDesmond Tutu HIV Centre, Institute for Infectious Disease &amp;amp; Molecular Medicine, University of Cape Town, South Africa dClinton Health Access Initiative, Boston, USA eDepartment of Infectious Disease Epidemiology, Imperial College London, United Kingdom.&lt;/auth-address&gt;&lt;titles&gt;&lt;title&gt;Cost-effectiveness of point-of-care viral load monitoring of ART in resource-limited settings: Mathematical modelling study&lt;/title&gt;&lt;secondary-title&gt;Aids&lt;/secondary-title&gt;&lt;/titles&gt;&lt;periodical&gt;&lt;full-title&gt;Aids&lt;/full-title&gt;&lt;/periodical&gt;&lt;edition&gt;2013/03/07&lt;/edition&gt;&lt;dates&gt;&lt;year&gt;2013&lt;/year&gt;&lt;pub-dates&gt;&lt;date&gt;Mar 4&lt;/date&gt;&lt;/pub-dates&gt;&lt;/dates&gt;&lt;isbn&gt;1473-5571 (Electronic)&amp;#xD;0269-9370 (Linking)&lt;/isbn&gt;&lt;accession-num&gt;23462219&lt;/accession-num&gt;&lt;urls&gt;&lt;related-urls&gt;&lt;url&gt;http://www.ncbi.nlm.nih.gov/pubmed/23462219&lt;/url&gt;&lt;/related-urls&gt;&lt;/urls&gt;&lt;electronic-resource-num&gt;10.1097/QAD.0b013e328360a4e5&lt;/electronic-resource-num&gt;&lt;language&gt;Eng&lt;/language&gt;&lt;/record&gt;&lt;/Cite&gt;&lt;/EndNote&gt;</w:instrText>
      </w:r>
      <w:r w:rsidR="005F6C59">
        <w:fldChar w:fldCharType="separate"/>
      </w:r>
      <w:r w:rsidR="00635ED4">
        <w:rPr>
          <w:noProof/>
        </w:rPr>
        <w:t>[</w:t>
      </w:r>
      <w:hyperlink w:anchor="_ENREF_45" w:tooltip="Estill, 2013 #1221" w:history="1">
        <w:r w:rsidR="00546B89">
          <w:rPr>
            <w:noProof/>
          </w:rPr>
          <w:t>45</w:t>
        </w:r>
      </w:hyperlink>
      <w:r w:rsidR="00635ED4">
        <w:rPr>
          <w:noProof/>
        </w:rPr>
        <w:t>]</w:t>
      </w:r>
      <w:r w:rsidR="005F6C59">
        <w:fldChar w:fldCharType="end"/>
      </w:r>
      <w:r w:rsidR="00DC060A">
        <w:t>.</w:t>
      </w:r>
      <w:r w:rsidR="00EB3F67">
        <w:t xml:space="preserve"> </w:t>
      </w:r>
      <w:r w:rsidR="00635ED4">
        <w:t>Using the lower cutoff, d</w:t>
      </w:r>
      <w:r w:rsidR="00EB3F67">
        <w:t xml:space="preserve">iarrhea and fluconazole use </w:t>
      </w:r>
      <w:r w:rsidR="002A4B8C">
        <w:t>were associated with VF</w:t>
      </w:r>
      <w:r w:rsidR="00EB3F67">
        <w:t>.</w:t>
      </w:r>
      <w:r w:rsidR="002A4B8C">
        <w:t xml:space="preserve"> </w:t>
      </w:r>
      <w:r w:rsidR="00635ED4">
        <w:t xml:space="preserve">While diarrhea could lead to diminished absorption, fluconazole increases ARV concentrations. Although this could lead to increased side effects and reduced ARV adherence, this seems less plausible. </w:t>
      </w:r>
      <w:r w:rsidR="002A4B8C">
        <w:t>When restricting the analyses to individuals with only 12 months of ART, fatigue and family members recommending ART were no longer associated with VF.</w:t>
      </w:r>
    </w:p>
    <w:p w:rsidR="000E2A2C" w:rsidRDefault="000E2A2C" w:rsidP="00DE79CB">
      <w:pPr>
        <w:shd w:val="clear" w:color="auto" w:fill="FFFFFF"/>
        <w:spacing w:line="480" w:lineRule="auto"/>
        <w:ind w:firstLine="720"/>
      </w:pPr>
      <w:r>
        <w:t>Ultimately</w:t>
      </w:r>
      <w:r w:rsidR="00E96C9B">
        <w:t xml:space="preserve"> these factors interact in highly complex ways</w:t>
      </w:r>
      <w:r>
        <w:t xml:space="preserve"> </w:t>
      </w:r>
      <w:r w:rsidR="00E96C9B">
        <w:t xml:space="preserve">in determining an individual’s virologic response to ART </w:t>
      </w:r>
      <w:r w:rsidR="007D6334">
        <w:t>(Figure 2</w:t>
      </w:r>
      <w:r>
        <w:t>).</w:t>
      </w:r>
      <w:r w:rsidR="00E96C9B">
        <w:t xml:space="preserve"> Pill adherence is a necessary final step required for VL suppression (assuming optimal pharmacokinetics) and can be a reasonable surrogate for actual </w:t>
      </w:r>
      <w:r w:rsidR="00E96C9B">
        <w:lastRenderedPageBreak/>
        <w:t>pills ingested although pill dumping has been described in this setting. Access to clinic refills as measured by the MPR is not always a reliable indicator of adherence as it is not necessarily indicating ingested pills and individuals can obtain ARVs through other unmeasured sources.</w:t>
      </w:r>
      <w:r w:rsidR="00635ED4">
        <w:t xml:space="preserve"> Although structural barriers have been well-described as leading to treatment interruptions, missed visits and poor adherence</w:t>
      </w:r>
      <w:r w:rsidR="005F6C59">
        <w:fldChar w:fldCharType="begin">
          <w:fldData xml:space="preserve">PEVuZE5vdGU+PENpdGU+PEF1dGhvcj5LYWdlZTwvQXV0aG9yPjxZZWFyPjIwMTE8L1llYXI+PFJl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</w:fldData>
        </w:fldChar>
      </w:r>
      <w:r w:rsidR="00546B89">
        <w:instrText xml:space="preserve"> ADDIN EN.CITE </w:instrText>
      </w:r>
      <w:r w:rsidR="005F6C59">
        <w:fldChar w:fldCharType="begin">
          <w:fldData xml:space="preserve">PEVuZE5vdGU+PENpdGU+PEF1dGhvcj5LYWdlZTwvQXV0aG9yPjxZZWFyPjIwMTE8L1llYXI+PFJl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</w:fldData>
        </w:fldChar>
      </w:r>
      <w:r w:rsidR="00546B89">
        <w:instrText xml:space="preserve"> ADDIN EN.CITE.DATA </w:instrText>
      </w:r>
      <w:r w:rsidR="005F6C59">
        <w:fldChar w:fldCharType="end"/>
      </w:r>
      <w:r w:rsidR="005F6C59">
        <w:fldChar w:fldCharType="separate"/>
      </w:r>
      <w:r w:rsidR="00546B89">
        <w:rPr>
          <w:noProof/>
        </w:rPr>
        <w:t>[</w:t>
      </w:r>
      <w:hyperlink w:anchor="_ENREF_46" w:tooltip="Kagee, 2011 #1256" w:history="1">
        <w:r w:rsidR="00546B89">
          <w:rPr>
            <w:noProof/>
          </w:rPr>
          <w:t>46-48</w:t>
        </w:r>
      </w:hyperlink>
      <w:r w:rsidR="00546B89">
        <w:rPr>
          <w:noProof/>
        </w:rPr>
        <w:t>]</w:t>
      </w:r>
      <w:r w:rsidR="005F6C59">
        <w:fldChar w:fldCharType="end"/>
      </w:r>
      <w:r w:rsidR="00635ED4">
        <w:t>, in our study, these factors appear to be secondary to psychosocial and clinical factors reinforcing the importance of a comprehensive approach to assessing determinants of health.</w:t>
      </w:r>
      <w:r w:rsidR="00925173">
        <w:t xml:space="preserve"> Structural barriers can often be more readily addressed with discrete interventions (transportation and food assistance or improving the clinic environment) whereas psychosocial barriers </w:t>
      </w:r>
      <w:r w:rsidR="00546B89">
        <w:t>can be more challenging to address</w:t>
      </w:r>
      <w:r w:rsidR="00925173">
        <w:t>.</w:t>
      </w:r>
    </w:p>
    <w:p w:rsidR="00677ED5" w:rsidRDefault="002A4D54" w:rsidP="00DE79CB">
      <w:pPr>
        <w:shd w:val="clear" w:color="auto" w:fill="FFFFFF"/>
        <w:spacing w:line="480" w:lineRule="auto"/>
        <w:ind w:firstLine="720"/>
      </w:pPr>
      <w:r>
        <w:t>There were several limitations to the current study. The RFVF study used</w:t>
      </w:r>
      <w:r w:rsidR="00B06E34">
        <w:t xml:space="preserve"> a case-</w:t>
      </w:r>
      <w:r w:rsidR="00677ED5">
        <w:t xml:space="preserve">control </w:t>
      </w:r>
      <w:r>
        <w:t>design</w:t>
      </w:r>
      <w:r w:rsidR="00677ED5">
        <w:t xml:space="preserve"> and as such, many of the </w:t>
      </w:r>
      <w:r w:rsidR="00B6534E">
        <w:t>variables obtained from the questionnaire relied upon a participant’s recollection of events that had occurred over the past 6 months. Although most cases were told of their virologic status within a week or two of their interview, this could have impacted some of the responses about overall wellbeing.</w:t>
      </w:r>
      <w:r w:rsidR="007F53DE">
        <w:t xml:space="preserve"> Only one clinical site was examined which does not permit comparisons across diverse programs or geographic settings (rural or </w:t>
      </w:r>
      <w:proofErr w:type="spellStart"/>
      <w:r w:rsidR="007F53DE">
        <w:t>peri</w:t>
      </w:r>
      <w:proofErr w:type="spellEnd"/>
      <w:r w:rsidR="007F53DE">
        <w:t>-urban).</w:t>
      </w:r>
    </w:p>
    <w:p w:rsidR="00B06E34" w:rsidRDefault="002A4B8C" w:rsidP="00B06E34">
      <w:pPr>
        <w:shd w:val="clear" w:color="auto" w:fill="FFFFFF"/>
        <w:spacing w:line="480" w:lineRule="auto"/>
        <w:ind w:firstLine="720"/>
      </w:pPr>
      <w:r>
        <w:t xml:space="preserve">In summary, </w:t>
      </w:r>
      <w:r w:rsidR="00B06E34">
        <w:t>the RFVF study provided real-world indicators for VF which could be used to identify patients at risk at the start of ART and while receiving ART. This would enable programs to tailor specific interventions for individuals with the intention to reduce the likelihood of VF and HIVDR. Furthermore, these determinants could be used in settings that do not have VL monitoring to assist clinicians in making decisions about switching ART.</w:t>
      </w:r>
      <w:r w:rsidR="00B06E34" w:rsidRPr="00B06E34">
        <w:t xml:space="preserve"> </w:t>
      </w:r>
      <w:r w:rsidR="00B06E34">
        <w:t xml:space="preserve">It is important to validate this questionnaire in other urban as well as </w:t>
      </w:r>
      <w:r w:rsidR="00B06E34" w:rsidRPr="00270AEB">
        <w:t>rural settings</w:t>
      </w:r>
      <w:r w:rsidR="00B06E34">
        <w:t xml:space="preserve">. </w:t>
      </w:r>
      <w:r w:rsidR="00B06E34" w:rsidRPr="00270AEB">
        <w:t xml:space="preserve">Eventually a more refined questionnaire could be </w:t>
      </w:r>
      <w:r w:rsidR="00B06E34">
        <w:t>tested</w:t>
      </w:r>
      <w:r w:rsidR="00B06E34" w:rsidRPr="00270AEB">
        <w:t xml:space="preserve"> prospectively</w:t>
      </w:r>
      <w:r w:rsidR="00B06E34">
        <w:t>.</w:t>
      </w:r>
    </w:p>
    <w:p w:rsidR="0002308D" w:rsidRPr="0054103C" w:rsidRDefault="0002308D" w:rsidP="0002308D">
      <w:pPr>
        <w:pStyle w:val="FreeForm"/>
      </w:pPr>
      <w:r>
        <w:br w:type="page"/>
      </w:r>
      <w:r w:rsidRPr="0054103C">
        <w:lastRenderedPageBreak/>
        <w:t>Acknowledgements</w:t>
      </w:r>
    </w:p>
    <w:p w:rsidR="0002308D" w:rsidRPr="007D3354" w:rsidRDefault="0002308D" w:rsidP="0002308D">
      <w:pPr>
        <w:spacing w:line="480" w:lineRule="auto"/>
        <w:rPr>
          <w:color w:val="000000"/>
        </w:rPr>
      </w:pPr>
      <w:r w:rsidRPr="007D3354">
        <w:rPr>
          <w:color w:val="000000"/>
        </w:rPr>
        <w:t xml:space="preserve">We would like to express our deepest admiration and appreciation for the </w:t>
      </w:r>
      <w:r>
        <w:rPr>
          <w:color w:val="000000"/>
        </w:rPr>
        <w:t xml:space="preserve">patients who participated in the study and the </w:t>
      </w:r>
      <w:r w:rsidRPr="007D3354">
        <w:rPr>
          <w:color w:val="000000"/>
        </w:rPr>
        <w:t xml:space="preserve">work of the </w:t>
      </w:r>
      <w:proofErr w:type="spellStart"/>
      <w:r w:rsidRPr="007D3354">
        <w:rPr>
          <w:color w:val="000000"/>
        </w:rPr>
        <w:t>Sinikithemba</w:t>
      </w:r>
      <w:proofErr w:type="spellEnd"/>
      <w:r w:rsidRPr="007D3354">
        <w:rPr>
          <w:color w:val="000000"/>
        </w:rPr>
        <w:t xml:space="preserve"> Clinic at McCord Hospital in Durban, South Africa</w:t>
      </w:r>
      <w:r w:rsidR="00F218A2" w:rsidRPr="00F218A2">
        <w:rPr>
          <w:color w:val="000000"/>
        </w:rPr>
        <w:t xml:space="preserve"> </w:t>
      </w:r>
      <w:r w:rsidR="00F218A2">
        <w:rPr>
          <w:color w:val="000000"/>
        </w:rPr>
        <w:t xml:space="preserve">for </w:t>
      </w:r>
      <w:r w:rsidR="00F218A2" w:rsidRPr="00F218A2">
        <w:rPr>
          <w:color w:val="000000"/>
        </w:rPr>
        <w:t>their commitment to improve patient care and support research</w:t>
      </w:r>
      <w:r w:rsidRPr="007D3354">
        <w:rPr>
          <w:color w:val="000000"/>
        </w:rPr>
        <w:t xml:space="preserve">. The </w:t>
      </w:r>
      <w:r w:rsidR="00B8596A">
        <w:rPr>
          <w:color w:val="000000"/>
        </w:rPr>
        <w:t>tremendous contributions</w:t>
      </w:r>
      <w:r w:rsidR="00F218A2">
        <w:rPr>
          <w:color w:val="000000"/>
        </w:rPr>
        <w:t xml:space="preserve"> on the part of the counselors, medical records staff, </w:t>
      </w:r>
      <w:r w:rsidR="00B8596A">
        <w:rPr>
          <w:color w:val="000000"/>
        </w:rPr>
        <w:t>nurses, and medical officers have</w:t>
      </w:r>
      <w:r>
        <w:rPr>
          <w:color w:val="000000"/>
        </w:rPr>
        <w:t xml:space="preserve"> been essential</w:t>
      </w:r>
      <w:r w:rsidR="00F218A2">
        <w:rPr>
          <w:color w:val="000000"/>
        </w:rPr>
        <w:t xml:space="preserve"> to the success of this study</w:t>
      </w:r>
      <w:r>
        <w:rPr>
          <w:color w:val="000000"/>
        </w:rPr>
        <w:t xml:space="preserve">. </w:t>
      </w:r>
      <w:proofErr w:type="spellStart"/>
      <w:r w:rsidR="00DC09F6" w:rsidRPr="00DC09F6">
        <w:rPr>
          <w:color w:val="000000"/>
        </w:rPr>
        <w:t>Sabelo</w:t>
      </w:r>
      <w:proofErr w:type="spellEnd"/>
      <w:r w:rsidR="00DC09F6" w:rsidRPr="00DC09F6">
        <w:rPr>
          <w:color w:val="000000"/>
        </w:rPr>
        <w:t xml:space="preserve"> </w:t>
      </w:r>
      <w:proofErr w:type="spellStart"/>
      <w:r w:rsidR="00DC09F6" w:rsidRPr="00DC09F6">
        <w:rPr>
          <w:color w:val="000000"/>
        </w:rPr>
        <w:t>Dladla</w:t>
      </w:r>
      <w:proofErr w:type="spellEnd"/>
      <w:r w:rsidR="00DC09F6" w:rsidRPr="00DC09F6">
        <w:rPr>
          <w:color w:val="000000"/>
        </w:rPr>
        <w:t xml:space="preserve">, Roma </w:t>
      </w:r>
      <w:proofErr w:type="spellStart"/>
      <w:r w:rsidR="00DC09F6" w:rsidRPr="00DC09F6">
        <w:rPr>
          <w:color w:val="000000"/>
        </w:rPr>
        <w:t>Maharaj</w:t>
      </w:r>
      <w:proofErr w:type="spellEnd"/>
      <w:r w:rsidR="00DC09F6" w:rsidRPr="00DC09F6">
        <w:rPr>
          <w:color w:val="000000"/>
        </w:rPr>
        <w:t>, Kristy Nixon,</w:t>
      </w:r>
      <w:r w:rsidR="00DC09F6">
        <w:rPr>
          <w:color w:val="000000"/>
        </w:rPr>
        <w:t xml:space="preserve"> </w:t>
      </w:r>
      <w:proofErr w:type="spellStart"/>
      <w:r w:rsidR="00DC09F6">
        <w:rPr>
          <w:color w:val="000000"/>
        </w:rPr>
        <w:t>Melisha</w:t>
      </w:r>
      <w:proofErr w:type="spellEnd"/>
      <w:r w:rsidR="00DC09F6">
        <w:rPr>
          <w:color w:val="000000"/>
        </w:rPr>
        <w:t xml:space="preserve"> </w:t>
      </w:r>
      <w:proofErr w:type="spellStart"/>
      <w:r w:rsidR="00DC09F6">
        <w:rPr>
          <w:color w:val="000000"/>
        </w:rPr>
        <w:t>Pertab</w:t>
      </w:r>
      <w:proofErr w:type="spellEnd"/>
      <w:r w:rsidR="00DC09F6">
        <w:rPr>
          <w:color w:val="000000"/>
        </w:rPr>
        <w:t xml:space="preserve">, </w:t>
      </w:r>
      <w:proofErr w:type="spellStart"/>
      <w:r w:rsidR="00DC09F6">
        <w:rPr>
          <w:color w:val="000000"/>
        </w:rPr>
        <w:t>Sifiso</w:t>
      </w:r>
      <w:proofErr w:type="spellEnd"/>
      <w:r w:rsidR="00DC09F6">
        <w:rPr>
          <w:color w:val="000000"/>
        </w:rPr>
        <w:t xml:space="preserve"> </w:t>
      </w:r>
      <w:proofErr w:type="spellStart"/>
      <w:r w:rsidR="00DC09F6">
        <w:rPr>
          <w:color w:val="000000"/>
        </w:rPr>
        <w:t>Shange</w:t>
      </w:r>
      <w:proofErr w:type="spellEnd"/>
      <w:r w:rsidR="00DC09F6">
        <w:rPr>
          <w:color w:val="000000"/>
        </w:rPr>
        <w:t xml:space="preserve"> </w:t>
      </w:r>
      <w:r w:rsidR="00067F5D">
        <w:rPr>
          <w:color w:val="000000"/>
        </w:rPr>
        <w:t xml:space="preserve">and John Klopfer </w:t>
      </w:r>
      <w:r w:rsidR="00DC09F6">
        <w:rPr>
          <w:color w:val="000000"/>
        </w:rPr>
        <w:t>provided vital assistance</w:t>
      </w:r>
      <w:r w:rsidR="00DC09F6" w:rsidRPr="00DC09F6">
        <w:rPr>
          <w:color w:val="000000"/>
        </w:rPr>
        <w:t xml:space="preserve"> </w:t>
      </w:r>
      <w:r w:rsidR="00DC09F6">
        <w:rPr>
          <w:color w:val="000000"/>
        </w:rPr>
        <w:t>for</w:t>
      </w:r>
      <w:r w:rsidR="00DC09F6" w:rsidRPr="00DC09F6">
        <w:rPr>
          <w:color w:val="000000"/>
        </w:rPr>
        <w:t xml:space="preserve"> the data collection</w:t>
      </w:r>
      <w:r w:rsidR="00067F5D">
        <w:rPr>
          <w:color w:val="000000"/>
        </w:rPr>
        <w:t xml:space="preserve"> and analysis</w:t>
      </w:r>
      <w:r w:rsidR="00DC09F6" w:rsidRPr="00DC09F6">
        <w:rPr>
          <w:color w:val="000000"/>
        </w:rPr>
        <w:t>.</w:t>
      </w:r>
      <w:r w:rsidR="0028029B">
        <w:rPr>
          <w:color w:val="000000"/>
        </w:rPr>
        <w:t xml:space="preserve"> A special thanks to Daniel and Alessandra Marconi for forbearance.</w:t>
      </w:r>
    </w:p>
    <w:p w:rsidR="0002308D" w:rsidRPr="007D3354" w:rsidRDefault="0002308D" w:rsidP="0002308D">
      <w:pPr>
        <w:spacing w:line="480" w:lineRule="auto"/>
        <w:rPr>
          <w:color w:val="000000"/>
          <w:u w:val="single"/>
        </w:rPr>
      </w:pPr>
      <w:r w:rsidRPr="007D3354">
        <w:rPr>
          <w:color w:val="000000"/>
          <w:u w:val="single"/>
        </w:rPr>
        <w:t>Financial support</w:t>
      </w:r>
    </w:p>
    <w:p w:rsidR="0002308D" w:rsidRPr="007D3354" w:rsidRDefault="0002308D" w:rsidP="0002308D">
      <w:pPr>
        <w:spacing w:line="480" w:lineRule="auto"/>
        <w:rPr>
          <w:color w:val="000000"/>
        </w:rPr>
      </w:pPr>
      <w:r w:rsidRPr="007D3354">
        <w:rPr>
          <w:color w:val="000000"/>
        </w:rPr>
        <w:t>Grant support from Emory University Center for AIDS Research (CFAR) (P30 AI050409)</w:t>
      </w:r>
      <w:r>
        <w:rPr>
          <w:color w:val="000000"/>
        </w:rPr>
        <w:t xml:space="preserve"> and the Emory School of Medicine Division of Infectious Diseases</w:t>
      </w:r>
      <w:r w:rsidRPr="007D3354">
        <w:rPr>
          <w:color w:val="000000"/>
        </w:rPr>
        <w:t>, NIH (P30 AI60354 to Harvard University CFAR and K24 RR16482 to D.R.K.), Harvard University Program on AIDS, CDC Cooperative Agreement (U62/CCU123541-01), Elizabeth Glaser Pediatric AIDS Foundation as part of Project HEART</w:t>
      </w:r>
      <w:r>
        <w:rPr>
          <w:color w:val="000000"/>
        </w:rPr>
        <w:t xml:space="preserve">, </w:t>
      </w:r>
      <w:r w:rsidR="002D1465" w:rsidRPr="002D1465">
        <w:rPr>
          <w:color w:val="000000"/>
        </w:rPr>
        <w:t>Research and Health Sciences IT Division (UL1RR025008)</w:t>
      </w:r>
      <w:r w:rsidR="002D1465">
        <w:rPr>
          <w:color w:val="000000"/>
        </w:rPr>
        <w:t xml:space="preserve">, </w:t>
      </w:r>
      <w:r>
        <w:rPr>
          <w:color w:val="000000"/>
        </w:rPr>
        <w:t>and the Gilead Foundation</w:t>
      </w:r>
      <w:r w:rsidRPr="007D3354">
        <w:rPr>
          <w:color w:val="000000"/>
        </w:rPr>
        <w:t>.</w:t>
      </w:r>
    </w:p>
    <w:p w:rsidR="00DC28BA" w:rsidRDefault="00DC28BA">
      <w:pPr>
        <w:spacing w:after="200" w:line="276" w:lineRule="auto"/>
      </w:pPr>
      <w:r>
        <w:br w:type="page"/>
      </w:r>
    </w:p>
    <w:p w:rsidR="008F0D4D" w:rsidRDefault="00DC28BA">
      <w:r>
        <w:lastRenderedPageBreak/>
        <w:t>REFERENCES</w:t>
      </w:r>
    </w:p>
    <w:p w:rsidR="00E07EEE" w:rsidRDefault="00E07EEE" w:rsidP="00E07EEE">
      <w:pPr>
        <w:spacing w:after="200" w:line="276" w:lineRule="auto"/>
      </w:pPr>
    </w:p>
    <w:p w:rsidR="00546B89" w:rsidRDefault="005F6C59" w:rsidP="00546B89">
      <w:pPr>
        <w:ind w:left="720" w:hanging="720"/>
        <w:rPr>
          <w:noProof/>
        </w:rPr>
      </w:pPr>
      <w:r>
        <w:fldChar w:fldCharType="begin"/>
      </w:r>
      <w:r w:rsidR="00E07EEE">
        <w:instrText xml:space="preserve"> ADDIN EN.REFLIST </w:instrText>
      </w:r>
      <w:r>
        <w:fldChar w:fldCharType="separate"/>
      </w:r>
      <w:bookmarkStart w:id="12" w:name="_ENREF_1"/>
      <w:r w:rsidR="00546B89">
        <w:rPr>
          <w:noProof/>
        </w:rPr>
        <w:t>1.</w:t>
      </w:r>
      <w:r w:rsidR="00546B89">
        <w:rPr>
          <w:noProof/>
        </w:rPr>
        <w:tab/>
        <w:t>UNAIDS 2007 Report on the Global AIDS Epidemic. 2007.</w:t>
      </w:r>
      <w:bookmarkEnd w:id="12"/>
    </w:p>
    <w:p w:rsidR="00546B89" w:rsidRDefault="00546B89" w:rsidP="00546B89">
      <w:pPr>
        <w:ind w:left="720" w:hanging="720"/>
        <w:rPr>
          <w:noProof/>
        </w:rPr>
      </w:pPr>
      <w:bookmarkStart w:id="13" w:name="_ENREF_2"/>
      <w:r>
        <w:rPr>
          <w:noProof/>
        </w:rPr>
        <w:t>2.</w:t>
      </w:r>
      <w:r>
        <w:rPr>
          <w:noProof/>
        </w:rPr>
        <w:tab/>
        <w:t>Marconi VC, Sunpath H, Lu Z, Gordon M, Koranteng-Apeagyei K, Hampton J</w:t>
      </w:r>
      <w:r w:rsidRPr="00546B89">
        <w:rPr>
          <w:i/>
          <w:noProof/>
        </w:rPr>
        <w:t>, et al.</w:t>
      </w:r>
      <w:r>
        <w:rPr>
          <w:noProof/>
        </w:rPr>
        <w:t xml:space="preserve"> Prevalence of HIV-1 drug resistance after failure of a first highly active antiretroviral therapy regimen in KwaZulu Natal, South Africa. </w:t>
      </w:r>
      <w:r w:rsidRPr="00546B89">
        <w:rPr>
          <w:i/>
          <w:noProof/>
        </w:rPr>
        <w:t xml:space="preserve">Clin Infect Dis </w:t>
      </w:r>
      <w:r>
        <w:rPr>
          <w:noProof/>
        </w:rPr>
        <w:t>2008,</w:t>
      </w:r>
      <w:r w:rsidRPr="00546B89">
        <w:rPr>
          <w:b/>
          <w:noProof/>
        </w:rPr>
        <w:t>46</w:t>
      </w:r>
      <w:r>
        <w:rPr>
          <w:noProof/>
        </w:rPr>
        <w:t>:1589-1597.</w:t>
      </w:r>
      <w:bookmarkEnd w:id="13"/>
    </w:p>
    <w:p w:rsidR="00546B89" w:rsidRDefault="00546B89" w:rsidP="00546B89">
      <w:pPr>
        <w:ind w:left="720" w:hanging="720"/>
        <w:rPr>
          <w:noProof/>
        </w:rPr>
      </w:pPr>
      <w:bookmarkStart w:id="14" w:name="_ENREF_3"/>
      <w:r>
        <w:rPr>
          <w:noProof/>
        </w:rPr>
        <w:t>3.</w:t>
      </w:r>
      <w:r>
        <w:rPr>
          <w:noProof/>
        </w:rPr>
        <w:tab/>
        <w:t xml:space="preserve">Hong SY, Nachega JB, Kelley K, Bertagnolio S, Marconi VC, Jordan MR. The global status of HIV drug resistance: clinical and public-health approaches for detection, treatment and prevention. </w:t>
      </w:r>
      <w:r w:rsidRPr="00546B89">
        <w:rPr>
          <w:i/>
          <w:noProof/>
        </w:rPr>
        <w:t xml:space="preserve">Infect Disord Drug Targets </w:t>
      </w:r>
      <w:r>
        <w:rPr>
          <w:noProof/>
        </w:rPr>
        <w:t>2011,</w:t>
      </w:r>
      <w:r w:rsidRPr="00546B89">
        <w:rPr>
          <w:b/>
          <w:noProof/>
        </w:rPr>
        <w:t>11</w:t>
      </w:r>
      <w:r>
        <w:rPr>
          <w:noProof/>
        </w:rPr>
        <w:t>:124-133.</w:t>
      </w:r>
      <w:bookmarkEnd w:id="14"/>
    </w:p>
    <w:p w:rsidR="00546B89" w:rsidRDefault="00546B89" w:rsidP="00546B89">
      <w:pPr>
        <w:ind w:left="720" w:hanging="720"/>
        <w:rPr>
          <w:noProof/>
        </w:rPr>
      </w:pPr>
      <w:bookmarkStart w:id="15" w:name="_ENREF_4"/>
      <w:r>
        <w:rPr>
          <w:noProof/>
        </w:rPr>
        <w:t>4.</w:t>
      </w:r>
      <w:r>
        <w:rPr>
          <w:noProof/>
        </w:rPr>
        <w:tab/>
        <w:t>Nachega JB, Marconi VC, van Zyl GU, Gardner EM, Preiser W, Hong SY</w:t>
      </w:r>
      <w:r w:rsidRPr="00546B89">
        <w:rPr>
          <w:i/>
          <w:noProof/>
        </w:rPr>
        <w:t>, et al.</w:t>
      </w:r>
      <w:r>
        <w:rPr>
          <w:noProof/>
        </w:rPr>
        <w:t xml:space="preserve"> HIV treatment adherence, drug resistance, virologic failure: evolving concepts. </w:t>
      </w:r>
      <w:r w:rsidRPr="00546B89">
        <w:rPr>
          <w:i/>
          <w:noProof/>
        </w:rPr>
        <w:t xml:space="preserve">Infect Disord Drug Targets </w:t>
      </w:r>
      <w:r>
        <w:rPr>
          <w:noProof/>
        </w:rPr>
        <w:t>2011,</w:t>
      </w:r>
      <w:r w:rsidRPr="00546B89">
        <w:rPr>
          <w:b/>
          <w:noProof/>
        </w:rPr>
        <w:t>11</w:t>
      </w:r>
      <w:r>
        <w:rPr>
          <w:noProof/>
        </w:rPr>
        <w:t>:167-174.</w:t>
      </w:r>
      <w:bookmarkEnd w:id="15"/>
    </w:p>
    <w:p w:rsidR="00546B89" w:rsidRDefault="00546B89" w:rsidP="00546B89">
      <w:pPr>
        <w:ind w:left="720" w:hanging="720"/>
        <w:rPr>
          <w:noProof/>
        </w:rPr>
      </w:pPr>
      <w:bookmarkStart w:id="16" w:name="_ENREF_5"/>
      <w:r>
        <w:rPr>
          <w:noProof/>
        </w:rPr>
        <w:t>5.</w:t>
      </w:r>
      <w:r>
        <w:rPr>
          <w:noProof/>
        </w:rPr>
        <w:tab/>
        <w:t>Bennett DE, Jordan MR, Bertagnolio S, Hong SY, Ravasi G, McMahon JH</w:t>
      </w:r>
      <w:r w:rsidRPr="00546B89">
        <w:rPr>
          <w:i/>
          <w:noProof/>
        </w:rPr>
        <w:t>, et al.</w:t>
      </w:r>
      <w:r>
        <w:rPr>
          <w:noProof/>
        </w:rPr>
        <w:t xml:space="preserve"> HIV drug resistance early warning indicators in cohorts of individuals starting antiretroviral therapy between 2004 and 2009: World Health Organization global report from 50 countries. </w:t>
      </w:r>
      <w:r w:rsidRPr="00546B89">
        <w:rPr>
          <w:i/>
          <w:noProof/>
        </w:rPr>
        <w:t xml:space="preserve">Clin Infect Dis </w:t>
      </w:r>
      <w:r>
        <w:rPr>
          <w:noProof/>
        </w:rPr>
        <w:t>2012,</w:t>
      </w:r>
      <w:r w:rsidRPr="00546B89">
        <w:rPr>
          <w:b/>
          <w:noProof/>
        </w:rPr>
        <w:t>54 Suppl 4</w:t>
      </w:r>
      <w:r>
        <w:rPr>
          <w:noProof/>
        </w:rPr>
        <w:t>:S280-289.</w:t>
      </w:r>
      <w:bookmarkEnd w:id="16"/>
    </w:p>
    <w:p w:rsidR="00546B89" w:rsidRDefault="00546B89" w:rsidP="00546B89">
      <w:pPr>
        <w:ind w:left="720" w:hanging="720"/>
        <w:rPr>
          <w:noProof/>
        </w:rPr>
      </w:pPr>
      <w:bookmarkStart w:id="17" w:name="_ENREF_6"/>
      <w:r>
        <w:rPr>
          <w:noProof/>
        </w:rPr>
        <w:t>6.</w:t>
      </w:r>
      <w:r>
        <w:rPr>
          <w:noProof/>
        </w:rPr>
        <w:tab/>
        <w:t>Dzangare J, Gonese E, Mugurungi O, Shamu T, Apollo T, Bennett DE</w:t>
      </w:r>
      <w:r w:rsidRPr="00546B89">
        <w:rPr>
          <w:i/>
          <w:noProof/>
        </w:rPr>
        <w:t>, et al.</w:t>
      </w:r>
      <w:r>
        <w:rPr>
          <w:noProof/>
        </w:rPr>
        <w:t xml:space="preserve"> Monitoring of early warning indicators for HIV drug resistance in antiretroviral therapy clinics in Zimbabwe. </w:t>
      </w:r>
      <w:r w:rsidRPr="00546B89">
        <w:rPr>
          <w:i/>
          <w:noProof/>
        </w:rPr>
        <w:t xml:space="preserve">Clin Infect Dis </w:t>
      </w:r>
      <w:r>
        <w:rPr>
          <w:noProof/>
        </w:rPr>
        <w:t>2012,</w:t>
      </w:r>
      <w:r w:rsidRPr="00546B89">
        <w:rPr>
          <w:b/>
          <w:noProof/>
        </w:rPr>
        <w:t>54 Suppl 4</w:t>
      </w:r>
      <w:r>
        <w:rPr>
          <w:noProof/>
        </w:rPr>
        <w:t>:S313-316.</w:t>
      </w:r>
      <w:bookmarkEnd w:id="17"/>
    </w:p>
    <w:p w:rsidR="00546B89" w:rsidRDefault="00546B89" w:rsidP="00546B89">
      <w:pPr>
        <w:ind w:left="720" w:hanging="720"/>
        <w:rPr>
          <w:noProof/>
        </w:rPr>
      </w:pPr>
      <w:bookmarkStart w:id="18" w:name="_ENREF_7"/>
      <w:r>
        <w:rPr>
          <w:noProof/>
        </w:rPr>
        <w:t>7.</w:t>
      </w:r>
      <w:r>
        <w:rPr>
          <w:noProof/>
        </w:rPr>
        <w:tab/>
        <w:t>Hong SY, Jonas A, Dumeni E, Badi A, Pereko D, Blom A</w:t>
      </w:r>
      <w:r w:rsidRPr="00546B89">
        <w:rPr>
          <w:i/>
          <w:noProof/>
        </w:rPr>
        <w:t>, et al.</w:t>
      </w:r>
      <w:r>
        <w:rPr>
          <w:noProof/>
        </w:rPr>
        <w:t xml:space="preserve"> Population-based monitoring of HIV drug resistance in Namibia with early warning indicators. </w:t>
      </w:r>
      <w:r w:rsidRPr="00546B89">
        <w:rPr>
          <w:i/>
          <w:noProof/>
        </w:rPr>
        <w:t xml:space="preserve">J Acquir Immune Defic Syndr </w:t>
      </w:r>
      <w:r>
        <w:rPr>
          <w:noProof/>
        </w:rPr>
        <w:t>2010,</w:t>
      </w:r>
      <w:r w:rsidRPr="00546B89">
        <w:rPr>
          <w:b/>
          <w:noProof/>
        </w:rPr>
        <w:t>55</w:t>
      </w:r>
      <w:r>
        <w:rPr>
          <w:noProof/>
        </w:rPr>
        <w:t>:27-31.</w:t>
      </w:r>
      <w:bookmarkEnd w:id="18"/>
    </w:p>
    <w:p w:rsidR="00546B89" w:rsidRDefault="00546B89" w:rsidP="00546B89">
      <w:pPr>
        <w:ind w:left="720" w:hanging="720"/>
        <w:rPr>
          <w:noProof/>
        </w:rPr>
      </w:pPr>
      <w:bookmarkStart w:id="19" w:name="_ENREF_8"/>
      <w:r>
        <w:rPr>
          <w:noProof/>
        </w:rPr>
        <w:t>8.</w:t>
      </w:r>
      <w:r>
        <w:rPr>
          <w:noProof/>
        </w:rPr>
        <w:tab/>
        <w:t>Singh D, Joska JA, Goodkin K, Lopez E, Myer L, Paul RH</w:t>
      </w:r>
      <w:r w:rsidRPr="00546B89">
        <w:rPr>
          <w:i/>
          <w:noProof/>
        </w:rPr>
        <w:t>, et al.</w:t>
      </w:r>
      <w:r>
        <w:rPr>
          <w:noProof/>
        </w:rPr>
        <w:t xml:space="preserve"> Normative scores for a brief neuropsychological battery for the detection of HIV-associated neurocognitive disorder (HAND) among South Africans. </w:t>
      </w:r>
      <w:r w:rsidRPr="00546B89">
        <w:rPr>
          <w:i/>
          <w:noProof/>
        </w:rPr>
        <w:t xml:space="preserve">BMC Res Notes </w:t>
      </w:r>
      <w:r>
        <w:rPr>
          <w:noProof/>
        </w:rPr>
        <w:t>2010,</w:t>
      </w:r>
      <w:r w:rsidRPr="00546B89">
        <w:rPr>
          <w:b/>
          <w:noProof/>
        </w:rPr>
        <w:t>3</w:t>
      </w:r>
      <w:r>
        <w:rPr>
          <w:noProof/>
        </w:rPr>
        <w:t>:28.</w:t>
      </w:r>
      <w:bookmarkEnd w:id="19"/>
    </w:p>
    <w:p w:rsidR="00546B89" w:rsidRDefault="00546B89" w:rsidP="00546B89">
      <w:pPr>
        <w:ind w:left="720" w:hanging="720"/>
        <w:rPr>
          <w:noProof/>
        </w:rPr>
      </w:pPr>
      <w:bookmarkStart w:id="20" w:name="_ENREF_9"/>
      <w:r>
        <w:rPr>
          <w:noProof/>
        </w:rPr>
        <w:t>9.</w:t>
      </w:r>
      <w:r>
        <w:rPr>
          <w:noProof/>
        </w:rPr>
        <w:tab/>
        <w:t xml:space="preserve">Kishor S, Johnson, Kiersten. </w:t>
      </w:r>
      <w:r w:rsidRPr="00546B89">
        <w:rPr>
          <w:i/>
          <w:noProof/>
        </w:rPr>
        <w:t>Profiling Domestic Violence – A Multi-Country Study.</w:t>
      </w:r>
      <w:r>
        <w:rPr>
          <w:noProof/>
        </w:rPr>
        <w:t xml:space="preserve"> Calverton, Maryland: ORC Macro; 2004.</w:t>
      </w:r>
      <w:bookmarkEnd w:id="20"/>
    </w:p>
    <w:p w:rsidR="00546B89" w:rsidRDefault="00546B89" w:rsidP="00546B89">
      <w:pPr>
        <w:ind w:left="720" w:hanging="720"/>
        <w:rPr>
          <w:noProof/>
        </w:rPr>
      </w:pPr>
      <w:bookmarkStart w:id="21" w:name="_ENREF_10"/>
      <w:r>
        <w:rPr>
          <w:noProof/>
        </w:rPr>
        <w:t>10.</w:t>
      </w:r>
      <w:r>
        <w:rPr>
          <w:noProof/>
        </w:rPr>
        <w:tab/>
        <w:t xml:space="preserve">Harris PA, Taylor R, Thielke R, Payne J, Gonzalez N, Conde JG. Research electronic data capture (REDCap)--a metadata-driven methodology and workflow process for providing translational research informatics support. </w:t>
      </w:r>
      <w:r w:rsidRPr="00546B89">
        <w:rPr>
          <w:i/>
          <w:noProof/>
        </w:rPr>
        <w:t xml:space="preserve">J Biomed Inform </w:t>
      </w:r>
      <w:r>
        <w:rPr>
          <w:noProof/>
        </w:rPr>
        <w:t>2009,</w:t>
      </w:r>
      <w:r w:rsidRPr="00546B89">
        <w:rPr>
          <w:b/>
          <w:noProof/>
        </w:rPr>
        <w:t>42</w:t>
      </w:r>
      <w:r>
        <w:rPr>
          <w:noProof/>
        </w:rPr>
        <w:t>:377-381.</w:t>
      </w:r>
      <w:bookmarkEnd w:id="21"/>
    </w:p>
    <w:p w:rsidR="00546B89" w:rsidRDefault="00546B89" w:rsidP="00546B89">
      <w:pPr>
        <w:ind w:left="720" w:hanging="720"/>
        <w:rPr>
          <w:noProof/>
        </w:rPr>
      </w:pPr>
      <w:bookmarkStart w:id="22" w:name="_ENREF_11"/>
      <w:r>
        <w:rPr>
          <w:noProof/>
        </w:rPr>
        <w:t>11.</w:t>
      </w:r>
      <w:r>
        <w:rPr>
          <w:noProof/>
        </w:rPr>
        <w:tab/>
        <w:t xml:space="preserve">Leslie RS, et al. Calculating medication compliance, adherence, and persistence in administrative pharmacy claims databases. </w:t>
      </w:r>
      <w:r w:rsidRPr="00546B89">
        <w:rPr>
          <w:i/>
          <w:noProof/>
        </w:rPr>
        <w:t xml:space="preserve">Pharmaceutical Programming </w:t>
      </w:r>
      <w:r>
        <w:rPr>
          <w:noProof/>
        </w:rPr>
        <w:t>2008,</w:t>
      </w:r>
      <w:r w:rsidRPr="00546B89">
        <w:rPr>
          <w:b/>
          <w:noProof/>
        </w:rPr>
        <w:t>1</w:t>
      </w:r>
      <w:r>
        <w:rPr>
          <w:noProof/>
        </w:rPr>
        <w:t>:13-19.</w:t>
      </w:r>
      <w:bookmarkEnd w:id="22"/>
    </w:p>
    <w:p w:rsidR="00546B89" w:rsidRDefault="00546B89" w:rsidP="00546B89">
      <w:pPr>
        <w:ind w:left="720" w:hanging="720"/>
        <w:rPr>
          <w:noProof/>
        </w:rPr>
      </w:pPr>
      <w:bookmarkStart w:id="23" w:name="_ENREF_12"/>
      <w:r>
        <w:rPr>
          <w:noProof/>
        </w:rPr>
        <w:t>12.</w:t>
      </w:r>
      <w:r>
        <w:rPr>
          <w:noProof/>
        </w:rPr>
        <w:tab/>
        <w:t>Lee JK, Grace KA, Foster TG, Crawley MJ, Erowele GI, Sun HJ</w:t>
      </w:r>
      <w:r w:rsidRPr="00546B89">
        <w:rPr>
          <w:i/>
          <w:noProof/>
        </w:rPr>
        <w:t>, et al.</w:t>
      </w:r>
      <w:r>
        <w:rPr>
          <w:noProof/>
        </w:rPr>
        <w:t xml:space="preserve"> How should we measure medication adherence in clinical trials and practice? </w:t>
      </w:r>
      <w:r w:rsidRPr="00546B89">
        <w:rPr>
          <w:i/>
          <w:noProof/>
        </w:rPr>
        <w:t xml:space="preserve">Ther Clin Risk Manag </w:t>
      </w:r>
      <w:r>
        <w:rPr>
          <w:noProof/>
        </w:rPr>
        <w:t>2007,</w:t>
      </w:r>
      <w:r w:rsidRPr="00546B89">
        <w:rPr>
          <w:b/>
          <w:noProof/>
        </w:rPr>
        <w:t>3</w:t>
      </w:r>
      <w:r>
        <w:rPr>
          <w:noProof/>
        </w:rPr>
        <w:t>:685-690.</w:t>
      </w:r>
      <w:bookmarkEnd w:id="23"/>
    </w:p>
    <w:p w:rsidR="00546B89" w:rsidRDefault="00546B89" w:rsidP="00546B89">
      <w:pPr>
        <w:ind w:left="720" w:hanging="720"/>
        <w:rPr>
          <w:noProof/>
        </w:rPr>
      </w:pPr>
      <w:bookmarkStart w:id="24" w:name="_ENREF_13"/>
      <w:r>
        <w:rPr>
          <w:noProof/>
        </w:rPr>
        <w:t>13.</w:t>
      </w:r>
      <w:r>
        <w:rPr>
          <w:noProof/>
        </w:rPr>
        <w:tab/>
        <w:t xml:space="preserve">Ndubuka NO, Ehlers VJ. Adult patients' adherence to anti-retroviral treatment: a survey correlating pharmacy refill records and pill counts with immunological and virological indices. </w:t>
      </w:r>
      <w:r w:rsidRPr="00546B89">
        <w:rPr>
          <w:i/>
          <w:noProof/>
        </w:rPr>
        <w:t xml:space="preserve">Int J Nurs Stud </w:t>
      </w:r>
      <w:r>
        <w:rPr>
          <w:noProof/>
        </w:rPr>
        <w:t>2011,</w:t>
      </w:r>
      <w:r w:rsidRPr="00546B89">
        <w:rPr>
          <w:b/>
          <w:noProof/>
        </w:rPr>
        <w:t>48</w:t>
      </w:r>
      <w:r>
        <w:rPr>
          <w:noProof/>
        </w:rPr>
        <w:t>:1323-1329.</w:t>
      </w:r>
      <w:bookmarkEnd w:id="24"/>
    </w:p>
    <w:p w:rsidR="00546B89" w:rsidRDefault="00546B89" w:rsidP="00546B89">
      <w:pPr>
        <w:ind w:left="720" w:hanging="720"/>
        <w:rPr>
          <w:noProof/>
        </w:rPr>
      </w:pPr>
      <w:bookmarkStart w:id="25" w:name="_ENREF_14"/>
      <w:r>
        <w:rPr>
          <w:noProof/>
        </w:rPr>
        <w:t>14.</w:t>
      </w:r>
      <w:r>
        <w:rPr>
          <w:noProof/>
        </w:rPr>
        <w:tab/>
        <w:t>Weintrob AC, Fieberg AM, Agan BK, Ganesan A, Crum-Cianflone NF, Marconi VC</w:t>
      </w:r>
      <w:r w:rsidRPr="00546B89">
        <w:rPr>
          <w:i/>
          <w:noProof/>
        </w:rPr>
        <w:t>, et al.</w:t>
      </w:r>
      <w:r>
        <w:rPr>
          <w:noProof/>
        </w:rPr>
        <w:t xml:space="preserve"> Increasing age at HIV seroconversion from 18 to 40 years is associated with favorable virologic and immunologic responses to HAART. </w:t>
      </w:r>
      <w:r w:rsidRPr="00546B89">
        <w:rPr>
          <w:i/>
          <w:noProof/>
        </w:rPr>
        <w:t xml:space="preserve">J Acquir Immune Defic Syndr </w:t>
      </w:r>
      <w:r>
        <w:rPr>
          <w:noProof/>
        </w:rPr>
        <w:t>2008,</w:t>
      </w:r>
      <w:r w:rsidRPr="00546B89">
        <w:rPr>
          <w:b/>
          <w:noProof/>
        </w:rPr>
        <w:t>49</w:t>
      </w:r>
      <w:r>
        <w:rPr>
          <w:noProof/>
        </w:rPr>
        <w:t>:40-47.</w:t>
      </w:r>
      <w:bookmarkEnd w:id="25"/>
    </w:p>
    <w:p w:rsidR="00546B89" w:rsidRDefault="00546B89" w:rsidP="00546B89">
      <w:pPr>
        <w:ind w:left="720" w:hanging="720"/>
        <w:rPr>
          <w:noProof/>
        </w:rPr>
      </w:pPr>
      <w:bookmarkStart w:id="26" w:name="_ENREF_15"/>
      <w:r>
        <w:rPr>
          <w:noProof/>
        </w:rPr>
        <w:t>15.</w:t>
      </w:r>
      <w:r>
        <w:rPr>
          <w:noProof/>
        </w:rPr>
        <w:tab/>
        <w:t>Paterson DL, Swindells S, Mohr J, Brester M, Vergis EN, Squier C</w:t>
      </w:r>
      <w:r w:rsidRPr="00546B89">
        <w:rPr>
          <w:i/>
          <w:noProof/>
        </w:rPr>
        <w:t>, et al.</w:t>
      </w:r>
      <w:r>
        <w:rPr>
          <w:noProof/>
        </w:rPr>
        <w:t xml:space="preserve"> Adherence to protease inhibitor therapy and outcomes in patients with HIV infection. </w:t>
      </w:r>
      <w:r w:rsidRPr="00546B89">
        <w:rPr>
          <w:i/>
          <w:noProof/>
        </w:rPr>
        <w:t xml:space="preserve">Ann Intern Med </w:t>
      </w:r>
      <w:r>
        <w:rPr>
          <w:noProof/>
        </w:rPr>
        <w:t>2000,</w:t>
      </w:r>
      <w:r w:rsidRPr="00546B89">
        <w:rPr>
          <w:b/>
          <w:noProof/>
        </w:rPr>
        <w:t>133</w:t>
      </w:r>
      <w:r>
        <w:rPr>
          <w:noProof/>
        </w:rPr>
        <w:t>:21-30.</w:t>
      </w:r>
      <w:bookmarkEnd w:id="26"/>
    </w:p>
    <w:p w:rsidR="00546B89" w:rsidRDefault="00546B89" w:rsidP="00546B89">
      <w:pPr>
        <w:ind w:left="720" w:hanging="720"/>
        <w:rPr>
          <w:noProof/>
        </w:rPr>
      </w:pPr>
      <w:bookmarkStart w:id="27" w:name="_ENREF_16"/>
      <w:r>
        <w:rPr>
          <w:noProof/>
        </w:rPr>
        <w:lastRenderedPageBreak/>
        <w:t>16.</w:t>
      </w:r>
      <w:r>
        <w:rPr>
          <w:noProof/>
        </w:rPr>
        <w:tab/>
        <w:t>Le Moing V, Chene G, Carrieri MP, Alioum A, Brun-Vezinet F, Piroth L</w:t>
      </w:r>
      <w:r w:rsidRPr="00546B89">
        <w:rPr>
          <w:i/>
          <w:noProof/>
        </w:rPr>
        <w:t>, et al.</w:t>
      </w:r>
      <w:r>
        <w:rPr>
          <w:noProof/>
        </w:rPr>
        <w:t xml:space="preserve"> Predictors of virological rebound in HIV-1-infected patients initiating a protease inhibitor-containing regimen. </w:t>
      </w:r>
      <w:r w:rsidRPr="00546B89">
        <w:rPr>
          <w:i/>
          <w:noProof/>
        </w:rPr>
        <w:t xml:space="preserve">Aids </w:t>
      </w:r>
      <w:r>
        <w:rPr>
          <w:noProof/>
        </w:rPr>
        <w:t>2002,</w:t>
      </w:r>
      <w:r w:rsidRPr="00546B89">
        <w:rPr>
          <w:b/>
          <w:noProof/>
        </w:rPr>
        <w:t>16</w:t>
      </w:r>
      <w:r>
        <w:rPr>
          <w:noProof/>
        </w:rPr>
        <w:t>:21-29.</w:t>
      </w:r>
      <w:bookmarkEnd w:id="27"/>
    </w:p>
    <w:p w:rsidR="00546B89" w:rsidRDefault="00546B89" w:rsidP="00546B89">
      <w:pPr>
        <w:ind w:left="720" w:hanging="720"/>
        <w:rPr>
          <w:noProof/>
        </w:rPr>
      </w:pPr>
      <w:bookmarkStart w:id="28" w:name="_ENREF_17"/>
      <w:r>
        <w:rPr>
          <w:noProof/>
        </w:rPr>
        <w:t>17.</w:t>
      </w:r>
      <w:r>
        <w:rPr>
          <w:noProof/>
        </w:rPr>
        <w:tab/>
        <w:t xml:space="preserve">Diazgranados CA, Silva A, Bermudez A, Roncancio D, Diruggiero P, Mantilla M. Rate and predictors of optimal virologic response to antiretroviral therapy in Colombia. </w:t>
      </w:r>
      <w:r w:rsidRPr="00546B89">
        <w:rPr>
          <w:i/>
          <w:noProof/>
        </w:rPr>
        <w:t xml:space="preserve">Int J Infect Dis </w:t>
      </w:r>
      <w:r>
        <w:rPr>
          <w:noProof/>
        </w:rPr>
        <w:t>2007,</w:t>
      </w:r>
      <w:r w:rsidRPr="00546B89">
        <w:rPr>
          <w:b/>
          <w:noProof/>
        </w:rPr>
        <w:t>11</w:t>
      </w:r>
      <w:r>
        <w:rPr>
          <w:noProof/>
        </w:rPr>
        <w:t>:531-535.</w:t>
      </w:r>
      <w:bookmarkEnd w:id="28"/>
    </w:p>
    <w:p w:rsidR="00546B89" w:rsidRDefault="00546B89" w:rsidP="00546B89">
      <w:pPr>
        <w:ind w:left="720" w:hanging="720"/>
        <w:rPr>
          <w:noProof/>
        </w:rPr>
      </w:pPr>
      <w:bookmarkStart w:id="29" w:name="_ENREF_18"/>
      <w:r>
        <w:rPr>
          <w:noProof/>
        </w:rPr>
        <w:t>18.</w:t>
      </w:r>
      <w:r>
        <w:rPr>
          <w:noProof/>
        </w:rPr>
        <w:tab/>
        <w:t xml:space="preserve">Greenbaum AH, Wilson LE, Keruly JC, Moore RD, Gebo KA. Effect of age and HAART regimen on clinical response in an urban cohort of HIV-infected individuals. </w:t>
      </w:r>
      <w:r w:rsidRPr="00546B89">
        <w:rPr>
          <w:i/>
          <w:noProof/>
        </w:rPr>
        <w:t xml:space="preserve">Aids </w:t>
      </w:r>
      <w:r>
        <w:rPr>
          <w:noProof/>
        </w:rPr>
        <w:t>2008,</w:t>
      </w:r>
      <w:r w:rsidRPr="00546B89">
        <w:rPr>
          <w:b/>
          <w:noProof/>
        </w:rPr>
        <w:t>22</w:t>
      </w:r>
      <w:r>
        <w:rPr>
          <w:noProof/>
        </w:rPr>
        <w:t>:2331-2339.</w:t>
      </w:r>
      <w:bookmarkEnd w:id="29"/>
    </w:p>
    <w:p w:rsidR="00546B89" w:rsidRDefault="00546B89" w:rsidP="00546B89">
      <w:pPr>
        <w:ind w:left="720" w:hanging="720"/>
        <w:rPr>
          <w:noProof/>
        </w:rPr>
      </w:pPr>
      <w:bookmarkStart w:id="30" w:name="_ENREF_19"/>
      <w:r>
        <w:rPr>
          <w:noProof/>
        </w:rPr>
        <w:t>19.</w:t>
      </w:r>
      <w:r>
        <w:rPr>
          <w:noProof/>
        </w:rPr>
        <w:tab/>
        <w:t>Parienti JJ, Massari V, Descamps D, Vabret A, Bouvet E, Larouze B</w:t>
      </w:r>
      <w:r w:rsidRPr="00546B89">
        <w:rPr>
          <w:i/>
          <w:noProof/>
        </w:rPr>
        <w:t>, et al.</w:t>
      </w:r>
      <w:r>
        <w:rPr>
          <w:noProof/>
        </w:rPr>
        <w:t xml:space="preserve"> Predictors of virologic failure and resistance in HIV-infected patients treated with nevirapine- or efavirenz-based antiretroviral therapy. </w:t>
      </w:r>
      <w:r w:rsidRPr="00546B89">
        <w:rPr>
          <w:i/>
          <w:noProof/>
        </w:rPr>
        <w:t xml:space="preserve">Clin Infect Dis </w:t>
      </w:r>
      <w:r>
        <w:rPr>
          <w:noProof/>
        </w:rPr>
        <w:t>2004,</w:t>
      </w:r>
      <w:r w:rsidRPr="00546B89">
        <w:rPr>
          <w:b/>
          <w:noProof/>
        </w:rPr>
        <w:t>38</w:t>
      </w:r>
      <w:r>
        <w:rPr>
          <w:noProof/>
        </w:rPr>
        <w:t>:1311-1316.</w:t>
      </w:r>
      <w:bookmarkEnd w:id="30"/>
    </w:p>
    <w:p w:rsidR="00546B89" w:rsidRDefault="00546B89" w:rsidP="00546B89">
      <w:pPr>
        <w:ind w:left="720" w:hanging="720"/>
        <w:rPr>
          <w:noProof/>
        </w:rPr>
      </w:pPr>
      <w:bookmarkStart w:id="31" w:name="_ENREF_20"/>
      <w:r>
        <w:rPr>
          <w:noProof/>
        </w:rPr>
        <w:t>20.</w:t>
      </w:r>
      <w:r>
        <w:rPr>
          <w:noProof/>
        </w:rPr>
        <w:tab/>
        <w:t xml:space="preserve">Silverberg MJ, Leyden W, Horberg MA, DeLorenze GN, Klein D, Quesenberry CP, Jr. Older age and the response to and tolerability of antiretroviral therapy. </w:t>
      </w:r>
      <w:r w:rsidRPr="00546B89">
        <w:rPr>
          <w:i/>
          <w:noProof/>
        </w:rPr>
        <w:t xml:space="preserve">Arch Intern Med </w:t>
      </w:r>
      <w:r>
        <w:rPr>
          <w:noProof/>
        </w:rPr>
        <w:t>2007,</w:t>
      </w:r>
      <w:r w:rsidRPr="00546B89">
        <w:rPr>
          <w:b/>
          <w:noProof/>
        </w:rPr>
        <w:t>167</w:t>
      </w:r>
      <w:r>
        <w:rPr>
          <w:noProof/>
        </w:rPr>
        <w:t>:684-691.</w:t>
      </w:r>
      <w:bookmarkEnd w:id="31"/>
    </w:p>
    <w:p w:rsidR="00546B89" w:rsidRDefault="00546B89" w:rsidP="00546B89">
      <w:pPr>
        <w:ind w:left="720" w:hanging="720"/>
        <w:rPr>
          <w:noProof/>
        </w:rPr>
      </w:pPr>
      <w:bookmarkStart w:id="32" w:name="_ENREF_21"/>
      <w:r>
        <w:rPr>
          <w:noProof/>
        </w:rPr>
        <w:t>21.</w:t>
      </w:r>
      <w:r>
        <w:rPr>
          <w:noProof/>
        </w:rPr>
        <w:tab/>
        <w:t>Anude CJ, Eze E, Onyegbutulem HC, Charurat M, Etiebet MA, Ajayi S</w:t>
      </w:r>
      <w:r w:rsidRPr="00546B89">
        <w:rPr>
          <w:i/>
          <w:noProof/>
        </w:rPr>
        <w:t>, et al.</w:t>
      </w:r>
      <w:r>
        <w:rPr>
          <w:noProof/>
        </w:rPr>
        <w:t xml:space="preserve"> Immuno-virologic outcomes and immuno-virologic discordance among adults alive and on anti-retroviral therapy at 12 months in Nigeria. </w:t>
      </w:r>
      <w:r w:rsidRPr="00546B89">
        <w:rPr>
          <w:i/>
          <w:noProof/>
        </w:rPr>
        <w:t xml:space="preserve">BMC Infect Dis </w:t>
      </w:r>
      <w:r>
        <w:rPr>
          <w:noProof/>
        </w:rPr>
        <w:t>2013,</w:t>
      </w:r>
      <w:r w:rsidRPr="00546B89">
        <w:rPr>
          <w:b/>
          <w:noProof/>
        </w:rPr>
        <w:t>13</w:t>
      </w:r>
      <w:r>
        <w:rPr>
          <w:noProof/>
        </w:rPr>
        <w:t>:113.</w:t>
      </w:r>
      <w:bookmarkEnd w:id="32"/>
    </w:p>
    <w:p w:rsidR="00546B89" w:rsidRDefault="00546B89" w:rsidP="00546B89">
      <w:pPr>
        <w:ind w:left="720" w:hanging="720"/>
        <w:rPr>
          <w:noProof/>
        </w:rPr>
      </w:pPr>
      <w:bookmarkStart w:id="33" w:name="_ENREF_22"/>
      <w:r>
        <w:rPr>
          <w:noProof/>
        </w:rPr>
        <w:t>22.</w:t>
      </w:r>
      <w:r>
        <w:rPr>
          <w:noProof/>
        </w:rPr>
        <w:tab/>
        <w:t>Currier JS, Spino C, Grimes J, Wofsy CB, Katzenstein DA, Hughes MD</w:t>
      </w:r>
      <w:r w:rsidRPr="00546B89">
        <w:rPr>
          <w:i/>
          <w:noProof/>
        </w:rPr>
        <w:t>, et al.</w:t>
      </w:r>
      <w:r>
        <w:rPr>
          <w:noProof/>
        </w:rPr>
        <w:t xml:space="preserve"> Differences between women and men in adverse events and CD4+ responses to nucleoside analogue therapy for HIV infection. The Aids Clinical Trials Group 175 Team. </w:t>
      </w:r>
      <w:r w:rsidRPr="00546B89">
        <w:rPr>
          <w:i/>
          <w:noProof/>
        </w:rPr>
        <w:t xml:space="preserve">J Acquir Immune Defic Syndr </w:t>
      </w:r>
      <w:r>
        <w:rPr>
          <w:noProof/>
        </w:rPr>
        <w:t>2000,</w:t>
      </w:r>
      <w:r w:rsidRPr="00546B89">
        <w:rPr>
          <w:b/>
          <w:noProof/>
        </w:rPr>
        <w:t>24</w:t>
      </w:r>
      <w:r>
        <w:rPr>
          <w:noProof/>
        </w:rPr>
        <w:t>:316-324.</w:t>
      </w:r>
      <w:bookmarkEnd w:id="33"/>
    </w:p>
    <w:p w:rsidR="00546B89" w:rsidRDefault="00546B89" w:rsidP="00546B89">
      <w:pPr>
        <w:ind w:left="720" w:hanging="720"/>
        <w:rPr>
          <w:noProof/>
        </w:rPr>
      </w:pPr>
      <w:bookmarkStart w:id="34" w:name="_ENREF_23"/>
      <w:r>
        <w:rPr>
          <w:noProof/>
        </w:rPr>
        <w:t>23.</w:t>
      </w:r>
      <w:r>
        <w:rPr>
          <w:noProof/>
        </w:rPr>
        <w:tab/>
        <w:t xml:space="preserve">Clark R. Sex differences in antiretroviral therapy-associated intolerance and adverse events. </w:t>
      </w:r>
      <w:r w:rsidRPr="00546B89">
        <w:rPr>
          <w:i/>
          <w:noProof/>
        </w:rPr>
        <w:t xml:space="preserve">Drug Saf </w:t>
      </w:r>
      <w:r>
        <w:rPr>
          <w:noProof/>
        </w:rPr>
        <w:t>2005,</w:t>
      </w:r>
      <w:r w:rsidRPr="00546B89">
        <w:rPr>
          <w:b/>
          <w:noProof/>
        </w:rPr>
        <w:t>28</w:t>
      </w:r>
      <w:r>
        <w:rPr>
          <w:noProof/>
        </w:rPr>
        <w:t>:1075-1083.</w:t>
      </w:r>
      <w:bookmarkEnd w:id="34"/>
    </w:p>
    <w:p w:rsidR="00546B89" w:rsidRDefault="00546B89" w:rsidP="00546B89">
      <w:pPr>
        <w:ind w:left="720" w:hanging="720"/>
        <w:rPr>
          <w:noProof/>
        </w:rPr>
      </w:pPr>
      <w:bookmarkStart w:id="35" w:name="_ENREF_24"/>
      <w:r>
        <w:rPr>
          <w:noProof/>
        </w:rPr>
        <w:t>24.</w:t>
      </w:r>
      <w:r>
        <w:rPr>
          <w:noProof/>
        </w:rPr>
        <w:tab/>
        <w:t>Cornell M, Schomaker M, Garone DB, Giddy J, Hoffmann CJ, Lessells R</w:t>
      </w:r>
      <w:r w:rsidRPr="00546B89">
        <w:rPr>
          <w:i/>
          <w:noProof/>
        </w:rPr>
        <w:t>, et al.</w:t>
      </w:r>
      <w:r>
        <w:rPr>
          <w:noProof/>
        </w:rPr>
        <w:t xml:space="preserve"> Gender differences in survival among adult patients starting antiretroviral therapy in South Africa: a multicentre cohort study. </w:t>
      </w:r>
      <w:r w:rsidRPr="00546B89">
        <w:rPr>
          <w:i/>
          <w:noProof/>
        </w:rPr>
        <w:t xml:space="preserve">PLoS Med </w:t>
      </w:r>
      <w:r>
        <w:rPr>
          <w:noProof/>
        </w:rPr>
        <w:t>2012,</w:t>
      </w:r>
      <w:r w:rsidRPr="00546B89">
        <w:rPr>
          <w:b/>
          <w:noProof/>
        </w:rPr>
        <w:t>9</w:t>
      </w:r>
      <w:r>
        <w:rPr>
          <w:noProof/>
        </w:rPr>
        <w:t>:e1001304.</w:t>
      </w:r>
      <w:bookmarkEnd w:id="35"/>
    </w:p>
    <w:p w:rsidR="00546B89" w:rsidRDefault="00546B89" w:rsidP="00546B89">
      <w:pPr>
        <w:ind w:left="720" w:hanging="720"/>
        <w:rPr>
          <w:noProof/>
        </w:rPr>
      </w:pPr>
      <w:bookmarkStart w:id="36" w:name="_ENREF_25"/>
      <w:r>
        <w:rPr>
          <w:noProof/>
        </w:rPr>
        <w:t>25.</w:t>
      </w:r>
      <w:r>
        <w:rPr>
          <w:noProof/>
        </w:rPr>
        <w:tab/>
        <w:t>Drain PK, Losina E, Parker G, Giddy J, Ross D, Katz JN</w:t>
      </w:r>
      <w:r w:rsidRPr="00546B89">
        <w:rPr>
          <w:i/>
          <w:noProof/>
        </w:rPr>
        <w:t>, et al.</w:t>
      </w:r>
      <w:r>
        <w:rPr>
          <w:noProof/>
        </w:rPr>
        <w:t xml:space="preserve"> Risk factors for late-stage HIV disease presentation at initial HIV diagnosis in Durban, South Africa. </w:t>
      </w:r>
      <w:r w:rsidRPr="00546B89">
        <w:rPr>
          <w:i/>
          <w:noProof/>
        </w:rPr>
        <w:t xml:space="preserve">PLoS One </w:t>
      </w:r>
      <w:r>
        <w:rPr>
          <w:noProof/>
        </w:rPr>
        <w:t>2013,</w:t>
      </w:r>
      <w:r w:rsidRPr="00546B89">
        <w:rPr>
          <w:b/>
          <w:noProof/>
        </w:rPr>
        <w:t>8</w:t>
      </w:r>
      <w:r>
        <w:rPr>
          <w:noProof/>
        </w:rPr>
        <w:t>:e55305.</w:t>
      </w:r>
      <w:bookmarkEnd w:id="36"/>
    </w:p>
    <w:p w:rsidR="00546B89" w:rsidRDefault="00546B89" w:rsidP="00546B89">
      <w:pPr>
        <w:ind w:left="720" w:hanging="720"/>
        <w:rPr>
          <w:noProof/>
        </w:rPr>
      </w:pPr>
      <w:bookmarkStart w:id="37" w:name="_ENREF_26"/>
      <w:r>
        <w:rPr>
          <w:noProof/>
        </w:rPr>
        <w:t>26.</w:t>
      </w:r>
      <w:r>
        <w:rPr>
          <w:noProof/>
        </w:rPr>
        <w:tab/>
        <w:t xml:space="preserve">Peltzer K, Friend-du Preez N, Ramlagan S, Anderson J. Antiretroviral treatment adherence among HIV patients in KwaZulu-Natal, South Africa. </w:t>
      </w:r>
      <w:r w:rsidRPr="00546B89">
        <w:rPr>
          <w:i/>
          <w:noProof/>
        </w:rPr>
        <w:t xml:space="preserve">BMC Public Health </w:t>
      </w:r>
      <w:r>
        <w:rPr>
          <w:noProof/>
        </w:rPr>
        <w:t>2010,</w:t>
      </w:r>
      <w:r w:rsidRPr="00546B89">
        <w:rPr>
          <w:b/>
          <w:noProof/>
        </w:rPr>
        <w:t>10</w:t>
      </w:r>
      <w:r>
        <w:rPr>
          <w:noProof/>
        </w:rPr>
        <w:t>:111.</w:t>
      </w:r>
      <w:bookmarkEnd w:id="37"/>
    </w:p>
    <w:p w:rsidR="00546B89" w:rsidRDefault="00546B89" w:rsidP="00546B89">
      <w:pPr>
        <w:ind w:left="720" w:hanging="720"/>
        <w:rPr>
          <w:noProof/>
        </w:rPr>
      </w:pPr>
      <w:bookmarkStart w:id="38" w:name="_ENREF_27"/>
      <w:r>
        <w:rPr>
          <w:noProof/>
        </w:rPr>
        <w:t>27.</w:t>
      </w:r>
      <w:r>
        <w:rPr>
          <w:noProof/>
        </w:rPr>
        <w:tab/>
        <w:t xml:space="preserve">Do NT, Phiri K, Bussmann H, Gaolathe T, Marlink RG, Wester CW. Psychosocial factors affecting medication adherence among HIV-1 infected adults receiving combination antiretroviral therapy (cART) in Botswana. </w:t>
      </w:r>
      <w:r w:rsidRPr="00546B89">
        <w:rPr>
          <w:i/>
          <w:noProof/>
        </w:rPr>
        <w:t xml:space="preserve">AIDS Res Hum Retroviruses </w:t>
      </w:r>
      <w:r>
        <w:rPr>
          <w:noProof/>
        </w:rPr>
        <w:t>2010,</w:t>
      </w:r>
      <w:r w:rsidRPr="00546B89">
        <w:rPr>
          <w:b/>
          <w:noProof/>
        </w:rPr>
        <w:t>26</w:t>
      </w:r>
      <w:r>
        <w:rPr>
          <w:noProof/>
        </w:rPr>
        <w:t>:685-691.</w:t>
      </w:r>
      <w:bookmarkEnd w:id="38"/>
    </w:p>
    <w:p w:rsidR="00546B89" w:rsidRDefault="00546B89" w:rsidP="00546B89">
      <w:pPr>
        <w:ind w:left="720" w:hanging="720"/>
        <w:rPr>
          <w:noProof/>
        </w:rPr>
      </w:pPr>
      <w:bookmarkStart w:id="39" w:name="_ENREF_28"/>
      <w:r>
        <w:rPr>
          <w:noProof/>
        </w:rPr>
        <w:t>28.</w:t>
      </w:r>
      <w:r>
        <w:rPr>
          <w:noProof/>
        </w:rPr>
        <w:tab/>
        <w:t>Wagner GJ, Goggin K, Remien RH, Rosen MI, Simoni J, Bangsberg DR</w:t>
      </w:r>
      <w:r w:rsidRPr="00546B89">
        <w:rPr>
          <w:i/>
          <w:noProof/>
        </w:rPr>
        <w:t>, et al.</w:t>
      </w:r>
      <w:r>
        <w:rPr>
          <w:noProof/>
        </w:rPr>
        <w:t xml:space="preserve"> A closer look at depression and its relationship to HIV antiretroviral adherence. </w:t>
      </w:r>
      <w:r w:rsidRPr="00546B89">
        <w:rPr>
          <w:i/>
          <w:noProof/>
        </w:rPr>
        <w:t xml:space="preserve">Ann Behav Med </w:t>
      </w:r>
      <w:r>
        <w:rPr>
          <w:noProof/>
        </w:rPr>
        <w:t>2011,</w:t>
      </w:r>
      <w:r w:rsidRPr="00546B89">
        <w:rPr>
          <w:b/>
          <w:noProof/>
        </w:rPr>
        <w:t>42</w:t>
      </w:r>
      <w:r>
        <w:rPr>
          <w:noProof/>
        </w:rPr>
        <w:t>:352-360.</w:t>
      </w:r>
      <w:bookmarkEnd w:id="39"/>
    </w:p>
    <w:p w:rsidR="00546B89" w:rsidRDefault="00546B89" w:rsidP="00546B89">
      <w:pPr>
        <w:ind w:left="720" w:hanging="720"/>
        <w:rPr>
          <w:noProof/>
        </w:rPr>
      </w:pPr>
      <w:bookmarkStart w:id="40" w:name="_ENREF_29"/>
      <w:r>
        <w:rPr>
          <w:noProof/>
        </w:rPr>
        <w:t>29.</w:t>
      </w:r>
      <w:r>
        <w:rPr>
          <w:noProof/>
        </w:rPr>
        <w:tab/>
        <w:t xml:space="preserve">Holstad MM, Diiorio C, McCarty F. Adherence, sexual risk, and viral load in HIV-infected women prescribed antiretroviral therapy. </w:t>
      </w:r>
      <w:r w:rsidRPr="00546B89">
        <w:rPr>
          <w:i/>
          <w:noProof/>
        </w:rPr>
        <w:t xml:space="preserve">AIDS Patient Care STDS </w:t>
      </w:r>
      <w:r>
        <w:rPr>
          <w:noProof/>
        </w:rPr>
        <w:t>2011,</w:t>
      </w:r>
      <w:r w:rsidRPr="00546B89">
        <w:rPr>
          <w:b/>
          <w:noProof/>
        </w:rPr>
        <w:t>25</w:t>
      </w:r>
      <w:r>
        <w:rPr>
          <w:noProof/>
        </w:rPr>
        <w:t>:431-438.</w:t>
      </w:r>
      <w:bookmarkEnd w:id="40"/>
    </w:p>
    <w:p w:rsidR="00546B89" w:rsidRDefault="00546B89" w:rsidP="00546B89">
      <w:pPr>
        <w:ind w:left="720" w:hanging="720"/>
        <w:rPr>
          <w:noProof/>
        </w:rPr>
      </w:pPr>
      <w:bookmarkStart w:id="41" w:name="_ENREF_30"/>
      <w:r>
        <w:rPr>
          <w:noProof/>
        </w:rPr>
        <w:t>30.</w:t>
      </w:r>
      <w:r>
        <w:rPr>
          <w:noProof/>
        </w:rPr>
        <w:tab/>
        <w:t xml:space="preserve">Watt MH, Maman S, Jacobson M, Laiser J, John M. Missed opportunities for religious organizations to support people living with HIV/AIDS: findings from Tanzania. </w:t>
      </w:r>
      <w:r w:rsidRPr="00546B89">
        <w:rPr>
          <w:i/>
          <w:noProof/>
        </w:rPr>
        <w:t xml:space="preserve">AIDS Patient Care STDS </w:t>
      </w:r>
      <w:r>
        <w:rPr>
          <w:noProof/>
        </w:rPr>
        <w:t>2009,</w:t>
      </w:r>
      <w:r w:rsidRPr="00546B89">
        <w:rPr>
          <w:b/>
          <w:noProof/>
        </w:rPr>
        <w:t>23</w:t>
      </w:r>
      <w:r>
        <w:rPr>
          <w:noProof/>
        </w:rPr>
        <w:t>:389-394.</w:t>
      </w:r>
      <w:bookmarkEnd w:id="41"/>
    </w:p>
    <w:p w:rsidR="00546B89" w:rsidRDefault="00546B89" w:rsidP="00546B89">
      <w:pPr>
        <w:ind w:left="720" w:hanging="720"/>
        <w:rPr>
          <w:noProof/>
        </w:rPr>
      </w:pPr>
      <w:bookmarkStart w:id="42" w:name="_ENREF_31"/>
      <w:r>
        <w:rPr>
          <w:noProof/>
        </w:rPr>
        <w:lastRenderedPageBreak/>
        <w:t>31.</w:t>
      </w:r>
      <w:r>
        <w:rPr>
          <w:noProof/>
        </w:rPr>
        <w:tab/>
        <w:t xml:space="preserve">Kisenyi RN, Muliira JK, Ayebare E. Religiosity and adherence to antiretroviral therapy among patients attending a public hospital-based HIV/AIDS clinic in Uganda. </w:t>
      </w:r>
      <w:r w:rsidRPr="00546B89">
        <w:rPr>
          <w:i/>
          <w:noProof/>
        </w:rPr>
        <w:t xml:space="preserve">J Relig Health </w:t>
      </w:r>
      <w:r>
        <w:rPr>
          <w:noProof/>
        </w:rPr>
        <w:t>2013,</w:t>
      </w:r>
      <w:r w:rsidRPr="00546B89">
        <w:rPr>
          <w:b/>
          <w:noProof/>
        </w:rPr>
        <w:t>52</w:t>
      </w:r>
      <w:r>
        <w:rPr>
          <w:noProof/>
        </w:rPr>
        <w:t>:307-317.</w:t>
      </w:r>
      <w:bookmarkEnd w:id="42"/>
    </w:p>
    <w:p w:rsidR="00546B89" w:rsidRDefault="00546B89" w:rsidP="00546B89">
      <w:pPr>
        <w:ind w:left="720" w:hanging="720"/>
        <w:rPr>
          <w:noProof/>
        </w:rPr>
      </w:pPr>
      <w:bookmarkStart w:id="43" w:name="_ENREF_32"/>
      <w:r>
        <w:rPr>
          <w:noProof/>
        </w:rPr>
        <w:t>32.</w:t>
      </w:r>
      <w:r>
        <w:rPr>
          <w:noProof/>
        </w:rPr>
        <w:tab/>
        <w:t xml:space="preserve">Zou J, Yamanaka Y, John M, Watt M, Ostermann J, Thielman N. Religion and HIV in Tanzania: influence of religious beliefs on HIV stigma, disclosure, and treatment attitudes. </w:t>
      </w:r>
      <w:r w:rsidRPr="00546B89">
        <w:rPr>
          <w:i/>
          <w:noProof/>
        </w:rPr>
        <w:t xml:space="preserve">BMC Public Health </w:t>
      </w:r>
      <w:r>
        <w:rPr>
          <w:noProof/>
        </w:rPr>
        <w:t>2009,</w:t>
      </w:r>
      <w:r w:rsidRPr="00546B89">
        <w:rPr>
          <w:b/>
          <w:noProof/>
        </w:rPr>
        <w:t>9</w:t>
      </w:r>
      <w:r>
        <w:rPr>
          <w:noProof/>
        </w:rPr>
        <w:t>:75.</w:t>
      </w:r>
      <w:bookmarkEnd w:id="43"/>
    </w:p>
    <w:p w:rsidR="00546B89" w:rsidRDefault="00546B89" w:rsidP="00546B89">
      <w:pPr>
        <w:ind w:left="720" w:hanging="720"/>
        <w:rPr>
          <w:noProof/>
        </w:rPr>
      </w:pPr>
      <w:bookmarkStart w:id="44" w:name="_ENREF_33"/>
      <w:r>
        <w:rPr>
          <w:noProof/>
        </w:rPr>
        <w:t>33.</w:t>
      </w:r>
      <w:r>
        <w:rPr>
          <w:noProof/>
        </w:rPr>
        <w:tab/>
        <w:t xml:space="preserve">Mellins CA, Brackis-Cott E, Dolezal C, Abrams EJ. The role of psychosocial and family factors in adherence to antiretroviral treatment in human immunodeficiency virus-infected children. </w:t>
      </w:r>
      <w:r w:rsidRPr="00546B89">
        <w:rPr>
          <w:i/>
          <w:noProof/>
        </w:rPr>
        <w:t xml:space="preserve">Pediatr Infect Dis J </w:t>
      </w:r>
      <w:r>
        <w:rPr>
          <w:noProof/>
        </w:rPr>
        <w:t>2004,</w:t>
      </w:r>
      <w:r w:rsidRPr="00546B89">
        <w:rPr>
          <w:b/>
          <w:noProof/>
        </w:rPr>
        <w:t>23</w:t>
      </w:r>
      <w:r>
        <w:rPr>
          <w:noProof/>
        </w:rPr>
        <w:t>:1035-1041.</w:t>
      </w:r>
      <w:bookmarkEnd w:id="44"/>
    </w:p>
    <w:p w:rsidR="00546B89" w:rsidRDefault="00546B89" w:rsidP="00546B89">
      <w:pPr>
        <w:ind w:left="720" w:hanging="720"/>
        <w:rPr>
          <w:noProof/>
        </w:rPr>
      </w:pPr>
      <w:bookmarkStart w:id="45" w:name="_ENREF_34"/>
      <w:r>
        <w:rPr>
          <w:noProof/>
        </w:rPr>
        <w:t>34.</w:t>
      </w:r>
      <w:r>
        <w:rPr>
          <w:noProof/>
        </w:rPr>
        <w:tab/>
        <w:t xml:space="preserve">Coetzee B, Kagee A, Vermeulen N. Structural barriers to adherence to antiretroviral therapy in a resource-constrained setting: the perspectives of health care providers. </w:t>
      </w:r>
      <w:r w:rsidRPr="00546B89">
        <w:rPr>
          <w:i/>
          <w:noProof/>
        </w:rPr>
        <w:t xml:space="preserve">AIDS Care </w:t>
      </w:r>
      <w:r>
        <w:rPr>
          <w:noProof/>
        </w:rPr>
        <w:t>2011,</w:t>
      </w:r>
      <w:r w:rsidRPr="00546B89">
        <w:rPr>
          <w:b/>
          <w:noProof/>
        </w:rPr>
        <w:t>23</w:t>
      </w:r>
      <w:r>
        <w:rPr>
          <w:noProof/>
        </w:rPr>
        <w:t>:146-151.</w:t>
      </w:r>
      <w:bookmarkEnd w:id="45"/>
    </w:p>
    <w:p w:rsidR="00546B89" w:rsidRDefault="00546B89" w:rsidP="00546B89">
      <w:pPr>
        <w:ind w:left="720" w:hanging="720"/>
        <w:rPr>
          <w:noProof/>
        </w:rPr>
      </w:pPr>
      <w:bookmarkStart w:id="46" w:name="_ENREF_35"/>
      <w:r>
        <w:rPr>
          <w:noProof/>
        </w:rPr>
        <w:t>35.</w:t>
      </w:r>
      <w:r>
        <w:rPr>
          <w:noProof/>
        </w:rPr>
        <w:tab/>
        <w:t>Hardon AP, Akurut D, Comoro C, Ekezie C, Irunde HF, Gerrits T</w:t>
      </w:r>
      <w:r w:rsidRPr="00546B89">
        <w:rPr>
          <w:i/>
          <w:noProof/>
        </w:rPr>
        <w:t>, et al.</w:t>
      </w:r>
      <w:r>
        <w:rPr>
          <w:noProof/>
        </w:rPr>
        <w:t xml:space="preserve"> Hunger, waiting time and transport costs: time to confront challenges to ART adherence in Africa. </w:t>
      </w:r>
      <w:r w:rsidRPr="00546B89">
        <w:rPr>
          <w:i/>
          <w:noProof/>
        </w:rPr>
        <w:t xml:space="preserve">AIDS Care </w:t>
      </w:r>
      <w:r>
        <w:rPr>
          <w:noProof/>
        </w:rPr>
        <w:t>2007,</w:t>
      </w:r>
      <w:r w:rsidRPr="00546B89">
        <w:rPr>
          <w:b/>
          <w:noProof/>
        </w:rPr>
        <w:t>19</w:t>
      </w:r>
      <w:r>
        <w:rPr>
          <w:noProof/>
        </w:rPr>
        <w:t>:658-665.</w:t>
      </w:r>
      <w:bookmarkEnd w:id="46"/>
    </w:p>
    <w:p w:rsidR="00546B89" w:rsidRDefault="00546B89" w:rsidP="00546B89">
      <w:pPr>
        <w:ind w:left="720" w:hanging="720"/>
        <w:rPr>
          <w:noProof/>
        </w:rPr>
      </w:pPr>
      <w:bookmarkStart w:id="47" w:name="_ENREF_36"/>
      <w:r>
        <w:rPr>
          <w:noProof/>
        </w:rPr>
        <w:t>36.</w:t>
      </w:r>
      <w:r>
        <w:rPr>
          <w:noProof/>
        </w:rPr>
        <w:tab/>
        <w:t>Dahab M, Charalambous S, Hamilton R, Fielding K, Kielmann K, Churchyard GJ</w:t>
      </w:r>
      <w:r w:rsidRPr="00546B89">
        <w:rPr>
          <w:i/>
          <w:noProof/>
        </w:rPr>
        <w:t>, et al.</w:t>
      </w:r>
      <w:r>
        <w:rPr>
          <w:noProof/>
        </w:rPr>
        <w:t xml:space="preserve"> "That is why I stopped the ART": patients' &amp; providers' perspectives on barriers to and enablers of HIV treatment adherence in a South African workplace programme. </w:t>
      </w:r>
      <w:r w:rsidRPr="00546B89">
        <w:rPr>
          <w:i/>
          <w:noProof/>
        </w:rPr>
        <w:t xml:space="preserve">BMC Public Health </w:t>
      </w:r>
      <w:r>
        <w:rPr>
          <w:noProof/>
        </w:rPr>
        <w:t>2008,</w:t>
      </w:r>
      <w:r w:rsidRPr="00546B89">
        <w:rPr>
          <w:b/>
          <w:noProof/>
        </w:rPr>
        <w:t>8</w:t>
      </w:r>
      <w:r>
        <w:rPr>
          <w:noProof/>
        </w:rPr>
        <w:t>:63.</w:t>
      </w:r>
      <w:bookmarkEnd w:id="47"/>
    </w:p>
    <w:p w:rsidR="00546B89" w:rsidRDefault="00546B89" w:rsidP="00546B89">
      <w:pPr>
        <w:ind w:left="720" w:hanging="720"/>
        <w:rPr>
          <w:noProof/>
        </w:rPr>
      </w:pPr>
      <w:bookmarkStart w:id="48" w:name="_ENREF_37"/>
      <w:r>
        <w:rPr>
          <w:noProof/>
        </w:rPr>
        <w:t>37.</w:t>
      </w:r>
      <w:r>
        <w:rPr>
          <w:noProof/>
        </w:rPr>
        <w:tab/>
        <w:t xml:space="preserve">Roura M, Busza J, Wringe A, Mbata D, Urassa M, Zaba B. Barriers to sustaining antiretroviral treatment in Kisesa, Tanzania: a follow-up study to understand attrition from the antiretroviral program. </w:t>
      </w:r>
      <w:r w:rsidRPr="00546B89">
        <w:rPr>
          <w:i/>
          <w:noProof/>
        </w:rPr>
        <w:t xml:space="preserve">AIDS Patient Care STDS </w:t>
      </w:r>
      <w:r>
        <w:rPr>
          <w:noProof/>
        </w:rPr>
        <w:t>2009,</w:t>
      </w:r>
      <w:r w:rsidRPr="00546B89">
        <w:rPr>
          <w:b/>
          <w:noProof/>
        </w:rPr>
        <w:t>23</w:t>
      </w:r>
      <w:r>
        <w:rPr>
          <w:noProof/>
        </w:rPr>
        <w:t>:203-210.</w:t>
      </w:r>
      <w:bookmarkEnd w:id="48"/>
    </w:p>
    <w:p w:rsidR="00546B89" w:rsidRDefault="00546B89" w:rsidP="00546B89">
      <w:pPr>
        <w:ind w:left="720" w:hanging="720"/>
        <w:rPr>
          <w:noProof/>
        </w:rPr>
      </w:pPr>
      <w:bookmarkStart w:id="49" w:name="_ENREF_38"/>
      <w:r>
        <w:rPr>
          <w:noProof/>
        </w:rPr>
        <w:t>38.</w:t>
      </w:r>
      <w:r>
        <w:rPr>
          <w:noProof/>
        </w:rPr>
        <w:tab/>
        <w:t xml:space="preserve">Cole FL, Abel C. Climate of care and nurses' attitudes towards AIDS in the emergency department. </w:t>
      </w:r>
      <w:r w:rsidRPr="00546B89">
        <w:rPr>
          <w:i/>
          <w:noProof/>
        </w:rPr>
        <w:t xml:space="preserve">Emerg Nurse </w:t>
      </w:r>
      <w:r>
        <w:rPr>
          <w:noProof/>
        </w:rPr>
        <w:t>2000,</w:t>
      </w:r>
      <w:r w:rsidRPr="00546B89">
        <w:rPr>
          <w:b/>
          <w:noProof/>
        </w:rPr>
        <w:t>8</w:t>
      </w:r>
      <w:r>
        <w:rPr>
          <w:noProof/>
        </w:rPr>
        <w:t>:18-24.</w:t>
      </w:r>
      <w:bookmarkEnd w:id="49"/>
    </w:p>
    <w:p w:rsidR="00546B89" w:rsidRDefault="00546B89" w:rsidP="00546B89">
      <w:pPr>
        <w:ind w:left="720" w:hanging="720"/>
        <w:rPr>
          <w:noProof/>
        </w:rPr>
      </w:pPr>
      <w:bookmarkStart w:id="50" w:name="_ENREF_39"/>
      <w:r>
        <w:rPr>
          <w:noProof/>
        </w:rPr>
        <w:t>39.</w:t>
      </w:r>
      <w:r>
        <w:rPr>
          <w:noProof/>
        </w:rPr>
        <w:tab/>
        <w:t xml:space="preserve">Badri M, Lawn SD, Wood R. Utility of CD4 cell counts for early prediction of virological failure during antiretroviral therapy in a resource-limited setting. </w:t>
      </w:r>
      <w:r w:rsidRPr="00546B89">
        <w:rPr>
          <w:i/>
          <w:noProof/>
        </w:rPr>
        <w:t xml:space="preserve">BMC Infect Dis </w:t>
      </w:r>
      <w:r>
        <w:rPr>
          <w:noProof/>
        </w:rPr>
        <w:t>2008,</w:t>
      </w:r>
      <w:r w:rsidRPr="00546B89">
        <w:rPr>
          <w:b/>
          <w:noProof/>
        </w:rPr>
        <w:t>8</w:t>
      </w:r>
      <w:r>
        <w:rPr>
          <w:noProof/>
        </w:rPr>
        <w:t>:89.</w:t>
      </w:r>
      <w:bookmarkEnd w:id="50"/>
    </w:p>
    <w:p w:rsidR="00546B89" w:rsidRDefault="00546B89" w:rsidP="00546B89">
      <w:pPr>
        <w:ind w:left="720" w:hanging="720"/>
        <w:rPr>
          <w:noProof/>
        </w:rPr>
      </w:pPr>
      <w:bookmarkStart w:id="51" w:name="_ENREF_40"/>
      <w:r>
        <w:rPr>
          <w:noProof/>
        </w:rPr>
        <w:t>40.</w:t>
      </w:r>
      <w:r>
        <w:rPr>
          <w:noProof/>
        </w:rPr>
        <w:tab/>
        <w:t>Phanuphak N, Ananworanich J, Teeratakulpisarn N, Jadwattanakul T, Kerr SJ, Chomchey N</w:t>
      </w:r>
      <w:r w:rsidRPr="00546B89">
        <w:rPr>
          <w:i/>
          <w:noProof/>
        </w:rPr>
        <w:t>, et al.</w:t>
      </w:r>
      <w:r>
        <w:rPr>
          <w:noProof/>
        </w:rPr>
        <w:t xml:space="preserve"> A 72-week randomized study of the safety and efficacy of a stavudine to zidovudine switch at 24 weeks compared to zidovudine or tenofovir disoproxil fumarate when given with lamivudine and nevirapine. </w:t>
      </w:r>
      <w:r w:rsidRPr="00546B89">
        <w:rPr>
          <w:i/>
          <w:noProof/>
        </w:rPr>
        <w:t xml:space="preserve">Antivir Ther </w:t>
      </w:r>
      <w:r>
        <w:rPr>
          <w:noProof/>
        </w:rPr>
        <w:t>2012,</w:t>
      </w:r>
      <w:r w:rsidRPr="00546B89">
        <w:rPr>
          <w:b/>
          <w:noProof/>
        </w:rPr>
        <w:t>17</w:t>
      </w:r>
      <w:r>
        <w:rPr>
          <w:noProof/>
        </w:rPr>
        <w:t>:1521-1531.</w:t>
      </w:r>
      <w:bookmarkEnd w:id="51"/>
    </w:p>
    <w:p w:rsidR="00546B89" w:rsidRDefault="00546B89" w:rsidP="00546B89">
      <w:pPr>
        <w:ind w:left="720" w:hanging="720"/>
        <w:rPr>
          <w:noProof/>
        </w:rPr>
      </w:pPr>
      <w:bookmarkStart w:id="52" w:name="_ENREF_41"/>
      <w:r>
        <w:rPr>
          <w:noProof/>
        </w:rPr>
        <w:t>41.</w:t>
      </w:r>
      <w:r>
        <w:rPr>
          <w:noProof/>
        </w:rPr>
        <w:tab/>
        <w:t xml:space="preserve">Cornell M, McIntyre J, Myer L. Men and antiretroviral therapy in Africa: our blind spot. </w:t>
      </w:r>
      <w:r w:rsidRPr="00546B89">
        <w:rPr>
          <w:i/>
          <w:noProof/>
        </w:rPr>
        <w:t xml:space="preserve">Trop Med Int Health </w:t>
      </w:r>
      <w:r>
        <w:rPr>
          <w:noProof/>
        </w:rPr>
        <w:t>2011,</w:t>
      </w:r>
      <w:r w:rsidRPr="00546B89">
        <w:rPr>
          <w:b/>
          <w:noProof/>
        </w:rPr>
        <w:t>16</w:t>
      </w:r>
      <w:r>
        <w:rPr>
          <w:noProof/>
        </w:rPr>
        <w:t>:828-829.</w:t>
      </w:r>
      <w:bookmarkEnd w:id="52"/>
    </w:p>
    <w:p w:rsidR="00546B89" w:rsidRDefault="00546B89" w:rsidP="00546B89">
      <w:pPr>
        <w:ind w:left="720" w:hanging="720"/>
        <w:rPr>
          <w:noProof/>
        </w:rPr>
      </w:pPr>
      <w:bookmarkStart w:id="53" w:name="_ENREF_42"/>
      <w:r>
        <w:rPr>
          <w:noProof/>
        </w:rPr>
        <w:t>42.</w:t>
      </w:r>
      <w:r>
        <w:rPr>
          <w:noProof/>
        </w:rPr>
        <w:tab/>
        <w:t>Pop-Eleches C, Thirumurthy H, Habyarimana JP, Zivin JG, Goldstein MP, de Walque D</w:t>
      </w:r>
      <w:r w:rsidRPr="00546B89">
        <w:rPr>
          <w:i/>
          <w:noProof/>
        </w:rPr>
        <w:t>, et al.</w:t>
      </w:r>
      <w:r>
        <w:rPr>
          <w:noProof/>
        </w:rPr>
        <w:t xml:space="preserve"> Mobile phone technologies improve adherence to antiretroviral treatment in a resource-limited setting: a randomized controlled trial of text message reminders. </w:t>
      </w:r>
      <w:r w:rsidRPr="00546B89">
        <w:rPr>
          <w:i/>
          <w:noProof/>
        </w:rPr>
        <w:t xml:space="preserve">Aids </w:t>
      </w:r>
      <w:r>
        <w:rPr>
          <w:noProof/>
        </w:rPr>
        <w:t>2011,</w:t>
      </w:r>
      <w:r w:rsidRPr="00546B89">
        <w:rPr>
          <w:b/>
          <w:noProof/>
        </w:rPr>
        <w:t>25</w:t>
      </w:r>
      <w:r>
        <w:rPr>
          <w:noProof/>
        </w:rPr>
        <w:t>:825-834.</w:t>
      </w:r>
      <w:bookmarkEnd w:id="53"/>
    </w:p>
    <w:p w:rsidR="00546B89" w:rsidRDefault="00546B89" w:rsidP="00546B89">
      <w:pPr>
        <w:ind w:left="720" w:hanging="720"/>
        <w:rPr>
          <w:noProof/>
        </w:rPr>
      </w:pPr>
      <w:bookmarkStart w:id="54" w:name="_ENREF_43"/>
      <w:r>
        <w:rPr>
          <w:noProof/>
        </w:rPr>
        <w:t>43.</w:t>
      </w:r>
      <w:r>
        <w:rPr>
          <w:noProof/>
        </w:rPr>
        <w:tab/>
        <w:t>Puccio JA, Belzer M, Olson J, Martinez M, Salata C, Tucker D</w:t>
      </w:r>
      <w:r w:rsidRPr="00546B89">
        <w:rPr>
          <w:i/>
          <w:noProof/>
        </w:rPr>
        <w:t>, et al.</w:t>
      </w:r>
      <w:r>
        <w:rPr>
          <w:noProof/>
        </w:rPr>
        <w:t xml:space="preserve"> The use of cell phone reminder calls for assisting HIV-infected adolescents and young adults to adhere to highly active antiretroviral therapy: a pilot study. </w:t>
      </w:r>
      <w:r w:rsidRPr="00546B89">
        <w:rPr>
          <w:i/>
          <w:noProof/>
        </w:rPr>
        <w:t xml:space="preserve">AIDS Patient Care STDS </w:t>
      </w:r>
      <w:r>
        <w:rPr>
          <w:noProof/>
        </w:rPr>
        <w:t>2006,</w:t>
      </w:r>
      <w:r w:rsidRPr="00546B89">
        <w:rPr>
          <w:b/>
          <w:noProof/>
        </w:rPr>
        <w:t>20</w:t>
      </w:r>
      <w:r>
        <w:rPr>
          <w:noProof/>
        </w:rPr>
        <w:t>:438-444.</w:t>
      </w:r>
      <w:bookmarkEnd w:id="54"/>
    </w:p>
    <w:p w:rsidR="00546B89" w:rsidRDefault="00546B89" w:rsidP="00546B89">
      <w:pPr>
        <w:ind w:left="720" w:hanging="720"/>
        <w:rPr>
          <w:noProof/>
        </w:rPr>
      </w:pPr>
      <w:bookmarkStart w:id="55" w:name="_ENREF_44"/>
      <w:r>
        <w:rPr>
          <w:noProof/>
        </w:rPr>
        <w:t>44.</w:t>
      </w:r>
      <w:r>
        <w:rPr>
          <w:noProof/>
        </w:rPr>
        <w:tab/>
        <w:t xml:space="preserve">Tran BX, Nguyen LT, Nguyen NH, Hoang QV, Hwang J. Determinants of antiretroviral treatment adherence among HIV/AIDS patients: a multisite study. </w:t>
      </w:r>
      <w:r w:rsidRPr="00546B89">
        <w:rPr>
          <w:i/>
          <w:noProof/>
        </w:rPr>
        <w:t xml:space="preserve">Glob Health Action </w:t>
      </w:r>
      <w:r>
        <w:rPr>
          <w:noProof/>
        </w:rPr>
        <w:t>2013,</w:t>
      </w:r>
      <w:r w:rsidRPr="00546B89">
        <w:rPr>
          <w:b/>
          <w:noProof/>
        </w:rPr>
        <w:t>6</w:t>
      </w:r>
      <w:r>
        <w:rPr>
          <w:noProof/>
        </w:rPr>
        <w:t>:19570.</w:t>
      </w:r>
      <w:bookmarkEnd w:id="55"/>
    </w:p>
    <w:p w:rsidR="00546B89" w:rsidRDefault="00546B89" w:rsidP="00546B89">
      <w:pPr>
        <w:ind w:left="720" w:hanging="720"/>
        <w:rPr>
          <w:noProof/>
        </w:rPr>
      </w:pPr>
      <w:bookmarkStart w:id="56" w:name="_ENREF_45"/>
      <w:r>
        <w:rPr>
          <w:noProof/>
        </w:rPr>
        <w:lastRenderedPageBreak/>
        <w:t>45.</w:t>
      </w:r>
      <w:r>
        <w:rPr>
          <w:noProof/>
        </w:rPr>
        <w:tab/>
        <w:t>Estill J, Egger M, Blaser N, Vizcaya LS, Garone D, Wood R</w:t>
      </w:r>
      <w:r w:rsidRPr="00546B89">
        <w:rPr>
          <w:i/>
          <w:noProof/>
        </w:rPr>
        <w:t>, et al.</w:t>
      </w:r>
      <w:r>
        <w:rPr>
          <w:noProof/>
        </w:rPr>
        <w:t xml:space="preserve"> Cost-effectiveness of point-of-care viral load monitoring of ART in resource-limited settings: Mathematical modelling study. </w:t>
      </w:r>
      <w:r w:rsidRPr="00546B89">
        <w:rPr>
          <w:i/>
          <w:noProof/>
        </w:rPr>
        <w:t xml:space="preserve">Aids </w:t>
      </w:r>
      <w:r>
        <w:rPr>
          <w:noProof/>
        </w:rPr>
        <w:t>2013.</w:t>
      </w:r>
      <w:bookmarkEnd w:id="56"/>
    </w:p>
    <w:p w:rsidR="00546B89" w:rsidRDefault="00546B89" w:rsidP="00546B89">
      <w:pPr>
        <w:ind w:left="720" w:hanging="720"/>
        <w:rPr>
          <w:noProof/>
        </w:rPr>
      </w:pPr>
      <w:bookmarkStart w:id="57" w:name="_ENREF_46"/>
      <w:r>
        <w:rPr>
          <w:noProof/>
        </w:rPr>
        <w:t>46.</w:t>
      </w:r>
      <w:r>
        <w:rPr>
          <w:noProof/>
        </w:rPr>
        <w:tab/>
        <w:t xml:space="preserve">Kagee A, Remien RH, Berkman A, Hoffman S, Campos L, Swartz L. Structural barriers to ART adherence in Southern Africa: Challenges and potential ways forward. </w:t>
      </w:r>
      <w:r w:rsidRPr="00546B89">
        <w:rPr>
          <w:i/>
          <w:noProof/>
        </w:rPr>
        <w:t xml:space="preserve">Glob Public Health </w:t>
      </w:r>
      <w:r>
        <w:rPr>
          <w:noProof/>
        </w:rPr>
        <w:t>2011,</w:t>
      </w:r>
      <w:r w:rsidRPr="00546B89">
        <w:rPr>
          <w:b/>
          <w:noProof/>
        </w:rPr>
        <w:t>6</w:t>
      </w:r>
      <w:r>
        <w:rPr>
          <w:noProof/>
        </w:rPr>
        <w:t>:83-97.</w:t>
      </w:r>
      <w:bookmarkEnd w:id="57"/>
    </w:p>
    <w:p w:rsidR="00546B89" w:rsidRDefault="00546B89" w:rsidP="00546B89">
      <w:pPr>
        <w:ind w:left="720" w:hanging="720"/>
        <w:rPr>
          <w:noProof/>
        </w:rPr>
      </w:pPr>
      <w:bookmarkStart w:id="58" w:name="_ENREF_47"/>
      <w:r>
        <w:rPr>
          <w:noProof/>
        </w:rPr>
        <w:t>47.</w:t>
      </w:r>
      <w:r>
        <w:rPr>
          <w:noProof/>
        </w:rPr>
        <w:tab/>
        <w:t xml:space="preserve">Coetzee B, Kagee A. The development of an inventory to assess the structural barriers to clinic attendance and pill-taking amongst users of antiretroviral therapy. </w:t>
      </w:r>
      <w:r w:rsidRPr="00546B89">
        <w:rPr>
          <w:i/>
          <w:noProof/>
        </w:rPr>
        <w:t xml:space="preserve">AIDS Behav </w:t>
      </w:r>
      <w:r>
        <w:rPr>
          <w:noProof/>
        </w:rPr>
        <w:t>2013,</w:t>
      </w:r>
      <w:r w:rsidRPr="00546B89">
        <w:rPr>
          <w:b/>
          <w:noProof/>
        </w:rPr>
        <w:t>17</w:t>
      </w:r>
      <w:r>
        <w:rPr>
          <w:noProof/>
        </w:rPr>
        <w:t>:319-328.</w:t>
      </w:r>
      <w:bookmarkEnd w:id="58"/>
    </w:p>
    <w:p w:rsidR="00546B89" w:rsidRDefault="00546B89" w:rsidP="00546B89">
      <w:pPr>
        <w:ind w:left="720" w:hanging="720"/>
        <w:rPr>
          <w:noProof/>
        </w:rPr>
      </w:pPr>
      <w:bookmarkStart w:id="59" w:name="_ENREF_48"/>
      <w:r>
        <w:rPr>
          <w:noProof/>
        </w:rPr>
        <w:t>48.</w:t>
      </w:r>
      <w:r>
        <w:rPr>
          <w:noProof/>
        </w:rPr>
        <w:tab/>
        <w:t xml:space="preserve">Shriver MD, Everett C, Morin SF. Structural interventions to encourage primary HIV prevention among people living with HIV. </w:t>
      </w:r>
      <w:r w:rsidRPr="00546B89">
        <w:rPr>
          <w:i/>
          <w:noProof/>
        </w:rPr>
        <w:t xml:space="preserve">Aids </w:t>
      </w:r>
      <w:r>
        <w:rPr>
          <w:noProof/>
        </w:rPr>
        <w:t>2000,</w:t>
      </w:r>
      <w:r w:rsidRPr="00546B89">
        <w:rPr>
          <w:b/>
          <w:noProof/>
        </w:rPr>
        <w:t>14 Suppl 1</w:t>
      </w:r>
      <w:r>
        <w:rPr>
          <w:noProof/>
        </w:rPr>
        <w:t>:S57-62.</w:t>
      </w:r>
      <w:bookmarkEnd w:id="59"/>
    </w:p>
    <w:p w:rsidR="00546B89" w:rsidRDefault="00546B89" w:rsidP="00546B89">
      <w:pPr>
        <w:ind w:left="720" w:hanging="720"/>
        <w:rPr>
          <w:noProof/>
        </w:rPr>
      </w:pPr>
      <w:bookmarkStart w:id="60" w:name="_ENREF_49"/>
      <w:r>
        <w:rPr>
          <w:noProof/>
        </w:rPr>
        <w:t>49.</w:t>
      </w:r>
      <w:r>
        <w:rPr>
          <w:noProof/>
        </w:rPr>
        <w:tab/>
        <w:t xml:space="preserve">Weiser SD, Tuller DM, Frongillo EA, Senkungu J, Mukiibi N, Bangsberg DR. Food insecurity as a barrier to sustained antiretroviral therapy adherence in Uganda. </w:t>
      </w:r>
      <w:r w:rsidRPr="00546B89">
        <w:rPr>
          <w:i/>
          <w:noProof/>
        </w:rPr>
        <w:t xml:space="preserve">PLoS One </w:t>
      </w:r>
      <w:r>
        <w:rPr>
          <w:noProof/>
        </w:rPr>
        <w:t>2010,</w:t>
      </w:r>
      <w:r w:rsidRPr="00546B89">
        <w:rPr>
          <w:b/>
          <w:noProof/>
        </w:rPr>
        <w:t>5</w:t>
      </w:r>
      <w:r>
        <w:rPr>
          <w:noProof/>
        </w:rPr>
        <w:t>:e10340.</w:t>
      </w:r>
      <w:bookmarkEnd w:id="60"/>
    </w:p>
    <w:p w:rsidR="00546B89" w:rsidRDefault="00546B89" w:rsidP="00546B89">
      <w:pPr>
        <w:ind w:left="720" w:hanging="720"/>
        <w:rPr>
          <w:noProof/>
        </w:rPr>
      </w:pPr>
      <w:bookmarkStart w:id="61" w:name="_ENREF_50"/>
      <w:r>
        <w:rPr>
          <w:noProof/>
        </w:rPr>
        <w:t>50.</w:t>
      </w:r>
      <w:r>
        <w:rPr>
          <w:noProof/>
        </w:rPr>
        <w:tab/>
        <w:t xml:space="preserve">Weiser SD, Frongillo EA, Ragland K, Hogg RS, Riley ED, Bangsberg DR. Food insecurity is associated with incomplete HIV RNA suppression among homeless and marginally housed HIV-infected individuals in San Francisco. </w:t>
      </w:r>
      <w:r w:rsidRPr="00546B89">
        <w:rPr>
          <w:i/>
          <w:noProof/>
        </w:rPr>
        <w:t xml:space="preserve">J Gen Intern Med </w:t>
      </w:r>
      <w:r>
        <w:rPr>
          <w:noProof/>
        </w:rPr>
        <w:t>2009,</w:t>
      </w:r>
      <w:r w:rsidRPr="00546B89">
        <w:rPr>
          <w:b/>
          <w:noProof/>
        </w:rPr>
        <w:t>24</w:t>
      </w:r>
      <w:r>
        <w:rPr>
          <w:noProof/>
        </w:rPr>
        <w:t>:14-20.</w:t>
      </w:r>
      <w:bookmarkEnd w:id="61"/>
    </w:p>
    <w:p w:rsidR="00546B89" w:rsidRDefault="00546B89" w:rsidP="00546B89">
      <w:pPr>
        <w:ind w:left="720" w:hanging="720"/>
        <w:rPr>
          <w:noProof/>
        </w:rPr>
      </w:pPr>
      <w:bookmarkStart w:id="62" w:name="_ENREF_51"/>
      <w:r>
        <w:rPr>
          <w:noProof/>
        </w:rPr>
        <w:t>51.</w:t>
      </w:r>
      <w:r>
        <w:rPr>
          <w:noProof/>
        </w:rPr>
        <w:tab/>
        <w:t>Shin S, Munoz M, Espiritu B, Zeladita J, Sanchez E, Callacna M</w:t>
      </w:r>
      <w:r w:rsidRPr="00546B89">
        <w:rPr>
          <w:i/>
          <w:noProof/>
        </w:rPr>
        <w:t>, et al.</w:t>
      </w:r>
      <w:r>
        <w:rPr>
          <w:noProof/>
        </w:rPr>
        <w:t xml:space="preserve"> Psychosocial impact of poverty on antiretroviral nonadherence among HIV-TB coinfected patients in Lima, Peru. </w:t>
      </w:r>
      <w:r w:rsidRPr="00546B89">
        <w:rPr>
          <w:i/>
          <w:noProof/>
        </w:rPr>
        <w:t xml:space="preserve">J Int Assoc Physicians AIDS Care (Chic) </w:t>
      </w:r>
      <w:r>
        <w:rPr>
          <w:noProof/>
        </w:rPr>
        <w:t>2008,</w:t>
      </w:r>
      <w:r w:rsidRPr="00546B89">
        <w:rPr>
          <w:b/>
          <w:noProof/>
        </w:rPr>
        <w:t>7</w:t>
      </w:r>
      <w:r>
        <w:rPr>
          <w:noProof/>
        </w:rPr>
        <w:t>:74-81.</w:t>
      </w:r>
      <w:bookmarkEnd w:id="62"/>
    </w:p>
    <w:p w:rsidR="00546B89" w:rsidRDefault="00546B89" w:rsidP="00546B89">
      <w:pPr>
        <w:ind w:left="720" w:hanging="720"/>
        <w:rPr>
          <w:noProof/>
        </w:rPr>
      </w:pPr>
      <w:bookmarkStart w:id="63" w:name="_ENREF_52"/>
      <w:r>
        <w:rPr>
          <w:noProof/>
        </w:rPr>
        <w:t>52.</w:t>
      </w:r>
      <w:r>
        <w:rPr>
          <w:noProof/>
        </w:rPr>
        <w:tab/>
        <w:t>Nachega JB, Chaisson RE, Goliath R, Efron A, Chaudhary MA, Ram M</w:t>
      </w:r>
      <w:r w:rsidRPr="00546B89">
        <w:rPr>
          <w:i/>
          <w:noProof/>
        </w:rPr>
        <w:t>, et al.</w:t>
      </w:r>
      <w:r>
        <w:rPr>
          <w:noProof/>
        </w:rPr>
        <w:t xml:space="preserve"> Randomized controlled trial of trained patient-nominated treatment supporters providing partial directly observed antiretroviral therapy. </w:t>
      </w:r>
      <w:r w:rsidRPr="00546B89">
        <w:rPr>
          <w:i/>
          <w:noProof/>
        </w:rPr>
        <w:t xml:space="preserve">Aids </w:t>
      </w:r>
      <w:r>
        <w:rPr>
          <w:noProof/>
        </w:rPr>
        <w:t>2010,</w:t>
      </w:r>
      <w:r w:rsidRPr="00546B89">
        <w:rPr>
          <w:b/>
          <w:noProof/>
        </w:rPr>
        <w:t>24</w:t>
      </w:r>
      <w:r>
        <w:rPr>
          <w:noProof/>
        </w:rPr>
        <w:t>:1273-1280.</w:t>
      </w:r>
      <w:bookmarkEnd w:id="63"/>
    </w:p>
    <w:p w:rsidR="00546B89" w:rsidRDefault="00546B89" w:rsidP="00546B89">
      <w:pPr>
        <w:ind w:left="720" w:hanging="720"/>
        <w:rPr>
          <w:noProof/>
        </w:rPr>
      </w:pPr>
      <w:bookmarkStart w:id="64" w:name="_ENREF_53"/>
      <w:r>
        <w:rPr>
          <w:noProof/>
        </w:rPr>
        <w:t>53.</w:t>
      </w:r>
      <w:r>
        <w:rPr>
          <w:noProof/>
        </w:rPr>
        <w:tab/>
        <w:t>Coates J, Anne Swindale and Paula Bilinsky. Household Food Insecurity Access Scale (HFIAS) for Measurement of Household Food Access: Indicator Guide (v. 3). In. Washington, D.C.: Food and Nutrition Technical Assistance Project, Academy for Educational Development; 2007.</w:t>
      </w:r>
      <w:bookmarkEnd w:id="64"/>
    </w:p>
    <w:p w:rsidR="00546B89" w:rsidRDefault="00546B89" w:rsidP="00546B89">
      <w:pPr>
        <w:ind w:left="720" w:hanging="720"/>
        <w:rPr>
          <w:noProof/>
        </w:rPr>
      </w:pPr>
      <w:bookmarkStart w:id="65" w:name="_ENREF_54"/>
      <w:r>
        <w:rPr>
          <w:noProof/>
        </w:rPr>
        <w:t>54.</w:t>
      </w:r>
      <w:r>
        <w:rPr>
          <w:noProof/>
        </w:rPr>
        <w:tab/>
        <w:t>Steward WT, Herek GM, Ramakrishna J, Bharat S, Chandy S, Wrubel J</w:t>
      </w:r>
      <w:r w:rsidRPr="00546B89">
        <w:rPr>
          <w:i/>
          <w:noProof/>
        </w:rPr>
        <w:t>, et al.</w:t>
      </w:r>
      <w:r>
        <w:rPr>
          <w:noProof/>
        </w:rPr>
        <w:t xml:space="preserve"> HIV-related stigma: adapting a theoretical framework for use in India. </w:t>
      </w:r>
      <w:r w:rsidRPr="00546B89">
        <w:rPr>
          <w:i/>
          <w:noProof/>
        </w:rPr>
        <w:t xml:space="preserve">Soc Sci Med </w:t>
      </w:r>
      <w:r>
        <w:rPr>
          <w:noProof/>
        </w:rPr>
        <w:t>2008,</w:t>
      </w:r>
      <w:r w:rsidRPr="00546B89">
        <w:rPr>
          <w:b/>
          <w:noProof/>
        </w:rPr>
        <w:t>67</w:t>
      </w:r>
      <w:r>
        <w:rPr>
          <w:noProof/>
        </w:rPr>
        <w:t>:1225-1235.</w:t>
      </w:r>
      <w:bookmarkEnd w:id="65"/>
    </w:p>
    <w:p w:rsidR="00546B89" w:rsidRDefault="00546B89" w:rsidP="00546B89">
      <w:pPr>
        <w:ind w:left="720" w:hanging="720"/>
        <w:rPr>
          <w:noProof/>
        </w:rPr>
      </w:pPr>
      <w:bookmarkStart w:id="66" w:name="_ENREF_55"/>
      <w:r>
        <w:rPr>
          <w:noProof/>
        </w:rPr>
        <w:t>55.</w:t>
      </w:r>
      <w:r>
        <w:rPr>
          <w:noProof/>
        </w:rPr>
        <w:tab/>
        <w:t xml:space="preserve">Ewing JA. Detecting alcoholism. The CAGE questionnaire. </w:t>
      </w:r>
      <w:r w:rsidRPr="00546B89">
        <w:rPr>
          <w:i/>
          <w:noProof/>
        </w:rPr>
        <w:t xml:space="preserve">Jama </w:t>
      </w:r>
      <w:r>
        <w:rPr>
          <w:noProof/>
        </w:rPr>
        <w:t>1984,</w:t>
      </w:r>
      <w:r w:rsidRPr="00546B89">
        <w:rPr>
          <w:b/>
          <w:noProof/>
        </w:rPr>
        <w:t>252</w:t>
      </w:r>
      <w:r>
        <w:rPr>
          <w:noProof/>
        </w:rPr>
        <w:t>:1905-1907.</w:t>
      </w:r>
      <w:bookmarkEnd w:id="66"/>
    </w:p>
    <w:p w:rsidR="00546B89" w:rsidRDefault="00546B89" w:rsidP="00546B89">
      <w:pPr>
        <w:ind w:left="720" w:hanging="720"/>
        <w:rPr>
          <w:noProof/>
        </w:rPr>
      </w:pPr>
      <w:bookmarkStart w:id="67" w:name="_ENREF_56"/>
      <w:r>
        <w:rPr>
          <w:noProof/>
        </w:rPr>
        <w:t>56.</w:t>
      </w:r>
      <w:r>
        <w:rPr>
          <w:noProof/>
        </w:rPr>
        <w:tab/>
        <w:t>Kessler RC, Andrews G, Colpe LJ, Hiripi E, Mroczek DK, Normand SL</w:t>
      </w:r>
      <w:r w:rsidRPr="00546B89">
        <w:rPr>
          <w:i/>
          <w:noProof/>
        </w:rPr>
        <w:t>, et al.</w:t>
      </w:r>
      <w:r>
        <w:rPr>
          <w:noProof/>
        </w:rPr>
        <w:t xml:space="preserve"> Short screening scales to monitor population prevalences and trends in non-specific psychological distress. </w:t>
      </w:r>
      <w:r w:rsidRPr="00546B89">
        <w:rPr>
          <w:i/>
          <w:noProof/>
        </w:rPr>
        <w:t xml:space="preserve">Psychol Med </w:t>
      </w:r>
      <w:r>
        <w:rPr>
          <w:noProof/>
        </w:rPr>
        <w:t>2002,</w:t>
      </w:r>
      <w:r w:rsidRPr="00546B89">
        <w:rPr>
          <w:b/>
          <w:noProof/>
        </w:rPr>
        <w:t>32</w:t>
      </w:r>
      <w:r>
        <w:rPr>
          <w:noProof/>
        </w:rPr>
        <w:t>:959-976.</w:t>
      </w:r>
      <w:bookmarkEnd w:id="67"/>
    </w:p>
    <w:p w:rsidR="00546B89" w:rsidRDefault="00546B89" w:rsidP="00546B89">
      <w:pPr>
        <w:ind w:left="720" w:hanging="720"/>
        <w:rPr>
          <w:noProof/>
        </w:rPr>
      </w:pPr>
      <w:bookmarkStart w:id="68" w:name="_ENREF_57"/>
      <w:r>
        <w:rPr>
          <w:noProof/>
        </w:rPr>
        <w:t>57.</w:t>
      </w:r>
      <w:r>
        <w:rPr>
          <w:noProof/>
        </w:rPr>
        <w:tab/>
        <w:t>Dahab M, Charalambous S, Karstaedt AS, Fielding KL, Hamilton R, La Grange L</w:t>
      </w:r>
      <w:r w:rsidRPr="00546B89">
        <w:rPr>
          <w:i/>
          <w:noProof/>
        </w:rPr>
        <w:t>, et al.</w:t>
      </w:r>
      <w:r>
        <w:rPr>
          <w:noProof/>
        </w:rPr>
        <w:t xml:space="preserve"> Contrasting predictors of poor antiretroviral therapy outcomes in two South African HIV programmes: a cohort study. </w:t>
      </w:r>
      <w:r w:rsidRPr="00546B89">
        <w:rPr>
          <w:i/>
          <w:noProof/>
        </w:rPr>
        <w:t xml:space="preserve">BMC Public Health </w:t>
      </w:r>
      <w:r>
        <w:rPr>
          <w:noProof/>
        </w:rPr>
        <w:t>2010,</w:t>
      </w:r>
      <w:r w:rsidRPr="00546B89">
        <w:rPr>
          <w:b/>
          <w:noProof/>
        </w:rPr>
        <w:t>10</w:t>
      </w:r>
      <w:r>
        <w:rPr>
          <w:noProof/>
        </w:rPr>
        <w:t>:430.</w:t>
      </w:r>
      <w:bookmarkEnd w:id="68"/>
    </w:p>
    <w:p w:rsidR="00546B89" w:rsidRDefault="00546B89" w:rsidP="00546B89">
      <w:pPr>
        <w:ind w:left="720" w:hanging="720"/>
        <w:rPr>
          <w:noProof/>
        </w:rPr>
      </w:pPr>
      <w:bookmarkStart w:id="69" w:name="_ENREF_58"/>
      <w:r>
        <w:rPr>
          <w:noProof/>
        </w:rPr>
        <w:t>58.</w:t>
      </w:r>
      <w:r>
        <w:rPr>
          <w:noProof/>
        </w:rPr>
        <w:tab/>
        <w:t xml:space="preserve">Karnofsky DA. </w:t>
      </w:r>
      <w:r w:rsidRPr="00546B89">
        <w:rPr>
          <w:i/>
          <w:noProof/>
        </w:rPr>
        <w:t>Criteria of Performance Status (P. S.)</w:t>
      </w:r>
      <w:r>
        <w:rPr>
          <w:noProof/>
        </w:rPr>
        <w:t>. New York: McGraw-Hill; 1954.</w:t>
      </w:r>
      <w:bookmarkEnd w:id="69"/>
    </w:p>
    <w:p w:rsidR="00546B89" w:rsidRDefault="00546B89" w:rsidP="00546B89">
      <w:pPr>
        <w:rPr>
          <w:noProof/>
        </w:rPr>
      </w:pPr>
    </w:p>
    <w:p w:rsidR="008F0D4D" w:rsidRDefault="005F6C59" w:rsidP="00E07EEE">
      <w:pPr>
        <w:spacing w:after="200" w:line="276" w:lineRule="auto"/>
      </w:pPr>
      <w:r>
        <w:fldChar w:fldCharType="end"/>
      </w:r>
      <w:r w:rsidR="008F0D4D">
        <w:br w:type="page"/>
      </w:r>
    </w:p>
    <w:p w:rsidR="00624679" w:rsidRDefault="008F0D4D">
      <w:r>
        <w:lastRenderedPageBreak/>
        <w:t>TABLES</w:t>
      </w:r>
    </w:p>
    <w:p w:rsidR="00DE79CB" w:rsidRDefault="00DE79CB"/>
    <w:p w:rsidR="008F0D4D" w:rsidRDefault="0024653C">
      <w:r w:rsidRPr="00DE79CB">
        <w:rPr>
          <w:b/>
        </w:rPr>
        <w:t xml:space="preserve">Table </w:t>
      </w:r>
      <w:r w:rsidR="004D3D3C">
        <w:rPr>
          <w:b/>
        </w:rPr>
        <w:t>1</w:t>
      </w:r>
      <w:r w:rsidRPr="00DE79CB">
        <w:rPr>
          <w:b/>
        </w:rPr>
        <w:t>.</w:t>
      </w:r>
      <w:r>
        <w:t xml:space="preserve"> Selected c</w:t>
      </w:r>
      <w:r w:rsidR="00A55BAB">
        <w:t>ohort c</w:t>
      </w:r>
      <w:r w:rsidR="008F0D4D">
        <w:t>haracteristics</w:t>
      </w:r>
      <w:r w:rsidR="00727453">
        <w:t xml:space="preserve"> for cases and </w:t>
      </w:r>
      <w:r w:rsidR="00167A51">
        <w:t>control</w:t>
      </w:r>
      <w:r w:rsidR="00727453">
        <w:t>s</w:t>
      </w:r>
    </w:p>
    <w:tbl>
      <w:tblPr>
        <w:tblStyle w:val="TableGrid"/>
        <w:tblW w:w="0" w:type="auto"/>
        <w:tblLayout w:type="fixed"/>
        <w:tblLook w:val="04A0"/>
      </w:tblPr>
      <w:tblGrid>
        <w:gridCol w:w="4968"/>
        <w:gridCol w:w="990"/>
        <w:gridCol w:w="1080"/>
        <w:gridCol w:w="1080"/>
        <w:gridCol w:w="1260"/>
      </w:tblGrid>
      <w:tr w:rsidR="008F0D4D" w:rsidTr="00A01F21">
        <w:tc>
          <w:tcPr>
            <w:tcW w:w="4968" w:type="dxa"/>
          </w:tcPr>
          <w:p w:rsidR="008F0D4D" w:rsidRDefault="005E292E">
            <w:r>
              <w:t>Domain/</w:t>
            </w:r>
            <w:r w:rsidR="008F0D4D">
              <w:t>Characteristic</w:t>
            </w:r>
          </w:p>
        </w:tc>
        <w:tc>
          <w:tcPr>
            <w:tcW w:w="990" w:type="dxa"/>
          </w:tcPr>
          <w:p w:rsidR="008F0D4D" w:rsidRDefault="008F0D4D">
            <w:r>
              <w:t>Overall</w:t>
            </w:r>
          </w:p>
          <w:p w:rsidR="007D6334" w:rsidRDefault="007D6334">
            <w:r>
              <w:t>n=458</w:t>
            </w:r>
          </w:p>
        </w:tc>
        <w:tc>
          <w:tcPr>
            <w:tcW w:w="1080" w:type="dxa"/>
          </w:tcPr>
          <w:p w:rsidR="008F0D4D" w:rsidRDefault="008F0D4D">
            <w:r>
              <w:t>Control</w:t>
            </w:r>
          </w:p>
          <w:p w:rsidR="007D6334" w:rsidRDefault="007D6334">
            <w:r>
              <w:t>n=300</w:t>
            </w:r>
          </w:p>
        </w:tc>
        <w:tc>
          <w:tcPr>
            <w:tcW w:w="1080" w:type="dxa"/>
          </w:tcPr>
          <w:p w:rsidR="008F0D4D" w:rsidRDefault="008F0D4D">
            <w:r>
              <w:t>Case</w:t>
            </w:r>
          </w:p>
          <w:p w:rsidR="007D6334" w:rsidRDefault="007D6334">
            <w:r>
              <w:t>n=158</w:t>
            </w:r>
          </w:p>
        </w:tc>
        <w:tc>
          <w:tcPr>
            <w:tcW w:w="1260" w:type="dxa"/>
          </w:tcPr>
          <w:p w:rsidR="008F0D4D" w:rsidRDefault="008F0D4D">
            <w:r>
              <w:t>p value</w:t>
            </w:r>
          </w:p>
        </w:tc>
      </w:tr>
      <w:tr w:rsidR="00167A51" w:rsidTr="00A01F21">
        <w:tc>
          <w:tcPr>
            <w:tcW w:w="4968" w:type="dxa"/>
          </w:tcPr>
          <w:p w:rsidR="00167A51" w:rsidRDefault="00167A51" w:rsidP="00DC71D2">
            <w:r>
              <w:t>Demographic</w:t>
            </w:r>
          </w:p>
          <w:p w:rsidR="00A57022" w:rsidRDefault="00A57022" w:rsidP="00DC71D2">
            <w:r>
              <w:t xml:space="preserve">     Age at </w:t>
            </w:r>
            <w:r w:rsidR="00523709">
              <w:t>e</w:t>
            </w:r>
            <w:r w:rsidR="0028029B" w:rsidRPr="0028029B">
              <w:t>nrollment</w:t>
            </w:r>
            <w:r w:rsidR="00523709">
              <w:t xml:space="preserve"> (mean)</w:t>
            </w:r>
          </w:p>
          <w:p w:rsidR="00A57022" w:rsidRDefault="00A57022" w:rsidP="00DC71D2">
            <w:r>
              <w:t xml:space="preserve">     Gender</w:t>
            </w:r>
            <w:r w:rsidR="00523709">
              <w:t xml:space="preserve"> (%f</w:t>
            </w:r>
            <w:r w:rsidR="003351A4">
              <w:t>emale)</w:t>
            </w:r>
          </w:p>
          <w:p w:rsidR="00A57022" w:rsidRDefault="00A57022" w:rsidP="00DC71D2">
            <w:r>
              <w:t xml:space="preserve">     Ethnicity</w:t>
            </w:r>
            <w:r w:rsidR="00523709">
              <w:t xml:space="preserve"> (%b</w:t>
            </w:r>
            <w:r w:rsidR="003351A4">
              <w:t>lack)</w:t>
            </w:r>
          </w:p>
        </w:tc>
        <w:tc>
          <w:tcPr>
            <w:tcW w:w="990" w:type="dxa"/>
          </w:tcPr>
          <w:p w:rsidR="00167A51" w:rsidRDefault="00167A51"/>
          <w:p w:rsidR="003351A4" w:rsidRDefault="005C3E50">
            <w:r>
              <w:t>39.6</w:t>
            </w:r>
          </w:p>
          <w:p w:rsidR="003351A4" w:rsidRDefault="003351A4">
            <w:r>
              <w:t>64.6</w:t>
            </w:r>
          </w:p>
          <w:p w:rsidR="003351A4" w:rsidRDefault="003351A4">
            <w:r>
              <w:t>98.9</w:t>
            </w:r>
          </w:p>
        </w:tc>
        <w:tc>
          <w:tcPr>
            <w:tcW w:w="1080" w:type="dxa"/>
          </w:tcPr>
          <w:p w:rsidR="00167A51" w:rsidRDefault="00167A51"/>
          <w:p w:rsidR="003351A4" w:rsidRDefault="005C3E50">
            <w:r>
              <w:t>40.9</w:t>
            </w:r>
          </w:p>
          <w:p w:rsidR="003351A4" w:rsidRDefault="003351A4">
            <w:r>
              <w:t>71.0</w:t>
            </w:r>
          </w:p>
          <w:p w:rsidR="003351A4" w:rsidRDefault="003351A4">
            <w:r>
              <w:t>98.7</w:t>
            </w:r>
          </w:p>
        </w:tc>
        <w:tc>
          <w:tcPr>
            <w:tcW w:w="1080" w:type="dxa"/>
          </w:tcPr>
          <w:p w:rsidR="00167A51" w:rsidRDefault="00167A51"/>
          <w:p w:rsidR="003351A4" w:rsidRDefault="003351A4">
            <w:r>
              <w:t>37.1</w:t>
            </w:r>
          </w:p>
          <w:p w:rsidR="003351A4" w:rsidRDefault="003351A4">
            <w:r>
              <w:t>52.5</w:t>
            </w:r>
          </w:p>
          <w:p w:rsidR="003351A4" w:rsidRDefault="003351A4">
            <w:r>
              <w:t>99.4</w:t>
            </w:r>
          </w:p>
        </w:tc>
        <w:tc>
          <w:tcPr>
            <w:tcW w:w="1260" w:type="dxa"/>
          </w:tcPr>
          <w:p w:rsidR="00167A51" w:rsidRDefault="00167A51"/>
          <w:p w:rsidR="003351A4" w:rsidRDefault="003351A4">
            <w:r>
              <w:t>&lt;0.0001</w:t>
            </w:r>
          </w:p>
          <w:p w:rsidR="003351A4" w:rsidRDefault="003351A4">
            <w:r>
              <w:t>0.0001</w:t>
            </w:r>
          </w:p>
          <w:p w:rsidR="003351A4" w:rsidRDefault="003351A4">
            <w:r>
              <w:t>0.66</w:t>
            </w:r>
          </w:p>
        </w:tc>
      </w:tr>
      <w:tr w:rsidR="00167A51" w:rsidTr="00A01F21">
        <w:tc>
          <w:tcPr>
            <w:tcW w:w="4968" w:type="dxa"/>
          </w:tcPr>
          <w:p w:rsidR="00167A51" w:rsidRDefault="00167A51" w:rsidP="00DC71D2">
            <w:r>
              <w:t>Socioeconomic</w:t>
            </w:r>
          </w:p>
          <w:p w:rsidR="00F20F97" w:rsidRDefault="00A57022" w:rsidP="00DC71D2">
            <w:r>
              <w:t xml:space="preserve">     </w:t>
            </w:r>
            <w:r w:rsidR="00F20F97">
              <w:t>Education (mean years)</w:t>
            </w:r>
          </w:p>
          <w:p w:rsidR="00A57022" w:rsidRDefault="00F20F97" w:rsidP="00DC71D2">
            <w:r>
              <w:t xml:space="preserve">     </w:t>
            </w:r>
            <w:r w:rsidR="00A57022">
              <w:t>Income</w:t>
            </w:r>
            <w:r w:rsidR="00523709">
              <w:t xml:space="preserve"> (%y</w:t>
            </w:r>
            <w:r w:rsidR="003351A4">
              <w:t>es)</w:t>
            </w:r>
          </w:p>
          <w:p w:rsidR="00A57022" w:rsidRDefault="00A57022" w:rsidP="00DC71D2">
            <w:r>
              <w:t xml:space="preserve">     Employment</w:t>
            </w:r>
            <w:r w:rsidR="003351A4">
              <w:t xml:space="preserve"> (%</w:t>
            </w:r>
            <w:r w:rsidR="00934B2F">
              <w:t>UE</w:t>
            </w:r>
            <w:r w:rsidR="003351A4">
              <w:t>)</w:t>
            </w:r>
          </w:p>
          <w:p w:rsidR="00F20F97" w:rsidRDefault="00A57022" w:rsidP="00DC71D2">
            <w:r>
              <w:t xml:space="preserve">     </w:t>
            </w:r>
            <w:r w:rsidR="00F20F97">
              <w:t>Housing (%rent/own)</w:t>
            </w:r>
          </w:p>
          <w:p w:rsidR="008C5CF6" w:rsidRDefault="00A57022" w:rsidP="008C5CF6">
            <w:r>
              <w:t xml:space="preserve">     </w:t>
            </w:r>
            <w:r w:rsidR="008C5CF6">
              <w:t>Transportation (%personal vehicle)</w:t>
            </w:r>
          </w:p>
          <w:p w:rsidR="003351A4" w:rsidRDefault="008C5CF6" w:rsidP="00DC71D2">
            <w:r>
              <w:t xml:space="preserve">     </w:t>
            </w:r>
            <w:r w:rsidR="00BC2745">
              <w:t>Wealth</w:t>
            </w:r>
            <w:r w:rsidR="007A3250">
              <w:t xml:space="preserve"> Index</w:t>
            </w:r>
            <w:r w:rsidR="003351A4">
              <w:t xml:space="preserve"> 1</w:t>
            </w:r>
            <w:r w:rsidR="00523709">
              <w:t xml:space="preserve"> (m</w:t>
            </w:r>
            <w:r w:rsidR="00A1702D">
              <w:t>ean)</w:t>
            </w:r>
          </w:p>
          <w:p w:rsidR="003351A4" w:rsidRDefault="003351A4" w:rsidP="00DC71D2">
            <w:r>
              <w:t xml:space="preserve">     Wealth Index 2</w:t>
            </w:r>
            <w:r w:rsidR="00523709">
              <w:t xml:space="preserve"> (m</w:t>
            </w:r>
            <w:r w:rsidR="00A1702D">
              <w:t>ean)</w:t>
            </w:r>
          </w:p>
          <w:p w:rsidR="008843CE" w:rsidRDefault="008C5CF6" w:rsidP="003A0CC2">
            <w:r>
              <w:t xml:space="preserve">     Payer source for ARVs (%family/spouse)</w:t>
            </w:r>
          </w:p>
        </w:tc>
        <w:tc>
          <w:tcPr>
            <w:tcW w:w="990" w:type="dxa"/>
          </w:tcPr>
          <w:p w:rsidR="00167A51" w:rsidRDefault="00167A51"/>
          <w:p w:rsidR="00F20F97" w:rsidRDefault="00F20F97" w:rsidP="00F20F97">
            <w:r>
              <w:t>10.5</w:t>
            </w:r>
          </w:p>
          <w:p w:rsidR="003351A4" w:rsidRDefault="003351A4">
            <w:r>
              <w:t>78.6</w:t>
            </w:r>
          </w:p>
          <w:p w:rsidR="003351A4" w:rsidRDefault="005C3E50">
            <w:r>
              <w:t>19.0</w:t>
            </w:r>
          </w:p>
          <w:p w:rsidR="00F20F97" w:rsidRDefault="00F20F97" w:rsidP="00F20F97">
            <w:r>
              <w:t>50.2</w:t>
            </w:r>
          </w:p>
          <w:p w:rsidR="008C5CF6" w:rsidRDefault="008C5CF6" w:rsidP="008C5CF6">
            <w:r>
              <w:t>13.1</w:t>
            </w:r>
          </w:p>
          <w:p w:rsidR="008C5CF6" w:rsidRDefault="008C5CF6" w:rsidP="008C5CF6">
            <w:r>
              <w:t>0.0</w:t>
            </w:r>
          </w:p>
          <w:p w:rsidR="008C5CF6" w:rsidRDefault="008C5CF6" w:rsidP="008C5CF6">
            <w:r>
              <w:t>0.0</w:t>
            </w:r>
          </w:p>
          <w:p w:rsidR="00A1702D" w:rsidRDefault="005C3E50">
            <w:r>
              <w:t>19.0</w:t>
            </w:r>
          </w:p>
        </w:tc>
        <w:tc>
          <w:tcPr>
            <w:tcW w:w="1080" w:type="dxa"/>
          </w:tcPr>
          <w:p w:rsidR="00167A51" w:rsidRDefault="00167A51"/>
          <w:p w:rsidR="00F20F97" w:rsidRDefault="00F20F97" w:rsidP="00F20F97">
            <w:r>
              <w:t>10.2</w:t>
            </w:r>
          </w:p>
          <w:p w:rsidR="003351A4" w:rsidRDefault="003351A4">
            <w:r>
              <w:t>82.0</w:t>
            </w:r>
          </w:p>
          <w:p w:rsidR="003351A4" w:rsidRDefault="005C3E50">
            <w:r>
              <w:t>16.0</w:t>
            </w:r>
          </w:p>
          <w:p w:rsidR="00F20F97" w:rsidRDefault="00F20F97" w:rsidP="00F20F97">
            <w:r>
              <w:t>52.7</w:t>
            </w:r>
          </w:p>
          <w:p w:rsidR="008C5CF6" w:rsidRDefault="008C5CF6" w:rsidP="008C5CF6">
            <w:r>
              <w:t>9.7</w:t>
            </w:r>
          </w:p>
          <w:p w:rsidR="008C5CF6" w:rsidRDefault="008C5CF6" w:rsidP="008C5CF6">
            <w:r>
              <w:t>-0.1</w:t>
            </w:r>
          </w:p>
          <w:p w:rsidR="008C5CF6" w:rsidRDefault="008C5CF6" w:rsidP="008C5CF6">
            <w:r>
              <w:t>0.1</w:t>
            </w:r>
          </w:p>
          <w:p w:rsidR="00A1702D" w:rsidRDefault="005C3E50">
            <w:r>
              <w:t>15.7</w:t>
            </w:r>
          </w:p>
        </w:tc>
        <w:tc>
          <w:tcPr>
            <w:tcW w:w="1080" w:type="dxa"/>
          </w:tcPr>
          <w:p w:rsidR="00167A51" w:rsidRDefault="00167A51"/>
          <w:p w:rsidR="00F20F97" w:rsidRDefault="00F20F97" w:rsidP="00F20F97">
            <w:r>
              <w:t>11.0</w:t>
            </w:r>
          </w:p>
          <w:p w:rsidR="003351A4" w:rsidRDefault="003351A4">
            <w:r>
              <w:t>72.2</w:t>
            </w:r>
          </w:p>
          <w:p w:rsidR="003351A4" w:rsidRDefault="005C3E50">
            <w:r>
              <w:t>24.7</w:t>
            </w:r>
          </w:p>
          <w:p w:rsidR="00F20F97" w:rsidRDefault="00F20F97" w:rsidP="00F20F97">
            <w:r>
              <w:t>45.6</w:t>
            </w:r>
          </w:p>
          <w:p w:rsidR="008C5CF6" w:rsidRDefault="008C5CF6" w:rsidP="008C5CF6">
            <w:r>
              <w:t>19.6</w:t>
            </w:r>
          </w:p>
          <w:p w:rsidR="008C5CF6" w:rsidRDefault="008C5CF6" w:rsidP="008C5CF6">
            <w:r>
              <w:t>0.3</w:t>
            </w:r>
          </w:p>
          <w:p w:rsidR="008C5CF6" w:rsidRDefault="008C5CF6" w:rsidP="008C5CF6">
            <w:r>
              <w:t>-0.2</w:t>
            </w:r>
          </w:p>
          <w:p w:rsidR="00A1702D" w:rsidRDefault="005C3E50">
            <w:r>
              <w:t>25.3</w:t>
            </w:r>
          </w:p>
        </w:tc>
        <w:tc>
          <w:tcPr>
            <w:tcW w:w="1260" w:type="dxa"/>
          </w:tcPr>
          <w:p w:rsidR="00167A51" w:rsidRDefault="00167A51"/>
          <w:p w:rsidR="00F20F97" w:rsidRDefault="00F20F97" w:rsidP="00F20F97">
            <w:r>
              <w:t>0.0093</w:t>
            </w:r>
          </w:p>
          <w:p w:rsidR="003351A4" w:rsidRDefault="003351A4">
            <w:r>
              <w:t>0.017</w:t>
            </w:r>
          </w:p>
          <w:p w:rsidR="003351A4" w:rsidRDefault="005C3E50">
            <w:r>
              <w:t>0.033</w:t>
            </w:r>
          </w:p>
          <w:p w:rsidR="00F20F97" w:rsidRDefault="00F20F97" w:rsidP="00F20F97">
            <w:r>
              <w:t>0.17</w:t>
            </w:r>
          </w:p>
          <w:p w:rsidR="008C5CF6" w:rsidRDefault="008C5CF6" w:rsidP="008C5CF6">
            <w:r>
              <w:t>0.0035</w:t>
            </w:r>
          </w:p>
          <w:p w:rsidR="008C5CF6" w:rsidRDefault="008C5CF6" w:rsidP="008C5CF6">
            <w:r>
              <w:t>0.83</w:t>
            </w:r>
          </w:p>
          <w:p w:rsidR="008C5CF6" w:rsidRDefault="008C5CF6" w:rsidP="008C5CF6">
            <w:r>
              <w:t>0.053</w:t>
            </w:r>
          </w:p>
          <w:p w:rsidR="008C5CF6" w:rsidRDefault="005C3E50" w:rsidP="005C3E50">
            <w:r>
              <w:t>0.017</w:t>
            </w:r>
          </w:p>
        </w:tc>
      </w:tr>
      <w:tr w:rsidR="00167A51" w:rsidTr="00A01F21">
        <w:tc>
          <w:tcPr>
            <w:tcW w:w="4968" w:type="dxa"/>
          </w:tcPr>
          <w:p w:rsidR="00A57022" w:rsidRDefault="00167A51" w:rsidP="008B05C7">
            <w:r>
              <w:t>Psychosocial</w:t>
            </w:r>
          </w:p>
          <w:p w:rsidR="00A57022" w:rsidRDefault="00A57022" w:rsidP="00DC71D2">
            <w:r>
              <w:t xml:space="preserve">     </w:t>
            </w:r>
            <w:r w:rsidR="003A0CC2">
              <w:t xml:space="preserve">Religious </w:t>
            </w:r>
            <w:r>
              <w:t>Faith</w:t>
            </w:r>
            <w:r w:rsidR="00523709">
              <w:t xml:space="preserve"> (%y</w:t>
            </w:r>
            <w:r w:rsidR="00232EC0">
              <w:t>es)</w:t>
            </w:r>
          </w:p>
          <w:p w:rsidR="008843CE" w:rsidRDefault="008843CE" w:rsidP="00DC71D2">
            <w:r>
              <w:t xml:space="preserve">     Religion</w:t>
            </w:r>
            <w:r w:rsidR="00232EC0">
              <w:t xml:space="preserve"> (%Christian)</w:t>
            </w:r>
          </w:p>
          <w:p w:rsidR="00232EC0" w:rsidRDefault="00232EC0" w:rsidP="00DC71D2">
            <w:r>
              <w:t xml:space="preserve">     </w:t>
            </w:r>
            <w:r w:rsidR="003A0CC2">
              <w:t xml:space="preserve">Religious </w:t>
            </w:r>
            <w:r w:rsidR="00523709">
              <w:t>a</w:t>
            </w:r>
            <w:r w:rsidR="003A0CC2">
              <w:t>ctivity</w:t>
            </w:r>
            <w:r>
              <w:t xml:space="preserve"> (%</w:t>
            </w:r>
            <w:r w:rsidR="00523709">
              <w:t>n</w:t>
            </w:r>
            <w:r w:rsidR="003A0CC2">
              <w:t xml:space="preserve">o </w:t>
            </w:r>
            <w:r w:rsidR="00523709">
              <w:t>r</w:t>
            </w:r>
            <w:r w:rsidR="003A0CC2">
              <w:t>eligion/</w:t>
            </w:r>
            <w:r w:rsidR="00523709">
              <w:t>n</w:t>
            </w:r>
            <w:r w:rsidR="003A0CC2">
              <w:t xml:space="preserve">ot </w:t>
            </w:r>
            <w:r w:rsidR="00523709">
              <w:t>a</w:t>
            </w:r>
            <w:r w:rsidR="003A0CC2">
              <w:t>ctive</w:t>
            </w:r>
            <w:r>
              <w:t>)</w:t>
            </w:r>
          </w:p>
          <w:p w:rsidR="00A57022" w:rsidRDefault="00232EC0" w:rsidP="00DC71D2">
            <w:r>
              <w:t xml:space="preserve">     T</w:t>
            </w:r>
            <w:r w:rsidR="00A57022">
              <w:t>M</w:t>
            </w:r>
            <w:r>
              <w:t xml:space="preserve"> (%</w:t>
            </w:r>
            <w:r w:rsidR="00523709">
              <w:t>e</w:t>
            </w:r>
            <w:r>
              <w:t>ver took)</w:t>
            </w:r>
          </w:p>
          <w:p w:rsidR="0082472D" w:rsidRDefault="008843CE" w:rsidP="00DC71D2">
            <w:r>
              <w:t xml:space="preserve">     </w:t>
            </w:r>
            <w:r w:rsidR="0082472D">
              <w:t>Have a current partner (%yes)</w:t>
            </w:r>
          </w:p>
          <w:p w:rsidR="008B05C7" w:rsidRDefault="0082472D" w:rsidP="008B05C7">
            <w:r>
              <w:t xml:space="preserve">     </w:t>
            </w:r>
            <w:r w:rsidR="008B05C7">
              <w:t>Disclosed HIV status to partner (%yes)</w:t>
            </w:r>
          </w:p>
          <w:p w:rsidR="008B05C7" w:rsidRDefault="008B05C7" w:rsidP="008B05C7">
            <w:r>
              <w:t xml:space="preserve">     Practiced safe sex in past 6 months (%always)</w:t>
            </w:r>
          </w:p>
          <w:p w:rsidR="008B05C7" w:rsidRDefault="008B05C7" w:rsidP="008B05C7">
            <w:r>
              <w:t xml:space="preserve">     Safe sex practice (%used condoms)</w:t>
            </w:r>
          </w:p>
          <w:p w:rsidR="00AC2D85" w:rsidRDefault="008B05C7" w:rsidP="008B05C7">
            <w:r>
              <w:t xml:space="preserve">     </w:t>
            </w:r>
            <w:r w:rsidR="00A8431D">
              <w:t>Family Member</w:t>
            </w:r>
            <w:r w:rsidR="008843CE">
              <w:t xml:space="preserve"> </w:t>
            </w:r>
            <w:r w:rsidR="00FB7DD2">
              <w:t xml:space="preserve">HIV </w:t>
            </w:r>
            <w:r w:rsidR="008843CE">
              <w:t>status</w:t>
            </w:r>
            <w:r w:rsidR="007C62DD">
              <w:t xml:space="preserve"> (</w:t>
            </w:r>
            <w:r w:rsidR="000B69E7">
              <w:t>%</w:t>
            </w:r>
            <w:r w:rsidR="0082472D">
              <w:t>positive</w:t>
            </w:r>
            <w:r w:rsidR="007C62DD">
              <w:t>)</w:t>
            </w:r>
          </w:p>
          <w:p w:rsidR="00B7061C" w:rsidRDefault="008843CE" w:rsidP="0028029B">
            <w:r>
              <w:t xml:space="preserve">     </w:t>
            </w:r>
            <w:r w:rsidR="000B69E7">
              <w:t xml:space="preserve">Have an </w:t>
            </w:r>
            <w:r w:rsidR="0028029B">
              <w:t>ART</w:t>
            </w:r>
            <w:r w:rsidR="000B69E7">
              <w:t xml:space="preserve"> s</w:t>
            </w:r>
            <w:r>
              <w:t>upporter</w:t>
            </w:r>
            <w:r w:rsidR="00523709">
              <w:t xml:space="preserve"> (%y</w:t>
            </w:r>
            <w:r w:rsidR="00380782">
              <w:t>es)</w:t>
            </w:r>
          </w:p>
          <w:p w:rsidR="008B05C7" w:rsidRDefault="00AC2D85" w:rsidP="008B05C7">
            <w:r>
              <w:t xml:space="preserve">     </w:t>
            </w:r>
            <w:r w:rsidR="008B05C7">
              <w:t>Perceived stigma at clinic/hospital (%never)</w:t>
            </w:r>
          </w:p>
          <w:p w:rsidR="008B05C7" w:rsidRDefault="008B05C7" w:rsidP="008B05C7">
            <w:r>
              <w:t xml:space="preserve">     </w:t>
            </w:r>
            <w:r w:rsidR="000B69E7">
              <w:t>Clinic experience</w:t>
            </w:r>
            <w:r w:rsidR="00380782">
              <w:t xml:space="preserve"> (%</w:t>
            </w:r>
            <w:r w:rsidR="00523709">
              <w:t>p</w:t>
            </w:r>
            <w:r w:rsidR="00380782">
              <w:t>leased)</w:t>
            </w:r>
            <w:r>
              <w:t xml:space="preserve"> </w:t>
            </w:r>
          </w:p>
          <w:p w:rsidR="008B05C7" w:rsidRDefault="008B05C7" w:rsidP="008B05C7">
            <w:r>
              <w:t xml:space="preserve">     Traditional K-10 score (mean)</w:t>
            </w:r>
          </w:p>
          <w:p w:rsidR="008B05C7" w:rsidRDefault="008B05C7" w:rsidP="008B05C7">
            <w:r>
              <w:t xml:space="preserve">     Traditional K-10 score (%12+)</w:t>
            </w:r>
          </w:p>
          <w:p w:rsidR="00AC2D85" w:rsidRDefault="008B05C7" w:rsidP="00523709">
            <w:r>
              <w:t xml:space="preserve">     Tired question from K-10 (%yes)</w:t>
            </w:r>
          </w:p>
        </w:tc>
        <w:tc>
          <w:tcPr>
            <w:tcW w:w="990" w:type="dxa"/>
          </w:tcPr>
          <w:p w:rsidR="00167A51" w:rsidRDefault="00167A51"/>
          <w:p w:rsidR="00232EC0" w:rsidRDefault="002749D4">
            <w:r>
              <w:t>88.4</w:t>
            </w:r>
          </w:p>
          <w:p w:rsidR="00232EC0" w:rsidRDefault="002749D4">
            <w:r>
              <w:t>97.0</w:t>
            </w:r>
          </w:p>
          <w:p w:rsidR="00232EC0" w:rsidRDefault="002749D4">
            <w:r>
              <w:t>48.3</w:t>
            </w:r>
          </w:p>
          <w:p w:rsidR="007C62DD" w:rsidRDefault="002749D4">
            <w:r>
              <w:t>57.6</w:t>
            </w:r>
          </w:p>
          <w:p w:rsidR="0082472D" w:rsidRDefault="0082472D" w:rsidP="0082472D">
            <w:r>
              <w:t>65.1</w:t>
            </w:r>
          </w:p>
          <w:p w:rsidR="008B05C7" w:rsidRDefault="008B05C7" w:rsidP="008B05C7">
            <w:r>
              <w:t>41.5</w:t>
            </w:r>
          </w:p>
          <w:p w:rsidR="008B05C7" w:rsidRDefault="008B05C7" w:rsidP="008B05C7">
            <w:r>
              <w:t>91.3</w:t>
            </w:r>
          </w:p>
          <w:p w:rsidR="008B05C7" w:rsidRDefault="008B05C7" w:rsidP="008B05C7">
            <w:r>
              <w:t>60.6</w:t>
            </w:r>
          </w:p>
          <w:p w:rsidR="0082472D" w:rsidRDefault="00A8431D">
            <w:r>
              <w:t>42.1</w:t>
            </w:r>
          </w:p>
          <w:p w:rsidR="00380782" w:rsidRDefault="0082472D">
            <w:r>
              <w:t>15.1</w:t>
            </w:r>
          </w:p>
          <w:p w:rsidR="008B05C7" w:rsidRDefault="008B05C7" w:rsidP="008B05C7">
            <w:r>
              <w:t>99.8</w:t>
            </w:r>
          </w:p>
          <w:p w:rsidR="008B05C7" w:rsidRDefault="0082472D" w:rsidP="008B05C7">
            <w:r>
              <w:t>80.1</w:t>
            </w:r>
          </w:p>
          <w:p w:rsidR="008B05C7" w:rsidRDefault="008B05C7" w:rsidP="008B05C7">
            <w:r>
              <w:t>12.8</w:t>
            </w:r>
          </w:p>
          <w:p w:rsidR="008B05C7" w:rsidRDefault="008B05C7" w:rsidP="008B05C7">
            <w:r>
              <w:t>55.0</w:t>
            </w:r>
          </w:p>
          <w:p w:rsidR="0082472D" w:rsidRDefault="008B05C7">
            <w:r>
              <w:t>44.3</w:t>
            </w:r>
          </w:p>
        </w:tc>
        <w:tc>
          <w:tcPr>
            <w:tcW w:w="1080" w:type="dxa"/>
          </w:tcPr>
          <w:p w:rsidR="00167A51" w:rsidRDefault="00167A51"/>
          <w:p w:rsidR="00232EC0" w:rsidRDefault="002749D4">
            <w:r>
              <w:t>91.3</w:t>
            </w:r>
          </w:p>
          <w:p w:rsidR="00232EC0" w:rsidRDefault="002749D4">
            <w:r>
              <w:t>97.8</w:t>
            </w:r>
          </w:p>
          <w:p w:rsidR="00232EC0" w:rsidRDefault="002749D4">
            <w:r>
              <w:t>41.7</w:t>
            </w:r>
          </w:p>
          <w:p w:rsidR="007C62DD" w:rsidRDefault="002749D4">
            <w:r>
              <w:t>58.3</w:t>
            </w:r>
          </w:p>
          <w:p w:rsidR="0082472D" w:rsidRDefault="0082472D" w:rsidP="0082472D">
            <w:r>
              <w:t>60.7</w:t>
            </w:r>
          </w:p>
          <w:p w:rsidR="008B05C7" w:rsidRDefault="008B05C7" w:rsidP="008B05C7">
            <w:r>
              <w:t>38.3</w:t>
            </w:r>
          </w:p>
          <w:p w:rsidR="008B05C7" w:rsidRDefault="008B05C7" w:rsidP="008B05C7">
            <w:r>
              <w:t>95.0</w:t>
            </w:r>
          </w:p>
          <w:p w:rsidR="008B05C7" w:rsidRDefault="008B05C7" w:rsidP="008B05C7">
            <w:r>
              <w:t>56.0</w:t>
            </w:r>
          </w:p>
          <w:p w:rsidR="0082472D" w:rsidRDefault="00A8431D">
            <w:r>
              <w:t>38.0</w:t>
            </w:r>
          </w:p>
          <w:p w:rsidR="00380782" w:rsidRDefault="0082472D">
            <w:r>
              <w:t>11.3</w:t>
            </w:r>
          </w:p>
          <w:p w:rsidR="008B05C7" w:rsidRDefault="008B05C7" w:rsidP="008B05C7">
            <w:r>
              <w:t>100</w:t>
            </w:r>
          </w:p>
          <w:p w:rsidR="008B05C7" w:rsidRDefault="0082472D" w:rsidP="008B05C7">
            <w:r>
              <w:t>88.0</w:t>
            </w:r>
          </w:p>
          <w:p w:rsidR="008B05C7" w:rsidRDefault="008B05C7" w:rsidP="008B05C7">
            <w:r>
              <w:t>12.3</w:t>
            </w:r>
          </w:p>
          <w:p w:rsidR="008B05C7" w:rsidRDefault="008B05C7" w:rsidP="008B05C7">
            <w:r>
              <w:t>48.3</w:t>
            </w:r>
          </w:p>
          <w:p w:rsidR="0082472D" w:rsidRDefault="008B05C7">
            <w:r>
              <w:t>39.7</w:t>
            </w:r>
          </w:p>
        </w:tc>
        <w:tc>
          <w:tcPr>
            <w:tcW w:w="1080" w:type="dxa"/>
          </w:tcPr>
          <w:p w:rsidR="00167A51" w:rsidRDefault="00167A51"/>
          <w:p w:rsidR="00232EC0" w:rsidRDefault="002749D4">
            <w:r>
              <w:t>82.9</w:t>
            </w:r>
          </w:p>
          <w:p w:rsidR="00232EC0" w:rsidRDefault="002749D4">
            <w:r>
              <w:t>95.4</w:t>
            </w:r>
          </w:p>
          <w:p w:rsidR="00232EC0" w:rsidRDefault="002749D4">
            <w:r>
              <w:t>60.8</w:t>
            </w:r>
          </w:p>
          <w:p w:rsidR="007C62DD" w:rsidRDefault="002749D4">
            <w:r>
              <w:t>56.3</w:t>
            </w:r>
          </w:p>
          <w:p w:rsidR="0082472D" w:rsidRDefault="0082472D" w:rsidP="0082472D">
            <w:r>
              <w:t>73.4</w:t>
            </w:r>
          </w:p>
          <w:p w:rsidR="008B05C7" w:rsidRDefault="008B05C7" w:rsidP="008B05C7">
            <w:r>
              <w:t>47.5</w:t>
            </w:r>
          </w:p>
          <w:p w:rsidR="008B05C7" w:rsidRDefault="008B05C7" w:rsidP="008B05C7">
            <w:r>
              <w:t>84.2</w:t>
            </w:r>
          </w:p>
          <w:p w:rsidR="008B05C7" w:rsidRDefault="008B05C7" w:rsidP="008B05C7">
            <w:r>
              <w:t>69.4</w:t>
            </w:r>
          </w:p>
          <w:p w:rsidR="0082472D" w:rsidRDefault="00A8431D">
            <w:r>
              <w:t>50.0</w:t>
            </w:r>
          </w:p>
          <w:p w:rsidR="00380782" w:rsidRDefault="0082472D">
            <w:r>
              <w:t>22.2</w:t>
            </w:r>
          </w:p>
          <w:p w:rsidR="008B05C7" w:rsidRDefault="008B05C7" w:rsidP="008B05C7">
            <w:r>
              <w:t>99.4</w:t>
            </w:r>
          </w:p>
          <w:p w:rsidR="008B05C7" w:rsidRDefault="0082472D" w:rsidP="008B05C7">
            <w:r>
              <w:t>65.2</w:t>
            </w:r>
          </w:p>
          <w:p w:rsidR="008B05C7" w:rsidRDefault="008B05C7" w:rsidP="008B05C7">
            <w:r>
              <w:t>13.7</w:t>
            </w:r>
          </w:p>
          <w:p w:rsidR="008B05C7" w:rsidRDefault="008B05C7" w:rsidP="008B05C7">
            <w:r>
              <w:t>67.7</w:t>
            </w:r>
          </w:p>
          <w:p w:rsidR="0082472D" w:rsidRDefault="008B05C7">
            <w:r>
              <w:t>53.2</w:t>
            </w:r>
          </w:p>
        </w:tc>
        <w:tc>
          <w:tcPr>
            <w:tcW w:w="1260" w:type="dxa"/>
          </w:tcPr>
          <w:p w:rsidR="00167A51" w:rsidRDefault="00167A51"/>
          <w:p w:rsidR="00232EC0" w:rsidRDefault="00232EC0">
            <w:r>
              <w:t>0.0</w:t>
            </w:r>
            <w:r w:rsidR="002749D4">
              <w:t>09</w:t>
            </w:r>
          </w:p>
          <w:p w:rsidR="00232EC0" w:rsidRDefault="00232EC0">
            <w:r>
              <w:t>0.0</w:t>
            </w:r>
            <w:r w:rsidR="002749D4">
              <w:t>69</w:t>
            </w:r>
          </w:p>
          <w:p w:rsidR="00232EC0" w:rsidRDefault="00232EC0">
            <w:r>
              <w:t>0.</w:t>
            </w:r>
            <w:r w:rsidR="002749D4">
              <w:t>0001</w:t>
            </w:r>
          </w:p>
          <w:p w:rsidR="007C62DD" w:rsidRDefault="00E835F6">
            <w:r>
              <w:t>0.</w:t>
            </w:r>
            <w:r w:rsidR="002749D4">
              <w:t>69</w:t>
            </w:r>
          </w:p>
          <w:p w:rsidR="0082472D" w:rsidRDefault="0082472D">
            <w:r>
              <w:t>0.0073</w:t>
            </w:r>
          </w:p>
          <w:p w:rsidR="008B05C7" w:rsidRDefault="008B05C7" w:rsidP="008B05C7">
            <w:r>
              <w:t>0.072</w:t>
            </w:r>
          </w:p>
          <w:p w:rsidR="008B05C7" w:rsidRDefault="008B05C7" w:rsidP="008B05C7">
            <w:r>
              <w:t>0.0002</w:t>
            </w:r>
          </w:p>
          <w:p w:rsidR="008B05C7" w:rsidRDefault="008B05C7" w:rsidP="008B05C7">
            <w:r>
              <w:t>0.0064</w:t>
            </w:r>
          </w:p>
          <w:p w:rsidR="007C62DD" w:rsidRDefault="0075603F">
            <w:r>
              <w:t>0.0</w:t>
            </w:r>
            <w:r w:rsidR="00A8431D">
              <w:t>17</w:t>
            </w:r>
          </w:p>
          <w:p w:rsidR="00380782" w:rsidRDefault="0082472D">
            <w:r>
              <w:t>0.0036</w:t>
            </w:r>
          </w:p>
          <w:p w:rsidR="008B05C7" w:rsidRDefault="008B05C7" w:rsidP="008B05C7">
            <w:r>
              <w:t>0.35</w:t>
            </w:r>
          </w:p>
          <w:p w:rsidR="008B05C7" w:rsidRDefault="0082472D" w:rsidP="008B05C7">
            <w:r>
              <w:t>&lt;0.0001</w:t>
            </w:r>
          </w:p>
          <w:p w:rsidR="008B05C7" w:rsidRDefault="008B05C7" w:rsidP="008B05C7">
            <w:r>
              <w:t>&lt;0.0001</w:t>
            </w:r>
          </w:p>
          <w:p w:rsidR="008B05C7" w:rsidRDefault="008B05C7" w:rsidP="008B05C7">
            <w:r>
              <w:t>&lt;0.0001</w:t>
            </w:r>
          </w:p>
          <w:p w:rsidR="0082472D" w:rsidRDefault="008B05C7">
            <w:r>
              <w:t>0.0075</w:t>
            </w:r>
          </w:p>
        </w:tc>
      </w:tr>
      <w:tr w:rsidR="00167A51" w:rsidTr="00A01F21">
        <w:tc>
          <w:tcPr>
            <w:tcW w:w="4968" w:type="dxa"/>
          </w:tcPr>
          <w:p w:rsidR="00167A51" w:rsidRDefault="00167A51" w:rsidP="00DC71D2">
            <w:r>
              <w:t>Symptoms</w:t>
            </w:r>
            <w:r w:rsidR="0028029B">
              <w:t xml:space="preserve"> and Exam</w:t>
            </w:r>
            <w:r w:rsidR="00523709">
              <w:t xml:space="preserve"> </w:t>
            </w:r>
          </w:p>
          <w:p w:rsidR="008843CE" w:rsidRDefault="008843CE" w:rsidP="008843CE">
            <w:r>
              <w:t xml:space="preserve">     Fever</w:t>
            </w:r>
            <w:r w:rsidR="00FB65F9">
              <w:t>, chills or sweats (%no</w:t>
            </w:r>
            <w:r w:rsidR="00523709">
              <w:t>)</w:t>
            </w:r>
          </w:p>
          <w:p w:rsidR="008843CE" w:rsidRDefault="008843CE" w:rsidP="008843CE">
            <w:r>
              <w:t xml:space="preserve">     Fatigue</w:t>
            </w:r>
            <w:r w:rsidR="00FB65F9">
              <w:t xml:space="preserve"> (%no</w:t>
            </w:r>
            <w:r w:rsidR="00523709">
              <w:t>)</w:t>
            </w:r>
          </w:p>
          <w:p w:rsidR="008843CE" w:rsidRDefault="008843CE" w:rsidP="008843CE">
            <w:r>
              <w:t xml:space="preserve">     Memory</w:t>
            </w:r>
            <w:r w:rsidR="00523709">
              <w:t xml:space="preserve"> </w:t>
            </w:r>
            <w:r w:rsidR="00FB65F9">
              <w:t xml:space="preserve">difficulty </w:t>
            </w:r>
            <w:r w:rsidR="00523709">
              <w:t>(%no)</w:t>
            </w:r>
          </w:p>
          <w:p w:rsidR="008843CE" w:rsidRDefault="008843CE" w:rsidP="008843CE">
            <w:r>
              <w:t xml:space="preserve">     Nausea</w:t>
            </w:r>
            <w:r w:rsidR="00523709">
              <w:t xml:space="preserve"> </w:t>
            </w:r>
            <w:r w:rsidR="00FB65F9">
              <w:t xml:space="preserve">or vomiting </w:t>
            </w:r>
            <w:r w:rsidR="00523709">
              <w:t>(%no)</w:t>
            </w:r>
          </w:p>
          <w:p w:rsidR="00523709" w:rsidRDefault="008843CE" w:rsidP="00523709">
            <w:r>
              <w:t xml:space="preserve">     Diarrhea</w:t>
            </w:r>
            <w:r w:rsidR="00FB65F9">
              <w:t xml:space="preserve"> (%no</w:t>
            </w:r>
            <w:r w:rsidR="00523709">
              <w:t>)</w:t>
            </w:r>
          </w:p>
          <w:p w:rsidR="00523709" w:rsidRDefault="00FB65F9" w:rsidP="00523709">
            <w:r>
              <w:t xml:space="preserve">     Felt sad or depressed</w:t>
            </w:r>
            <w:r w:rsidR="00523709">
              <w:t xml:space="preserve"> (%no)</w:t>
            </w:r>
          </w:p>
          <w:p w:rsidR="00523709" w:rsidRDefault="00FB65F9" w:rsidP="00523709">
            <w:r>
              <w:t xml:space="preserve">     Felt n</w:t>
            </w:r>
            <w:r w:rsidR="008843CE">
              <w:t>ervous</w:t>
            </w:r>
            <w:r>
              <w:t xml:space="preserve"> or anxious (%no</w:t>
            </w:r>
            <w:r w:rsidR="00523709">
              <w:t>)</w:t>
            </w:r>
          </w:p>
          <w:p w:rsidR="008843CE" w:rsidRDefault="008843CE" w:rsidP="008843CE">
            <w:r>
              <w:t xml:space="preserve">     Rash</w:t>
            </w:r>
            <w:r w:rsidR="00FB65F9">
              <w:t xml:space="preserve"> (%no</w:t>
            </w:r>
            <w:r w:rsidR="00523709">
              <w:t>)</w:t>
            </w:r>
          </w:p>
          <w:p w:rsidR="008843CE" w:rsidRDefault="008843CE" w:rsidP="008843CE">
            <w:r>
              <w:t xml:space="preserve">     Headache</w:t>
            </w:r>
            <w:r w:rsidR="00FB65F9">
              <w:t xml:space="preserve"> (%no</w:t>
            </w:r>
            <w:r w:rsidR="00523709">
              <w:t>)</w:t>
            </w:r>
          </w:p>
          <w:p w:rsidR="008843CE" w:rsidRDefault="008843CE" w:rsidP="008843CE">
            <w:r>
              <w:t xml:space="preserve">     </w:t>
            </w:r>
            <w:r w:rsidR="00C51892">
              <w:t>Gastrointestinal intolerance</w:t>
            </w:r>
            <w:r w:rsidR="00523709">
              <w:t xml:space="preserve"> (%no)</w:t>
            </w:r>
          </w:p>
          <w:p w:rsidR="008843CE" w:rsidRDefault="001C1511" w:rsidP="008843CE">
            <w:r>
              <w:t xml:space="preserve">     Sexual dysfunction </w:t>
            </w:r>
            <w:r w:rsidR="00FB65F9">
              <w:t>(%no</w:t>
            </w:r>
            <w:r w:rsidR="00523709">
              <w:t>)</w:t>
            </w:r>
          </w:p>
          <w:p w:rsidR="008843CE" w:rsidRDefault="008843CE" w:rsidP="008843CE">
            <w:r>
              <w:t xml:space="preserve">     Weight </w:t>
            </w:r>
            <w:r w:rsidR="001C1511">
              <w:t>loss or wasting</w:t>
            </w:r>
            <w:r w:rsidR="00523709">
              <w:t xml:space="preserve"> (%no)</w:t>
            </w:r>
          </w:p>
          <w:p w:rsidR="008843CE" w:rsidRDefault="008843CE" w:rsidP="008843CE">
            <w:r>
              <w:t xml:space="preserve">     Hair loss</w:t>
            </w:r>
            <w:r w:rsidR="00FB65F9">
              <w:t xml:space="preserve"> (%no</w:t>
            </w:r>
            <w:r w:rsidR="00523709">
              <w:t>)</w:t>
            </w:r>
          </w:p>
          <w:p w:rsidR="008843CE" w:rsidRDefault="008843CE" w:rsidP="008843CE">
            <w:r>
              <w:t xml:space="preserve">     Pain</w:t>
            </w:r>
            <w:r w:rsidR="00FB65F9">
              <w:t xml:space="preserve"> </w:t>
            </w:r>
            <w:r w:rsidR="001C1511">
              <w:t xml:space="preserve">or numbness of extremities </w:t>
            </w:r>
            <w:r w:rsidR="00FB65F9">
              <w:t>(%no</w:t>
            </w:r>
            <w:r w:rsidR="00523709">
              <w:t>)</w:t>
            </w:r>
          </w:p>
          <w:p w:rsidR="008843CE" w:rsidRDefault="00523709" w:rsidP="008843CE">
            <w:r>
              <w:t xml:space="preserve">     Any symptom felt r</w:t>
            </w:r>
            <w:r w:rsidR="008843CE">
              <w:t>elated to ARVs</w:t>
            </w:r>
            <w:r>
              <w:t xml:space="preserve"> (%yes)</w:t>
            </w:r>
          </w:p>
          <w:p w:rsidR="008843CE" w:rsidRDefault="008843CE" w:rsidP="008843CE">
            <w:r>
              <w:lastRenderedPageBreak/>
              <w:t xml:space="preserve">     </w:t>
            </w:r>
            <w:proofErr w:type="spellStart"/>
            <w:r>
              <w:t>Karnofsky</w:t>
            </w:r>
            <w:proofErr w:type="spellEnd"/>
            <w:r w:rsidR="00D108C1">
              <w:t xml:space="preserve"> score (mean)</w:t>
            </w:r>
          </w:p>
          <w:p w:rsidR="000B69E7" w:rsidRDefault="0028029B" w:rsidP="008843CE">
            <w:r>
              <w:t xml:space="preserve">     Neurocognitive</w:t>
            </w:r>
            <w:r w:rsidR="000B69E7">
              <w:t xml:space="preserve"> assessment</w:t>
            </w:r>
          </w:p>
          <w:p w:rsidR="000B69E7" w:rsidRDefault="000B69E7" w:rsidP="008843CE">
            <w:r>
              <w:t xml:space="preserve">          None</w:t>
            </w:r>
          </w:p>
          <w:p w:rsidR="000B69E7" w:rsidRDefault="001C1511" w:rsidP="008843CE">
            <w:r>
              <w:t xml:space="preserve">          ANI/MND</w:t>
            </w:r>
          </w:p>
          <w:p w:rsidR="000B69E7" w:rsidRDefault="001C1511" w:rsidP="008843CE">
            <w:r>
              <w:t xml:space="preserve">          HA</w:t>
            </w:r>
            <w:r w:rsidR="000B69E7">
              <w:t>D</w:t>
            </w:r>
          </w:p>
        </w:tc>
        <w:tc>
          <w:tcPr>
            <w:tcW w:w="990" w:type="dxa"/>
          </w:tcPr>
          <w:p w:rsidR="00167A51" w:rsidRDefault="00167A51"/>
          <w:p w:rsidR="000D5F97" w:rsidRDefault="00D63771">
            <w:r>
              <w:t>80.6</w:t>
            </w:r>
          </w:p>
          <w:p w:rsidR="000D5F97" w:rsidRDefault="000D5F97">
            <w:r>
              <w:t>67.9</w:t>
            </w:r>
          </w:p>
          <w:p w:rsidR="000D5F97" w:rsidRDefault="000D5F97">
            <w:r>
              <w:t>80.1</w:t>
            </w:r>
          </w:p>
          <w:p w:rsidR="000D5F97" w:rsidRDefault="000D5F97">
            <w:r>
              <w:t>91.5</w:t>
            </w:r>
          </w:p>
          <w:p w:rsidR="000D5F97" w:rsidRDefault="000D5F97">
            <w:r>
              <w:t>88.4</w:t>
            </w:r>
          </w:p>
          <w:p w:rsidR="000D5F97" w:rsidRDefault="000D5F97">
            <w:r>
              <w:t>65.5</w:t>
            </w:r>
          </w:p>
          <w:p w:rsidR="000D5F97" w:rsidRDefault="000D5F97">
            <w:r>
              <w:t>77.3</w:t>
            </w:r>
          </w:p>
          <w:p w:rsidR="000D5F97" w:rsidRDefault="000D5F97">
            <w:r>
              <w:t>67.5</w:t>
            </w:r>
          </w:p>
          <w:p w:rsidR="000D5F97" w:rsidRDefault="000D5F97">
            <w:r>
              <w:t>71.8</w:t>
            </w:r>
          </w:p>
          <w:p w:rsidR="000D5F97" w:rsidRDefault="000D5F97">
            <w:r>
              <w:t>78.2</w:t>
            </w:r>
          </w:p>
          <w:p w:rsidR="000D5F97" w:rsidRDefault="000D5F97">
            <w:r>
              <w:t>78.6</w:t>
            </w:r>
          </w:p>
          <w:p w:rsidR="000D5F97" w:rsidRDefault="000D5F97">
            <w:r>
              <w:t>83.8</w:t>
            </w:r>
          </w:p>
          <w:p w:rsidR="000D5F97" w:rsidRDefault="000D5F97">
            <w:r>
              <w:t>93.4</w:t>
            </w:r>
          </w:p>
          <w:p w:rsidR="000D5F97" w:rsidRDefault="000D5F97">
            <w:r>
              <w:t>72.5</w:t>
            </w:r>
          </w:p>
          <w:p w:rsidR="000D5F97" w:rsidRDefault="000D5F97">
            <w:r>
              <w:t>43.9</w:t>
            </w:r>
          </w:p>
          <w:p w:rsidR="000D5F97" w:rsidRDefault="001C63BB">
            <w:r>
              <w:lastRenderedPageBreak/>
              <w:t>97.0</w:t>
            </w:r>
          </w:p>
          <w:p w:rsidR="001C63BB" w:rsidRDefault="001C63BB"/>
          <w:p w:rsidR="001C1511" w:rsidRDefault="001C1511">
            <w:r>
              <w:t>34.7</w:t>
            </w:r>
          </w:p>
          <w:p w:rsidR="001C1511" w:rsidRDefault="001C1511">
            <w:r>
              <w:t>29.9</w:t>
            </w:r>
          </w:p>
          <w:p w:rsidR="001C1511" w:rsidRDefault="001C1511">
            <w:r>
              <w:t>35.4</w:t>
            </w:r>
          </w:p>
        </w:tc>
        <w:tc>
          <w:tcPr>
            <w:tcW w:w="1080" w:type="dxa"/>
          </w:tcPr>
          <w:p w:rsidR="00167A51" w:rsidRDefault="00167A51"/>
          <w:p w:rsidR="000D5F97" w:rsidRDefault="000D5F97">
            <w:r>
              <w:t>83.7</w:t>
            </w:r>
          </w:p>
          <w:p w:rsidR="000D5F97" w:rsidRDefault="000D5F97">
            <w:r>
              <w:t>76.0</w:t>
            </w:r>
          </w:p>
          <w:p w:rsidR="000D5F97" w:rsidRDefault="000D5F97">
            <w:r>
              <w:t>84.3</w:t>
            </w:r>
          </w:p>
          <w:p w:rsidR="000D5F97" w:rsidRDefault="000D5F97">
            <w:r>
              <w:t>94.3</w:t>
            </w:r>
          </w:p>
          <w:p w:rsidR="000D5F97" w:rsidRDefault="000D5F97">
            <w:r>
              <w:t>91.7</w:t>
            </w:r>
          </w:p>
          <w:p w:rsidR="000D5F97" w:rsidRDefault="000D5F97">
            <w:r>
              <w:t>71.3</w:t>
            </w:r>
          </w:p>
          <w:p w:rsidR="000D5F97" w:rsidRDefault="000D5F97">
            <w:r>
              <w:t>82.0</w:t>
            </w:r>
          </w:p>
          <w:p w:rsidR="000D5F97" w:rsidRDefault="000D5F97">
            <w:r>
              <w:t>74.7</w:t>
            </w:r>
          </w:p>
          <w:p w:rsidR="000D5F97" w:rsidRDefault="000D5F97">
            <w:r>
              <w:t>75.7</w:t>
            </w:r>
          </w:p>
          <w:p w:rsidR="000D5F97" w:rsidRDefault="000D5F97">
            <w:r>
              <w:t>81.0</w:t>
            </w:r>
          </w:p>
          <w:p w:rsidR="000D5F97" w:rsidRDefault="001C1511">
            <w:r>
              <w:t>83.7</w:t>
            </w:r>
          </w:p>
          <w:p w:rsidR="000D5F97" w:rsidRDefault="001C1511">
            <w:r>
              <w:t>86.7</w:t>
            </w:r>
          </w:p>
          <w:p w:rsidR="000D5F97" w:rsidRDefault="000D5F97">
            <w:r>
              <w:t>95.3</w:t>
            </w:r>
          </w:p>
          <w:p w:rsidR="000D5F97" w:rsidRDefault="000D5F97">
            <w:r>
              <w:t>72.7</w:t>
            </w:r>
          </w:p>
          <w:p w:rsidR="000D5F97" w:rsidRDefault="000D5F97">
            <w:r>
              <w:t>39.0</w:t>
            </w:r>
          </w:p>
          <w:p w:rsidR="001C63BB" w:rsidRDefault="001C63BB">
            <w:r>
              <w:lastRenderedPageBreak/>
              <w:t>97.7</w:t>
            </w:r>
          </w:p>
          <w:p w:rsidR="001C63BB" w:rsidRDefault="001C63BB"/>
          <w:p w:rsidR="001C1511" w:rsidRDefault="001C1511">
            <w:r>
              <w:t>35.3</w:t>
            </w:r>
          </w:p>
          <w:p w:rsidR="001C1511" w:rsidRDefault="001C1511">
            <w:r>
              <w:t>30.0</w:t>
            </w:r>
          </w:p>
          <w:p w:rsidR="001C1511" w:rsidRDefault="001C1511">
            <w:r>
              <w:t>34.7</w:t>
            </w:r>
          </w:p>
        </w:tc>
        <w:tc>
          <w:tcPr>
            <w:tcW w:w="1080" w:type="dxa"/>
          </w:tcPr>
          <w:p w:rsidR="00167A51" w:rsidRDefault="00167A51"/>
          <w:p w:rsidR="000D5F97" w:rsidRDefault="000D5F97">
            <w:r>
              <w:t>74.7</w:t>
            </w:r>
          </w:p>
          <w:p w:rsidR="000D5F97" w:rsidRDefault="000D5F97">
            <w:r>
              <w:t>52.5</w:t>
            </w:r>
          </w:p>
          <w:p w:rsidR="000D5F97" w:rsidRDefault="000D5F97">
            <w:r>
              <w:t>72.2</w:t>
            </w:r>
          </w:p>
          <w:p w:rsidR="000D5F97" w:rsidRDefault="000D5F97">
            <w:r>
              <w:t>86.1</w:t>
            </w:r>
          </w:p>
          <w:p w:rsidR="000D5F97" w:rsidRDefault="000D5F97">
            <w:r>
              <w:t>82.3</w:t>
            </w:r>
          </w:p>
          <w:p w:rsidR="000D5F97" w:rsidRDefault="000D5F97">
            <w:r>
              <w:t>54.4</w:t>
            </w:r>
          </w:p>
          <w:p w:rsidR="000D5F97" w:rsidRDefault="000D5F97">
            <w:r>
              <w:t>68.4</w:t>
            </w:r>
          </w:p>
          <w:p w:rsidR="000D5F97" w:rsidRDefault="000D5F97">
            <w:r>
              <w:t>53.8</w:t>
            </w:r>
          </w:p>
          <w:p w:rsidR="000D5F97" w:rsidRDefault="000D5F97">
            <w:r>
              <w:t>64.6</w:t>
            </w:r>
          </w:p>
          <w:p w:rsidR="000D5F97" w:rsidRDefault="000D5F97">
            <w:r>
              <w:t>72.8</w:t>
            </w:r>
          </w:p>
          <w:p w:rsidR="000D5F97" w:rsidRDefault="000D5F97">
            <w:r>
              <w:t>69.0</w:t>
            </w:r>
          </w:p>
          <w:p w:rsidR="000D5F97" w:rsidRDefault="001C63BB">
            <w:r>
              <w:t>78.5</w:t>
            </w:r>
          </w:p>
          <w:p w:rsidR="001C63BB" w:rsidRDefault="001C63BB">
            <w:r>
              <w:t>89.9</w:t>
            </w:r>
          </w:p>
          <w:p w:rsidR="001C63BB" w:rsidRDefault="001C63BB">
            <w:r>
              <w:t>72.2</w:t>
            </w:r>
          </w:p>
          <w:p w:rsidR="001C63BB" w:rsidRDefault="001C63BB">
            <w:r>
              <w:t>52.6</w:t>
            </w:r>
          </w:p>
          <w:p w:rsidR="001C63BB" w:rsidRDefault="001C63BB">
            <w:r>
              <w:lastRenderedPageBreak/>
              <w:t>95.7</w:t>
            </w:r>
          </w:p>
          <w:p w:rsidR="001C63BB" w:rsidRDefault="001C63BB"/>
          <w:p w:rsidR="001C1511" w:rsidRDefault="001C1511">
            <w:r>
              <w:t>33.5</w:t>
            </w:r>
          </w:p>
          <w:p w:rsidR="001C1511" w:rsidRDefault="001C1511">
            <w:r>
              <w:t>29.7</w:t>
            </w:r>
          </w:p>
          <w:p w:rsidR="001C1511" w:rsidRDefault="001C1511">
            <w:r>
              <w:t>36.7</w:t>
            </w:r>
          </w:p>
        </w:tc>
        <w:tc>
          <w:tcPr>
            <w:tcW w:w="1260" w:type="dxa"/>
          </w:tcPr>
          <w:p w:rsidR="00167A51" w:rsidRDefault="00167A51"/>
          <w:p w:rsidR="000D5F97" w:rsidRDefault="000D5F97">
            <w:r>
              <w:t>0.0</w:t>
            </w:r>
            <w:r w:rsidR="00D63771">
              <w:t>25</w:t>
            </w:r>
          </w:p>
          <w:p w:rsidR="000D5F97" w:rsidRDefault="000D5F97">
            <w:r>
              <w:t>&lt;0.0001</w:t>
            </w:r>
          </w:p>
          <w:p w:rsidR="000D5F97" w:rsidRDefault="000D5F97">
            <w:r>
              <w:t>0.00</w:t>
            </w:r>
            <w:r w:rsidR="00FB65F9">
              <w:t>29</w:t>
            </w:r>
          </w:p>
          <w:p w:rsidR="000D5F97" w:rsidRDefault="000D5F97">
            <w:r>
              <w:t>0.0</w:t>
            </w:r>
            <w:r w:rsidR="00FB65F9">
              <w:t>043</w:t>
            </w:r>
          </w:p>
          <w:p w:rsidR="000D5F97" w:rsidRDefault="000D5F97">
            <w:r>
              <w:t>0.00</w:t>
            </w:r>
            <w:r w:rsidR="00FB65F9">
              <w:t>52</w:t>
            </w:r>
          </w:p>
          <w:p w:rsidR="000D5F97" w:rsidRDefault="00FB65F9">
            <w:r>
              <w:t>0.0004</w:t>
            </w:r>
          </w:p>
          <w:p w:rsidR="000D5F97" w:rsidRDefault="001C1511">
            <w:r>
              <w:t>0.0014</w:t>
            </w:r>
          </w:p>
          <w:p w:rsidR="000D5F97" w:rsidRDefault="000D5F97">
            <w:r>
              <w:t>&lt;0.0001</w:t>
            </w:r>
          </w:p>
          <w:p w:rsidR="000D5F97" w:rsidRDefault="001C1511">
            <w:r>
              <w:t>0.01</w:t>
            </w:r>
            <w:r w:rsidR="000D5F97">
              <w:t>6</w:t>
            </w:r>
          </w:p>
          <w:p w:rsidR="000D5F97" w:rsidRDefault="000D5F97">
            <w:r>
              <w:t>0.0</w:t>
            </w:r>
            <w:r w:rsidR="001C1511">
              <w:t>57</w:t>
            </w:r>
          </w:p>
          <w:p w:rsidR="000D5F97" w:rsidRDefault="001C1511">
            <w:r>
              <w:t>0.0005</w:t>
            </w:r>
          </w:p>
          <w:p w:rsidR="001C63BB" w:rsidRDefault="001C1511">
            <w:r>
              <w:t>0.032</w:t>
            </w:r>
          </w:p>
          <w:p w:rsidR="001C63BB" w:rsidRDefault="001C1511">
            <w:r>
              <w:t>0.029</w:t>
            </w:r>
          </w:p>
          <w:p w:rsidR="001C63BB" w:rsidRDefault="001C1511">
            <w:r>
              <w:t>0.91</w:t>
            </w:r>
          </w:p>
          <w:p w:rsidR="001C63BB" w:rsidRDefault="001C63BB">
            <w:r>
              <w:t>0.0078</w:t>
            </w:r>
          </w:p>
          <w:p w:rsidR="001C63BB" w:rsidRDefault="001C63BB">
            <w:r>
              <w:lastRenderedPageBreak/>
              <w:t>0.026</w:t>
            </w:r>
          </w:p>
          <w:p w:rsidR="001C63BB" w:rsidRDefault="001C63BB"/>
          <w:p w:rsidR="001C1511" w:rsidRDefault="001C1511">
            <w:r>
              <w:t>0.89</w:t>
            </w:r>
          </w:p>
        </w:tc>
      </w:tr>
      <w:tr w:rsidR="00167A51" w:rsidTr="00A01F21">
        <w:tc>
          <w:tcPr>
            <w:tcW w:w="4968" w:type="dxa"/>
          </w:tcPr>
          <w:p w:rsidR="00167A51" w:rsidRDefault="0028029B" w:rsidP="00DC71D2">
            <w:r>
              <w:lastRenderedPageBreak/>
              <w:t>Medical</w:t>
            </w:r>
            <w:r w:rsidR="00167A51">
              <w:t xml:space="preserve"> </w:t>
            </w:r>
            <w:r>
              <w:t>History</w:t>
            </w:r>
            <w:r w:rsidR="00346413">
              <w:t xml:space="preserve"> and Laboratory Values</w:t>
            </w:r>
          </w:p>
          <w:p w:rsidR="00E3481F" w:rsidRDefault="00E3481F" w:rsidP="00DC71D2">
            <w:r>
              <w:t xml:space="preserve">     </w:t>
            </w:r>
            <w:r w:rsidR="0028029B">
              <w:t>Tuberculosis</w:t>
            </w:r>
            <w:r w:rsidR="00523709">
              <w:t xml:space="preserve"> (%yes)</w:t>
            </w:r>
          </w:p>
          <w:p w:rsidR="00E3481F" w:rsidRDefault="00E3481F" w:rsidP="00DC71D2">
            <w:r>
              <w:t xml:space="preserve">     </w:t>
            </w:r>
            <w:proofErr w:type="spellStart"/>
            <w:r>
              <w:t>Crypto</w:t>
            </w:r>
            <w:r w:rsidR="0028029B">
              <w:t>coccal</w:t>
            </w:r>
            <w:proofErr w:type="spellEnd"/>
            <w:r w:rsidR="0028029B">
              <w:t xml:space="preserve"> meningitis</w:t>
            </w:r>
            <w:r w:rsidR="00523709">
              <w:t xml:space="preserve"> (%yes)</w:t>
            </w:r>
          </w:p>
          <w:p w:rsidR="00E3481F" w:rsidRDefault="00E3481F" w:rsidP="00DC71D2">
            <w:r>
              <w:t xml:space="preserve">     Toxo</w:t>
            </w:r>
            <w:r w:rsidR="0028029B">
              <w:t>plasmosis</w:t>
            </w:r>
            <w:r w:rsidR="00523709">
              <w:t xml:space="preserve"> (%yes)</w:t>
            </w:r>
          </w:p>
          <w:p w:rsidR="008843CE" w:rsidRDefault="00E3481F" w:rsidP="00DC71D2">
            <w:r>
              <w:t xml:space="preserve">     </w:t>
            </w:r>
            <w:proofErr w:type="spellStart"/>
            <w:r w:rsidR="008843CE">
              <w:t>Lipodystrophy</w:t>
            </w:r>
            <w:proofErr w:type="spellEnd"/>
            <w:r w:rsidR="00523709">
              <w:t xml:space="preserve"> (%yes)</w:t>
            </w:r>
          </w:p>
          <w:p w:rsidR="00346413" w:rsidRDefault="008843CE" w:rsidP="00346413">
            <w:r>
              <w:t xml:space="preserve">     Renal</w:t>
            </w:r>
            <w:r w:rsidR="009F1345">
              <w:t xml:space="preserve"> dysfunction</w:t>
            </w:r>
            <w:r w:rsidR="00523709">
              <w:t xml:space="preserve"> (%yes)</w:t>
            </w:r>
          </w:p>
          <w:p w:rsidR="00346413" w:rsidRDefault="00346413" w:rsidP="00346413">
            <w:r>
              <w:t xml:space="preserve">     Recent CD4 count (median)</w:t>
            </w:r>
          </w:p>
          <w:p w:rsidR="008843CE" w:rsidRDefault="00346413" w:rsidP="00DC71D2">
            <w:r>
              <w:t xml:space="preserve">          Recent CD4 count (%</w:t>
            </w:r>
            <w:r w:rsidRPr="009241AA">
              <w:rPr>
                <w:u w:val="single"/>
              </w:rPr>
              <w:t>&gt;</w:t>
            </w:r>
            <w:r>
              <w:t>350 cells/µL)</w:t>
            </w:r>
          </w:p>
        </w:tc>
        <w:tc>
          <w:tcPr>
            <w:tcW w:w="990" w:type="dxa"/>
          </w:tcPr>
          <w:p w:rsidR="00167A51" w:rsidRDefault="00167A51"/>
          <w:p w:rsidR="00DC71D2" w:rsidRDefault="002039E2">
            <w:r>
              <w:t>54.8</w:t>
            </w:r>
          </w:p>
          <w:p w:rsidR="00DC71D2" w:rsidRDefault="002039E2">
            <w:r>
              <w:t>1.7</w:t>
            </w:r>
          </w:p>
          <w:p w:rsidR="00DC71D2" w:rsidRDefault="002039E2">
            <w:r>
              <w:t>1.1</w:t>
            </w:r>
          </w:p>
          <w:p w:rsidR="002039E2" w:rsidRDefault="002039E2">
            <w:r>
              <w:t>29.5</w:t>
            </w:r>
          </w:p>
          <w:p w:rsidR="00346413" w:rsidRDefault="002039E2" w:rsidP="00346413">
            <w:r>
              <w:t>2.4</w:t>
            </w:r>
          </w:p>
          <w:p w:rsidR="00346413" w:rsidRDefault="00346413" w:rsidP="00346413">
            <w:r>
              <w:t>300.5</w:t>
            </w:r>
          </w:p>
          <w:p w:rsidR="002039E2" w:rsidRDefault="00346413">
            <w:r>
              <w:t>41.9</w:t>
            </w:r>
          </w:p>
        </w:tc>
        <w:tc>
          <w:tcPr>
            <w:tcW w:w="1080" w:type="dxa"/>
          </w:tcPr>
          <w:p w:rsidR="00167A51" w:rsidRDefault="00167A51"/>
          <w:p w:rsidR="00DC71D2" w:rsidRDefault="002039E2">
            <w:r>
              <w:t>54.7</w:t>
            </w:r>
          </w:p>
          <w:p w:rsidR="00DC71D2" w:rsidRDefault="002039E2">
            <w:r>
              <w:t>1.7</w:t>
            </w:r>
          </w:p>
          <w:p w:rsidR="00DC71D2" w:rsidRDefault="002039E2">
            <w:r>
              <w:t>0.7</w:t>
            </w:r>
          </w:p>
          <w:p w:rsidR="002039E2" w:rsidRDefault="002039E2">
            <w:r>
              <w:t>37.0</w:t>
            </w:r>
          </w:p>
          <w:p w:rsidR="00346413" w:rsidRDefault="002039E2" w:rsidP="00346413">
            <w:r>
              <w:t>2.0</w:t>
            </w:r>
          </w:p>
          <w:p w:rsidR="00346413" w:rsidRDefault="00346413" w:rsidP="00346413">
            <w:r>
              <w:t>359.0</w:t>
            </w:r>
          </w:p>
          <w:p w:rsidR="002039E2" w:rsidRDefault="00346413">
            <w:r>
              <w:t>52.0</w:t>
            </w:r>
          </w:p>
        </w:tc>
        <w:tc>
          <w:tcPr>
            <w:tcW w:w="1080" w:type="dxa"/>
          </w:tcPr>
          <w:p w:rsidR="00167A51" w:rsidRDefault="00167A51"/>
          <w:p w:rsidR="00DC71D2" w:rsidRDefault="002039E2">
            <w:r>
              <w:t>55.1</w:t>
            </w:r>
          </w:p>
          <w:p w:rsidR="00DC71D2" w:rsidRDefault="002039E2">
            <w:r>
              <w:t>1.9</w:t>
            </w:r>
          </w:p>
          <w:p w:rsidR="00DC71D2" w:rsidRDefault="002039E2">
            <w:r>
              <w:t>1.9</w:t>
            </w:r>
          </w:p>
          <w:p w:rsidR="002039E2" w:rsidRDefault="002039E2">
            <w:r>
              <w:t>15.2</w:t>
            </w:r>
          </w:p>
          <w:p w:rsidR="00346413" w:rsidRDefault="002039E2" w:rsidP="00346413">
            <w:r>
              <w:t>3.2</w:t>
            </w:r>
          </w:p>
          <w:p w:rsidR="00346413" w:rsidRDefault="00346413" w:rsidP="00346413">
            <w:r>
              <w:t>206.0</w:t>
            </w:r>
          </w:p>
          <w:p w:rsidR="002039E2" w:rsidRDefault="00346413">
            <w:r>
              <w:t>22.8</w:t>
            </w:r>
          </w:p>
        </w:tc>
        <w:tc>
          <w:tcPr>
            <w:tcW w:w="1260" w:type="dxa"/>
          </w:tcPr>
          <w:p w:rsidR="00167A51" w:rsidRDefault="00167A51"/>
          <w:p w:rsidR="00DC71D2" w:rsidRDefault="002039E2">
            <w:r>
              <w:t>1.00</w:t>
            </w:r>
          </w:p>
          <w:p w:rsidR="00DC71D2" w:rsidRDefault="002039E2">
            <w:r>
              <w:t>1.00</w:t>
            </w:r>
          </w:p>
          <w:p w:rsidR="00DC71D2" w:rsidRDefault="002039E2">
            <w:r>
              <w:t>0.35</w:t>
            </w:r>
          </w:p>
          <w:p w:rsidR="002039E2" w:rsidRDefault="002039E2" w:rsidP="002039E2">
            <w:r>
              <w:t>&lt;0.0001</w:t>
            </w:r>
          </w:p>
          <w:p w:rsidR="00346413" w:rsidRDefault="002039E2" w:rsidP="00346413">
            <w:r>
              <w:t>0.52</w:t>
            </w:r>
          </w:p>
          <w:p w:rsidR="00346413" w:rsidRDefault="00346413" w:rsidP="00346413">
            <w:r>
              <w:t>&lt;0.0001</w:t>
            </w:r>
          </w:p>
          <w:p w:rsidR="002039E2" w:rsidRDefault="00346413">
            <w:r>
              <w:t>&lt;0.0001</w:t>
            </w:r>
          </w:p>
        </w:tc>
      </w:tr>
      <w:tr w:rsidR="00167A51" w:rsidTr="00A01F21">
        <w:tc>
          <w:tcPr>
            <w:tcW w:w="4968" w:type="dxa"/>
          </w:tcPr>
          <w:p w:rsidR="00167A51" w:rsidRDefault="0028029B" w:rsidP="00DC71D2">
            <w:r>
              <w:t>Medications</w:t>
            </w:r>
          </w:p>
          <w:p w:rsidR="00BC2745" w:rsidRDefault="00BC2745" w:rsidP="00DC71D2">
            <w:r>
              <w:t xml:space="preserve">     </w:t>
            </w:r>
            <w:r w:rsidR="00C84036">
              <w:t xml:space="preserve">Mean </w:t>
            </w:r>
            <w:r>
              <w:t>ART</w:t>
            </w:r>
            <w:r w:rsidR="00C84036">
              <w:t xml:space="preserve"> Duration</w:t>
            </w:r>
            <w:r w:rsidR="00221EE5">
              <w:t xml:space="preserve"> (mo</w:t>
            </w:r>
            <w:r w:rsidR="009F1345">
              <w:t>nth</w:t>
            </w:r>
            <w:r w:rsidR="00221EE5">
              <w:t>s)</w:t>
            </w:r>
          </w:p>
          <w:p w:rsidR="00BC2745" w:rsidRDefault="00BC2745" w:rsidP="00DC71D2">
            <w:r>
              <w:t xml:space="preserve">     Initiating ARV Clinic</w:t>
            </w:r>
            <w:r w:rsidR="009F1345">
              <w:t xml:space="preserve"> (%</w:t>
            </w:r>
            <w:proofErr w:type="spellStart"/>
            <w:r w:rsidR="009F1345">
              <w:t>Sinikithemba</w:t>
            </w:r>
            <w:proofErr w:type="spellEnd"/>
            <w:r w:rsidR="009F1345">
              <w:t>)</w:t>
            </w:r>
          </w:p>
          <w:p w:rsidR="008843CE" w:rsidRDefault="009F1345" w:rsidP="00DC71D2">
            <w:r>
              <w:t xml:space="preserve">     Recommended ART</w:t>
            </w:r>
          </w:p>
          <w:p w:rsidR="009F1345" w:rsidRDefault="009F1345" w:rsidP="00DC71D2">
            <w:r>
              <w:t xml:space="preserve">          </w:t>
            </w:r>
            <w:r w:rsidR="00516576">
              <w:t>Doctor</w:t>
            </w:r>
            <w:r w:rsidR="00523709">
              <w:t xml:space="preserve"> </w:t>
            </w:r>
            <w:r w:rsidR="00516576">
              <w:t>or nurse</w:t>
            </w:r>
          </w:p>
          <w:p w:rsidR="009F1345" w:rsidRDefault="009F1345" w:rsidP="00DC71D2">
            <w:r>
              <w:t xml:space="preserve">          Family</w:t>
            </w:r>
            <w:r w:rsidR="00523709">
              <w:t xml:space="preserve"> </w:t>
            </w:r>
          </w:p>
          <w:p w:rsidR="009F1345" w:rsidRDefault="009F1345" w:rsidP="00DC71D2">
            <w:r>
              <w:t xml:space="preserve">          Friend</w:t>
            </w:r>
            <w:r w:rsidR="00523709">
              <w:t xml:space="preserve"> </w:t>
            </w:r>
          </w:p>
          <w:p w:rsidR="009F1345" w:rsidRDefault="009F1345" w:rsidP="00DC71D2">
            <w:r>
              <w:t xml:space="preserve">          Other</w:t>
            </w:r>
            <w:r w:rsidR="00523709">
              <w:t xml:space="preserve"> </w:t>
            </w:r>
          </w:p>
          <w:p w:rsidR="009F1345" w:rsidRDefault="008843CE" w:rsidP="00DC71D2">
            <w:r>
              <w:t xml:space="preserve">     </w:t>
            </w:r>
            <w:r w:rsidR="009F1345">
              <w:t>Current ART r</w:t>
            </w:r>
            <w:r>
              <w:t>egimen</w:t>
            </w:r>
            <w:r w:rsidR="00221EE5">
              <w:t xml:space="preserve"> </w:t>
            </w:r>
            <w:r w:rsidR="009F1345">
              <w:t>contains</w:t>
            </w:r>
          </w:p>
          <w:p w:rsidR="008843CE" w:rsidRDefault="009F1345" w:rsidP="00DC71D2">
            <w:r>
              <w:t xml:space="preserve">          </w:t>
            </w:r>
            <w:proofErr w:type="spellStart"/>
            <w:r>
              <w:t>Stavudine</w:t>
            </w:r>
            <w:proofErr w:type="spellEnd"/>
            <w:r>
              <w:t xml:space="preserve"> (d4T)</w:t>
            </w:r>
          </w:p>
          <w:p w:rsidR="00221EE5" w:rsidRDefault="009F1345" w:rsidP="00DC71D2">
            <w:r>
              <w:t xml:space="preserve">     </w:t>
            </w:r>
            <w:r w:rsidR="00221EE5">
              <w:t xml:space="preserve">     </w:t>
            </w:r>
            <w:proofErr w:type="spellStart"/>
            <w:r>
              <w:t>Zidovudine</w:t>
            </w:r>
            <w:proofErr w:type="spellEnd"/>
            <w:r w:rsidR="00221EE5">
              <w:t xml:space="preserve"> (ZDV)</w:t>
            </w:r>
          </w:p>
          <w:p w:rsidR="009F1345" w:rsidRDefault="00DF5488" w:rsidP="00DC71D2">
            <w:r>
              <w:t xml:space="preserve">          Other (</w:t>
            </w:r>
            <w:proofErr w:type="spellStart"/>
            <w:r>
              <w:t>t</w:t>
            </w:r>
            <w:r w:rsidR="009F1345">
              <w:t>enofovir</w:t>
            </w:r>
            <w:proofErr w:type="spellEnd"/>
            <w:r w:rsidR="009F1345">
              <w:t xml:space="preserve">, </w:t>
            </w:r>
            <w:proofErr w:type="spellStart"/>
            <w:r w:rsidR="009F1345">
              <w:t>didanosine</w:t>
            </w:r>
            <w:proofErr w:type="spellEnd"/>
            <w:r w:rsidR="009F1345">
              <w:t xml:space="preserve">, </w:t>
            </w:r>
            <w:proofErr w:type="spellStart"/>
            <w:r w:rsidR="009F1345">
              <w:t>abacavir</w:t>
            </w:r>
            <w:proofErr w:type="spellEnd"/>
            <w:r w:rsidR="009F1345">
              <w:t>)</w:t>
            </w:r>
          </w:p>
          <w:p w:rsidR="008843CE" w:rsidRDefault="009F1345" w:rsidP="00DC71D2">
            <w:r>
              <w:t xml:space="preserve">     HIV e</w:t>
            </w:r>
            <w:r w:rsidR="008843CE">
              <w:t>ducation</w:t>
            </w:r>
            <w:r w:rsidR="00221EE5">
              <w:t xml:space="preserve"> </w:t>
            </w:r>
            <w:r>
              <w:t xml:space="preserve">and training sessions </w:t>
            </w:r>
            <w:r w:rsidR="00221EE5">
              <w:t>(</w:t>
            </w:r>
            <w:r>
              <w:t>%</w:t>
            </w:r>
            <w:r w:rsidR="00221EE5">
              <w:t>3+)</w:t>
            </w:r>
          </w:p>
          <w:p w:rsidR="008843CE" w:rsidRDefault="008843CE" w:rsidP="00DC71D2">
            <w:r>
              <w:t xml:space="preserve">     Adherence </w:t>
            </w:r>
            <w:r w:rsidR="009F1345">
              <w:t>c</w:t>
            </w:r>
            <w:r w:rsidR="0028029B" w:rsidRPr="0028029B">
              <w:t>ounseling</w:t>
            </w:r>
            <w:r w:rsidR="009F1345">
              <w:t xml:space="preserve"> sessions</w:t>
            </w:r>
          </w:p>
          <w:p w:rsidR="009F1345" w:rsidRDefault="009F1345" w:rsidP="00DC71D2">
            <w:r>
              <w:t xml:space="preserve">          0 or 1 session</w:t>
            </w:r>
          </w:p>
          <w:p w:rsidR="009F1345" w:rsidRDefault="009F1345" w:rsidP="00DC71D2">
            <w:r>
              <w:t xml:space="preserve">          2, 3 or 4 sessions</w:t>
            </w:r>
          </w:p>
          <w:p w:rsidR="009F1345" w:rsidRDefault="009F1345" w:rsidP="00DC71D2">
            <w:r>
              <w:t xml:space="preserve">          5+ sessions</w:t>
            </w:r>
          </w:p>
          <w:p w:rsidR="00AC2D85" w:rsidRDefault="00AC2D85" w:rsidP="00DC71D2">
            <w:r>
              <w:t xml:space="preserve">     </w:t>
            </w:r>
            <w:r w:rsidR="009F1345">
              <w:t>Mechanism to r</w:t>
            </w:r>
            <w:r>
              <w:t xml:space="preserve">emember </w:t>
            </w:r>
            <w:r w:rsidR="009F1345">
              <w:t>to take ARVs</w:t>
            </w:r>
          </w:p>
          <w:p w:rsidR="009F1345" w:rsidRDefault="009F1345" w:rsidP="00DC71D2">
            <w:r>
              <w:t xml:space="preserve">          </w:t>
            </w:r>
            <w:r w:rsidR="00430A1A">
              <w:t>Mobile</w:t>
            </w:r>
            <w:r>
              <w:t xml:space="preserve"> phone (%yes)</w:t>
            </w:r>
          </w:p>
          <w:p w:rsidR="009F1345" w:rsidRDefault="009F1345" w:rsidP="00DC71D2">
            <w:r>
              <w:t xml:space="preserve">          TV or radio (%yes)</w:t>
            </w:r>
          </w:p>
          <w:p w:rsidR="009F1345" w:rsidRDefault="009F1345" w:rsidP="00DC71D2">
            <w:r>
              <w:t xml:space="preserve">          Clock or watch alarm (%yes)</w:t>
            </w:r>
          </w:p>
          <w:p w:rsidR="009F1345" w:rsidRDefault="009F1345" w:rsidP="00DC71D2">
            <w:r>
              <w:t xml:space="preserve">          Other (%yes)</w:t>
            </w:r>
          </w:p>
          <w:p w:rsidR="00E3481F" w:rsidRDefault="00E3481F" w:rsidP="00DC71D2">
            <w:r>
              <w:t xml:space="preserve">     Fluconazole</w:t>
            </w:r>
            <w:r w:rsidR="000244F6">
              <w:t xml:space="preserve"> use in the past 6 months</w:t>
            </w:r>
            <w:r w:rsidR="00523709">
              <w:t xml:space="preserve"> (%yes)</w:t>
            </w:r>
          </w:p>
          <w:p w:rsidR="00E3481F" w:rsidRDefault="00E3481F" w:rsidP="00DC71D2">
            <w:r>
              <w:t xml:space="preserve">     </w:t>
            </w:r>
            <w:r w:rsidR="00516576">
              <w:t>TS</w:t>
            </w:r>
            <w:r w:rsidR="000244F6">
              <w:t xml:space="preserve"> use in the past 6 months</w:t>
            </w:r>
            <w:r w:rsidR="00523709">
              <w:t xml:space="preserve"> (%yes)</w:t>
            </w:r>
          </w:p>
          <w:p w:rsidR="00E3481F" w:rsidRDefault="00E3481F" w:rsidP="00DC71D2">
            <w:r>
              <w:t xml:space="preserve">     INH</w:t>
            </w:r>
            <w:r w:rsidR="000244F6">
              <w:t xml:space="preserve"> or </w:t>
            </w:r>
            <w:r w:rsidR="00221EE5">
              <w:t>RIF</w:t>
            </w:r>
            <w:r w:rsidR="000244F6">
              <w:t xml:space="preserve"> use in the past 6 months</w:t>
            </w:r>
            <w:r w:rsidR="00523709">
              <w:t xml:space="preserve"> (%yes)</w:t>
            </w:r>
          </w:p>
          <w:p w:rsidR="00E3481F" w:rsidRDefault="00E3481F" w:rsidP="00DC71D2">
            <w:r>
              <w:t xml:space="preserve">     ETB</w:t>
            </w:r>
            <w:r w:rsidR="000244F6">
              <w:t xml:space="preserve"> use in the past 6 months</w:t>
            </w:r>
            <w:r w:rsidR="00523709">
              <w:t xml:space="preserve"> (%yes)</w:t>
            </w:r>
          </w:p>
        </w:tc>
        <w:tc>
          <w:tcPr>
            <w:tcW w:w="990" w:type="dxa"/>
          </w:tcPr>
          <w:p w:rsidR="00167A51" w:rsidRDefault="00167A51"/>
          <w:p w:rsidR="00DC71D2" w:rsidRDefault="00221EE5">
            <w:r>
              <w:t>30.2</w:t>
            </w:r>
          </w:p>
          <w:p w:rsidR="00DC71D2" w:rsidRDefault="009109D7">
            <w:r>
              <w:t>90.0</w:t>
            </w:r>
          </w:p>
          <w:p w:rsidR="00DC71D2" w:rsidRDefault="00DC71D2"/>
          <w:p w:rsidR="00221EE5" w:rsidRDefault="00516576">
            <w:r>
              <w:t>43.4</w:t>
            </w:r>
          </w:p>
          <w:p w:rsidR="00221EE5" w:rsidRDefault="00516576">
            <w:r>
              <w:t>23.4</w:t>
            </w:r>
          </w:p>
          <w:p w:rsidR="00221EE5" w:rsidRDefault="00516576">
            <w:r>
              <w:t>14.4</w:t>
            </w:r>
          </w:p>
          <w:p w:rsidR="00221EE5" w:rsidRDefault="00516576">
            <w:r>
              <w:t>18.8</w:t>
            </w:r>
          </w:p>
          <w:p w:rsidR="00221EE5" w:rsidRDefault="00221EE5"/>
          <w:p w:rsidR="00221EE5" w:rsidRDefault="00516576">
            <w:r>
              <w:t>21.0</w:t>
            </w:r>
          </w:p>
          <w:p w:rsidR="00221EE5" w:rsidRDefault="00516576">
            <w:r>
              <w:t>21.4</w:t>
            </w:r>
          </w:p>
          <w:p w:rsidR="00221EE5" w:rsidRDefault="00516576">
            <w:r>
              <w:t>57.6</w:t>
            </w:r>
          </w:p>
          <w:p w:rsidR="00221EE5" w:rsidRDefault="00516576">
            <w:r>
              <w:t>95.2</w:t>
            </w:r>
          </w:p>
          <w:p w:rsidR="00516576" w:rsidRDefault="00516576"/>
          <w:p w:rsidR="00516576" w:rsidRDefault="00516576">
            <w:r>
              <w:t>10.1</w:t>
            </w:r>
          </w:p>
          <w:p w:rsidR="00516576" w:rsidRDefault="00516576">
            <w:r>
              <w:t>70.9</w:t>
            </w:r>
          </w:p>
          <w:p w:rsidR="00516576" w:rsidRDefault="00516576">
            <w:r>
              <w:t>19.0</w:t>
            </w:r>
          </w:p>
          <w:p w:rsidR="00516576" w:rsidRDefault="00516576"/>
          <w:p w:rsidR="00516576" w:rsidRDefault="00516576">
            <w:r>
              <w:t>88.9</w:t>
            </w:r>
          </w:p>
          <w:p w:rsidR="00516576" w:rsidRDefault="00516576">
            <w:r>
              <w:t>8.3</w:t>
            </w:r>
          </w:p>
          <w:p w:rsidR="00516576" w:rsidRDefault="00516576">
            <w:r>
              <w:t>11.1</w:t>
            </w:r>
          </w:p>
          <w:p w:rsidR="00516576" w:rsidRDefault="00516576">
            <w:r>
              <w:t>6.3</w:t>
            </w:r>
          </w:p>
          <w:p w:rsidR="00516576" w:rsidRDefault="00516576">
            <w:r>
              <w:t>3.7</w:t>
            </w:r>
          </w:p>
          <w:p w:rsidR="00516576" w:rsidRDefault="00702387">
            <w:r>
              <w:t>51.3</w:t>
            </w:r>
          </w:p>
          <w:p w:rsidR="00702387" w:rsidRDefault="00702387">
            <w:r>
              <w:t>13.5</w:t>
            </w:r>
          </w:p>
          <w:p w:rsidR="00702387" w:rsidRDefault="00702387">
            <w:r>
              <w:t>2.8</w:t>
            </w:r>
          </w:p>
        </w:tc>
        <w:tc>
          <w:tcPr>
            <w:tcW w:w="1080" w:type="dxa"/>
          </w:tcPr>
          <w:p w:rsidR="00167A51" w:rsidRDefault="00167A51"/>
          <w:p w:rsidR="00221EE5" w:rsidRDefault="00221EE5">
            <w:r>
              <w:t>33.</w:t>
            </w:r>
            <w:r w:rsidR="00C84036">
              <w:t>0</w:t>
            </w:r>
          </w:p>
          <w:p w:rsidR="00221EE5" w:rsidRDefault="009109D7">
            <w:r>
              <w:t>92.7</w:t>
            </w:r>
          </w:p>
          <w:p w:rsidR="00221EE5" w:rsidRDefault="00221EE5"/>
          <w:p w:rsidR="00221EE5" w:rsidRDefault="00516576">
            <w:r>
              <w:t>42.7</w:t>
            </w:r>
          </w:p>
          <w:p w:rsidR="00221EE5" w:rsidRDefault="00516576">
            <w:r>
              <w:t>19.3</w:t>
            </w:r>
          </w:p>
          <w:p w:rsidR="00221EE5" w:rsidRDefault="00516576">
            <w:r>
              <w:t>16.7</w:t>
            </w:r>
          </w:p>
          <w:p w:rsidR="00221EE5" w:rsidRDefault="00516576">
            <w:r>
              <w:t>21.3</w:t>
            </w:r>
          </w:p>
          <w:p w:rsidR="00221EE5" w:rsidRDefault="00221EE5"/>
          <w:p w:rsidR="00221EE5" w:rsidRDefault="00516576">
            <w:r>
              <w:t>17.3</w:t>
            </w:r>
          </w:p>
          <w:p w:rsidR="00221EE5" w:rsidRDefault="00516576">
            <w:r>
              <w:t>24.7</w:t>
            </w:r>
          </w:p>
          <w:p w:rsidR="00221EE5" w:rsidRDefault="00516576">
            <w:r>
              <w:t>58.0</w:t>
            </w:r>
          </w:p>
          <w:p w:rsidR="00221EE5" w:rsidRDefault="00516576">
            <w:r>
              <w:t>97.3</w:t>
            </w:r>
          </w:p>
          <w:p w:rsidR="00516576" w:rsidRDefault="00516576"/>
          <w:p w:rsidR="00516576" w:rsidRDefault="00516576">
            <w:r>
              <w:t>6.0</w:t>
            </w:r>
          </w:p>
          <w:p w:rsidR="00516576" w:rsidRDefault="00516576">
            <w:r>
              <w:t>78.0</w:t>
            </w:r>
          </w:p>
          <w:p w:rsidR="00516576" w:rsidRDefault="00516576">
            <w:r>
              <w:t>16.0</w:t>
            </w:r>
          </w:p>
          <w:p w:rsidR="00516576" w:rsidRDefault="00516576"/>
          <w:p w:rsidR="00516576" w:rsidRDefault="00516576">
            <w:r>
              <w:t>91.0</w:t>
            </w:r>
          </w:p>
          <w:p w:rsidR="00516576" w:rsidRDefault="00516576">
            <w:r>
              <w:t>5.3</w:t>
            </w:r>
          </w:p>
          <w:p w:rsidR="00516576" w:rsidRDefault="00516576">
            <w:r>
              <w:t>10.3</w:t>
            </w:r>
          </w:p>
          <w:p w:rsidR="00516576" w:rsidRDefault="00516576">
            <w:r>
              <w:t>4.7</w:t>
            </w:r>
          </w:p>
          <w:p w:rsidR="00516576" w:rsidRDefault="00516576">
            <w:r>
              <w:t>1.0</w:t>
            </w:r>
          </w:p>
          <w:p w:rsidR="00702387" w:rsidRDefault="00702387">
            <w:r>
              <w:t>44.7</w:t>
            </w:r>
          </w:p>
          <w:p w:rsidR="00702387" w:rsidRDefault="00702387">
            <w:r>
              <w:t>9.3</w:t>
            </w:r>
          </w:p>
          <w:p w:rsidR="00702387" w:rsidRDefault="00702387">
            <w:r>
              <w:t>1.3</w:t>
            </w:r>
          </w:p>
        </w:tc>
        <w:tc>
          <w:tcPr>
            <w:tcW w:w="1080" w:type="dxa"/>
          </w:tcPr>
          <w:p w:rsidR="00167A51" w:rsidRDefault="00167A51"/>
          <w:p w:rsidR="00221EE5" w:rsidRDefault="00C84036">
            <w:r>
              <w:t>24.7</w:t>
            </w:r>
          </w:p>
          <w:p w:rsidR="00221EE5" w:rsidRDefault="009109D7">
            <w:r>
              <w:t>84.8</w:t>
            </w:r>
          </w:p>
          <w:p w:rsidR="00221EE5" w:rsidRDefault="00221EE5"/>
          <w:p w:rsidR="00221EE5" w:rsidRDefault="00516576">
            <w:r>
              <w:t>44.9</w:t>
            </w:r>
          </w:p>
          <w:p w:rsidR="00221EE5" w:rsidRDefault="00516576">
            <w:r>
              <w:t>31.0</w:t>
            </w:r>
          </w:p>
          <w:p w:rsidR="00221EE5" w:rsidRDefault="00516576">
            <w:r>
              <w:t>10.1</w:t>
            </w:r>
          </w:p>
          <w:p w:rsidR="00221EE5" w:rsidRDefault="00516576">
            <w:r>
              <w:t>13.9</w:t>
            </w:r>
          </w:p>
          <w:p w:rsidR="00221EE5" w:rsidRDefault="00221EE5"/>
          <w:p w:rsidR="00221EE5" w:rsidRDefault="00516576">
            <w:r>
              <w:t>27.8</w:t>
            </w:r>
          </w:p>
          <w:p w:rsidR="00221EE5" w:rsidRDefault="00516576">
            <w:r>
              <w:t>15.2</w:t>
            </w:r>
          </w:p>
          <w:p w:rsidR="00221EE5" w:rsidRDefault="00516576">
            <w:r>
              <w:t>57.0</w:t>
            </w:r>
          </w:p>
          <w:p w:rsidR="00221EE5" w:rsidRDefault="00516576">
            <w:r>
              <w:t>91.1</w:t>
            </w:r>
          </w:p>
          <w:p w:rsidR="00516576" w:rsidRDefault="00516576"/>
          <w:p w:rsidR="00516576" w:rsidRDefault="00516576">
            <w:r>
              <w:t>17.8</w:t>
            </w:r>
          </w:p>
          <w:p w:rsidR="00516576" w:rsidRDefault="00516576">
            <w:r>
              <w:t>57.3</w:t>
            </w:r>
          </w:p>
          <w:p w:rsidR="00516576" w:rsidRDefault="00516576">
            <w:r>
              <w:t>24.8</w:t>
            </w:r>
          </w:p>
          <w:p w:rsidR="00516576" w:rsidRDefault="00516576"/>
          <w:p w:rsidR="00516576" w:rsidRDefault="00516576">
            <w:r>
              <w:t>84.8</w:t>
            </w:r>
          </w:p>
          <w:p w:rsidR="00516576" w:rsidRDefault="00516576">
            <w:r>
              <w:t>13.9</w:t>
            </w:r>
          </w:p>
          <w:p w:rsidR="00516576" w:rsidRDefault="00516576">
            <w:r>
              <w:t>12.7</w:t>
            </w:r>
          </w:p>
          <w:p w:rsidR="00516576" w:rsidRDefault="00516576">
            <w:r>
              <w:t>9.5</w:t>
            </w:r>
          </w:p>
          <w:p w:rsidR="00516576" w:rsidRDefault="00516576">
            <w:r>
              <w:t>8.9</w:t>
            </w:r>
          </w:p>
          <w:p w:rsidR="00702387" w:rsidRDefault="00702387">
            <w:r>
              <w:t>63.9</w:t>
            </w:r>
          </w:p>
          <w:p w:rsidR="00702387" w:rsidRDefault="00702387">
            <w:r>
              <w:t>21.5</w:t>
            </w:r>
          </w:p>
          <w:p w:rsidR="00702387" w:rsidRDefault="00702387">
            <w:r>
              <w:t>5.7</w:t>
            </w:r>
          </w:p>
        </w:tc>
        <w:tc>
          <w:tcPr>
            <w:tcW w:w="1260" w:type="dxa"/>
          </w:tcPr>
          <w:p w:rsidR="00167A51" w:rsidRDefault="00167A51"/>
          <w:p w:rsidR="00221EE5" w:rsidRDefault="00221EE5">
            <w:r>
              <w:t>&lt;0.0001</w:t>
            </w:r>
          </w:p>
          <w:p w:rsidR="00221EE5" w:rsidRDefault="009109D7">
            <w:r>
              <w:t>0.013</w:t>
            </w:r>
          </w:p>
          <w:p w:rsidR="00221EE5" w:rsidRDefault="00221EE5"/>
          <w:p w:rsidR="00221EE5" w:rsidRDefault="00516576">
            <w:r>
              <w:t>0.0068</w:t>
            </w:r>
          </w:p>
          <w:p w:rsidR="00221EE5" w:rsidRDefault="00221EE5"/>
          <w:p w:rsidR="00221EE5" w:rsidRDefault="00221EE5"/>
          <w:p w:rsidR="009109D7" w:rsidRDefault="009109D7"/>
          <w:p w:rsidR="00221EE5" w:rsidRDefault="00221EE5"/>
          <w:p w:rsidR="00221EE5" w:rsidRDefault="00516576">
            <w:r>
              <w:t>0.0077</w:t>
            </w:r>
          </w:p>
          <w:p w:rsidR="00221EE5" w:rsidRDefault="00221EE5"/>
          <w:p w:rsidR="00516576" w:rsidRDefault="00516576"/>
          <w:p w:rsidR="00516576" w:rsidRDefault="00516576">
            <w:r>
              <w:t>0.0050</w:t>
            </w:r>
          </w:p>
          <w:p w:rsidR="00516576" w:rsidRDefault="00516576"/>
          <w:p w:rsidR="00516576" w:rsidRDefault="00516576">
            <w:r>
              <w:t>&lt;0.0001</w:t>
            </w:r>
          </w:p>
          <w:p w:rsidR="00516576" w:rsidRDefault="00516576"/>
          <w:p w:rsidR="00516576" w:rsidRDefault="00516576"/>
          <w:p w:rsidR="00516576" w:rsidRDefault="00516576"/>
          <w:p w:rsidR="00516576" w:rsidRDefault="00516576">
            <w:r>
              <w:t>0.060</w:t>
            </w:r>
          </w:p>
          <w:p w:rsidR="00516576" w:rsidRDefault="00516576">
            <w:r>
              <w:t>0.0022</w:t>
            </w:r>
          </w:p>
          <w:p w:rsidR="00516576" w:rsidRDefault="00516576">
            <w:r>
              <w:t>0.44</w:t>
            </w:r>
          </w:p>
          <w:p w:rsidR="00516576" w:rsidRDefault="00516576">
            <w:r>
              <w:t>0.067</w:t>
            </w:r>
          </w:p>
          <w:p w:rsidR="00516576" w:rsidRDefault="00516576">
            <w:r>
              <w:t>&lt;0.0001</w:t>
            </w:r>
          </w:p>
          <w:p w:rsidR="00702387" w:rsidRDefault="00702387">
            <w:r>
              <w:t>0.0001</w:t>
            </w:r>
          </w:p>
          <w:p w:rsidR="00702387" w:rsidRDefault="00702387">
            <w:r>
              <w:t>0.0005</w:t>
            </w:r>
          </w:p>
          <w:p w:rsidR="00702387" w:rsidRDefault="00702387">
            <w:r>
              <w:t>0.014</w:t>
            </w:r>
          </w:p>
        </w:tc>
      </w:tr>
      <w:tr w:rsidR="00167A51" w:rsidTr="00A01F21">
        <w:tc>
          <w:tcPr>
            <w:tcW w:w="4968" w:type="dxa"/>
          </w:tcPr>
          <w:p w:rsidR="00167A51" w:rsidRDefault="00167A51" w:rsidP="00C24F41">
            <w:r>
              <w:t>Access</w:t>
            </w:r>
            <w:r w:rsidR="0083591F">
              <w:t xml:space="preserve"> MPR </w:t>
            </w:r>
          </w:p>
          <w:p w:rsidR="00C24F41" w:rsidRDefault="00C24F41" w:rsidP="00C24F41">
            <w:r>
              <w:t xml:space="preserve">     Median</w:t>
            </w:r>
          </w:p>
          <w:p w:rsidR="00C24F41" w:rsidRDefault="00C24F41" w:rsidP="00C24F41">
            <w:r>
              <w:t xml:space="preserve">     </w:t>
            </w:r>
            <w:r w:rsidRPr="00C24F41">
              <w:rPr>
                <w:u w:val="single"/>
              </w:rPr>
              <w:t>&gt;</w:t>
            </w:r>
            <w:r>
              <w:t xml:space="preserve"> Median (%)</w:t>
            </w:r>
          </w:p>
          <w:p w:rsidR="006D0AFC" w:rsidRPr="006D0AFC" w:rsidRDefault="00C24F41" w:rsidP="006D0AFC">
            <w:commentRangeStart w:id="70"/>
            <w:r>
              <w:t xml:space="preserve">     </w:t>
            </w:r>
            <w:r w:rsidR="006D0AFC" w:rsidRPr="006D0AFC">
              <w:rPr>
                <w:u w:val="single"/>
              </w:rPr>
              <w:t>&gt;</w:t>
            </w:r>
            <w:r w:rsidR="006D0AFC" w:rsidRPr="006D0AFC">
              <w:t xml:space="preserve"> 90%</w:t>
            </w:r>
            <w:ins w:id="71" w:author="bwu2" w:date="2013-05-20T11:05:00Z">
              <w:r w:rsidR="002C28A1">
                <w:t>(%)</w:t>
              </w:r>
            </w:ins>
          </w:p>
          <w:p w:rsidR="00C24F41" w:rsidRPr="006D0AFC" w:rsidRDefault="006D0AFC" w:rsidP="006D0AFC">
            <w:r w:rsidRPr="006D0AFC">
              <w:t xml:space="preserve">     </w:t>
            </w:r>
            <w:r w:rsidR="00C24F41" w:rsidRPr="006D0AFC">
              <w:rPr>
                <w:u w:val="single"/>
              </w:rPr>
              <w:t>&gt;</w:t>
            </w:r>
            <w:r w:rsidR="00C24F41" w:rsidRPr="006D0AFC">
              <w:t xml:space="preserve"> </w:t>
            </w:r>
            <w:r w:rsidRPr="006D0AFC">
              <w:t>80%</w:t>
            </w:r>
            <w:ins w:id="72" w:author="bwu2" w:date="2013-05-20T11:05:00Z">
              <w:r w:rsidR="002C28A1">
                <w:t>(%)</w:t>
              </w:r>
            </w:ins>
          </w:p>
          <w:p w:rsidR="006D0AFC" w:rsidRDefault="006D0AFC" w:rsidP="006D0AFC">
            <w:r w:rsidRPr="006D0AFC">
              <w:t xml:space="preserve">     </w:t>
            </w:r>
            <w:r w:rsidRPr="006D0AFC">
              <w:rPr>
                <w:u w:val="single"/>
              </w:rPr>
              <w:t>&gt;</w:t>
            </w:r>
            <w:r w:rsidRPr="006D0AFC">
              <w:t xml:space="preserve"> 70%</w:t>
            </w:r>
            <w:commentRangeEnd w:id="70"/>
            <w:r>
              <w:rPr>
                <w:rStyle w:val="CommentReference"/>
              </w:rPr>
              <w:commentReference w:id="70"/>
            </w:r>
            <w:ins w:id="73" w:author="bwu2" w:date="2013-05-20T11:05:00Z">
              <w:r w:rsidR="002C28A1">
                <w:t>(%)</w:t>
              </w:r>
            </w:ins>
          </w:p>
        </w:tc>
        <w:tc>
          <w:tcPr>
            <w:tcW w:w="990" w:type="dxa"/>
          </w:tcPr>
          <w:p w:rsidR="00C24F41" w:rsidRDefault="00C24F41"/>
          <w:p w:rsidR="00167A51" w:rsidRDefault="00C24F41">
            <w:r>
              <w:t>1.03</w:t>
            </w:r>
          </w:p>
          <w:p w:rsidR="00C24F41" w:rsidRDefault="00C24F41">
            <w:pPr>
              <w:rPr>
                <w:ins w:id="74" w:author="bwu2" w:date="2013-05-20T11:05:00Z"/>
              </w:rPr>
            </w:pPr>
            <w:r>
              <w:t>64.8</w:t>
            </w:r>
          </w:p>
          <w:p w:rsidR="002C28A1" w:rsidRDefault="002C28A1">
            <w:pPr>
              <w:rPr>
                <w:ins w:id="75" w:author="bwu2" w:date="2013-05-20T11:05:00Z"/>
              </w:rPr>
            </w:pPr>
            <w:ins w:id="76" w:author="bwu2" w:date="2013-05-20T11:05:00Z">
              <w:r>
                <w:t>87.3</w:t>
              </w:r>
            </w:ins>
          </w:p>
          <w:p w:rsidR="002C28A1" w:rsidRDefault="002C28A1">
            <w:pPr>
              <w:rPr>
                <w:ins w:id="77" w:author="bwu2" w:date="2013-05-20T11:06:00Z"/>
              </w:rPr>
            </w:pPr>
            <w:ins w:id="78" w:author="bwu2" w:date="2013-05-20T11:05:00Z">
              <w:r>
                <w:t>95.9</w:t>
              </w:r>
            </w:ins>
          </w:p>
          <w:p w:rsidR="002C28A1" w:rsidRDefault="002C28A1">
            <w:ins w:id="79" w:author="bwu2" w:date="2013-05-20T11:06:00Z">
              <w:r>
                <w:t>97.6</w:t>
              </w:r>
            </w:ins>
          </w:p>
        </w:tc>
        <w:tc>
          <w:tcPr>
            <w:tcW w:w="1080" w:type="dxa"/>
          </w:tcPr>
          <w:p w:rsidR="00C24F41" w:rsidRDefault="00C24F41"/>
          <w:p w:rsidR="00167A51" w:rsidRDefault="00C24F41">
            <w:r>
              <w:t>1.03</w:t>
            </w:r>
          </w:p>
          <w:p w:rsidR="00C24F41" w:rsidRDefault="00C24F41">
            <w:pPr>
              <w:rPr>
                <w:ins w:id="80" w:author="bwu2" w:date="2013-05-20T11:05:00Z"/>
              </w:rPr>
            </w:pPr>
            <w:r>
              <w:t>62.7</w:t>
            </w:r>
          </w:p>
          <w:p w:rsidR="002C28A1" w:rsidRDefault="002C28A1">
            <w:pPr>
              <w:rPr>
                <w:ins w:id="81" w:author="bwu2" w:date="2013-05-20T11:05:00Z"/>
              </w:rPr>
            </w:pPr>
            <w:ins w:id="82" w:author="bwu2" w:date="2013-05-20T11:05:00Z">
              <w:r>
                <w:t>89.3</w:t>
              </w:r>
            </w:ins>
          </w:p>
          <w:p w:rsidR="002C28A1" w:rsidRDefault="002C28A1">
            <w:pPr>
              <w:rPr>
                <w:ins w:id="83" w:author="bwu2" w:date="2013-05-20T11:06:00Z"/>
              </w:rPr>
            </w:pPr>
            <w:ins w:id="84" w:author="bwu2" w:date="2013-05-20T11:05:00Z">
              <w:r>
                <w:t>9</w:t>
              </w:r>
            </w:ins>
            <w:ins w:id="85" w:author="bwu2" w:date="2013-05-20T11:06:00Z">
              <w:r>
                <w:t>6.7</w:t>
              </w:r>
            </w:ins>
          </w:p>
          <w:p w:rsidR="002C28A1" w:rsidRDefault="002C28A1">
            <w:ins w:id="86" w:author="bwu2" w:date="2013-05-20T11:06:00Z">
              <w:r>
                <w:t>99.0</w:t>
              </w:r>
            </w:ins>
          </w:p>
        </w:tc>
        <w:tc>
          <w:tcPr>
            <w:tcW w:w="1080" w:type="dxa"/>
          </w:tcPr>
          <w:p w:rsidR="00C24F41" w:rsidRDefault="00C24F41"/>
          <w:p w:rsidR="00167A51" w:rsidRDefault="00C24F41">
            <w:r>
              <w:t>1.00</w:t>
            </w:r>
          </w:p>
          <w:p w:rsidR="00C24F41" w:rsidRDefault="00C24F41">
            <w:pPr>
              <w:rPr>
                <w:ins w:id="87" w:author="bwu2" w:date="2013-05-20T11:05:00Z"/>
              </w:rPr>
            </w:pPr>
            <w:r>
              <w:t>69.0</w:t>
            </w:r>
          </w:p>
          <w:p w:rsidR="002C28A1" w:rsidRDefault="002C28A1">
            <w:pPr>
              <w:rPr>
                <w:ins w:id="88" w:author="bwu2" w:date="2013-05-20T11:06:00Z"/>
              </w:rPr>
            </w:pPr>
            <w:ins w:id="89" w:author="bwu2" w:date="2013-05-20T11:05:00Z">
              <w:r>
                <w:t>83.5</w:t>
              </w:r>
            </w:ins>
          </w:p>
          <w:p w:rsidR="002C28A1" w:rsidRDefault="002C28A1">
            <w:pPr>
              <w:rPr>
                <w:ins w:id="90" w:author="bwu2" w:date="2013-05-20T11:06:00Z"/>
              </w:rPr>
            </w:pPr>
            <w:ins w:id="91" w:author="bwu2" w:date="2013-05-20T11:06:00Z">
              <w:r>
                <w:t>94.3</w:t>
              </w:r>
            </w:ins>
          </w:p>
          <w:p w:rsidR="002C28A1" w:rsidRDefault="002C28A1">
            <w:ins w:id="92" w:author="bwu2" w:date="2013-05-20T11:06:00Z">
              <w:r>
                <w:t>94.9</w:t>
              </w:r>
            </w:ins>
          </w:p>
        </w:tc>
        <w:tc>
          <w:tcPr>
            <w:tcW w:w="1260" w:type="dxa"/>
          </w:tcPr>
          <w:p w:rsidR="00C24F41" w:rsidRDefault="00C24F41"/>
          <w:p w:rsidR="00167A51" w:rsidRDefault="00C24F41">
            <w:r>
              <w:t>0.83</w:t>
            </w:r>
          </w:p>
          <w:p w:rsidR="00C24F41" w:rsidRDefault="00C24F41">
            <w:pPr>
              <w:rPr>
                <w:ins w:id="93" w:author="bwu2" w:date="2013-05-20T11:05:00Z"/>
              </w:rPr>
            </w:pPr>
            <w:r>
              <w:t>0.18</w:t>
            </w:r>
          </w:p>
          <w:p w:rsidR="002C28A1" w:rsidRDefault="002C28A1">
            <w:pPr>
              <w:rPr>
                <w:ins w:id="94" w:author="bwu2" w:date="2013-05-20T11:06:00Z"/>
              </w:rPr>
            </w:pPr>
            <w:ins w:id="95" w:author="bwu2" w:date="2013-05-20T11:05:00Z">
              <w:r>
                <w:t>0.10</w:t>
              </w:r>
            </w:ins>
          </w:p>
          <w:p w:rsidR="002C28A1" w:rsidRDefault="002C28A1">
            <w:pPr>
              <w:rPr>
                <w:ins w:id="96" w:author="bwu2" w:date="2013-05-20T11:06:00Z"/>
              </w:rPr>
            </w:pPr>
            <w:ins w:id="97" w:author="bwu2" w:date="2013-05-20T11:06:00Z">
              <w:r>
                <w:t>0.23</w:t>
              </w:r>
            </w:ins>
          </w:p>
          <w:p w:rsidR="002C28A1" w:rsidRDefault="002C28A1">
            <w:ins w:id="98" w:author="bwu2" w:date="2013-05-20T11:06:00Z">
              <w:r>
                <w:t>0.010</w:t>
              </w:r>
            </w:ins>
          </w:p>
        </w:tc>
      </w:tr>
      <w:tr w:rsidR="00167A51" w:rsidTr="00A01F21">
        <w:tc>
          <w:tcPr>
            <w:tcW w:w="4968" w:type="dxa"/>
          </w:tcPr>
          <w:p w:rsidR="00167A51" w:rsidRDefault="00167A51">
            <w:r>
              <w:t>Adherence</w:t>
            </w:r>
            <w:r w:rsidR="00C24F41">
              <w:t xml:space="preserve"> Pill Count Ratio</w:t>
            </w:r>
          </w:p>
          <w:p w:rsidR="00C24F41" w:rsidRDefault="00C24F41">
            <w:r>
              <w:t xml:space="preserve">     Median</w:t>
            </w:r>
          </w:p>
          <w:p w:rsidR="00C24F41" w:rsidRDefault="00C24F41" w:rsidP="00C24F41">
            <w:r>
              <w:t xml:space="preserve">     Highest Quartile</w:t>
            </w:r>
            <w:r w:rsidR="006D22D1">
              <w:t xml:space="preserve"> (%)</w:t>
            </w:r>
          </w:p>
          <w:p w:rsidR="00C24F41" w:rsidRDefault="00C24F41" w:rsidP="00C24F41">
            <w:r>
              <w:t xml:space="preserve">     Upper Middle Quartile</w:t>
            </w:r>
            <w:r w:rsidR="006D22D1">
              <w:t xml:space="preserve"> (%)</w:t>
            </w:r>
          </w:p>
          <w:p w:rsidR="00C24F41" w:rsidRDefault="00C24F41" w:rsidP="00C24F41">
            <w:r>
              <w:t xml:space="preserve">     Lower Middle Quartile</w:t>
            </w:r>
            <w:r w:rsidR="006D22D1">
              <w:t xml:space="preserve"> (%)</w:t>
            </w:r>
          </w:p>
          <w:p w:rsidR="00C24F41" w:rsidRDefault="00C24F41" w:rsidP="00C24F41">
            <w:r>
              <w:lastRenderedPageBreak/>
              <w:t xml:space="preserve">     Lowest Quartile</w:t>
            </w:r>
            <w:r w:rsidR="006D22D1">
              <w:t xml:space="preserve"> (%)</w:t>
            </w:r>
          </w:p>
          <w:p w:rsidR="006D0AFC" w:rsidRPr="006D0AFC" w:rsidRDefault="006D22D1" w:rsidP="006D0AFC">
            <w:r w:rsidRPr="006D22D1">
              <w:t xml:space="preserve">     </w:t>
            </w:r>
            <w:commentRangeStart w:id="99"/>
            <w:r w:rsidR="006D0AFC" w:rsidRPr="006D0AFC">
              <w:rPr>
                <w:u w:val="single"/>
              </w:rPr>
              <w:t>&gt;</w:t>
            </w:r>
            <w:r w:rsidR="006D0AFC" w:rsidRPr="006D0AFC">
              <w:t xml:space="preserve"> 90%</w:t>
            </w:r>
            <w:ins w:id="100" w:author="bwu2" w:date="2013-05-20T11:07:00Z">
              <w:r w:rsidR="00313906">
                <w:t>(%)</w:t>
              </w:r>
            </w:ins>
          </w:p>
          <w:p w:rsidR="006D0AFC" w:rsidRPr="006D0AFC" w:rsidRDefault="006D0AFC" w:rsidP="006D0AFC">
            <w:r w:rsidRPr="006D0AFC">
              <w:t xml:space="preserve">     </w:t>
            </w:r>
            <w:r w:rsidRPr="006D0AFC">
              <w:rPr>
                <w:u w:val="single"/>
              </w:rPr>
              <w:t>&gt;</w:t>
            </w:r>
            <w:r w:rsidRPr="006D0AFC">
              <w:t xml:space="preserve"> 80%</w:t>
            </w:r>
            <w:ins w:id="101" w:author="bwu2" w:date="2013-05-20T11:07:00Z">
              <w:r w:rsidR="00313906">
                <w:t>(%)</w:t>
              </w:r>
            </w:ins>
          </w:p>
          <w:p w:rsidR="00C24F41" w:rsidRPr="006D22D1" w:rsidRDefault="006D0AFC" w:rsidP="006D0AFC">
            <w:r w:rsidRPr="006D0AFC">
              <w:t xml:space="preserve">     </w:t>
            </w:r>
            <w:r w:rsidRPr="006D0AFC">
              <w:rPr>
                <w:u w:val="single"/>
              </w:rPr>
              <w:t>&gt;</w:t>
            </w:r>
            <w:r w:rsidRPr="006D0AFC">
              <w:t xml:space="preserve"> 70%</w:t>
            </w:r>
            <w:commentRangeEnd w:id="99"/>
            <w:ins w:id="102" w:author="bwu2" w:date="2013-05-20T11:07:00Z">
              <w:r w:rsidR="00313906">
                <w:t>(%)</w:t>
              </w:r>
            </w:ins>
            <w:r>
              <w:rPr>
                <w:rStyle w:val="CommentReference"/>
              </w:rPr>
              <w:commentReference w:id="99"/>
            </w:r>
          </w:p>
        </w:tc>
        <w:tc>
          <w:tcPr>
            <w:tcW w:w="990" w:type="dxa"/>
          </w:tcPr>
          <w:p w:rsidR="00167A51" w:rsidRDefault="00167A51"/>
          <w:p w:rsidR="00C24F41" w:rsidRDefault="00C24F41">
            <w:r>
              <w:t>1.12</w:t>
            </w:r>
          </w:p>
          <w:p w:rsidR="00C24F41" w:rsidRDefault="00C24F41">
            <w:r>
              <w:t>22.5</w:t>
            </w:r>
          </w:p>
          <w:p w:rsidR="00C24F41" w:rsidRDefault="00C24F41">
            <w:r>
              <w:t>25.5</w:t>
            </w:r>
          </w:p>
          <w:p w:rsidR="00C24F41" w:rsidRDefault="00C24F41">
            <w:r>
              <w:t>22.1</w:t>
            </w:r>
          </w:p>
          <w:p w:rsidR="00C24F41" w:rsidRDefault="00C24F41">
            <w:pPr>
              <w:rPr>
                <w:ins w:id="103" w:author="bwu2" w:date="2013-05-20T11:07:00Z"/>
              </w:rPr>
            </w:pPr>
            <w:r>
              <w:lastRenderedPageBreak/>
              <w:t>29.9</w:t>
            </w:r>
          </w:p>
          <w:p w:rsidR="00313906" w:rsidRDefault="00313906">
            <w:pPr>
              <w:rPr>
                <w:ins w:id="104" w:author="bwu2" w:date="2013-05-20T11:07:00Z"/>
              </w:rPr>
            </w:pPr>
            <w:ins w:id="105" w:author="bwu2" w:date="2013-05-20T11:07:00Z">
              <w:r>
                <w:t>90.2</w:t>
              </w:r>
            </w:ins>
          </w:p>
          <w:p w:rsidR="00313906" w:rsidRDefault="00313906">
            <w:pPr>
              <w:rPr>
                <w:ins w:id="106" w:author="bwu2" w:date="2013-05-20T11:07:00Z"/>
              </w:rPr>
            </w:pPr>
            <w:ins w:id="107" w:author="bwu2" w:date="2013-05-20T11:07:00Z">
              <w:r>
                <w:t>92.4</w:t>
              </w:r>
            </w:ins>
          </w:p>
          <w:p w:rsidR="00313906" w:rsidRDefault="00313906">
            <w:ins w:id="108" w:author="bwu2" w:date="2013-05-20T11:07:00Z">
              <w:r>
                <w:t>93.4</w:t>
              </w:r>
            </w:ins>
          </w:p>
        </w:tc>
        <w:tc>
          <w:tcPr>
            <w:tcW w:w="1080" w:type="dxa"/>
          </w:tcPr>
          <w:p w:rsidR="00167A51" w:rsidRDefault="00167A51"/>
          <w:p w:rsidR="00C24F41" w:rsidRDefault="00C24F41">
            <w:r>
              <w:t>1.13</w:t>
            </w:r>
          </w:p>
          <w:p w:rsidR="00C24F41" w:rsidRDefault="00C24F41">
            <w:r>
              <w:t>28.7</w:t>
            </w:r>
          </w:p>
          <w:p w:rsidR="00C24F41" w:rsidRDefault="00C24F41">
            <w:r>
              <w:t>25.3</w:t>
            </w:r>
          </w:p>
          <w:p w:rsidR="00C24F41" w:rsidRDefault="00C24F41">
            <w:r>
              <w:t>22.7</w:t>
            </w:r>
          </w:p>
          <w:p w:rsidR="00C24F41" w:rsidRDefault="00C24F41">
            <w:pPr>
              <w:rPr>
                <w:ins w:id="109" w:author="bwu2" w:date="2013-05-20T11:07:00Z"/>
              </w:rPr>
            </w:pPr>
            <w:r>
              <w:lastRenderedPageBreak/>
              <w:t>23.3</w:t>
            </w:r>
          </w:p>
          <w:p w:rsidR="00313906" w:rsidRDefault="00313906">
            <w:pPr>
              <w:rPr>
                <w:ins w:id="110" w:author="bwu2" w:date="2013-05-20T11:07:00Z"/>
              </w:rPr>
            </w:pPr>
            <w:ins w:id="111" w:author="bwu2" w:date="2013-05-20T11:07:00Z">
              <w:r>
                <w:t>92.7</w:t>
              </w:r>
            </w:ins>
          </w:p>
          <w:p w:rsidR="00313906" w:rsidRDefault="00313906">
            <w:pPr>
              <w:rPr>
                <w:ins w:id="112" w:author="bwu2" w:date="2013-05-20T11:07:00Z"/>
              </w:rPr>
            </w:pPr>
            <w:ins w:id="113" w:author="bwu2" w:date="2013-05-20T11:07:00Z">
              <w:r>
                <w:t>94.7</w:t>
              </w:r>
            </w:ins>
          </w:p>
          <w:p w:rsidR="00313906" w:rsidRDefault="00313906">
            <w:ins w:id="114" w:author="bwu2" w:date="2013-05-20T11:07:00Z">
              <w:r>
                <w:t>96.0</w:t>
              </w:r>
            </w:ins>
          </w:p>
        </w:tc>
        <w:tc>
          <w:tcPr>
            <w:tcW w:w="1080" w:type="dxa"/>
          </w:tcPr>
          <w:p w:rsidR="00167A51" w:rsidRDefault="00167A51" w:rsidP="00C24F41"/>
          <w:p w:rsidR="00C24F41" w:rsidRDefault="00C24F41" w:rsidP="00C24F41">
            <w:r>
              <w:t>1.08</w:t>
            </w:r>
          </w:p>
          <w:p w:rsidR="00C24F41" w:rsidRDefault="00C24F41" w:rsidP="00C24F41">
            <w:r>
              <w:t>10.8</w:t>
            </w:r>
          </w:p>
          <w:p w:rsidR="00C24F41" w:rsidRDefault="00C24F41" w:rsidP="00C24F41">
            <w:r>
              <w:t>25.9</w:t>
            </w:r>
          </w:p>
          <w:p w:rsidR="00C24F41" w:rsidRDefault="00C24F41" w:rsidP="00C24F41">
            <w:r>
              <w:t>20.9</w:t>
            </w:r>
          </w:p>
          <w:p w:rsidR="00C24F41" w:rsidRDefault="00C24F41" w:rsidP="00C24F41">
            <w:pPr>
              <w:rPr>
                <w:ins w:id="115" w:author="bwu2" w:date="2013-05-20T11:07:00Z"/>
              </w:rPr>
            </w:pPr>
            <w:r>
              <w:lastRenderedPageBreak/>
              <w:t>42.4</w:t>
            </w:r>
          </w:p>
          <w:p w:rsidR="00313906" w:rsidRDefault="00313906" w:rsidP="00C24F41">
            <w:pPr>
              <w:rPr>
                <w:ins w:id="116" w:author="bwu2" w:date="2013-05-20T11:07:00Z"/>
              </w:rPr>
            </w:pPr>
            <w:ins w:id="117" w:author="bwu2" w:date="2013-05-20T11:07:00Z">
              <w:r>
                <w:t>85.4</w:t>
              </w:r>
            </w:ins>
          </w:p>
          <w:p w:rsidR="00313906" w:rsidRDefault="00313906" w:rsidP="00C24F41">
            <w:pPr>
              <w:rPr>
                <w:ins w:id="118" w:author="bwu2" w:date="2013-05-20T11:07:00Z"/>
              </w:rPr>
            </w:pPr>
            <w:ins w:id="119" w:author="bwu2" w:date="2013-05-20T11:07:00Z">
              <w:r>
                <w:t>88.0</w:t>
              </w:r>
            </w:ins>
          </w:p>
          <w:p w:rsidR="00313906" w:rsidRDefault="00313906" w:rsidP="00C24F41">
            <w:ins w:id="120" w:author="bwu2" w:date="2013-05-20T11:08:00Z">
              <w:r>
                <w:t>88.6</w:t>
              </w:r>
            </w:ins>
          </w:p>
        </w:tc>
        <w:tc>
          <w:tcPr>
            <w:tcW w:w="1260" w:type="dxa"/>
          </w:tcPr>
          <w:p w:rsidR="00167A51" w:rsidRDefault="00167A51"/>
          <w:p w:rsidR="00C24F41" w:rsidRDefault="00C24F41">
            <w:r>
              <w:t>&lt;0.0001</w:t>
            </w:r>
          </w:p>
          <w:p w:rsidR="00C24F41" w:rsidRDefault="00C24F41">
            <w:pPr>
              <w:rPr>
                <w:ins w:id="121" w:author="bwu2" w:date="2013-05-20T11:08:00Z"/>
              </w:rPr>
            </w:pPr>
            <w:r>
              <w:t>&lt;0.0001</w:t>
            </w:r>
          </w:p>
          <w:p w:rsidR="00313906" w:rsidRDefault="00313906">
            <w:pPr>
              <w:rPr>
                <w:ins w:id="122" w:author="bwu2" w:date="2013-05-20T11:08:00Z"/>
              </w:rPr>
            </w:pPr>
          </w:p>
          <w:p w:rsidR="00313906" w:rsidRDefault="00313906">
            <w:pPr>
              <w:rPr>
                <w:ins w:id="123" w:author="bwu2" w:date="2013-05-20T11:08:00Z"/>
              </w:rPr>
            </w:pPr>
          </w:p>
          <w:p w:rsidR="00313906" w:rsidRDefault="00313906">
            <w:pPr>
              <w:rPr>
                <w:ins w:id="124" w:author="bwu2" w:date="2013-05-20T11:08:00Z"/>
              </w:rPr>
            </w:pPr>
          </w:p>
          <w:p w:rsidR="00313906" w:rsidRDefault="00313906">
            <w:pPr>
              <w:rPr>
                <w:ins w:id="125" w:author="bwu2" w:date="2013-05-20T11:08:00Z"/>
              </w:rPr>
            </w:pPr>
            <w:ins w:id="126" w:author="bwu2" w:date="2013-05-20T11:08:00Z">
              <w:r>
                <w:t>0.020</w:t>
              </w:r>
            </w:ins>
          </w:p>
          <w:p w:rsidR="00313906" w:rsidRDefault="00313906">
            <w:pPr>
              <w:rPr>
                <w:ins w:id="127" w:author="bwu2" w:date="2013-05-20T11:08:00Z"/>
              </w:rPr>
            </w:pPr>
            <w:ins w:id="128" w:author="bwu2" w:date="2013-05-20T11:08:00Z">
              <w:r>
                <w:t>0.015</w:t>
              </w:r>
            </w:ins>
          </w:p>
          <w:p w:rsidR="00313906" w:rsidRDefault="00313906">
            <w:ins w:id="129" w:author="bwu2" w:date="2013-05-20T11:08:00Z">
              <w:r>
                <w:t>0.0045</w:t>
              </w:r>
            </w:ins>
          </w:p>
        </w:tc>
      </w:tr>
    </w:tbl>
    <w:p w:rsidR="008F0D4D" w:rsidRDefault="00934B2F" w:rsidP="00934B2F">
      <w:r>
        <w:lastRenderedPageBreak/>
        <w:t>UE = Unemployed (seeking work or not seeking work), ARVs = antiretrovirals</w:t>
      </w:r>
      <w:r w:rsidR="003A0CC2">
        <w:t xml:space="preserve">, K-10 = Kessler 10 depression scale, TM = any form of traditional (African, Chinese, Indian) or alternative/complimentary medicine, </w:t>
      </w:r>
      <w:r w:rsidR="001C1511">
        <w:t xml:space="preserve">ANI = asymptomatic neurocognitive impairment, MND = mild neurocognitive disorder, HAD = HIV-associated dementia, </w:t>
      </w:r>
      <w:r w:rsidR="000B69E7">
        <w:t>ART = ARV treatment</w:t>
      </w:r>
      <w:r w:rsidR="000244F6">
        <w:t xml:space="preserve">, </w:t>
      </w:r>
      <w:r w:rsidR="00516576">
        <w:t xml:space="preserve">TS = </w:t>
      </w:r>
      <w:proofErr w:type="spellStart"/>
      <w:r w:rsidR="00516576">
        <w:t>Trimethroprim-sulfamethoxazole</w:t>
      </w:r>
      <w:proofErr w:type="spellEnd"/>
      <w:r w:rsidR="00516576">
        <w:t xml:space="preserve">, </w:t>
      </w:r>
      <w:r w:rsidR="000244F6">
        <w:t xml:space="preserve">INH = </w:t>
      </w:r>
      <w:proofErr w:type="spellStart"/>
      <w:r w:rsidR="000244F6">
        <w:t>isoniazid</w:t>
      </w:r>
      <w:proofErr w:type="spellEnd"/>
      <w:r w:rsidR="000244F6">
        <w:t xml:space="preserve">, RIF = </w:t>
      </w:r>
      <w:proofErr w:type="spellStart"/>
      <w:r w:rsidR="000244F6">
        <w:t>rifampicin</w:t>
      </w:r>
      <w:proofErr w:type="spellEnd"/>
      <w:r w:rsidR="000244F6">
        <w:t xml:space="preserve">, ETB = </w:t>
      </w:r>
      <w:proofErr w:type="spellStart"/>
      <w:r w:rsidR="000244F6">
        <w:t>ethambutol</w:t>
      </w:r>
      <w:proofErr w:type="spellEnd"/>
      <w:r w:rsidR="0083591F">
        <w:t>, MPR = medication possession ratio</w:t>
      </w:r>
    </w:p>
    <w:p w:rsidR="00A64990" w:rsidRDefault="00A64990">
      <w:pPr>
        <w:spacing w:after="200" w:line="276" w:lineRule="auto"/>
      </w:pPr>
      <w:r>
        <w:br w:type="page"/>
      </w:r>
    </w:p>
    <w:p w:rsidR="008F0D4D" w:rsidRDefault="00DE79CB">
      <w:r w:rsidRPr="00DE79CB">
        <w:rPr>
          <w:b/>
        </w:rPr>
        <w:lastRenderedPageBreak/>
        <w:t>Tabl</w:t>
      </w:r>
      <w:r w:rsidR="004D3D3C">
        <w:rPr>
          <w:b/>
        </w:rPr>
        <w:t>e 2</w:t>
      </w:r>
      <w:r w:rsidR="0058135D" w:rsidRPr="00DE79CB">
        <w:rPr>
          <w:b/>
        </w:rPr>
        <w:t>.</w:t>
      </w:r>
      <w:r w:rsidR="0058135D">
        <w:t xml:space="preserve"> Multivariable a</w:t>
      </w:r>
      <w:r w:rsidR="0093782A">
        <w:t>nalyses of risk factors for virologic failure</w:t>
      </w:r>
      <w:r w:rsidR="00716918" w:rsidRPr="00716918">
        <w:t xml:space="preserve"> </w:t>
      </w:r>
      <w:r w:rsidR="00716918">
        <w:t>using logistic regression</w:t>
      </w:r>
    </w:p>
    <w:tbl>
      <w:tblPr>
        <w:tblStyle w:val="TableGrid"/>
        <w:tblW w:w="0" w:type="auto"/>
        <w:tblInd w:w="-162" w:type="dxa"/>
        <w:tblLayout w:type="fixed"/>
        <w:tblLook w:val="04A0"/>
      </w:tblPr>
      <w:tblGrid>
        <w:gridCol w:w="2547"/>
        <w:gridCol w:w="1439"/>
        <w:gridCol w:w="1438"/>
        <w:gridCol w:w="1438"/>
        <w:gridCol w:w="1438"/>
        <w:gridCol w:w="1438"/>
      </w:tblGrid>
      <w:tr w:rsidR="003F1E18" w:rsidTr="003F1E18">
        <w:tc>
          <w:tcPr>
            <w:tcW w:w="2547" w:type="dxa"/>
            <w:tcBorders>
              <w:top w:val="single" w:sz="4" w:space="0" w:color="auto"/>
              <w:left w:val="single" w:sz="4" w:space="0" w:color="auto"/>
              <w:bottom w:val="single" w:sz="4" w:space="0" w:color="auto"/>
              <w:right w:val="single" w:sz="4" w:space="0" w:color="auto"/>
            </w:tcBorders>
            <w:hideMark/>
          </w:tcPr>
          <w:p w:rsidR="003F1E18" w:rsidRDefault="005E292E">
            <w:r>
              <w:t>Domain/</w:t>
            </w:r>
            <w:r w:rsidR="003F1E18">
              <w:t>Risk Factor</w:t>
            </w:r>
          </w:p>
        </w:tc>
        <w:tc>
          <w:tcPr>
            <w:tcW w:w="1439" w:type="dxa"/>
            <w:tcBorders>
              <w:top w:val="single" w:sz="4" w:space="0" w:color="auto"/>
              <w:left w:val="single" w:sz="4" w:space="0" w:color="auto"/>
              <w:bottom w:val="single" w:sz="4" w:space="0" w:color="auto"/>
              <w:right w:val="single" w:sz="4" w:space="0" w:color="auto"/>
            </w:tcBorders>
            <w:hideMark/>
          </w:tcPr>
          <w:p w:rsidR="003F1E18" w:rsidRDefault="003F1E18">
            <w:r>
              <w:t>Model 1</w:t>
            </w:r>
          </w:p>
        </w:tc>
        <w:tc>
          <w:tcPr>
            <w:tcW w:w="1438" w:type="dxa"/>
            <w:tcBorders>
              <w:top w:val="single" w:sz="4" w:space="0" w:color="auto"/>
              <w:left w:val="single" w:sz="4" w:space="0" w:color="auto"/>
              <w:bottom w:val="single" w:sz="4" w:space="0" w:color="auto"/>
              <w:right w:val="single" w:sz="4" w:space="0" w:color="auto"/>
            </w:tcBorders>
            <w:hideMark/>
          </w:tcPr>
          <w:p w:rsidR="003F1E18" w:rsidRDefault="003F1E18">
            <w:r>
              <w:t>Model 2</w:t>
            </w:r>
          </w:p>
        </w:tc>
        <w:tc>
          <w:tcPr>
            <w:tcW w:w="1438" w:type="dxa"/>
            <w:tcBorders>
              <w:top w:val="single" w:sz="4" w:space="0" w:color="auto"/>
              <w:left w:val="single" w:sz="4" w:space="0" w:color="auto"/>
              <w:bottom w:val="single" w:sz="4" w:space="0" w:color="auto"/>
              <w:right w:val="single" w:sz="4" w:space="0" w:color="auto"/>
            </w:tcBorders>
            <w:hideMark/>
          </w:tcPr>
          <w:p w:rsidR="003F1E18" w:rsidRDefault="003F1E18">
            <w:r>
              <w:t>Model 3</w:t>
            </w:r>
            <w:r w:rsidR="007D2069">
              <w:t>‡</w:t>
            </w:r>
          </w:p>
        </w:tc>
        <w:tc>
          <w:tcPr>
            <w:tcW w:w="1438" w:type="dxa"/>
            <w:tcBorders>
              <w:top w:val="single" w:sz="4" w:space="0" w:color="auto"/>
              <w:left w:val="single" w:sz="4" w:space="0" w:color="auto"/>
              <w:bottom w:val="single" w:sz="4" w:space="0" w:color="auto"/>
              <w:right w:val="single" w:sz="4" w:space="0" w:color="auto"/>
            </w:tcBorders>
            <w:hideMark/>
          </w:tcPr>
          <w:p w:rsidR="003F1E18" w:rsidRDefault="003F1E18">
            <w:r>
              <w:t>Model 4</w:t>
            </w:r>
          </w:p>
        </w:tc>
        <w:tc>
          <w:tcPr>
            <w:tcW w:w="1438" w:type="dxa"/>
            <w:tcBorders>
              <w:top w:val="single" w:sz="4" w:space="0" w:color="auto"/>
              <w:left w:val="single" w:sz="4" w:space="0" w:color="auto"/>
              <w:bottom w:val="single" w:sz="4" w:space="0" w:color="auto"/>
              <w:right w:val="single" w:sz="4" w:space="0" w:color="auto"/>
            </w:tcBorders>
            <w:hideMark/>
          </w:tcPr>
          <w:p w:rsidR="003F1E18" w:rsidRDefault="003F1E18">
            <w:r>
              <w:t>Model 5</w:t>
            </w:r>
          </w:p>
        </w:tc>
      </w:tr>
      <w:tr w:rsidR="003F1E18" w:rsidTr="003F1E18">
        <w:tc>
          <w:tcPr>
            <w:tcW w:w="2547" w:type="dxa"/>
            <w:tcBorders>
              <w:top w:val="single" w:sz="4" w:space="0" w:color="auto"/>
              <w:left w:val="single" w:sz="4" w:space="0" w:color="auto"/>
              <w:bottom w:val="single" w:sz="4" w:space="0" w:color="auto"/>
              <w:right w:val="single" w:sz="4" w:space="0" w:color="auto"/>
            </w:tcBorders>
            <w:hideMark/>
          </w:tcPr>
          <w:p w:rsidR="003F1E18" w:rsidRDefault="003F1E18">
            <w:pPr>
              <w:rPr>
                <w:sz w:val="20"/>
                <w:szCs w:val="18"/>
              </w:rPr>
            </w:pPr>
            <w:r>
              <w:rPr>
                <w:sz w:val="20"/>
                <w:szCs w:val="18"/>
              </w:rPr>
              <w:t>Demographic</w:t>
            </w:r>
          </w:p>
          <w:p w:rsidR="003F1E18" w:rsidRDefault="003F1E18">
            <w:pPr>
              <w:rPr>
                <w:sz w:val="18"/>
                <w:szCs w:val="18"/>
              </w:rPr>
            </w:pPr>
            <w:r>
              <w:rPr>
                <w:sz w:val="18"/>
                <w:szCs w:val="18"/>
              </w:rPr>
              <w:t xml:space="preserve">     </w:t>
            </w:r>
            <w:r w:rsidR="00F6166F">
              <w:rPr>
                <w:sz w:val="18"/>
                <w:szCs w:val="18"/>
              </w:rPr>
              <w:t>Age (per 5 year increase</w:t>
            </w:r>
            <w:r>
              <w:rPr>
                <w:sz w:val="18"/>
                <w:szCs w:val="18"/>
              </w:rPr>
              <w:t>)</w:t>
            </w:r>
          </w:p>
          <w:p w:rsidR="003F1E18" w:rsidRDefault="003F1E18">
            <w:pPr>
              <w:rPr>
                <w:sz w:val="18"/>
                <w:szCs w:val="18"/>
              </w:rPr>
            </w:pPr>
            <w:r>
              <w:rPr>
                <w:sz w:val="18"/>
                <w:szCs w:val="18"/>
              </w:rPr>
              <w:t xml:space="preserve">     Gender (male)</w:t>
            </w:r>
          </w:p>
        </w:tc>
        <w:tc>
          <w:tcPr>
            <w:tcW w:w="1439" w:type="dxa"/>
            <w:tcBorders>
              <w:top w:val="single" w:sz="4" w:space="0" w:color="auto"/>
              <w:left w:val="single" w:sz="4" w:space="0" w:color="auto"/>
              <w:bottom w:val="single" w:sz="4" w:space="0" w:color="auto"/>
              <w:right w:val="single" w:sz="4" w:space="0" w:color="auto"/>
            </w:tcBorders>
          </w:tcPr>
          <w:p w:rsidR="003F1E18" w:rsidRDefault="003F1E18">
            <w:pPr>
              <w:jc w:val="center"/>
              <w:rPr>
                <w:sz w:val="18"/>
                <w:szCs w:val="18"/>
              </w:rPr>
            </w:pPr>
          </w:p>
          <w:p w:rsidR="003F1E18" w:rsidRDefault="00805D8B">
            <w:pPr>
              <w:jc w:val="center"/>
              <w:rPr>
                <w:sz w:val="18"/>
                <w:szCs w:val="18"/>
              </w:rPr>
            </w:pPr>
            <w:r>
              <w:rPr>
                <w:sz w:val="18"/>
                <w:szCs w:val="18"/>
              </w:rPr>
              <w:t>0.956</w:t>
            </w:r>
            <w:r w:rsidR="003F1E18">
              <w:rPr>
                <w:sz w:val="18"/>
                <w:szCs w:val="18"/>
              </w:rPr>
              <w:t>**</w:t>
            </w:r>
          </w:p>
          <w:p w:rsidR="003F1E18" w:rsidRDefault="00805D8B">
            <w:pPr>
              <w:jc w:val="center"/>
              <w:rPr>
                <w:sz w:val="18"/>
                <w:szCs w:val="18"/>
              </w:rPr>
            </w:pPr>
            <w:r>
              <w:rPr>
                <w:sz w:val="18"/>
                <w:szCs w:val="18"/>
              </w:rPr>
              <w:t>1.995</w:t>
            </w:r>
            <w:r w:rsidR="003F1E18">
              <w:rPr>
                <w:sz w:val="18"/>
                <w:szCs w:val="18"/>
              </w:rPr>
              <w:t>**</w:t>
            </w:r>
          </w:p>
        </w:tc>
        <w:tc>
          <w:tcPr>
            <w:tcW w:w="1438" w:type="dxa"/>
            <w:tcBorders>
              <w:top w:val="single" w:sz="4" w:space="0" w:color="auto"/>
              <w:left w:val="single" w:sz="4" w:space="0" w:color="auto"/>
              <w:bottom w:val="single" w:sz="4" w:space="0" w:color="auto"/>
              <w:right w:val="single" w:sz="4" w:space="0" w:color="auto"/>
            </w:tcBorders>
          </w:tcPr>
          <w:p w:rsidR="003F1E18" w:rsidRDefault="003F1E18">
            <w:pPr>
              <w:jc w:val="center"/>
              <w:rPr>
                <w:sz w:val="18"/>
                <w:szCs w:val="18"/>
              </w:rPr>
            </w:pPr>
          </w:p>
          <w:p w:rsidR="003F1E18" w:rsidRDefault="00DE6929">
            <w:pPr>
              <w:jc w:val="center"/>
              <w:rPr>
                <w:sz w:val="18"/>
                <w:szCs w:val="18"/>
              </w:rPr>
            </w:pPr>
            <w:r>
              <w:rPr>
                <w:sz w:val="18"/>
                <w:szCs w:val="18"/>
              </w:rPr>
              <w:t>0.83</w:t>
            </w:r>
            <w:r w:rsidR="003F1E18">
              <w:rPr>
                <w:sz w:val="18"/>
                <w:szCs w:val="18"/>
              </w:rPr>
              <w:t>7†</w:t>
            </w:r>
          </w:p>
          <w:p w:rsidR="003F1E18" w:rsidRDefault="00724B67">
            <w:pPr>
              <w:jc w:val="center"/>
              <w:rPr>
                <w:sz w:val="18"/>
                <w:szCs w:val="18"/>
              </w:rPr>
            </w:pPr>
            <w:r>
              <w:rPr>
                <w:sz w:val="18"/>
                <w:szCs w:val="18"/>
              </w:rPr>
              <w:t>2.262</w:t>
            </w:r>
            <w:r w:rsidR="00DE6929">
              <w:rPr>
                <w:sz w:val="18"/>
                <w:szCs w:val="18"/>
              </w:rPr>
              <w:t>*</w:t>
            </w:r>
            <w:r w:rsidR="003F1E18">
              <w:rPr>
                <w:sz w:val="18"/>
                <w:szCs w:val="18"/>
              </w:rPr>
              <w:t>*</w:t>
            </w:r>
          </w:p>
        </w:tc>
        <w:tc>
          <w:tcPr>
            <w:tcW w:w="1438" w:type="dxa"/>
            <w:tcBorders>
              <w:top w:val="single" w:sz="4" w:space="0" w:color="auto"/>
              <w:left w:val="single" w:sz="4" w:space="0" w:color="auto"/>
              <w:bottom w:val="single" w:sz="4" w:space="0" w:color="auto"/>
              <w:right w:val="single" w:sz="4" w:space="0" w:color="auto"/>
            </w:tcBorders>
          </w:tcPr>
          <w:p w:rsidR="003F1E18" w:rsidRDefault="003F1E18">
            <w:pPr>
              <w:jc w:val="center"/>
              <w:rPr>
                <w:sz w:val="18"/>
                <w:szCs w:val="18"/>
              </w:rPr>
            </w:pPr>
          </w:p>
          <w:p w:rsidR="003F1E18" w:rsidRDefault="00F25A88">
            <w:pPr>
              <w:jc w:val="center"/>
              <w:rPr>
                <w:sz w:val="18"/>
                <w:szCs w:val="18"/>
              </w:rPr>
            </w:pPr>
            <w:r>
              <w:rPr>
                <w:sz w:val="18"/>
                <w:szCs w:val="18"/>
              </w:rPr>
              <w:t>0.86</w:t>
            </w:r>
            <w:r w:rsidR="00A96501">
              <w:rPr>
                <w:sz w:val="18"/>
                <w:szCs w:val="18"/>
              </w:rPr>
              <w:t>5</w:t>
            </w:r>
            <w:r w:rsidR="007D2069">
              <w:rPr>
                <w:sz w:val="18"/>
                <w:szCs w:val="18"/>
              </w:rPr>
              <w:t>†</w:t>
            </w:r>
          </w:p>
          <w:p w:rsidR="003F1E18" w:rsidRDefault="00A96501">
            <w:pPr>
              <w:jc w:val="center"/>
              <w:rPr>
                <w:sz w:val="18"/>
                <w:szCs w:val="18"/>
              </w:rPr>
            </w:pPr>
            <w:r>
              <w:rPr>
                <w:sz w:val="18"/>
                <w:szCs w:val="18"/>
              </w:rPr>
              <w:t>2.524</w:t>
            </w:r>
            <w:r w:rsidR="003F1E18">
              <w:rPr>
                <w:sz w:val="18"/>
                <w:szCs w:val="18"/>
              </w:rPr>
              <w:t>***</w:t>
            </w:r>
          </w:p>
        </w:tc>
        <w:tc>
          <w:tcPr>
            <w:tcW w:w="1438" w:type="dxa"/>
            <w:tcBorders>
              <w:top w:val="single" w:sz="4" w:space="0" w:color="auto"/>
              <w:left w:val="single" w:sz="4" w:space="0" w:color="auto"/>
              <w:bottom w:val="single" w:sz="4" w:space="0" w:color="auto"/>
              <w:right w:val="single" w:sz="4" w:space="0" w:color="auto"/>
            </w:tcBorders>
          </w:tcPr>
          <w:p w:rsidR="003F1E18" w:rsidRDefault="003F1E18">
            <w:pPr>
              <w:jc w:val="center"/>
              <w:rPr>
                <w:sz w:val="18"/>
                <w:szCs w:val="18"/>
              </w:rPr>
            </w:pPr>
          </w:p>
          <w:p w:rsidR="003F1E18" w:rsidRDefault="007025A7">
            <w:pPr>
              <w:jc w:val="center"/>
              <w:rPr>
                <w:sz w:val="18"/>
                <w:szCs w:val="18"/>
              </w:rPr>
            </w:pPr>
            <w:r>
              <w:rPr>
                <w:sz w:val="18"/>
                <w:szCs w:val="18"/>
              </w:rPr>
              <w:t>0.807</w:t>
            </w:r>
            <w:r w:rsidR="003F1E18">
              <w:rPr>
                <w:sz w:val="18"/>
                <w:szCs w:val="18"/>
              </w:rPr>
              <w:t>*</w:t>
            </w:r>
          </w:p>
          <w:p w:rsidR="003F1E18" w:rsidRDefault="007025A7">
            <w:pPr>
              <w:jc w:val="center"/>
              <w:rPr>
                <w:sz w:val="18"/>
                <w:szCs w:val="18"/>
              </w:rPr>
            </w:pPr>
            <w:r>
              <w:rPr>
                <w:sz w:val="18"/>
                <w:szCs w:val="18"/>
              </w:rPr>
              <w:t>2.682</w:t>
            </w:r>
            <w:r w:rsidR="003F1E18">
              <w:rPr>
                <w:sz w:val="18"/>
                <w:szCs w:val="18"/>
              </w:rPr>
              <w:t>**</w:t>
            </w:r>
          </w:p>
        </w:tc>
        <w:tc>
          <w:tcPr>
            <w:tcW w:w="1438" w:type="dxa"/>
            <w:tcBorders>
              <w:top w:val="single" w:sz="4" w:space="0" w:color="auto"/>
              <w:left w:val="single" w:sz="4" w:space="0" w:color="auto"/>
              <w:bottom w:val="single" w:sz="4" w:space="0" w:color="auto"/>
              <w:right w:val="single" w:sz="4" w:space="0" w:color="auto"/>
            </w:tcBorders>
          </w:tcPr>
          <w:p w:rsidR="003F1E18" w:rsidRDefault="003F1E18">
            <w:pPr>
              <w:jc w:val="center"/>
              <w:rPr>
                <w:sz w:val="18"/>
                <w:szCs w:val="18"/>
              </w:rPr>
            </w:pPr>
          </w:p>
          <w:p w:rsidR="003F1E18" w:rsidRDefault="00EE0B70">
            <w:pPr>
              <w:jc w:val="center"/>
              <w:rPr>
                <w:sz w:val="18"/>
                <w:szCs w:val="18"/>
              </w:rPr>
            </w:pPr>
            <w:r>
              <w:rPr>
                <w:sz w:val="18"/>
                <w:szCs w:val="18"/>
              </w:rPr>
              <w:t>0.86</w:t>
            </w:r>
            <w:r w:rsidR="00EA5E46">
              <w:rPr>
                <w:sz w:val="18"/>
                <w:szCs w:val="18"/>
              </w:rPr>
              <w:t>0</w:t>
            </w:r>
          </w:p>
          <w:p w:rsidR="003F1E18" w:rsidRDefault="00EA5E46">
            <w:pPr>
              <w:jc w:val="center"/>
              <w:rPr>
                <w:sz w:val="18"/>
                <w:szCs w:val="18"/>
              </w:rPr>
            </w:pPr>
            <w:r>
              <w:rPr>
                <w:sz w:val="18"/>
                <w:szCs w:val="18"/>
              </w:rPr>
              <w:t>2.416</w:t>
            </w:r>
            <w:r w:rsidR="003F1E18">
              <w:rPr>
                <w:sz w:val="18"/>
                <w:szCs w:val="18"/>
              </w:rPr>
              <w:t>**</w:t>
            </w:r>
          </w:p>
        </w:tc>
      </w:tr>
      <w:tr w:rsidR="003F1E18" w:rsidTr="003F1E18">
        <w:tc>
          <w:tcPr>
            <w:tcW w:w="2547" w:type="dxa"/>
            <w:tcBorders>
              <w:top w:val="single" w:sz="4" w:space="0" w:color="auto"/>
              <w:left w:val="single" w:sz="4" w:space="0" w:color="auto"/>
              <w:bottom w:val="single" w:sz="4" w:space="0" w:color="auto"/>
              <w:right w:val="single" w:sz="4" w:space="0" w:color="auto"/>
            </w:tcBorders>
            <w:hideMark/>
          </w:tcPr>
          <w:p w:rsidR="003F1E18" w:rsidRDefault="003F1E18">
            <w:pPr>
              <w:rPr>
                <w:sz w:val="20"/>
                <w:szCs w:val="18"/>
              </w:rPr>
            </w:pPr>
            <w:r>
              <w:rPr>
                <w:sz w:val="20"/>
                <w:szCs w:val="18"/>
              </w:rPr>
              <w:t xml:space="preserve">Socioeconomic   </w:t>
            </w:r>
          </w:p>
          <w:p w:rsidR="003F1E18" w:rsidRDefault="003F1E18">
            <w:pPr>
              <w:rPr>
                <w:sz w:val="18"/>
                <w:szCs w:val="18"/>
              </w:rPr>
            </w:pPr>
            <w:r>
              <w:rPr>
                <w:sz w:val="18"/>
                <w:szCs w:val="18"/>
              </w:rPr>
              <w:t xml:space="preserve">     Education (</w:t>
            </w:r>
            <w:r w:rsidR="00F6166F">
              <w:rPr>
                <w:sz w:val="18"/>
                <w:szCs w:val="18"/>
              </w:rPr>
              <w:t xml:space="preserve">per </w:t>
            </w:r>
            <w:r>
              <w:rPr>
                <w:sz w:val="18"/>
                <w:szCs w:val="18"/>
              </w:rPr>
              <w:t>1 year)</w:t>
            </w:r>
          </w:p>
          <w:p w:rsidR="00AE7DBC" w:rsidRDefault="003F1E18" w:rsidP="00AE7DBC">
            <w:pPr>
              <w:rPr>
                <w:sz w:val="18"/>
                <w:szCs w:val="18"/>
              </w:rPr>
            </w:pPr>
            <w:r>
              <w:rPr>
                <w:sz w:val="18"/>
                <w:szCs w:val="18"/>
              </w:rPr>
              <w:t xml:space="preserve">     Transportation (personal)</w:t>
            </w:r>
          </w:p>
          <w:p w:rsidR="003F1E18" w:rsidRDefault="00AE7DBC">
            <w:pPr>
              <w:rPr>
                <w:sz w:val="18"/>
                <w:szCs w:val="18"/>
              </w:rPr>
            </w:pPr>
            <w:r>
              <w:rPr>
                <w:sz w:val="18"/>
                <w:szCs w:val="18"/>
              </w:rPr>
              <w:t xml:space="preserve">     Pay for care (family/spouse)</w:t>
            </w:r>
          </w:p>
        </w:tc>
        <w:tc>
          <w:tcPr>
            <w:tcW w:w="1439" w:type="dxa"/>
            <w:tcBorders>
              <w:top w:val="single" w:sz="4" w:space="0" w:color="auto"/>
              <w:left w:val="single" w:sz="4" w:space="0" w:color="auto"/>
              <w:bottom w:val="single" w:sz="4" w:space="0" w:color="auto"/>
              <w:right w:val="single" w:sz="4" w:space="0" w:color="auto"/>
            </w:tcBorders>
          </w:tcPr>
          <w:p w:rsidR="003F1E18" w:rsidRDefault="003F1E18">
            <w:pPr>
              <w:jc w:val="center"/>
              <w:rPr>
                <w:sz w:val="18"/>
                <w:szCs w:val="18"/>
              </w:rPr>
            </w:pPr>
          </w:p>
          <w:p w:rsidR="003F1E18" w:rsidRDefault="003F1E18">
            <w:pPr>
              <w:jc w:val="center"/>
              <w:rPr>
                <w:sz w:val="18"/>
                <w:szCs w:val="18"/>
              </w:rPr>
            </w:pPr>
          </w:p>
          <w:p w:rsidR="00AE7DBC" w:rsidRDefault="00AE7DBC">
            <w:pPr>
              <w:jc w:val="center"/>
              <w:rPr>
                <w:sz w:val="18"/>
                <w:szCs w:val="18"/>
              </w:rPr>
            </w:pPr>
            <w:r>
              <w:rPr>
                <w:sz w:val="18"/>
                <w:szCs w:val="18"/>
              </w:rPr>
              <w:t>1.771†</w:t>
            </w:r>
          </w:p>
          <w:p w:rsidR="003F1E18" w:rsidRDefault="00E24697" w:rsidP="00AE7DBC">
            <w:pPr>
              <w:jc w:val="center"/>
              <w:rPr>
                <w:sz w:val="18"/>
                <w:szCs w:val="18"/>
              </w:rPr>
            </w:pPr>
            <w:r>
              <w:rPr>
                <w:sz w:val="18"/>
                <w:szCs w:val="18"/>
              </w:rPr>
              <w:t>1.517</w:t>
            </w:r>
          </w:p>
        </w:tc>
        <w:tc>
          <w:tcPr>
            <w:tcW w:w="1438" w:type="dxa"/>
            <w:tcBorders>
              <w:top w:val="single" w:sz="4" w:space="0" w:color="auto"/>
              <w:left w:val="single" w:sz="4" w:space="0" w:color="auto"/>
              <w:bottom w:val="single" w:sz="4" w:space="0" w:color="auto"/>
              <w:right w:val="single" w:sz="4" w:space="0" w:color="auto"/>
            </w:tcBorders>
          </w:tcPr>
          <w:p w:rsidR="003F1E18" w:rsidRDefault="003F1E18">
            <w:pPr>
              <w:jc w:val="center"/>
              <w:rPr>
                <w:sz w:val="18"/>
                <w:szCs w:val="18"/>
              </w:rPr>
            </w:pPr>
          </w:p>
          <w:p w:rsidR="003F1E18" w:rsidRDefault="00DE6929">
            <w:pPr>
              <w:jc w:val="center"/>
              <w:rPr>
                <w:sz w:val="18"/>
                <w:szCs w:val="18"/>
              </w:rPr>
            </w:pPr>
            <w:r>
              <w:rPr>
                <w:sz w:val="18"/>
                <w:szCs w:val="18"/>
              </w:rPr>
              <w:t>1.112</w:t>
            </w:r>
          </w:p>
          <w:p w:rsidR="003F1E18" w:rsidRDefault="00AE7DBC">
            <w:pPr>
              <w:jc w:val="center"/>
              <w:rPr>
                <w:sz w:val="18"/>
                <w:szCs w:val="18"/>
              </w:rPr>
            </w:pPr>
            <w:r>
              <w:rPr>
                <w:sz w:val="18"/>
                <w:szCs w:val="18"/>
              </w:rPr>
              <w:t>1.789</w:t>
            </w:r>
          </w:p>
          <w:p w:rsidR="003F1E18" w:rsidRDefault="003F1E18">
            <w:pPr>
              <w:jc w:val="center"/>
              <w:rPr>
                <w:sz w:val="18"/>
                <w:szCs w:val="18"/>
              </w:rPr>
            </w:pPr>
          </w:p>
        </w:tc>
        <w:tc>
          <w:tcPr>
            <w:tcW w:w="1438" w:type="dxa"/>
            <w:tcBorders>
              <w:top w:val="single" w:sz="4" w:space="0" w:color="auto"/>
              <w:left w:val="single" w:sz="4" w:space="0" w:color="auto"/>
              <w:bottom w:val="single" w:sz="4" w:space="0" w:color="auto"/>
              <w:right w:val="single" w:sz="4" w:space="0" w:color="auto"/>
            </w:tcBorders>
          </w:tcPr>
          <w:p w:rsidR="003F1E18" w:rsidRDefault="003F1E18">
            <w:pPr>
              <w:jc w:val="center"/>
              <w:rPr>
                <w:sz w:val="18"/>
                <w:szCs w:val="18"/>
              </w:rPr>
            </w:pPr>
          </w:p>
          <w:p w:rsidR="003F1E18" w:rsidRDefault="00F25A88">
            <w:pPr>
              <w:jc w:val="center"/>
              <w:rPr>
                <w:sz w:val="18"/>
                <w:szCs w:val="18"/>
              </w:rPr>
            </w:pPr>
            <w:r>
              <w:rPr>
                <w:sz w:val="18"/>
                <w:szCs w:val="18"/>
              </w:rPr>
              <w:t>1.111</w:t>
            </w:r>
          </w:p>
          <w:p w:rsidR="00AE7DBC" w:rsidRDefault="00AE7DBC">
            <w:pPr>
              <w:jc w:val="center"/>
              <w:rPr>
                <w:sz w:val="18"/>
                <w:szCs w:val="18"/>
              </w:rPr>
            </w:pPr>
            <w:r>
              <w:rPr>
                <w:sz w:val="18"/>
                <w:szCs w:val="18"/>
              </w:rPr>
              <w:t>1.979†</w:t>
            </w:r>
          </w:p>
          <w:p w:rsidR="003F1E18" w:rsidRDefault="00A96501" w:rsidP="00AE7DBC">
            <w:pPr>
              <w:jc w:val="center"/>
              <w:rPr>
                <w:sz w:val="18"/>
                <w:szCs w:val="18"/>
              </w:rPr>
            </w:pPr>
            <w:r>
              <w:rPr>
                <w:sz w:val="18"/>
                <w:szCs w:val="18"/>
              </w:rPr>
              <w:t>1.631</w:t>
            </w:r>
          </w:p>
        </w:tc>
        <w:tc>
          <w:tcPr>
            <w:tcW w:w="1438" w:type="dxa"/>
            <w:tcBorders>
              <w:top w:val="single" w:sz="4" w:space="0" w:color="auto"/>
              <w:left w:val="single" w:sz="4" w:space="0" w:color="auto"/>
              <w:bottom w:val="single" w:sz="4" w:space="0" w:color="auto"/>
              <w:right w:val="single" w:sz="4" w:space="0" w:color="auto"/>
            </w:tcBorders>
            <w:hideMark/>
          </w:tcPr>
          <w:p w:rsidR="003F1E18" w:rsidRDefault="003F1E18">
            <w:pPr>
              <w:jc w:val="center"/>
              <w:rPr>
                <w:sz w:val="18"/>
                <w:szCs w:val="18"/>
              </w:rPr>
            </w:pPr>
            <w:r>
              <w:rPr>
                <w:sz w:val="18"/>
                <w:szCs w:val="18"/>
              </w:rPr>
              <w:t>---</w:t>
            </w:r>
          </w:p>
        </w:tc>
        <w:tc>
          <w:tcPr>
            <w:tcW w:w="1438" w:type="dxa"/>
            <w:tcBorders>
              <w:top w:val="single" w:sz="4" w:space="0" w:color="auto"/>
              <w:left w:val="single" w:sz="4" w:space="0" w:color="auto"/>
              <w:bottom w:val="single" w:sz="4" w:space="0" w:color="auto"/>
              <w:right w:val="single" w:sz="4" w:space="0" w:color="auto"/>
            </w:tcBorders>
          </w:tcPr>
          <w:p w:rsidR="003F1E18" w:rsidRDefault="003F1E18">
            <w:pPr>
              <w:jc w:val="center"/>
              <w:rPr>
                <w:sz w:val="18"/>
                <w:szCs w:val="18"/>
              </w:rPr>
            </w:pPr>
          </w:p>
          <w:p w:rsidR="003F1E18" w:rsidRDefault="003F1E18">
            <w:pPr>
              <w:jc w:val="center"/>
              <w:rPr>
                <w:sz w:val="18"/>
                <w:szCs w:val="18"/>
              </w:rPr>
            </w:pPr>
            <w:r>
              <w:rPr>
                <w:sz w:val="18"/>
                <w:szCs w:val="18"/>
              </w:rPr>
              <w:t>1.1</w:t>
            </w:r>
            <w:r w:rsidR="00EA5E46">
              <w:rPr>
                <w:sz w:val="18"/>
                <w:szCs w:val="18"/>
              </w:rPr>
              <w:t>08</w:t>
            </w:r>
          </w:p>
          <w:p w:rsidR="003F1E18" w:rsidRDefault="00AE7DBC">
            <w:pPr>
              <w:jc w:val="center"/>
              <w:rPr>
                <w:sz w:val="18"/>
                <w:szCs w:val="18"/>
              </w:rPr>
            </w:pPr>
            <w:r>
              <w:rPr>
                <w:sz w:val="18"/>
                <w:szCs w:val="18"/>
              </w:rPr>
              <w:t>2.034</w:t>
            </w:r>
          </w:p>
          <w:p w:rsidR="003F1E18" w:rsidRDefault="003F1E18">
            <w:pPr>
              <w:jc w:val="center"/>
              <w:rPr>
                <w:sz w:val="18"/>
                <w:szCs w:val="18"/>
              </w:rPr>
            </w:pPr>
          </w:p>
        </w:tc>
      </w:tr>
      <w:tr w:rsidR="003F1E18" w:rsidTr="003F1E18">
        <w:tc>
          <w:tcPr>
            <w:tcW w:w="2547" w:type="dxa"/>
            <w:tcBorders>
              <w:top w:val="single" w:sz="4" w:space="0" w:color="auto"/>
              <w:left w:val="single" w:sz="4" w:space="0" w:color="auto"/>
              <w:bottom w:val="single" w:sz="4" w:space="0" w:color="auto"/>
              <w:right w:val="single" w:sz="4" w:space="0" w:color="auto"/>
            </w:tcBorders>
            <w:hideMark/>
          </w:tcPr>
          <w:p w:rsidR="003F1E18" w:rsidRDefault="003F1E18">
            <w:pPr>
              <w:rPr>
                <w:sz w:val="20"/>
                <w:szCs w:val="18"/>
              </w:rPr>
            </w:pPr>
            <w:r>
              <w:rPr>
                <w:sz w:val="20"/>
                <w:szCs w:val="18"/>
              </w:rPr>
              <w:t>Psychosocial</w:t>
            </w:r>
          </w:p>
          <w:p w:rsidR="003F1E18" w:rsidRDefault="003F1E18">
            <w:pPr>
              <w:rPr>
                <w:sz w:val="18"/>
                <w:szCs w:val="18"/>
              </w:rPr>
            </w:pPr>
            <w:r>
              <w:rPr>
                <w:sz w:val="18"/>
                <w:szCs w:val="18"/>
              </w:rPr>
              <w:t xml:space="preserve">     Faith activity (none)</w:t>
            </w:r>
          </w:p>
          <w:p w:rsidR="003F1E18" w:rsidRDefault="003F1E18">
            <w:pPr>
              <w:rPr>
                <w:sz w:val="18"/>
                <w:szCs w:val="18"/>
              </w:rPr>
            </w:pPr>
            <w:r>
              <w:rPr>
                <w:sz w:val="18"/>
                <w:szCs w:val="18"/>
              </w:rPr>
              <w:t xml:space="preserve">     Practice safe</w:t>
            </w:r>
            <w:r w:rsidR="00394C4A">
              <w:rPr>
                <w:sz w:val="18"/>
                <w:szCs w:val="18"/>
              </w:rPr>
              <w:t xml:space="preserve"> sex</w:t>
            </w:r>
            <w:r>
              <w:rPr>
                <w:sz w:val="18"/>
                <w:szCs w:val="18"/>
              </w:rPr>
              <w:t xml:space="preserve"> (&lt;always)</w:t>
            </w:r>
          </w:p>
          <w:p w:rsidR="008B05C7" w:rsidRDefault="003F1E18" w:rsidP="008B05C7">
            <w:pPr>
              <w:rPr>
                <w:sz w:val="18"/>
                <w:szCs w:val="18"/>
              </w:rPr>
            </w:pPr>
            <w:r>
              <w:rPr>
                <w:sz w:val="18"/>
                <w:szCs w:val="18"/>
              </w:rPr>
              <w:t xml:space="preserve">     Family HIV+ (none)</w:t>
            </w:r>
            <w:r w:rsidR="008B05C7">
              <w:rPr>
                <w:sz w:val="18"/>
                <w:szCs w:val="18"/>
              </w:rPr>
              <w:t xml:space="preserve"> </w:t>
            </w:r>
          </w:p>
          <w:p w:rsidR="008B05C7" w:rsidRDefault="008B05C7" w:rsidP="008B05C7">
            <w:pPr>
              <w:rPr>
                <w:sz w:val="18"/>
                <w:szCs w:val="18"/>
              </w:rPr>
            </w:pPr>
            <w:r>
              <w:rPr>
                <w:sz w:val="18"/>
                <w:szCs w:val="18"/>
              </w:rPr>
              <w:t xml:space="preserve">     Treatment supporter (yes)</w:t>
            </w:r>
          </w:p>
          <w:p w:rsidR="008B05C7" w:rsidRDefault="008B05C7" w:rsidP="008B05C7">
            <w:pPr>
              <w:rPr>
                <w:sz w:val="18"/>
                <w:szCs w:val="18"/>
              </w:rPr>
            </w:pPr>
            <w:r>
              <w:rPr>
                <w:sz w:val="18"/>
                <w:szCs w:val="18"/>
              </w:rPr>
              <w:t xml:space="preserve">     Clinic feel pleased (yes)         </w:t>
            </w:r>
          </w:p>
          <w:p w:rsidR="003F1E18" w:rsidRDefault="008B05C7" w:rsidP="008B05C7">
            <w:pPr>
              <w:rPr>
                <w:sz w:val="18"/>
                <w:szCs w:val="18"/>
              </w:rPr>
            </w:pPr>
            <w:r>
              <w:rPr>
                <w:sz w:val="18"/>
                <w:szCs w:val="18"/>
              </w:rPr>
              <w:t xml:space="preserve">     Depression (12+)</w:t>
            </w:r>
          </w:p>
        </w:tc>
        <w:tc>
          <w:tcPr>
            <w:tcW w:w="1439" w:type="dxa"/>
            <w:tcBorders>
              <w:top w:val="single" w:sz="4" w:space="0" w:color="auto"/>
              <w:left w:val="single" w:sz="4" w:space="0" w:color="auto"/>
              <w:bottom w:val="single" w:sz="4" w:space="0" w:color="auto"/>
              <w:right w:val="single" w:sz="4" w:space="0" w:color="auto"/>
            </w:tcBorders>
          </w:tcPr>
          <w:p w:rsidR="003F1E18" w:rsidRDefault="003F1E18">
            <w:pPr>
              <w:jc w:val="center"/>
              <w:rPr>
                <w:sz w:val="18"/>
                <w:szCs w:val="18"/>
              </w:rPr>
            </w:pPr>
          </w:p>
          <w:p w:rsidR="003F1E18" w:rsidRDefault="00805D8B">
            <w:pPr>
              <w:jc w:val="center"/>
              <w:rPr>
                <w:sz w:val="18"/>
                <w:szCs w:val="18"/>
              </w:rPr>
            </w:pPr>
            <w:r>
              <w:rPr>
                <w:sz w:val="18"/>
                <w:szCs w:val="18"/>
              </w:rPr>
              <w:t>1.634</w:t>
            </w:r>
            <w:r w:rsidR="003F1E18">
              <w:rPr>
                <w:sz w:val="18"/>
                <w:szCs w:val="18"/>
              </w:rPr>
              <w:t>*</w:t>
            </w:r>
          </w:p>
          <w:p w:rsidR="003F1E18" w:rsidRDefault="004F71BC">
            <w:pPr>
              <w:jc w:val="center"/>
              <w:rPr>
                <w:sz w:val="18"/>
                <w:szCs w:val="18"/>
              </w:rPr>
            </w:pPr>
            <w:r>
              <w:rPr>
                <w:sz w:val="18"/>
                <w:szCs w:val="18"/>
              </w:rPr>
              <w:t>---</w:t>
            </w:r>
          </w:p>
          <w:p w:rsidR="008B05C7" w:rsidRDefault="00805D8B" w:rsidP="008B05C7">
            <w:pPr>
              <w:jc w:val="center"/>
              <w:rPr>
                <w:sz w:val="18"/>
                <w:szCs w:val="18"/>
              </w:rPr>
            </w:pPr>
            <w:r>
              <w:rPr>
                <w:sz w:val="18"/>
                <w:szCs w:val="18"/>
              </w:rPr>
              <w:t>0.620</w:t>
            </w:r>
            <w:r w:rsidR="003F1E18">
              <w:rPr>
                <w:sz w:val="18"/>
                <w:szCs w:val="18"/>
              </w:rPr>
              <w:t>*</w:t>
            </w:r>
          </w:p>
          <w:p w:rsidR="008B05C7" w:rsidRDefault="008B05C7" w:rsidP="008B05C7">
            <w:pPr>
              <w:jc w:val="center"/>
              <w:rPr>
                <w:sz w:val="18"/>
                <w:szCs w:val="18"/>
              </w:rPr>
            </w:pPr>
            <w:r>
              <w:rPr>
                <w:sz w:val="18"/>
                <w:szCs w:val="18"/>
              </w:rPr>
              <w:t>1.991*</w:t>
            </w:r>
          </w:p>
          <w:p w:rsidR="008B05C7" w:rsidRDefault="008B05C7" w:rsidP="008B05C7">
            <w:pPr>
              <w:jc w:val="center"/>
              <w:rPr>
                <w:sz w:val="18"/>
                <w:szCs w:val="18"/>
              </w:rPr>
            </w:pPr>
            <w:r>
              <w:rPr>
                <w:sz w:val="18"/>
                <w:szCs w:val="18"/>
              </w:rPr>
              <w:t>---</w:t>
            </w:r>
          </w:p>
          <w:p w:rsidR="003F1E18" w:rsidRDefault="008B05C7" w:rsidP="008B05C7">
            <w:pPr>
              <w:jc w:val="center"/>
              <w:rPr>
                <w:sz w:val="18"/>
                <w:szCs w:val="18"/>
              </w:rPr>
            </w:pPr>
            <w:r>
              <w:rPr>
                <w:sz w:val="18"/>
                <w:szCs w:val="18"/>
              </w:rPr>
              <w:t>---</w:t>
            </w:r>
          </w:p>
        </w:tc>
        <w:tc>
          <w:tcPr>
            <w:tcW w:w="1438" w:type="dxa"/>
            <w:tcBorders>
              <w:top w:val="single" w:sz="4" w:space="0" w:color="auto"/>
              <w:left w:val="single" w:sz="4" w:space="0" w:color="auto"/>
              <w:bottom w:val="single" w:sz="4" w:space="0" w:color="auto"/>
              <w:right w:val="single" w:sz="4" w:space="0" w:color="auto"/>
            </w:tcBorders>
          </w:tcPr>
          <w:p w:rsidR="003F1E18" w:rsidRDefault="003F1E18">
            <w:pPr>
              <w:jc w:val="center"/>
              <w:rPr>
                <w:rFonts w:eastAsia="Times New Roman"/>
                <w:sz w:val="18"/>
              </w:rPr>
            </w:pPr>
          </w:p>
          <w:p w:rsidR="003F1E18" w:rsidRDefault="00583525">
            <w:pPr>
              <w:jc w:val="center"/>
              <w:rPr>
                <w:rFonts w:eastAsia="Times New Roman"/>
                <w:sz w:val="18"/>
              </w:rPr>
            </w:pPr>
            <w:r>
              <w:rPr>
                <w:rFonts w:eastAsia="Times New Roman"/>
                <w:sz w:val="18"/>
              </w:rPr>
              <w:t>1.722</w:t>
            </w:r>
            <w:r w:rsidR="00DE6929">
              <w:rPr>
                <w:rFonts w:eastAsia="Times New Roman"/>
                <w:sz w:val="18"/>
              </w:rPr>
              <w:t>†</w:t>
            </w:r>
          </w:p>
          <w:p w:rsidR="003F1E18" w:rsidRDefault="00583525">
            <w:pPr>
              <w:jc w:val="center"/>
              <w:rPr>
                <w:rFonts w:eastAsia="Times New Roman"/>
                <w:sz w:val="18"/>
              </w:rPr>
            </w:pPr>
            <w:r>
              <w:rPr>
                <w:rFonts w:eastAsia="Times New Roman"/>
                <w:sz w:val="18"/>
              </w:rPr>
              <w:t>5.500</w:t>
            </w:r>
            <w:r w:rsidR="003F1E18">
              <w:rPr>
                <w:rFonts w:eastAsia="Times New Roman"/>
                <w:sz w:val="18"/>
              </w:rPr>
              <w:t>***</w:t>
            </w:r>
          </w:p>
          <w:p w:rsidR="008B05C7" w:rsidRDefault="00DE6929" w:rsidP="008B05C7">
            <w:pPr>
              <w:jc w:val="center"/>
              <w:rPr>
                <w:rFonts w:eastAsia="Times New Roman"/>
                <w:sz w:val="18"/>
              </w:rPr>
            </w:pPr>
            <w:r>
              <w:rPr>
                <w:rFonts w:eastAsia="Times New Roman"/>
                <w:sz w:val="18"/>
              </w:rPr>
              <w:t>0.593†</w:t>
            </w:r>
          </w:p>
          <w:p w:rsidR="008B05C7" w:rsidRDefault="008B05C7" w:rsidP="008B05C7">
            <w:pPr>
              <w:jc w:val="center"/>
              <w:rPr>
                <w:rFonts w:eastAsia="Times New Roman"/>
                <w:sz w:val="18"/>
              </w:rPr>
            </w:pPr>
            <w:r>
              <w:rPr>
                <w:rFonts w:eastAsia="Times New Roman"/>
                <w:sz w:val="18"/>
              </w:rPr>
              <w:t>1.910</w:t>
            </w:r>
          </w:p>
          <w:p w:rsidR="008B05C7" w:rsidRDefault="008B05C7" w:rsidP="008B05C7">
            <w:pPr>
              <w:jc w:val="center"/>
              <w:rPr>
                <w:rFonts w:eastAsia="Times New Roman"/>
                <w:sz w:val="18"/>
              </w:rPr>
            </w:pPr>
            <w:r>
              <w:rPr>
                <w:rFonts w:eastAsia="Times New Roman"/>
                <w:sz w:val="18"/>
              </w:rPr>
              <w:t>0.448*</w:t>
            </w:r>
          </w:p>
          <w:p w:rsidR="003F1E18" w:rsidRDefault="008B05C7" w:rsidP="008B05C7">
            <w:pPr>
              <w:jc w:val="center"/>
              <w:rPr>
                <w:rFonts w:eastAsia="Times New Roman"/>
                <w:sz w:val="18"/>
              </w:rPr>
            </w:pPr>
            <w:r>
              <w:rPr>
                <w:rFonts w:eastAsia="Times New Roman"/>
                <w:sz w:val="18"/>
              </w:rPr>
              <w:t>3.136***</w:t>
            </w:r>
          </w:p>
        </w:tc>
        <w:tc>
          <w:tcPr>
            <w:tcW w:w="1438" w:type="dxa"/>
            <w:tcBorders>
              <w:top w:val="single" w:sz="4" w:space="0" w:color="auto"/>
              <w:left w:val="single" w:sz="4" w:space="0" w:color="auto"/>
              <w:bottom w:val="single" w:sz="4" w:space="0" w:color="auto"/>
              <w:right w:val="single" w:sz="4" w:space="0" w:color="auto"/>
            </w:tcBorders>
          </w:tcPr>
          <w:p w:rsidR="003F1E18" w:rsidRDefault="003F1E18">
            <w:pPr>
              <w:jc w:val="center"/>
              <w:rPr>
                <w:sz w:val="18"/>
                <w:szCs w:val="18"/>
              </w:rPr>
            </w:pPr>
          </w:p>
          <w:p w:rsidR="003F1E18" w:rsidRDefault="003F1E18">
            <w:pPr>
              <w:jc w:val="center"/>
              <w:rPr>
                <w:sz w:val="18"/>
                <w:szCs w:val="18"/>
              </w:rPr>
            </w:pPr>
            <w:r>
              <w:rPr>
                <w:sz w:val="18"/>
                <w:szCs w:val="18"/>
              </w:rPr>
              <w:t>1.</w:t>
            </w:r>
            <w:r w:rsidR="00A96501">
              <w:rPr>
                <w:sz w:val="18"/>
                <w:szCs w:val="18"/>
              </w:rPr>
              <w:t>533</w:t>
            </w:r>
            <w:r w:rsidR="00F25A88">
              <w:rPr>
                <w:sz w:val="18"/>
                <w:szCs w:val="18"/>
              </w:rPr>
              <w:t>†</w:t>
            </w:r>
          </w:p>
          <w:p w:rsidR="003F1E18" w:rsidRDefault="003F1E18">
            <w:pPr>
              <w:jc w:val="center"/>
              <w:rPr>
                <w:sz w:val="18"/>
                <w:szCs w:val="18"/>
              </w:rPr>
            </w:pPr>
            <w:r>
              <w:rPr>
                <w:sz w:val="18"/>
                <w:szCs w:val="18"/>
              </w:rPr>
              <w:t>3.</w:t>
            </w:r>
            <w:r w:rsidR="00A96501">
              <w:rPr>
                <w:sz w:val="18"/>
                <w:szCs w:val="18"/>
              </w:rPr>
              <w:t>108</w:t>
            </w:r>
            <w:r>
              <w:rPr>
                <w:sz w:val="18"/>
                <w:szCs w:val="18"/>
              </w:rPr>
              <w:t>**</w:t>
            </w:r>
          </w:p>
          <w:p w:rsidR="008B05C7" w:rsidRDefault="00A96501" w:rsidP="008B05C7">
            <w:pPr>
              <w:jc w:val="center"/>
              <w:rPr>
                <w:sz w:val="18"/>
                <w:szCs w:val="18"/>
              </w:rPr>
            </w:pPr>
            <w:r>
              <w:rPr>
                <w:sz w:val="18"/>
                <w:szCs w:val="18"/>
              </w:rPr>
              <w:t>0.665</w:t>
            </w:r>
            <w:r w:rsidR="00F25A88">
              <w:rPr>
                <w:sz w:val="18"/>
                <w:szCs w:val="18"/>
              </w:rPr>
              <w:t>†</w:t>
            </w:r>
          </w:p>
          <w:p w:rsidR="008B05C7" w:rsidRDefault="008B05C7" w:rsidP="008B05C7">
            <w:pPr>
              <w:jc w:val="center"/>
              <w:rPr>
                <w:sz w:val="18"/>
                <w:szCs w:val="18"/>
              </w:rPr>
            </w:pPr>
            <w:r>
              <w:rPr>
                <w:sz w:val="18"/>
                <w:szCs w:val="18"/>
              </w:rPr>
              <w:t>1.807†</w:t>
            </w:r>
          </w:p>
          <w:p w:rsidR="008B05C7" w:rsidRDefault="008B05C7" w:rsidP="008B05C7">
            <w:pPr>
              <w:jc w:val="center"/>
              <w:rPr>
                <w:sz w:val="18"/>
                <w:szCs w:val="18"/>
              </w:rPr>
            </w:pPr>
            <w:r>
              <w:rPr>
                <w:sz w:val="18"/>
                <w:szCs w:val="18"/>
              </w:rPr>
              <w:t>0.387***</w:t>
            </w:r>
          </w:p>
          <w:p w:rsidR="003F1E18" w:rsidRDefault="008B05C7" w:rsidP="008B05C7">
            <w:pPr>
              <w:jc w:val="center"/>
              <w:rPr>
                <w:sz w:val="18"/>
                <w:szCs w:val="18"/>
              </w:rPr>
            </w:pPr>
            <w:r>
              <w:rPr>
                <w:sz w:val="18"/>
                <w:szCs w:val="18"/>
              </w:rPr>
              <w:t>3.064***</w:t>
            </w:r>
          </w:p>
        </w:tc>
        <w:tc>
          <w:tcPr>
            <w:tcW w:w="1438" w:type="dxa"/>
            <w:tcBorders>
              <w:top w:val="single" w:sz="4" w:space="0" w:color="auto"/>
              <w:left w:val="single" w:sz="4" w:space="0" w:color="auto"/>
              <w:bottom w:val="single" w:sz="4" w:space="0" w:color="auto"/>
              <w:right w:val="single" w:sz="4" w:space="0" w:color="auto"/>
            </w:tcBorders>
          </w:tcPr>
          <w:p w:rsidR="003F1E18" w:rsidRDefault="003F1E18">
            <w:pPr>
              <w:jc w:val="center"/>
              <w:rPr>
                <w:sz w:val="18"/>
                <w:szCs w:val="18"/>
              </w:rPr>
            </w:pPr>
          </w:p>
          <w:p w:rsidR="003F1E18" w:rsidRDefault="007025A7">
            <w:pPr>
              <w:jc w:val="center"/>
              <w:rPr>
                <w:sz w:val="18"/>
                <w:szCs w:val="18"/>
              </w:rPr>
            </w:pPr>
            <w:r>
              <w:rPr>
                <w:sz w:val="18"/>
                <w:szCs w:val="18"/>
              </w:rPr>
              <w:t>1.854*</w:t>
            </w:r>
          </w:p>
          <w:p w:rsidR="003F1E18" w:rsidRDefault="007025A7">
            <w:pPr>
              <w:jc w:val="center"/>
              <w:rPr>
                <w:sz w:val="18"/>
                <w:szCs w:val="18"/>
              </w:rPr>
            </w:pPr>
            <w:r>
              <w:rPr>
                <w:sz w:val="18"/>
                <w:szCs w:val="18"/>
              </w:rPr>
              <w:t>5.905</w:t>
            </w:r>
            <w:r w:rsidR="003F1E18">
              <w:rPr>
                <w:sz w:val="18"/>
                <w:szCs w:val="18"/>
              </w:rPr>
              <w:t>**</w:t>
            </w:r>
            <w:r>
              <w:rPr>
                <w:sz w:val="18"/>
                <w:szCs w:val="18"/>
              </w:rPr>
              <w:t>*</w:t>
            </w:r>
          </w:p>
          <w:p w:rsidR="008B05C7" w:rsidRDefault="003F1E18" w:rsidP="008B05C7">
            <w:pPr>
              <w:jc w:val="center"/>
              <w:rPr>
                <w:sz w:val="18"/>
                <w:szCs w:val="18"/>
              </w:rPr>
            </w:pPr>
            <w:r>
              <w:rPr>
                <w:sz w:val="18"/>
                <w:szCs w:val="18"/>
              </w:rPr>
              <w:t>0.588†</w:t>
            </w:r>
          </w:p>
          <w:p w:rsidR="008B05C7" w:rsidRDefault="008B05C7" w:rsidP="008B05C7">
            <w:pPr>
              <w:jc w:val="center"/>
              <w:rPr>
                <w:sz w:val="18"/>
                <w:szCs w:val="18"/>
              </w:rPr>
            </w:pPr>
            <w:r>
              <w:rPr>
                <w:sz w:val="18"/>
                <w:szCs w:val="18"/>
              </w:rPr>
              <w:t>1.699</w:t>
            </w:r>
          </w:p>
          <w:p w:rsidR="008B05C7" w:rsidRDefault="008B05C7" w:rsidP="008B05C7">
            <w:pPr>
              <w:jc w:val="center"/>
              <w:rPr>
                <w:sz w:val="18"/>
                <w:szCs w:val="18"/>
              </w:rPr>
            </w:pPr>
            <w:r>
              <w:rPr>
                <w:sz w:val="18"/>
                <w:szCs w:val="18"/>
              </w:rPr>
              <w:t>0.517*</w:t>
            </w:r>
          </w:p>
          <w:p w:rsidR="003F1E18" w:rsidRDefault="008B05C7" w:rsidP="008B05C7">
            <w:pPr>
              <w:jc w:val="center"/>
              <w:rPr>
                <w:sz w:val="18"/>
                <w:szCs w:val="18"/>
              </w:rPr>
            </w:pPr>
            <w:r>
              <w:rPr>
                <w:sz w:val="18"/>
                <w:szCs w:val="18"/>
              </w:rPr>
              <w:t>2.689**</w:t>
            </w:r>
          </w:p>
        </w:tc>
        <w:tc>
          <w:tcPr>
            <w:tcW w:w="1438" w:type="dxa"/>
            <w:tcBorders>
              <w:top w:val="single" w:sz="4" w:space="0" w:color="auto"/>
              <w:left w:val="single" w:sz="4" w:space="0" w:color="auto"/>
              <w:bottom w:val="single" w:sz="4" w:space="0" w:color="auto"/>
              <w:right w:val="single" w:sz="4" w:space="0" w:color="auto"/>
            </w:tcBorders>
          </w:tcPr>
          <w:p w:rsidR="003F1E18" w:rsidRDefault="003F1E18">
            <w:pPr>
              <w:jc w:val="center"/>
              <w:rPr>
                <w:sz w:val="18"/>
                <w:szCs w:val="18"/>
              </w:rPr>
            </w:pPr>
          </w:p>
          <w:p w:rsidR="003F1E18" w:rsidRDefault="00FA5A2C">
            <w:pPr>
              <w:jc w:val="center"/>
              <w:rPr>
                <w:sz w:val="18"/>
                <w:szCs w:val="18"/>
              </w:rPr>
            </w:pPr>
            <w:r>
              <w:rPr>
                <w:sz w:val="18"/>
                <w:szCs w:val="18"/>
              </w:rPr>
              <w:t>1.802*</w:t>
            </w:r>
          </w:p>
          <w:p w:rsidR="003F1E18" w:rsidRDefault="00FA5A2C">
            <w:pPr>
              <w:jc w:val="center"/>
              <w:rPr>
                <w:sz w:val="18"/>
                <w:szCs w:val="18"/>
              </w:rPr>
            </w:pPr>
            <w:r>
              <w:rPr>
                <w:sz w:val="18"/>
                <w:szCs w:val="18"/>
              </w:rPr>
              <w:t>5.023</w:t>
            </w:r>
            <w:r w:rsidR="003F1E18">
              <w:rPr>
                <w:sz w:val="18"/>
                <w:szCs w:val="18"/>
              </w:rPr>
              <w:t>**</w:t>
            </w:r>
          </w:p>
          <w:p w:rsidR="008B05C7" w:rsidRDefault="00FA5A2C" w:rsidP="008B05C7">
            <w:pPr>
              <w:jc w:val="center"/>
              <w:rPr>
                <w:sz w:val="18"/>
                <w:szCs w:val="18"/>
              </w:rPr>
            </w:pPr>
            <w:r>
              <w:rPr>
                <w:sz w:val="18"/>
                <w:szCs w:val="18"/>
              </w:rPr>
              <w:t>0.500*</w:t>
            </w:r>
          </w:p>
          <w:p w:rsidR="008B05C7" w:rsidRDefault="008B05C7" w:rsidP="008B05C7">
            <w:pPr>
              <w:jc w:val="center"/>
              <w:rPr>
                <w:sz w:val="18"/>
                <w:szCs w:val="18"/>
              </w:rPr>
            </w:pPr>
            <w:r>
              <w:rPr>
                <w:sz w:val="18"/>
                <w:szCs w:val="18"/>
              </w:rPr>
              <w:t>1.783</w:t>
            </w:r>
          </w:p>
          <w:p w:rsidR="008B05C7" w:rsidRDefault="008B05C7" w:rsidP="008B05C7">
            <w:pPr>
              <w:jc w:val="center"/>
              <w:rPr>
                <w:sz w:val="18"/>
                <w:szCs w:val="18"/>
              </w:rPr>
            </w:pPr>
            <w:r>
              <w:rPr>
                <w:sz w:val="18"/>
                <w:szCs w:val="18"/>
              </w:rPr>
              <w:t>0.509*</w:t>
            </w:r>
          </w:p>
          <w:p w:rsidR="003F1E18" w:rsidRDefault="008B05C7" w:rsidP="008B05C7">
            <w:pPr>
              <w:jc w:val="center"/>
              <w:rPr>
                <w:sz w:val="18"/>
                <w:szCs w:val="18"/>
              </w:rPr>
            </w:pPr>
            <w:r>
              <w:rPr>
                <w:sz w:val="18"/>
                <w:szCs w:val="18"/>
              </w:rPr>
              <w:t>3.021**</w:t>
            </w:r>
          </w:p>
        </w:tc>
      </w:tr>
      <w:tr w:rsidR="003F1E18" w:rsidTr="003F1E18">
        <w:tc>
          <w:tcPr>
            <w:tcW w:w="2547" w:type="dxa"/>
            <w:tcBorders>
              <w:top w:val="single" w:sz="4" w:space="0" w:color="auto"/>
              <w:left w:val="single" w:sz="4" w:space="0" w:color="auto"/>
              <w:bottom w:val="single" w:sz="4" w:space="0" w:color="auto"/>
              <w:right w:val="single" w:sz="4" w:space="0" w:color="auto"/>
            </w:tcBorders>
            <w:hideMark/>
          </w:tcPr>
          <w:p w:rsidR="003F1E18" w:rsidRDefault="003F1E18">
            <w:pPr>
              <w:rPr>
                <w:sz w:val="20"/>
                <w:szCs w:val="18"/>
              </w:rPr>
            </w:pPr>
            <w:r>
              <w:rPr>
                <w:sz w:val="20"/>
                <w:szCs w:val="18"/>
              </w:rPr>
              <w:t>Symptoms and Exam</w:t>
            </w:r>
          </w:p>
          <w:p w:rsidR="003F1E18" w:rsidRDefault="003F1E18" w:rsidP="00346413">
            <w:pPr>
              <w:rPr>
                <w:sz w:val="18"/>
                <w:szCs w:val="18"/>
              </w:rPr>
            </w:pPr>
            <w:r>
              <w:rPr>
                <w:sz w:val="18"/>
                <w:szCs w:val="18"/>
              </w:rPr>
              <w:t xml:space="preserve">     </w:t>
            </w:r>
            <w:r w:rsidR="00346413" w:rsidRPr="009D1D39">
              <w:rPr>
                <w:sz w:val="18"/>
                <w:szCs w:val="18"/>
              </w:rPr>
              <w:t>Fatigue</w:t>
            </w:r>
          </w:p>
          <w:p w:rsidR="003F1E18" w:rsidRPr="009D1D39" w:rsidRDefault="003F1E18">
            <w:pPr>
              <w:rPr>
                <w:sz w:val="18"/>
                <w:szCs w:val="18"/>
              </w:rPr>
            </w:pPr>
            <w:r>
              <w:rPr>
                <w:sz w:val="18"/>
                <w:szCs w:val="18"/>
              </w:rPr>
              <w:t xml:space="preserve">     </w:t>
            </w:r>
            <w:r w:rsidRPr="009D1D39">
              <w:rPr>
                <w:sz w:val="18"/>
                <w:szCs w:val="18"/>
              </w:rPr>
              <w:t>Diarrhea</w:t>
            </w:r>
          </w:p>
          <w:p w:rsidR="00346413" w:rsidRPr="009D1D39" w:rsidRDefault="007025A7" w:rsidP="00346413">
            <w:pPr>
              <w:rPr>
                <w:sz w:val="18"/>
                <w:szCs w:val="18"/>
              </w:rPr>
            </w:pPr>
            <w:r w:rsidRPr="009D1D39">
              <w:rPr>
                <w:sz w:val="18"/>
                <w:szCs w:val="18"/>
              </w:rPr>
              <w:t xml:space="preserve">     Sadness</w:t>
            </w:r>
          </w:p>
          <w:p w:rsidR="007025A7" w:rsidRDefault="00346413">
            <w:pPr>
              <w:rPr>
                <w:sz w:val="18"/>
                <w:szCs w:val="18"/>
              </w:rPr>
            </w:pPr>
            <w:r>
              <w:rPr>
                <w:sz w:val="18"/>
                <w:szCs w:val="18"/>
              </w:rPr>
              <w:t xml:space="preserve">     Skin lesions</w:t>
            </w:r>
          </w:p>
        </w:tc>
        <w:tc>
          <w:tcPr>
            <w:tcW w:w="1439" w:type="dxa"/>
            <w:tcBorders>
              <w:top w:val="single" w:sz="4" w:space="0" w:color="auto"/>
              <w:left w:val="single" w:sz="4" w:space="0" w:color="auto"/>
              <w:bottom w:val="single" w:sz="4" w:space="0" w:color="auto"/>
              <w:right w:val="single" w:sz="4" w:space="0" w:color="auto"/>
            </w:tcBorders>
            <w:hideMark/>
          </w:tcPr>
          <w:p w:rsidR="003F1E18" w:rsidRDefault="003F1E18">
            <w:pPr>
              <w:jc w:val="center"/>
              <w:rPr>
                <w:sz w:val="18"/>
                <w:szCs w:val="18"/>
              </w:rPr>
            </w:pPr>
            <w:r>
              <w:rPr>
                <w:sz w:val="18"/>
                <w:szCs w:val="18"/>
              </w:rPr>
              <w:t>---</w:t>
            </w:r>
          </w:p>
        </w:tc>
        <w:tc>
          <w:tcPr>
            <w:tcW w:w="1438" w:type="dxa"/>
            <w:tcBorders>
              <w:top w:val="single" w:sz="4" w:space="0" w:color="auto"/>
              <w:left w:val="single" w:sz="4" w:space="0" w:color="auto"/>
              <w:bottom w:val="single" w:sz="4" w:space="0" w:color="auto"/>
              <w:right w:val="single" w:sz="4" w:space="0" w:color="auto"/>
            </w:tcBorders>
          </w:tcPr>
          <w:p w:rsidR="003F1E18" w:rsidRDefault="003F1E18">
            <w:pPr>
              <w:jc w:val="center"/>
              <w:rPr>
                <w:rFonts w:eastAsia="Times New Roman"/>
                <w:sz w:val="18"/>
              </w:rPr>
            </w:pPr>
          </w:p>
          <w:p w:rsidR="00346413" w:rsidRDefault="00346413">
            <w:pPr>
              <w:jc w:val="center"/>
              <w:rPr>
                <w:rFonts w:eastAsia="Times New Roman"/>
                <w:sz w:val="18"/>
              </w:rPr>
            </w:pPr>
            <w:r w:rsidRPr="00583525">
              <w:rPr>
                <w:rFonts w:eastAsia="Times New Roman"/>
                <w:sz w:val="18"/>
              </w:rPr>
              <w:t>2.532**</w:t>
            </w:r>
          </w:p>
          <w:p w:rsidR="00346413" w:rsidRDefault="00346413" w:rsidP="00346413">
            <w:pPr>
              <w:jc w:val="center"/>
              <w:rPr>
                <w:rFonts w:eastAsia="Times New Roman"/>
                <w:sz w:val="18"/>
              </w:rPr>
            </w:pPr>
            <w:r>
              <w:rPr>
                <w:rFonts w:eastAsia="Times New Roman"/>
                <w:sz w:val="18"/>
              </w:rPr>
              <w:t>2.555*</w:t>
            </w:r>
          </w:p>
          <w:p w:rsidR="00346413" w:rsidRDefault="00346413">
            <w:pPr>
              <w:jc w:val="center"/>
              <w:rPr>
                <w:rFonts w:eastAsia="Times New Roman"/>
                <w:sz w:val="18"/>
              </w:rPr>
            </w:pPr>
          </w:p>
          <w:p w:rsidR="00583525" w:rsidRDefault="00346413" w:rsidP="00346413">
            <w:pPr>
              <w:jc w:val="center"/>
              <w:rPr>
                <w:rFonts w:eastAsia="Times New Roman"/>
                <w:sz w:val="18"/>
              </w:rPr>
            </w:pPr>
            <w:r>
              <w:rPr>
                <w:rFonts w:eastAsia="Times New Roman"/>
                <w:sz w:val="18"/>
              </w:rPr>
              <w:t>1.720†</w:t>
            </w:r>
          </w:p>
        </w:tc>
        <w:tc>
          <w:tcPr>
            <w:tcW w:w="1438" w:type="dxa"/>
            <w:tcBorders>
              <w:top w:val="single" w:sz="4" w:space="0" w:color="auto"/>
              <w:left w:val="single" w:sz="4" w:space="0" w:color="auto"/>
              <w:bottom w:val="single" w:sz="4" w:space="0" w:color="auto"/>
              <w:right w:val="single" w:sz="4" w:space="0" w:color="auto"/>
            </w:tcBorders>
            <w:hideMark/>
          </w:tcPr>
          <w:p w:rsidR="003F1E18" w:rsidRDefault="003F1E18">
            <w:pPr>
              <w:jc w:val="center"/>
              <w:rPr>
                <w:sz w:val="18"/>
                <w:szCs w:val="18"/>
              </w:rPr>
            </w:pPr>
            <w:r>
              <w:rPr>
                <w:sz w:val="18"/>
                <w:szCs w:val="18"/>
              </w:rPr>
              <w:t>---</w:t>
            </w:r>
          </w:p>
        </w:tc>
        <w:tc>
          <w:tcPr>
            <w:tcW w:w="1438" w:type="dxa"/>
            <w:tcBorders>
              <w:top w:val="single" w:sz="4" w:space="0" w:color="auto"/>
              <w:left w:val="single" w:sz="4" w:space="0" w:color="auto"/>
              <w:bottom w:val="single" w:sz="4" w:space="0" w:color="auto"/>
              <w:right w:val="single" w:sz="4" w:space="0" w:color="auto"/>
            </w:tcBorders>
          </w:tcPr>
          <w:p w:rsidR="003F1E18" w:rsidRDefault="003F1E18">
            <w:pPr>
              <w:jc w:val="center"/>
              <w:rPr>
                <w:rFonts w:eastAsia="Times New Roman"/>
                <w:sz w:val="18"/>
              </w:rPr>
            </w:pPr>
          </w:p>
          <w:p w:rsidR="00346413" w:rsidRDefault="00346413" w:rsidP="00346413">
            <w:pPr>
              <w:jc w:val="center"/>
              <w:rPr>
                <w:sz w:val="18"/>
                <w:szCs w:val="18"/>
              </w:rPr>
            </w:pPr>
            <w:r w:rsidRPr="007025A7">
              <w:rPr>
                <w:sz w:val="18"/>
                <w:szCs w:val="18"/>
              </w:rPr>
              <w:t>2.471**</w:t>
            </w:r>
          </w:p>
          <w:p w:rsidR="003F1E18" w:rsidRDefault="007025A7" w:rsidP="00067EFA">
            <w:pPr>
              <w:jc w:val="center"/>
              <w:rPr>
                <w:rFonts w:eastAsia="Times New Roman"/>
                <w:sz w:val="18"/>
              </w:rPr>
            </w:pPr>
            <w:r>
              <w:rPr>
                <w:rFonts w:eastAsia="Times New Roman"/>
                <w:sz w:val="18"/>
              </w:rPr>
              <w:t>2.026</w:t>
            </w:r>
          </w:p>
          <w:p w:rsidR="00346413" w:rsidRDefault="007025A7" w:rsidP="00346413">
            <w:pPr>
              <w:jc w:val="center"/>
              <w:rPr>
                <w:sz w:val="18"/>
                <w:szCs w:val="18"/>
              </w:rPr>
            </w:pPr>
            <w:r>
              <w:rPr>
                <w:sz w:val="18"/>
                <w:szCs w:val="18"/>
              </w:rPr>
              <w:t>1.401</w:t>
            </w:r>
          </w:p>
          <w:p w:rsidR="007025A7" w:rsidRPr="00346413" w:rsidRDefault="00346413" w:rsidP="00346413">
            <w:pPr>
              <w:jc w:val="center"/>
              <w:rPr>
                <w:rFonts w:eastAsia="Times New Roman"/>
                <w:sz w:val="18"/>
              </w:rPr>
            </w:pPr>
            <w:r>
              <w:rPr>
                <w:rFonts w:eastAsia="Times New Roman"/>
                <w:sz w:val="18"/>
              </w:rPr>
              <w:t>2.011*</w:t>
            </w:r>
          </w:p>
        </w:tc>
        <w:tc>
          <w:tcPr>
            <w:tcW w:w="1438" w:type="dxa"/>
            <w:tcBorders>
              <w:top w:val="single" w:sz="4" w:space="0" w:color="auto"/>
              <w:left w:val="single" w:sz="4" w:space="0" w:color="auto"/>
              <w:bottom w:val="single" w:sz="4" w:space="0" w:color="auto"/>
              <w:right w:val="single" w:sz="4" w:space="0" w:color="auto"/>
            </w:tcBorders>
          </w:tcPr>
          <w:p w:rsidR="003F1E18" w:rsidRDefault="003F1E18">
            <w:pPr>
              <w:jc w:val="center"/>
              <w:rPr>
                <w:sz w:val="18"/>
                <w:szCs w:val="18"/>
              </w:rPr>
            </w:pPr>
          </w:p>
          <w:p w:rsidR="00346413" w:rsidRDefault="00346413" w:rsidP="00346413">
            <w:pPr>
              <w:jc w:val="center"/>
              <w:rPr>
                <w:sz w:val="18"/>
                <w:szCs w:val="18"/>
              </w:rPr>
            </w:pPr>
            <w:r>
              <w:rPr>
                <w:sz w:val="18"/>
                <w:szCs w:val="18"/>
              </w:rPr>
              <w:t>2.470</w:t>
            </w:r>
            <w:r w:rsidRPr="00DE502C">
              <w:rPr>
                <w:sz w:val="18"/>
                <w:szCs w:val="18"/>
              </w:rPr>
              <w:t>*</w:t>
            </w:r>
            <w:r>
              <w:rPr>
                <w:sz w:val="18"/>
                <w:szCs w:val="18"/>
              </w:rPr>
              <w:t>*</w:t>
            </w:r>
          </w:p>
          <w:p w:rsidR="003F1E18" w:rsidRDefault="00FA5A2C">
            <w:pPr>
              <w:jc w:val="center"/>
              <w:rPr>
                <w:sz w:val="18"/>
                <w:szCs w:val="18"/>
              </w:rPr>
            </w:pPr>
            <w:r>
              <w:rPr>
                <w:sz w:val="18"/>
                <w:szCs w:val="18"/>
              </w:rPr>
              <w:t>2.079</w:t>
            </w:r>
          </w:p>
          <w:p w:rsidR="00346413" w:rsidRDefault="00FA5A2C" w:rsidP="00346413">
            <w:pPr>
              <w:jc w:val="center"/>
              <w:rPr>
                <w:sz w:val="18"/>
                <w:szCs w:val="18"/>
              </w:rPr>
            </w:pPr>
            <w:r>
              <w:rPr>
                <w:sz w:val="18"/>
                <w:szCs w:val="18"/>
              </w:rPr>
              <w:t>1.409</w:t>
            </w:r>
          </w:p>
          <w:p w:rsidR="003A5370" w:rsidRPr="00346413" w:rsidRDefault="00346413" w:rsidP="00346413">
            <w:pPr>
              <w:jc w:val="center"/>
              <w:rPr>
                <w:sz w:val="18"/>
                <w:szCs w:val="18"/>
              </w:rPr>
            </w:pPr>
            <w:r>
              <w:rPr>
                <w:sz w:val="18"/>
                <w:szCs w:val="18"/>
              </w:rPr>
              <w:t>1.992*</w:t>
            </w:r>
          </w:p>
        </w:tc>
      </w:tr>
      <w:tr w:rsidR="003F1E18" w:rsidTr="003F1E18">
        <w:tc>
          <w:tcPr>
            <w:tcW w:w="2547" w:type="dxa"/>
            <w:tcBorders>
              <w:top w:val="single" w:sz="4" w:space="0" w:color="auto"/>
              <w:left w:val="single" w:sz="4" w:space="0" w:color="auto"/>
              <w:bottom w:val="single" w:sz="4" w:space="0" w:color="auto"/>
              <w:right w:val="single" w:sz="4" w:space="0" w:color="auto"/>
            </w:tcBorders>
            <w:hideMark/>
          </w:tcPr>
          <w:p w:rsidR="003F1E18" w:rsidRDefault="003F1E18" w:rsidP="00346413">
            <w:pPr>
              <w:rPr>
                <w:sz w:val="18"/>
                <w:szCs w:val="18"/>
              </w:rPr>
            </w:pPr>
            <w:r>
              <w:rPr>
                <w:sz w:val="20"/>
                <w:szCs w:val="18"/>
              </w:rPr>
              <w:t>Medical History</w:t>
            </w:r>
          </w:p>
          <w:p w:rsidR="00346413" w:rsidRDefault="003F1E18" w:rsidP="00346413">
            <w:pPr>
              <w:rPr>
                <w:sz w:val="20"/>
                <w:szCs w:val="18"/>
              </w:rPr>
            </w:pPr>
            <w:r>
              <w:rPr>
                <w:sz w:val="18"/>
                <w:szCs w:val="18"/>
              </w:rPr>
              <w:t xml:space="preserve">     </w:t>
            </w:r>
            <w:proofErr w:type="spellStart"/>
            <w:r>
              <w:rPr>
                <w:sz w:val="18"/>
                <w:szCs w:val="18"/>
              </w:rPr>
              <w:t>Lipodystrophy</w:t>
            </w:r>
            <w:proofErr w:type="spellEnd"/>
            <w:r>
              <w:rPr>
                <w:sz w:val="18"/>
                <w:szCs w:val="18"/>
              </w:rPr>
              <w:t xml:space="preserve"> (yes)</w:t>
            </w:r>
            <w:r w:rsidR="00346413">
              <w:rPr>
                <w:sz w:val="20"/>
                <w:szCs w:val="18"/>
              </w:rPr>
              <w:t xml:space="preserve"> </w:t>
            </w:r>
          </w:p>
          <w:p w:rsidR="003F1E18" w:rsidRDefault="00346413" w:rsidP="00346413">
            <w:pPr>
              <w:rPr>
                <w:sz w:val="18"/>
                <w:szCs w:val="18"/>
              </w:rPr>
            </w:pPr>
            <w:r>
              <w:rPr>
                <w:sz w:val="18"/>
                <w:szCs w:val="18"/>
              </w:rPr>
              <w:t xml:space="preserve">     Log CD4 (per 1.0 increase)</w:t>
            </w:r>
          </w:p>
        </w:tc>
        <w:tc>
          <w:tcPr>
            <w:tcW w:w="1439" w:type="dxa"/>
            <w:tcBorders>
              <w:top w:val="single" w:sz="4" w:space="0" w:color="auto"/>
              <w:left w:val="single" w:sz="4" w:space="0" w:color="auto"/>
              <w:bottom w:val="single" w:sz="4" w:space="0" w:color="auto"/>
              <w:right w:val="single" w:sz="4" w:space="0" w:color="auto"/>
            </w:tcBorders>
          </w:tcPr>
          <w:p w:rsidR="003F1E18" w:rsidRDefault="003F1E18">
            <w:pPr>
              <w:jc w:val="center"/>
              <w:rPr>
                <w:sz w:val="18"/>
                <w:szCs w:val="18"/>
              </w:rPr>
            </w:pPr>
          </w:p>
          <w:p w:rsidR="003F1E18" w:rsidRDefault="004F71BC">
            <w:pPr>
              <w:jc w:val="center"/>
              <w:rPr>
                <w:sz w:val="18"/>
                <w:szCs w:val="18"/>
              </w:rPr>
            </w:pPr>
            <w:r>
              <w:rPr>
                <w:sz w:val="18"/>
                <w:szCs w:val="18"/>
              </w:rPr>
              <w:t>---</w:t>
            </w:r>
          </w:p>
          <w:p w:rsidR="004F71BC" w:rsidRDefault="004F71BC">
            <w:pPr>
              <w:jc w:val="center"/>
              <w:rPr>
                <w:sz w:val="18"/>
                <w:szCs w:val="18"/>
              </w:rPr>
            </w:pPr>
            <w:r>
              <w:rPr>
                <w:sz w:val="18"/>
                <w:szCs w:val="18"/>
              </w:rPr>
              <w:t>---</w:t>
            </w:r>
          </w:p>
        </w:tc>
        <w:tc>
          <w:tcPr>
            <w:tcW w:w="1438" w:type="dxa"/>
            <w:tcBorders>
              <w:top w:val="single" w:sz="4" w:space="0" w:color="auto"/>
              <w:left w:val="single" w:sz="4" w:space="0" w:color="auto"/>
              <w:bottom w:val="single" w:sz="4" w:space="0" w:color="auto"/>
              <w:right w:val="single" w:sz="4" w:space="0" w:color="auto"/>
            </w:tcBorders>
          </w:tcPr>
          <w:p w:rsidR="003F1E18" w:rsidRDefault="003F1E18">
            <w:pPr>
              <w:jc w:val="center"/>
              <w:rPr>
                <w:rFonts w:eastAsia="Times New Roman"/>
                <w:sz w:val="18"/>
              </w:rPr>
            </w:pPr>
          </w:p>
          <w:p w:rsidR="00346413" w:rsidRDefault="00DE6929" w:rsidP="00346413">
            <w:pPr>
              <w:jc w:val="center"/>
              <w:rPr>
                <w:rFonts w:eastAsia="Times New Roman"/>
                <w:sz w:val="18"/>
              </w:rPr>
            </w:pPr>
            <w:r>
              <w:rPr>
                <w:rFonts w:eastAsia="Times New Roman"/>
                <w:sz w:val="18"/>
              </w:rPr>
              <w:t>0.428</w:t>
            </w:r>
            <w:r w:rsidR="003F1E18">
              <w:rPr>
                <w:rFonts w:eastAsia="Times New Roman"/>
                <w:sz w:val="18"/>
              </w:rPr>
              <w:t>*</w:t>
            </w:r>
          </w:p>
          <w:p w:rsidR="003F1E18" w:rsidRDefault="00346413" w:rsidP="00346413">
            <w:pPr>
              <w:jc w:val="center"/>
              <w:rPr>
                <w:rFonts w:eastAsia="Times New Roman"/>
                <w:sz w:val="18"/>
              </w:rPr>
            </w:pPr>
            <w:r>
              <w:rPr>
                <w:rFonts w:eastAsia="Times New Roman"/>
                <w:sz w:val="18"/>
              </w:rPr>
              <w:t>0.079***</w:t>
            </w:r>
          </w:p>
        </w:tc>
        <w:tc>
          <w:tcPr>
            <w:tcW w:w="1438" w:type="dxa"/>
            <w:tcBorders>
              <w:top w:val="single" w:sz="4" w:space="0" w:color="auto"/>
              <w:left w:val="single" w:sz="4" w:space="0" w:color="auto"/>
              <w:bottom w:val="single" w:sz="4" w:space="0" w:color="auto"/>
              <w:right w:val="single" w:sz="4" w:space="0" w:color="auto"/>
            </w:tcBorders>
            <w:hideMark/>
          </w:tcPr>
          <w:p w:rsidR="003F1E18" w:rsidRDefault="003F1E18">
            <w:pPr>
              <w:jc w:val="center"/>
              <w:rPr>
                <w:sz w:val="18"/>
                <w:szCs w:val="18"/>
              </w:rPr>
            </w:pPr>
            <w:r>
              <w:rPr>
                <w:sz w:val="18"/>
                <w:szCs w:val="18"/>
              </w:rPr>
              <w:t>---</w:t>
            </w:r>
          </w:p>
        </w:tc>
        <w:tc>
          <w:tcPr>
            <w:tcW w:w="1438" w:type="dxa"/>
            <w:tcBorders>
              <w:top w:val="single" w:sz="4" w:space="0" w:color="auto"/>
              <w:left w:val="single" w:sz="4" w:space="0" w:color="auto"/>
              <w:bottom w:val="single" w:sz="4" w:space="0" w:color="auto"/>
              <w:right w:val="single" w:sz="4" w:space="0" w:color="auto"/>
            </w:tcBorders>
          </w:tcPr>
          <w:p w:rsidR="003F1E18" w:rsidRDefault="003F1E18">
            <w:pPr>
              <w:jc w:val="center"/>
              <w:rPr>
                <w:sz w:val="18"/>
                <w:szCs w:val="18"/>
              </w:rPr>
            </w:pPr>
          </w:p>
          <w:p w:rsidR="00346413" w:rsidRDefault="00346413">
            <w:pPr>
              <w:jc w:val="center"/>
              <w:rPr>
                <w:sz w:val="18"/>
                <w:szCs w:val="18"/>
              </w:rPr>
            </w:pPr>
            <w:r>
              <w:rPr>
                <w:sz w:val="18"/>
                <w:szCs w:val="18"/>
              </w:rPr>
              <w:t>0.611</w:t>
            </w:r>
          </w:p>
          <w:p w:rsidR="003F1E18" w:rsidRDefault="00067EFA" w:rsidP="00346413">
            <w:pPr>
              <w:jc w:val="center"/>
              <w:rPr>
                <w:sz w:val="18"/>
                <w:szCs w:val="18"/>
              </w:rPr>
            </w:pPr>
            <w:r>
              <w:rPr>
                <w:sz w:val="18"/>
                <w:szCs w:val="18"/>
              </w:rPr>
              <w:t>0</w:t>
            </w:r>
            <w:r w:rsidR="007025A7">
              <w:rPr>
                <w:sz w:val="18"/>
                <w:szCs w:val="18"/>
              </w:rPr>
              <w:t>.078</w:t>
            </w:r>
            <w:r w:rsidR="00346413">
              <w:rPr>
                <w:sz w:val="18"/>
                <w:szCs w:val="18"/>
              </w:rPr>
              <w:t>***</w:t>
            </w:r>
          </w:p>
        </w:tc>
        <w:tc>
          <w:tcPr>
            <w:tcW w:w="1438" w:type="dxa"/>
            <w:tcBorders>
              <w:top w:val="single" w:sz="4" w:space="0" w:color="auto"/>
              <w:left w:val="single" w:sz="4" w:space="0" w:color="auto"/>
              <w:bottom w:val="single" w:sz="4" w:space="0" w:color="auto"/>
              <w:right w:val="single" w:sz="4" w:space="0" w:color="auto"/>
            </w:tcBorders>
          </w:tcPr>
          <w:p w:rsidR="003F1E18" w:rsidRDefault="003F1E18">
            <w:pPr>
              <w:jc w:val="center"/>
              <w:rPr>
                <w:sz w:val="18"/>
                <w:szCs w:val="18"/>
              </w:rPr>
            </w:pPr>
          </w:p>
          <w:p w:rsidR="00346413" w:rsidRDefault="00346413">
            <w:pPr>
              <w:jc w:val="center"/>
              <w:rPr>
                <w:sz w:val="18"/>
                <w:szCs w:val="18"/>
              </w:rPr>
            </w:pPr>
            <w:r>
              <w:rPr>
                <w:sz w:val="18"/>
                <w:szCs w:val="18"/>
              </w:rPr>
              <w:t>0.608</w:t>
            </w:r>
          </w:p>
          <w:p w:rsidR="003F1E18" w:rsidRDefault="00FA5A2C" w:rsidP="00346413">
            <w:pPr>
              <w:jc w:val="center"/>
              <w:rPr>
                <w:sz w:val="18"/>
                <w:szCs w:val="18"/>
              </w:rPr>
            </w:pPr>
            <w:r>
              <w:rPr>
                <w:sz w:val="18"/>
                <w:szCs w:val="18"/>
              </w:rPr>
              <w:t>0.078</w:t>
            </w:r>
            <w:r w:rsidR="00346413">
              <w:rPr>
                <w:sz w:val="18"/>
                <w:szCs w:val="18"/>
              </w:rPr>
              <w:t>***</w:t>
            </w:r>
          </w:p>
        </w:tc>
      </w:tr>
      <w:tr w:rsidR="003F1E18" w:rsidTr="003F1E18">
        <w:tc>
          <w:tcPr>
            <w:tcW w:w="2547" w:type="dxa"/>
            <w:tcBorders>
              <w:top w:val="single" w:sz="4" w:space="0" w:color="auto"/>
              <w:left w:val="single" w:sz="4" w:space="0" w:color="auto"/>
              <w:bottom w:val="single" w:sz="4" w:space="0" w:color="auto"/>
              <w:right w:val="single" w:sz="4" w:space="0" w:color="auto"/>
            </w:tcBorders>
            <w:hideMark/>
          </w:tcPr>
          <w:p w:rsidR="003F1E18" w:rsidRDefault="003F1E18">
            <w:pPr>
              <w:rPr>
                <w:sz w:val="20"/>
                <w:szCs w:val="18"/>
              </w:rPr>
            </w:pPr>
            <w:r>
              <w:rPr>
                <w:sz w:val="20"/>
                <w:szCs w:val="18"/>
              </w:rPr>
              <w:t xml:space="preserve">Medications </w:t>
            </w:r>
          </w:p>
          <w:p w:rsidR="00E24697" w:rsidRDefault="003F1E18">
            <w:pPr>
              <w:rPr>
                <w:sz w:val="18"/>
                <w:szCs w:val="18"/>
              </w:rPr>
            </w:pPr>
            <w:r>
              <w:rPr>
                <w:sz w:val="18"/>
                <w:szCs w:val="18"/>
              </w:rPr>
              <w:t xml:space="preserve">     </w:t>
            </w:r>
            <w:r w:rsidR="00E24697">
              <w:rPr>
                <w:sz w:val="18"/>
                <w:szCs w:val="18"/>
              </w:rPr>
              <w:t>ARV duration (</w:t>
            </w:r>
            <w:r w:rsidR="00F6166F">
              <w:rPr>
                <w:sz w:val="18"/>
                <w:szCs w:val="18"/>
              </w:rPr>
              <w:t xml:space="preserve">per </w:t>
            </w:r>
            <w:r w:rsidR="00E24697">
              <w:rPr>
                <w:sz w:val="18"/>
                <w:szCs w:val="18"/>
              </w:rPr>
              <w:t>1 month)</w:t>
            </w:r>
          </w:p>
          <w:p w:rsidR="003F1E18" w:rsidRDefault="00E24697">
            <w:pPr>
              <w:rPr>
                <w:sz w:val="18"/>
                <w:szCs w:val="18"/>
              </w:rPr>
            </w:pPr>
            <w:r>
              <w:rPr>
                <w:sz w:val="18"/>
                <w:szCs w:val="18"/>
              </w:rPr>
              <w:t xml:space="preserve">     </w:t>
            </w:r>
            <w:r w:rsidR="003F1E18">
              <w:rPr>
                <w:sz w:val="18"/>
                <w:szCs w:val="18"/>
              </w:rPr>
              <w:t>Recommend HIV clinic</w:t>
            </w:r>
          </w:p>
          <w:p w:rsidR="003F1E18" w:rsidRDefault="003F1E18">
            <w:pPr>
              <w:rPr>
                <w:sz w:val="18"/>
                <w:szCs w:val="18"/>
              </w:rPr>
            </w:pPr>
            <w:r>
              <w:rPr>
                <w:sz w:val="18"/>
                <w:szCs w:val="18"/>
              </w:rPr>
              <w:t xml:space="preserve">          Friend </w:t>
            </w:r>
            <w:proofErr w:type="spellStart"/>
            <w:r>
              <w:rPr>
                <w:sz w:val="18"/>
                <w:szCs w:val="18"/>
              </w:rPr>
              <w:t>vs</w:t>
            </w:r>
            <w:proofErr w:type="spellEnd"/>
            <w:r>
              <w:rPr>
                <w:sz w:val="18"/>
                <w:szCs w:val="18"/>
              </w:rPr>
              <w:t xml:space="preserve"> Family</w:t>
            </w:r>
          </w:p>
          <w:p w:rsidR="003F1E18" w:rsidRDefault="003F1E18">
            <w:pPr>
              <w:rPr>
                <w:sz w:val="18"/>
                <w:szCs w:val="18"/>
              </w:rPr>
            </w:pPr>
            <w:r>
              <w:rPr>
                <w:sz w:val="18"/>
                <w:szCs w:val="18"/>
              </w:rPr>
              <w:t xml:space="preserve">          Other </w:t>
            </w:r>
            <w:proofErr w:type="spellStart"/>
            <w:r>
              <w:rPr>
                <w:sz w:val="18"/>
                <w:szCs w:val="18"/>
              </w:rPr>
              <w:t>vs</w:t>
            </w:r>
            <w:proofErr w:type="spellEnd"/>
            <w:r>
              <w:rPr>
                <w:sz w:val="18"/>
                <w:szCs w:val="18"/>
              </w:rPr>
              <w:t xml:space="preserve"> Family</w:t>
            </w:r>
          </w:p>
          <w:p w:rsidR="003F1E18" w:rsidRDefault="003F1E18">
            <w:pPr>
              <w:rPr>
                <w:sz w:val="18"/>
                <w:szCs w:val="18"/>
              </w:rPr>
            </w:pPr>
            <w:r>
              <w:rPr>
                <w:sz w:val="18"/>
                <w:szCs w:val="18"/>
              </w:rPr>
              <w:t xml:space="preserve">          Provider </w:t>
            </w:r>
            <w:proofErr w:type="spellStart"/>
            <w:r>
              <w:rPr>
                <w:sz w:val="18"/>
                <w:szCs w:val="18"/>
              </w:rPr>
              <w:t>vs</w:t>
            </w:r>
            <w:proofErr w:type="spellEnd"/>
            <w:r>
              <w:rPr>
                <w:sz w:val="18"/>
                <w:szCs w:val="18"/>
              </w:rPr>
              <w:t xml:space="preserve"> Family</w:t>
            </w:r>
          </w:p>
          <w:p w:rsidR="003F1E18" w:rsidRDefault="003F1E18">
            <w:pPr>
              <w:rPr>
                <w:sz w:val="18"/>
                <w:szCs w:val="18"/>
              </w:rPr>
            </w:pPr>
            <w:r>
              <w:rPr>
                <w:sz w:val="18"/>
                <w:szCs w:val="18"/>
              </w:rPr>
              <w:t xml:space="preserve">     First Clinic (SKT)</w:t>
            </w:r>
          </w:p>
          <w:p w:rsidR="003F1E18" w:rsidRDefault="003F1E18">
            <w:pPr>
              <w:rPr>
                <w:sz w:val="18"/>
                <w:szCs w:val="18"/>
              </w:rPr>
            </w:pPr>
            <w:r>
              <w:rPr>
                <w:sz w:val="18"/>
                <w:szCs w:val="18"/>
              </w:rPr>
              <w:t xml:space="preserve">     ARV training sessions (3+)</w:t>
            </w:r>
          </w:p>
          <w:p w:rsidR="003F1E18" w:rsidRDefault="003F1E18">
            <w:pPr>
              <w:rPr>
                <w:sz w:val="18"/>
                <w:szCs w:val="18"/>
              </w:rPr>
            </w:pPr>
            <w:r>
              <w:rPr>
                <w:sz w:val="18"/>
                <w:szCs w:val="18"/>
              </w:rPr>
              <w:t xml:space="preserve">     Adherence </w:t>
            </w:r>
            <w:proofErr w:type="spellStart"/>
            <w:r>
              <w:rPr>
                <w:sz w:val="18"/>
                <w:szCs w:val="18"/>
              </w:rPr>
              <w:t>counselling</w:t>
            </w:r>
            <w:proofErr w:type="spellEnd"/>
          </w:p>
          <w:p w:rsidR="003F1E18" w:rsidRDefault="003F1E18">
            <w:pPr>
              <w:rPr>
                <w:sz w:val="18"/>
                <w:szCs w:val="18"/>
              </w:rPr>
            </w:pPr>
            <w:r>
              <w:rPr>
                <w:sz w:val="18"/>
                <w:szCs w:val="18"/>
              </w:rPr>
              <w:t xml:space="preserve">          2-4 </w:t>
            </w:r>
            <w:proofErr w:type="spellStart"/>
            <w:r>
              <w:rPr>
                <w:sz w:val="18"/>
                <w:szCs w:val="18"/>
              </w:rPr>
              <w:t>vs</w:t>
            </w:r>
            <w:proofErr w:type="spellEnd"/>
            <w:r>
              <w:rPr>
                <w:sz w:val="18"/>
                <w:szCs w:val="18"/>
              </w:rPr>
              <w:t xml:space="preserve"> 0-1</w:t>
            </w:r>
          </w:p>
          <w:p w:rsidR="003F1E18" w:rsidRDefault="003F1E18">
            <w:pPr>
              <w:rPr>
                <w:sz w:val="18"/>
                <w:szCs w:val="18"/>
              </w:rPr>
            </w:pPr>
            <w:r>
              <w:rPr>
                <w:sz w:val="18"/>
                <w:szCs w:val="18"/>
              </w:rPr>
              <w:t xml:space="preserve">          5+ </w:t>
            </w:r>
            <w:proofErr w:type="spellStart"/>
            <w:r>
              <w:rPr>
                <w:sz w:val="18"/>
                <w:szCs w:val="18"/>
              </w:rPr>
              <w:t>vs</w:t>
            </w:r>
            <w:proofErr w:type="spellEnd"/>
            <w:r>
              <w:rPr>
                <w:sz w:val="18"/>
                <w:szCs w:val="18"/>
              </w:rPr>
              <w:t xml:space="preserve"> 0-1</w:t>
            </w:r>
          </w:p>
          <w:p w:rsidR="003F1E18" w:rsidRDefault="003F1E18">
            <w:pPr>
              <w:rPr>
                <w:sz w:val="18"/>
                <w:szCs w:val="18"/>
              </w:rPr>
            </w:pPr>
            <w:r>
              <w:rPr>
                <w:sz w:val="18"/>
                <w:szCs w:val="18"/>
              </w:rPr>
              <w:t xml:space="preserve">     Current Regimen</w:t>
            </w:r>
          </w:p>
          <w:p w:rsidR="003F1E18" w:rsidRDefault="003F1E18">
            <w:pPr>
              <w:rPr>
                <w:sz w:val="18"/>
                <w:szCs w:val="18"/>
              </w:rPr>
            </w:pPr>
            <w:r>
              <w:rPr>
                <w:sz w:val="18"/>
                <w:szCs w:val="18"/>
              </w:rPr>
              <w:t xml:space="preserve">          ZDV </w:t>
            </w:r>
            <w:proofErr w:type="spellStart"/>
            <w:r>
              <w:rPr>
                <w:sz w:val="18"/>
                <w:szCs w:val="18"/>
              </w:rPr>
              <w:t>vs</w:t>
            </w:r>
            <w:proofErr w:type="spellEnd"/>
            <w:r>
              <w:rPr>
                <w:sz w:val="18"/>
                <w:szCs w:val="18"/>
              </w:rPr>
              <w:t xml:space="preserve"> d4T</w:t>
            </w:r>
          </w:p>
          <w:p w:rsidR="003F1E18" w:rsidRDefault="003F1E18">
            <w:pPr>
              <w:rPr>
                <w:sz w:val="18"/>
                <w:szCs w:val="18"/>
              </w:rPr>
            </w:pPr>
            <w:r>
              <w:rPr>
                <w:sz w:val="18"/>
                <w:szCs w:val="18"/>
              </w:rPr>
              <w:t xml:space="preserve">          Other </w:t>
            </w:r>
            <w:proofErr w:type="spellStart"/>
            <w:r>
              <w:rPr>
                <w:sz w:val="18"/>
                <w:szCs w:val="18"/>
              </w:rPr>
              <w:t>vs</w:t>
            </w:r>
            <w:proofErr w:type="spellEnd"/>
            <w:r>
              <w:rPr>
                <w:sz w:val="18"/>
                <w:szCs w:val="18"/>
              </w:rPr>
              <w:t xml:space="preserve"> d4T</w:t>
            </w:r>
          </w:p>
          <w:p w:rsidR="003F1E18" w:rsidRDefault="003F1E18">
            <w:pPr>
              <w:rPr>
                <w:sz w:val="18"/>
                <w:szCs w:val="18"/>
              </w:rPr>
            </w:pPr>
            <w:r>
              <w:rPr>
                <w:sz w:val="18"/>
                <w:szCs w:val="18"/>
              </w:rPr>
              <w:t xml:space="preserve">     Recall ARVs (TV/radio)</w:t>
            </w:r>
          </w:p>
          <w:p w:rsidR="003F1E18" w:rsidRDefault="003F1E18">
            <w:pPr>
              <w:rPr>
                <w:sz w:val="18"/>
                <w:szCs w:val="18"/>
              </w:rPr>
            </w:pPr>
            <w:r>
              <w:rPr>
                <w:sz w:val="18"/>
                <w:szCs w:val="18"/>
              </w:rPr>
              <w:t xml:space="preserve">     Trimethoprim/Sulfa (yes)</w:t>
            </w:r>
          </w:p>
          <w:p w:rsidR="003F1E18" w:rsidRDefault="003F1E18">
            <w:pPr>
              <w:rPr>
                <w:sz w:val="18"/>
                <w:szCs w:val="18"/>
              </w:rPr>
            </w:pPr>
            <w:r>
              <w:rPr>
                <w:sz w:val="18"/>
                <w:szCs w:val="18"/>
              </w:rPr>
              <w:t xml:space="preserve">     Fluconazole (yes)</w:t>
            </w:r>
          </w:p>
          <w:p w:rsidR="003F1E18" w:rsidRDefault="003F1E18">
            <w:pPr>
              <w:rPr>
                <w:sz w:val="18"/>
                <w:szCs w:val="18"/>
              </w:rPr>
            </w:pPr>
            <w:r>
              <w:rPr>
                <w:sz w:val="18"/>
                <w:szCs w:val="18"/>
              </w:rPr>
              <w:t xml:space="preserve">     </w:t>
            </w:r>
            <w:proofErr w:type="spellStart"/>
            <w:r>
              <w:rPr>
                <w:sz w:val="18"/>
                <w:szCs w:val="18"/>
              </w:rPr>
              <w:t>Ethambutol</w:t>
            </w:r>
            <w:proofErr w:type="spellEnd"/>
            <w:r>
              <w:rPr>
                <w:sz w:val="18"/>
                <w:szCs w:val="18"/>
              </w:rPr>
              <w:t xml:space="preserve"> (yes)</w:t>
            </w:r>
          </w:p>
        </w:tc>
        <w:tc>
          <w:tcPr>
            <w:tcW w:w="1439" w:type="dxa"/>
            <w:tcBorders>
              <w:top w:val="single" w:sz="4" w:space="0" w:color="auto"/>
              <w:left w:val="single" w:sz="4" w:space="0" w:color="auto"/>
              <w:bottom w:val="single" w:sz="4" w:space="0" w:color="auto"/>
              <w:right w:val="single" w:sz="4" w:space="0" w:color="auto"/>
            </w:tcBorders>
          </w:tcPr>
          <w:p w:rsidR="003F1E18" w:rsidRDefault="003F1E18">
            <w:pPr>
              <w:jc w:val="center"/>
              <w:rPr>
                <w:sz w:val="18"/>
                <w:szCs w:val="18"/>
              </w:rPr>
            </w:pPr>
          </w:p>
          <w:p w:rsidR="003F1E18" w:rsidRDefault="00E24697">
            <w:pPr>
              <w:jc w:val="center"/>
              <w:rPr>
                <w:sz w:val="18"/>
                <w:szCs w:val="18"/>
              </w:rPr>
            </w:pPr>
            <w:r>
              <w:rPr>
                <w:sz w:val="18"/>
                <w:szCs w:val="18"/>
              </w:rPr>
              <w:t>0.995</w:t>
            </w:r>
          </w:p>
          <w:p w:rsidR="00E24697" w:rsidRDefault="00E24697">
            <w:pPr>
              <w:jc w:val="center"/>
              <w:rPr>
                <w:sz w:val="18"/>
                <w:szCs w:val="18"/>
              </w:rPr>
            </w:pPr>
          </w:p>
          <w:p w:rsidR="003F1E18" w:rsidRDefault="00E24697">
            <w:pPr>
              <w:jc w:val="center"/>
              <w:rPr>
                <w:sz w:val="18"/>
                <w:szCs w:val="18"/>
              </w:rPr>
            </w:pPr>
            <w:r>
              <w:rPr>
                <w:sz w:val="18"/>
                <w:szCs w:val="18"/>
              </w:rPr>
              <w:t>0.424</w:t>
            </w:r>
            <w:r w:rsidR="003F1E18">
              <w:rPr>
                <w:sz w:val="18"/>
                <w:szCs w:val="18"/>
              </w:rPr>
              <w:t>*</w:t>
            </w:r>
          </w:p>
          <w:p w:rsidR="003F1E18" w:rsidRDefault="00E24697">
            <w:pPr>
              <w:jc w:val="center"/>
              <w:rPr>
                <w:sz w:val="18"/>
                <w:szCs w:val="18"/>
              </w:rPr>
            </w:pPr>
            <w:r>
              <w:rPr>
                <w:sz w:val="18"/>
                <w:szCs w:val="18"/>
              </w:rPr>
              <w:t>0.446</w:t>
            </w:r>
            <w:r w:rsidR="003F1E18">
              <w:rPr>
                <w:sz w:val="18"/>
                <w:szCs w:val="18"/>
              </w:rPr>
              <w:t>*</w:t>
            </w:r>
          </w:p>
          <w:p w:rsidR="003F1E18" w:rsidRDefault="00E24697">
            <w:pPr>
              <w:jc w:val="center"/>
              <w:rPr>
                <w:sz w:val="18"/>
                <w:szCs w:val="18"/>
              </w:rPr>
            </w:pPr>
            <w:r>
              <w:rPr>
                <w:sz w:val="18"/>
                <w:szCs w:val="18"/>
              </w:rPr>
              <w:t>0.879</w:t>
            </w:r>
            <w:r w:rsidR="003F1E18">
              <w:rPr>
                <w:sz w:val="18"/>
                <w:szCs w:val="18"/>
              </w:rPr>
              <w:t>*</w:t>
            </w:r>
          </w:p>
          <w:p w:rsidR="003F1E18" w:rsidRDefault="00724B67">
            <w:pPr>
              <w:jc w:val="center"/>
              <w:rPr>
                <w:sz w:val="18"/>
                <w:szCs w:val="18"/>
              </w:rPr>
            </w:pPr>
            <w:r>
              <w:rPr>
                <w:sz w:val="18"/>
                <w:szCs w:val="18"/>
              </w:rPr>
              <w:t>0.503</w:t>
            </w:r>
            <w:r w:rsidR="003F1E18">
              <w:rPr>
                <w:sz w:val="18"/>
                <w:szCs w:val="18"/>
              </w:rPr>
              <w:t>†</w:t>
            </w:r>
          </w:p>
          <w:p w:rsidR="003F1E18" w:rsidRDefault="00E24697">
            <w:pPr>
              <w:jc w:val="center"/>
              <w:rPr>
                <w:sz w:val="18"/>
                <w:szCs w:val="18"/>
              </w:rPr>
            </w:pPr>
            <w:r>
              <w:rPr>
                <w:sz w:val="18"/>
                <w:szCs w:val="18"/>
              </w:rPr>
              <w:t>0.350†</w:t>
            </w:r>
          </w:p>
          <w:p w:rsidR="003F1E18" w:rsidRDefault="004F71BC">
            <w:pPr>
              <w:jc w:val="center"/>
              <w:rPr>
                <w:sz w:val="18"/>
                <w:szCs w:val="18"/>
              </w:rPr>
            </w:pPr>
            <w:r>
              <w:rPr>
                <w:sz w:val="18"/>
                <w:szCs w:val="18"/>
              </w:rPr>
              <w:t>---</w:t>
            </w:r>
          </w:p>
          <w:p w:rsidR="003F1E18" w:rsidRDefault="003F1E18">
            <w:pPr>
              <w:jc w:val="center"/>
              <w:rPr>
                <w:sz w:val="18"/>
                <w:szCs w:val="18"/>
              </w:rPr>
            </w:pPr>
          </w:p>
          <w:p w:rsidR="003F1E18" w:rsidRDefault="003F1E18">
            <w:pPr>
              <w:jc w:val="center"/>
              <w:rPr>
                <w:sz w:val="18"/>
                <w:szCs w:val="18"/>
              </w:rPr>
            </w:pPr>
          </w:p>
          <w:p w:rsidR="003F1E18" w:rsidRDefault="003F1E18">
            <w:pPr>
              <w:jc w:val="center"/>
              <w:rPr>
                <w:sz w:val="18"/>
                <w:szCs w:val="18"/>
              </w:rPr>
            </w:pPr>
          </w:p>
          <w:p w:rsidR="003F1E18" w:rsidRDefault="00724B67">
            <w:pPr>
              <w:jc w:val="center"/>
              <w:rPr>
                <w:sz w:val="18"/>
                <w:szCs w:val="18"/>
              </w:rPr>
            </w:pPr>
            <w:r>
              <w:rPr>
                <w:sz w:val="18"/>
                <w:szCs w:val="18"/>
              </w:rPr>
              <w:t>0.619</w:t>
            </w:r>
            <w:r w:rsidR="003F1E18">
              <w:rPr>
                <w:sz w:val="18"/>
                <w:szCs w:val="18"/>
              </w:rPr>
              <w:t>*</w:t>
            </w:r>
          </w:p>
          <w:p w:rsidR="003F1E18" w:rsidRDefault="00EA6DB9">
            <w:pPr>
              <w:jc w:val="center"/>
              <w:rPr>
                <w:sz w:val="18"/>
                <w:szCs w:val="18"/>
              </w:rPr>
            </w:pPr>
            <w:r>
              <w:rPr>
                <w:sz w:val="18"/>
                <w:szCs w:val="18"/>
              </w:rPr>
              <w:t>0.489</w:t>
            </w:r>
            <w:r w:rsidR="003F1E18">
              <w:rPr>
                <w:sz w:val="18"/>
                <w:szCs w:val="18"/>
              </w:rPr>
              <w:t>*</w:t>
            </w:r>
          </w:p>
          <w:p w:rsidR="003F1E18" w:rsidRDefault="004F71BC">
            <w:pPr>
              <w:jc w:val="center"/>
              <w:rPr>
                <w:sz w:val="18"/>
                <w:szCs w:val="18"/>
              </w:rPr>
            </w:pPr>
            <w:r>
              <w:rPr>
                <w:sz w:val="18"/>
                <w:szCs w:val="18"/>
              </w:rPr>
              <w:t>---</w:t>
            </w:r>
          </w:p>
          <w:p w:rsidR="003F1E18" w:rsidRDefault="00724B67">
            <w:pPr>
              <w:jc w:val="center"/>
              <w:rPr>
                <w:sz w:val="18"/>
                <w:szCs w:val="18"/>
              </w:rPr>
            </w:pPr>
            <w:r>
              <w:rPr>
                <w:sz w:val="18"/>
                <w:szCs w:val="18"/>
              </w:rPr>
              <w:t>1.625</w:t>
            </w:r>
            <w:r w:rsidR="00EA6DB9">
              <w:rPr>
                <w:sz w:val="18"/>
                <w:szCs w:val="18"/>
              </w:rPr>
              <w:t>†</w:t>
            </w:r>
          </w:p>
          <w:p w:rsidR="003F1E18" w:rsidRDefault="00EA6DB9">
            <w:pPr>
              <w:jc w:val="center"/>
              <w:rPr>
                <w:sz w:val="18"/>
                <w:szCs w:val="18"/>
              </w:rPr>
            </w:pPr>
            <w:r>
              <w:rPr>
                <w:sz w:val="18"/>
                <w:szCs w:val="18"/>
              </w:rPr>
              <w:t>4.97</w:t>
            </w:r>
            <w:r w:rsidR="00724B67">
              <w:rPr>
                <w:sz w:val="18"/>
                <w:szCs w:val="18"/>
              </w:rPr>
              <w:t>3</w:t>
            </w:r>
            <w:r w:rsidR="003F1E18">
              <w:rPr>
                <w:sz w:val="18"/>
                <w:szCs w:val="18"/>
              </w:rPr>
              <w:t>*</w:t>
            </w:r>
          </w:p>
          <w:p w:rsidR="003F1E18" w:rsidRDefault="00724B67">
            <w:pPr>
              <w:jc w:val="center"/>
              <w:rPr>
                <w:sz w:val="18"/>
                <w:szCs w:val="18"/>
              </w:rPr>
            </w:pPr>
            <w:r>
              <w:rPr>
                <w:sz w:val="18"/>
                <w:szCs w:val="18"/>
              </w:rPr>
              <w:t>2.729</w:t>
            </w:r>
          </w:p>
        </w:tc>
        <w:tc>
          <w:tcPr>
            <w:tcW w:w="1438" w:type="dxa"/>
            <w:tcBorders>
              <w:top w:val="single" w:sz="4" w:space="0" w:color="auto"/>
              <w:left w:val="single" w:sz="4" w:space="0" w:color="auto"/>
              <w:bottom w:val="single" w:sz="4" w:space="0" w:color="auto"/>
              <w:right w:val="single" w:sz="4" w:space="0" w:color="auto"/>
            </w:tcBorders>
          </w:tcPr>
          <w:p w:rsidR="003F1E18" w:rsidRDefault="003F1E18">
            <w:pPr>
              <w:jc w:val="center"/>
              <w:rPr>
                <w:rFonts w:eastAsia="Times New Roman"/>
                <w:sz w:val="18"/>
              </w:rPr>
            </w:pPr>
          </w:p>
          <w:p w:rsidR="003F1E18" w:rsidRDefault="00DE6929">
            <w:pPr>
              <w:jc w:val="center"/>
              <w:rPr>
                <w:rFonts w:eastAsia="Times New Roman"/>
                <w:sz w:val="18"/>
              </w:rPr>
            </w:pPr>
            <w:r>
              <w:rPr>
                <w:rFonts w:eastAsia="Times New Roman"/>
                <w:sz w:val="18"/>
              </w:rPr>
              <w:t>1.001</w:t>
            </w:r>
          </w:p>
          <w:p w:rsidR="00E24697" w:rsidRDefault="00E24697">
            <w:pPr>
              <w:jc w:val="center"/>
              <w:rPr>
                <w:rFonts w:eastAsia="Times New Roman"/>
                <w:sz w:val="18"/>
              </w:rPr>
            </w:pPr>
          </w:p>
          <w:p w:rsidR="003F1E18" w:rsidRDefault="00234822">
            <w:pPr>
              <w:jc w:val="center"/>
              <w:rPr>
                <w:rFonts w:eastAsia="Times New Roman"/>
                <w:sz w:val="18"/>
              </w:rPr>
            </w:pPr>
            <w:r>
              <w:rPr>
                <w:rFonts w:eastAsia="Times New Roman"/>
                <w:sz w:val="18"/>
              </w:rPr>
              <w:t>0.311</w:t>
            </w:r>
            <w:r w:rsidR="003F1E18">
              <w:rPr>
                <w:rFonts w:eastAsia="Times New Roman"/>
                <w:sz w:val="18"/>
              </w:rPr>
              <w:t>*</w:t>
            </w:r>
          </w:p>
          <w:p w:rsidR="003F1E18" w:rsidRDefault="00234822">
            <w:pPr>
              <w:jc w:val="center"/>
              <w:rPr>
                <w:rFonts w:eastAsia="Times New Roman"/>
                <w:sz w:val="18"/>
              </w:rPr>
            </w:pPr>
            <w:r>
              <w:rPr>
                <w:rFonts w:eastAsia="Times New Roman"/>
                <w:sz w:val="18"/>
              </w:rPr>
              <w:t>0.376</w:t>
            </w:r>
            <w:r w:rsidR="003F1E18">
              <w:rPr>
                <w:rFonts w:eastAsia="Times New Roman"/>
                <w:sz w:val="18"/>
              </w:rPr>
              <w:t>*</w:t>
            </w:r>
          </w:p>
          <w:p w:rsidR="003F1E18" w:rsidRDefault="00234822">
            <w:pPr>
              <w:jc w:val="center"/>
              <w:rPr>
                <w:rFonts w:eastAsia="Times New Roman"/>
                <w:sz w:val="18"/>
              </w:rPr>
            </w:pPr>
            <w:r>
              <w:rPr>
                <w:rFonts w:eastAsia="Times New Roman"/>
                <w:sz w:val="18"/>
              </w:rPr>
              <w:t>0.76</w:t>
            </w:r>
            <w:r w:rsidR="00D03E0B">
              <w:rPr>
                <w:rFonts w:eastAsia="Times New Roman"/>
                <w:sz w:val="18"/>
              </w:rPr>
              <w:t>0</w:t>
            </w:r>
            <w:r w:rsidR="003F1E18">
              <w:rPr>
                <w:rFonts w:eastAsia="Times New Roman"/>
                <w:sz w:val="18"/>
              </w:rPr>
              <w:t>*</w:t>
            </w:r>
          </w:p>
          <w:p w:rsidR="003F1E18" w:rsidRDefault="00D03E0B">
            <w:pPr>
              <w:jc w:val="center"/>
              <w:rPr>
                <w:rFonts w:eastAsia="Times New Roman"/>
                <w:sz w:val="18"/>
              </w:rPr>
            </w:pPr>
            <w:r>
              <w:rPr>
                <w:rFonts w:eastAsia="Times New Roman"/>
                <w:sz w:val="18"/>
              </w:rPr>
              <w:t>0.440</w:t>
            </w:r>
            <w:r w:rsidR="003F1E18">
              <w:rPr>
                <w:rFonts w:eastAsia="Times New Roman"/>
                <w:sz w:val="18"/>
              </w:rPr>
              <w:t>†</w:t>
            </w:r>
          </w:p>
          <w:p w:rsidR="003F1E18" w:rsidRDefault="003F1E18">
            <w:pPr>
              <w:jc w:val="center"/>
              <w:rPr>
                <w:rFonts w:eastAsia="Times New Roman"/>
                <w:sz w:val="18"/>
              </w:rPr>
            </w:pPr>
          </w:p>
          <w:p w:rsidR="003F1E18" w:rsidRDefault="003F1E18">
            <w:pPr>
              <w:jc w:val="center"/>
              <w:rPr>
                <w:rFonts w:eastAsia="Times New Roman"/>
                <w:sz w:val="18"/>
              </w:rPr>
            </w:pPr>
          </w:p>
          <w:p w:rsidR="003F1E18" w:rsidRDefault="00234822">
            <w:pPr>
              <w:jc w:val="center"/>
              <w:rPr>
                <w:rFonts w:eastAsia="Times New Roman"/>
                <w:sz w:val="18"/>
              </w:rPr>
            </w:pPr>
            <w:r>
              <w:rPr>
                <w:rFonts w:eastAsia="Times New Roman"/>
                <w:sz w:val="18"/>
              </w:rPr>
              <w:t>0.370</w:t>
            </w:r>
          </w:p>
          <w:p w:rsidR="003F1E18" w:rsidRDefault="00234822">
            <w:pPr>
              <w:jc w:val="center"/>
              <w:rPr>
                <w:rFonts w:eastAsia="Times New Roman"/>
                <w:sz w:val="18"/>
              </w:rPr>
            </w:pPr>
            <w:r>
              <w:rPr>
                <w:rFonts w:eastAsia="Times New Roman"/>
                <w:sz w:val="18"/>
              </w:rPr>
              <w:t>0.416</w:t>
            </w:r>
          </w:p>
          <w:p w:rsidR="003F1E18" w:rsidRDefault="003F1E18">
            <w:pPr>
              <w:jc w:val="center"/>
              <w:rPr>
                <w:rFonts w:eastAsia="Times New Roman"/>
                <w:sz w:val="18"/>
              </w:rPr>
            </w:pPr>
          </w:p>
          <w:p w:rsidR="003F1E18" w:rsidRDefault="00D03E0B">
            <w:pPr>
              <w:jc w:val="center"/>
              <w:rPr>
                <w:rFonts w:eastAsia="Times New Roman"/>
                <w:sz w:val="18"/>
              </w:rPr>
            </w:pPr>
            <w:r>
              <w:rPr>
                <w:rFonts w:eastAsia="Times New Roman"/>
                <w:sz w:val="18"/>
              </w:rPr>
              <w:t>0.649</w:t>
            </w:r>
            <w:r w:rsidR="003F1E18">
              <w:rPr>
                <w:rFonts w:eastAsia="Times New Roman"/>
                <w:sz w:val="18"/>
              </w:rPr>
              <w:t>†</w:t>
            </w:r>
          </w:p>
          <w:p w:rsidR="003F1E18" w:rsidRDefault="00234822">
            <w:pPr>
              <w:jc w:val="center"/>
              <w:rPr>
                <w:rFonts w:eastAsia="Times New Roman"/>
                <w:sz w:val="18"/>
              </w:rPr>
            </w:pPr>
            <w:r>
              <w:rPr>
                <w:rFonts w:eastAsia="Times New Roman"/>
                <w:sz w:val="18"/>
              </w:rPr>
              <w:t>0.455</w:t>
            </w:r>
            <w:r w:rsidR="003F1E18">
              <w:rPr>
                <w:rFonts w:eastAsia="Times New Roman"/>
                <w:sz w:val="18"/>
              </w:rPr>
              <w:t>†</w:t>
            </w:r>
          </w:p>
          <w:p w:rsidR="003F1E18" w:rsidRDefault="00D03E0B">
            <w:pPr>
              <w:jc w:val="center"/>
              <w:rPr>
                <w:rFonts w:eastAsia="Times New Roman"/>
                <w:sz w:val="18"/>
              </w:rPr>
            </w:pPr>
            <w:r>
              <w:rPr>
                <w:rFonts w:eastAsia="Times New Roman"/>
                <w:sz w:val="18"/>
              </w:rPr>
              <w:t>3.519</w:t>
            </w:r>
            <w:r w:rsidR="003F1E18">
              <w:rPr>
                <w:rFonts w:eastAsia="Times New Roman"/>
                <w:sz w:val="18"/>
              </w:rPr>
              <w:t>**</w:t>
            </w:r>
          </w:p>
          <w:p w:rsidR="003F1E18" w:rsidRDefault="00D03E0B">
            <w:pPr>
              <w:jc w:val="center"/>
              <w:rPr>
                <w:rFonts w:eastAsia="Times New Roman"/>
                <w:sz w:val="18"/>
              </w:rPr>
            </w:pPr>
            <w:r>
              <w:rPr>
                <w:rFonts w:eastAsia="Times New Roman"/>
                <w:sz w:val="18"/>
              </w:rPr>
              <w:t>0.624</w:t>
            </w:r>
          </w:p>
          <w:p w:rsidR="003F1E18" w:rsidRDefault="00D03E0B">
            <w:pPr>
              <w:jc w:val="center"/>
              <w:rPr>
                <w:rFonts w:eastAsia="Times New Roman"/>
                <w:sz w:val="18"/>
              </w:rPr>
            </w:pPr>
            <w:r>
              <w:rPr>
                <w:rFonts w:eastAsia="Times New Roman"/>
                <w:sz w:val="18"/>
              </w:rPr>
              <w:t>2.636</w:t>
            </w:r>
          </w:p>
          <w:p w:rsidR="003F1E18" w:rsidRDefault="00D03E0B">
            <w:pPr>
              <w:jc w:val="center"/>
              <w:rPr>
                <w:rFonts w:eastAsia="Times New Roman"/>
                <w:sz w:val="18"/>
              </w:rPr>
            </w:pPr>
            <w:r>
              <w:rPr>
                <w:rFonts w:eastAsia="Times New Roman"/>
                <w:sz w:val="18"/>
              </w:rPr>
              <w:t>2.800</w:t>
            </w:r>
          </w:p>
        </w:tc>
        <w:tc>
          <w:tcPr>
            <w:tcW w:w="1438" w:type="dxa"/>
            <w:tcBorders>
              <w:top w:val="single" w:sz="4" w:space="0" w:color="auto"/>
              <w:left w:val="single" w:sz="4" w:space="0" w:color="auto"/>
              <w:bottom w:val="single" w:sz="4" w:space="0" w:color="auto"/>
              <w:right w:val="single" w:sz="4" w:space="0" w:color="auto"/>
            </w:tcBorders>
          </w:tcPr>
          <w:p w:rsidR="003F1E18" w:rsidRDefault="003F1E18">
            <w:pPr>
              <w:jc w:val="center"/>
              <w:rPr>
                <w:sz w:val="18"/>
                <w:szCs w:val="18"/>
              </w:rPr>
            </w:pPr>
            <w:r>
              <w:rPr>
                <w:sz w:val="18"/>
                <w:szCs w:val="18"/>
              </w:rPr>
              <w:t>---</w:t>
            </w:r>
          </w:p>
          <w:p w:rsidR="003F1E18" w:rsidRDefault="003F1E18">
            <w:pPr>
              <w:jc w:val="center"/>
              <w:rPr>
                <w:sz w:val="18"/>
                <w:szCs w:val="18"/>
              </w:rPr>
            </w:pPr>
          </w:p>
        </w:tc>
        <w:tc>
          <w:tcPr>
            <w:tcW w:w="1438" w:type="dxa"/>
            <w:tcBorders>
              <w:top w:val="single" w:sz="4" w:space="0" w:color="auto"/>
              <w:left w:val="single" w:sz="4" w:space="0" w:color="auto"/>
              <w:bottom w:val="single" w:sz="4" w:space="0" w:color="auto"/>
              <w:right w:val="single" w:sz="4" w:space="0" w:color="auto"/>
            </w:tcBorders>
          </w:tcPr>
          <w:p w:rsidR="003F1E18" w:rsidRDefault="003F1E18">
            <w:pPr>
              <w:jc w:val="center"/>
              <w:rPr>
                <w:rFonts w:eastAsia="Times New Roman"/>
                <w:sz w:val="18"/>
              </w:rPr>
            </w:pPr>
          </w:p>
          <w:p w:rsidR="003F1E18" w:rsidRDefault="007025A7">
            <w:pPr>
              <w:jc w:val="center"/>
              <w:rPr>
                <w:rFonts w:eastAsia="Times New Roman"/>
                <w:sz w:val="18"/>
              </w:rPr>
            </w:pPr>
            <w:r>
              <w:rPr>
                <w:rFonts w:eastAsia="Times New Roman"/>
                <w:sz w:val="18"/>
              </w:rPr>
              <w:t>1.007</w:t>
            </w:r>
          </w:p>
          <w:p w:rsidR="00E24697" w:rsidRDefault="00E24697">
            <w:pPr>
              <w:jc w:val="center"/>
              <w:rPr>
                <w:rFonts w:eastAsia="Times New Roman"/>
                <w:sz w:val="18"/>
              </w:rPr>
            </w:pPr>
          </w:p>
          <w:p w:rsidR="003F1E18" w:rsidRDefault="00067EFA">
            <w:pPr>
              <w:jc w:val="center"/>
              <w:rPr>
                <w:rFonts w:eastAsia="Times New Roman"/>
                <w:sz w:val="18"/>
              </w:rPr>
            </w:pPr>
            <w:r>
              <w:rPr>
                <w:rFonts w:eastAsia="Times New Roman"/>
                <w:sz w:val="18"/>
              </w:rPr>
              <w:t>0.</w:t>
            </w:r>
            <w:r w:rsidR="007025A7">
              <w:rPr>
                <w:rFonts w:eastAsia="Times New Roman"/>
                <w:sz w:val="18"/>
              </w:rPr>
              <w:t>279</w:t>
            </w:r>
            <w:r w:rsidR="003F1E18">
              <w:rPr>
                <w:rFonts w:eastAsia="Times New Roman"/>
                <w:sz w:val="18"/>
              </w:rPr>
              <w:t>*</w:t>
            </w:r>
          </w:p>
          <w:p w:rsidR="003F1E18" w:rsidRDefault="007025A7">
            <w:pPr>
              <w:jc w:val="center"/>
              <w:rPr>
                <w:rFonts w:eastAsia="Times New Roman"/>
                <w:sz w:val="18"/>
              </w:rPr>
            </w:pPr>
            <w:r>
              <w:rPr>
                <w:rFonts w:eastAsia="Times New Roman"/>
                <w:sz w:val="18"/>
              </w:rPr>
              <w:t>0.350</w:t>
            </w:r>
            <w:r w:rsidR="003F1E18">
              <w:rPr>
                <w:rFonts w:eastAsia="Times New Roman"/>
                <w:sz w:val="18"/>
              </w:rPr>
              <w:t>*</w:t>
            </w:r>
          </w:p>
          <w:p w:rsidR="003F1E18" w:rsidRDefault="007025A7">
            <w:pPr>
              <w:jc w:val="center"/>
              <w:rPr>
                <w:rFonts w:eastAsia="Times New Roman"/>
                <w:sz w:val="18"/>
              </w:rPr>
            </w:pPr>
            <w:r>
              <w:rPr>
                <w:rFonts w:eastAsia="Times New Roman"/>
                <w:sz w:val="18"/>
              </w:rPr>
              <w:t>0.806</w:t>
            </w:r>
            <w:r w:rsidR="003F1E18">
              <w:rPr>
                <w:rFonts w:eastAsia="Times New Roman"/>
                <w:sz w:val="18"/>
              </w:rPr>
              <w:t>*</w:t>
            </w:r>
          </w:p>
          <w:p w:rsidR="003F1E18" w:rsidRDefault="007025A7">
            <w:pPr>
              <w:jc w:val="center"/>
              <w:rPr>
                <w:rFonts w:eastAsia="Times New Roman"/>
                <w:sz w:val="18"/>
              </w:rPr>
            </w:pPr>
            <w:r>
              <w:rPr>
                <w:rFonts w:eastAsia="Times New Roman"/>
                <w:sz w:val="18"/>
              </w:rPr>
              <w:t>0.487</w:t>
            </w:r>
          </w:p>
          <w:p w:rsidR="003F1E18" w:rsidRDefault="003F1E18">
            <w:pPr>
              <w:jc w:val="center"/>
              <w:rPr>
                <w:rFonts w:eastAsia="Times New Roman"/>
                <w:sz w:val="18"/>
              </w:rPr>
            </w:pPr>
          </w:p>
          <w:p w:rsidR="003F1E18" w:rsidRDefault="003F1E18">
            <w:pPr>
              <w:jc w:val="center"/>
              <w:rPr>
                <w:rFonts w:eastAsia="Times New Roman"/>
                <w:sz w:val="18"/>
              </w:rPr>
            </w:pPr>
          </w:p>
          <w:p w:rsidR="003F1E18" w:rsidRDefault="00DE502C">
            <w:pPr>
              <w:jc w:val="center"/>
              <w:rPr>
                <w:rFonts w:eastAsia="Times New Roman"/>
                <w:sz w:val="18"/>
              </w:rPr>
            </w:pPr>
            <w:r>
              <w:rPr>
                <w:rFonts w:eastAsia="Times New Roman"/>
                <w:sz w:val="18"/>
              </w:rPr>
              <w:t>0.383</w:t>
            </w:r>
          </w:p>
          <w:p w:rsidR="003F1E18" w:rsidRDefault="00DE502C">
            <w:pPr>
              <w:jc w:val="center"/>
              <w:rPr>
                <w:rFonts w:eastAsia="Times New Roman"/>
                <w:sz w:val="18"/>
              </w:rPr>
            </w:pPr>
            <w:r>
              <w:rPr>
                <w:rFonts w:eastAsia="Times New Roman"/>
                <w:sz w:val="18"/>
              </w:rPr>
              <w:t>0.470</w:t>
            </w:r>
          </w:p>
          <w:p w:rsidR="003F1E18" w:rsidRDefault="003F1E18">
            <w:pPr>
              <w:jc w:val="center"/>
              <w:rPr>
                <w:rFonts w:eastAsia="Times New Roman"/>
                <w:sz w:val="18"/>
              </w:rPr>
            </w:pPr>
          </w:p>
          <w:p w:rsidR="003F1E18" w:rsidRDefault="00DE502C">
            <w:pPr>
              <w:jc w:val="center"/>
              <w:rPr>
                <w:rFonts w:eastAsia="Times New Roman"/>
                <w:sz w:val="18"/>
              </w:rPr>
            </w:pPr>
            <w:r>
              <w:rPr>
                <w:rFonts w:eastAsia="Times New Roman"/>
                <w:sz w:val="18"/>
              </w:rPr>
              <w:t>0.699</w:t>
            </w:r>
          </w:p>
          <w:p w:rsidR="003F1E18" w:rsidRDefault="00DE502C">
            <w:pPr>
              <w:jc w:val="center"/>
              <w:rPr>
                <w:rFonts w:eastAsia="Times New Roman"/>
                <w:sz w:val="18"/>
              </w:rPr>
            </w:pPr>
            <w:r>
              <w:rPr>
                <w:rFonts w:eastAsia="Times New Roman"/>
                <w:sz w:val="18"/>
              </w:rPr>
              <w:t>0.484</w:t>
            </w:r>
          </w:p>
          <w:p w:rsidR="003F1E18" w:rsidRDefault="00DE502C">
            <w:pPr>
              <w:jc w:val="center"/>
              <w:rPr>
                <w:rFonts w:eastAsia="Times New Roman"/>
                <w:sz w:val="18"/>
              </w:rPr>
            </w:pPr>
            <w:r>
              <w:rPr>
                <w:rFonts w:eastAsia="Times New Roman"/>
                <w:sz w:val="18"/>
              </w:rPr>
              <w:t>3.363</w:t>
            </w:r>
            <w:r w:rsidR="003F1E18">
              <w:rPr>
                <w:rFonts w:eastAsia="Times New Roman"/>
                <w:sz w:val="18"/>
              </w:rPr>
              <w:t>*</w:t>
            </w:r>
          </w:p>
          <w:p w:rsidR="003F1E18" w:rsidRDefault="003F1E18">
            <w:pPr>
              <w:jc w:val="center"/>
              <w:rPr>
                <w:rFonts w:eastAsia="Times New Roman"/>
                <w:sz w:val="18"/>
              </w:rPr>
            </w:pPr>
          </w:p>
          <w:p w:rsidR="00DE502C" w:rsidRDefault="00DE502C">
            <w:pPr>
              <w:jc w:val="center"/>
              <w:rPr>
                <w:rFonts w:eastAsia="Times New Roman"/>
                <w:sz w:val="18"/>
              </w:rPr>
            </w:pPr>
          </w:p>
          <w:p w:rsidR="00DE502C" w:rsidRDefault="00DE502C">
            <w:pPr>
              <w:jc w:val="center"/>
              <w:rPr>
                <w:rFonts w:eastAsia="Times New Roman"/>
                <w:sz w:val="18"/>
              </w:rPr>
            </w:pPr>
            <w:r>
              <w:rPr>
                <w:rFonts w:eastAsia="Times New Roman"/>
                <w:sz w:val="18"/>
              </w:rPr>
              <w:t>3.606</w:t>
            </w:r>
          </w:p>
        </w:tc>
        <w:tc>
          <w:tcPr>
            <w:tcW w:w="1438" w:type="dxa"/>
            <w:tcBorders>
              <w:top w:val="single" w:sz="4" w:space="0" w:color="auto"/>
              <w:left w:val="single" w:sz="4" w:space="0" w:color="auto"/>
              <w:bottom w:val="single" w:sz="4" w:space="0" w:color="auto"/>
              <w:right w:val="single" w:sz="4" w:space="0" w:color="auto"/>
            </w:tcBorders>
          </w:tcPr>
          <w:p w:rsidR="003F1E18" w:rsidRDefault="003F1E18">
            <w:pPr>
              <w:jc w:val="center"/>
              <w:rPr>
                <w:sz w:val="18"/>
                <w:szCs w:val="18"/>
              </w:rPr>
            </w:pPr>
          </w:p>
          <w:p w:rsidR="003F1E18" w:rsidRDefault="00EE0B70">
            <w:pPr>
              <w:jc w:val="center"/>
              <w:rPr>
                <w:sz w:val="18"/>
                <w:szCs w:val="18"/>
              </w:rPr>
            </w:pPr>
            <w:r>
              <w:rPr>
                <w:sz w:val="18"/>
                <w:szCs w:val="18"/>
              </w:rPr>
              <w:t>1.008</w:t>
            </w:r>
          </w:p>
          <w:p w:rsidR="00E24697" w:rsidRDefault="00E24697">
            <w:pPr>
              <w:jc w:val="center"/>
              <w:rPr>
                <w:sz w:val="18"/>
                <w:szCs w:val="18"/>
              </w:rPr>
            </w:pPr>
          </w:p>
          <w:p w:rsidR="003F1E18" w:rsidRDefault="00FA5A2C">
            <w:pPr>
              <w:jc w:val="center"/>
              <w:rPr>
                <w:sz w:val="18"/>
                <w:szCs w:val="18"/>
              </w:rPr>
            </w:pPr>
            <w:r>
              <w:rPr>
                <w:sz w:val="18"/>
                <w:szCs w:val="18"/>
              </w:rPr>
              <w:t>0.266</w:t>
            </w:r>
            <w:r w:rsidR="003F1E18">
              <w:rPr>
                <w:sz w:val="18"/>
                <w:szCs w:val="18"/>
              </w:rPr>
              <w:t>*</w:t>
            </w:r>
          </w:p>
          <w:p w:rsidR="003F1E18" w:rsidRDefault="00FA5A2C">
            <w:pPr>
              <w:jc w:val="center"/>
              <w:rPr>
                <w:sz w:val="18"/>
                <w:szCs w:val="18"/>
              </w:rPr>
            </w:pPr>
            <w:r>
              <w:rPr>
                <w:sz w:val="18"/>
                <w:szCs w:val="18"/>
              </w:rPr>
              <w:t>0.397</w:t>
            </w:r>
            <w:r w:rsidR="003F1E18">
              <w:rPr>
                <w:sz w:val="18"/>
                <w:szCs w:val="18"/>
              </w:rPr>
              <w:t>*</w:t>
            </w:r>
          </w:p>
          <w:p w:rsidR="003F1E18" w:rsidRDefault="00FA5A2C">
            <w:pPr>
              <w:jc w:val="center"/>
              <w:rPr>
                <w:sz w:val="18"/>
                <w:szCs w:val="18"/>
              </w:rPr>
            </w:pPr>
            <w:r>
              <w:rPr>
                <w:sz w:val="18"/>
                <w:szCs w:val="18"/>
              </w:rPr>
              <w:t>0.855</w:t>
            </w:r>
            <w:r w:rsidR="003F1E18">
              <w:rPr>
                <w:sz w:val="18"/>
                <w:szCs w:val="18"/>
              </w:rPr>
              <w:t>*</w:t>
            </w:r>
          </w:p>
          <w:p w:rsidR="003F1E18" w:rsidRDefault="003F1E18">
            <w:pPr>
              <w:jc w:val="center"/>
              <w:rPr>
                <w:sz w:val="18"/>
                <w:szCs w:val="18"/>
              </w:rPr>
            </w:pPr>
          </w:p>
          <w:p w:rsidR="003F1E18" w:rsidRDefault="003F1E18">
            <w:pPr>
              <w:jc w:val="center"/>
              <w:rPr>
                <w:sz w:val="18"/>
                <w:szCs w:val="18"/>
              </w:rPr>
            </w:pPr>
          </w:p>
          <w:p w:rsidR="003F1E18" w:rsidRDefault="003F1E18">
            <w:pPr>
              <w:jc w:val="center"/>
              <w:rPr>
                <w:sz w:val="18"/>
                <w:szCs w:val="18"/>
              </w:rPr>
            </w:pPr>
          </w:p>
          <w:p w:rsidR="003F1E18" w:rsidRDefault="00FA5A2C">
            <w:pPr>
              <w:jc w:val="center"/>
              <w:rPr>
                <w:sz w:val="18"/>
                <w:szCs w:val="18"/>
              </w:rPr>
            </w:pPr>
            <w:r>
              <w:rPr>
                <w:sz w:val="18"/>
                <w:szCs w:val="18"/>
              </w:rPr>
              <w:t>0.378</w:t>
            </w:r>
          </w:p>
          <w:p w:rsidR="003F1E18" w:rsidRDefault="00FA5A2C">
            <w:pPr>
              <w:jc w:val="center"/>
              <w:rPr>
                <w:sz w:val="18"/>
                <w:szCs w:val="18"/>
              </w:rPr>
            </w:pPr>
            <w:r>
              <w:rPr>
                <w:sz w:val="18"/>
                <w:szCs w:val="18"/>
              </w:rPr>
              <w:t>0.419</w:t>
            </w:r>
          </w:p>
          <w:p w:rsidR="003F1E18" w:rsidRDefault="003F1E18">
            <w:pPr>
              <w:jc w:val="center"/>
              <w:rPr>
                <w:sz w:val="18"/>
                <w:szCs w:val="18"/>
              </w:rPr>
            </w:pPr>
          </w:p>
          <w:p w:rsidR="003F1E18" w:rsidRDefault="00FA5A2C">
            <w:pPr>
              <w:jc w:val="center"/>
              <w:rPr>
                <w:sz w:val="18"/>
                <w:szCs w:val="18"/>
              </w:rPr>
            </w:pPr>
            <w:r>
              <w:rPr>
                <w:sz w:val="18"/>
                <w:szCs w:val="18"/>
              </w:rPr>
              <w:t>0.691</w:t>
            </w:r>
            <w:r w:rsidR="003A5370">
              <w:rPr>
                <w:sz w:val="18"/>
                <w:szCs w:val="18"/>
              </w:rPr>
              <w:t>†</w:t>
            </w:r>
          </w:p>
          <w:p w:rsidR="003F1E18" w:rsidRDefault="00FA5A2C">
            <w:pPr>
              <w:jc w:val="center"/>
              <w:rPr>
                <w:sz w:val="18"/>
                <w:szCs w:val="18"/>
              </w:rPr>
            </w:pPr>
            <w:r>
              <w:rPr>
                <w:sz w:val="18"/>
                <w:szCs w:val="18"/>
              </w:rPr>
              <w:t>0.435</w:t>
            </w:r>
            <w:r w:rsidR="003A5370">
              <w:rPr>
                <w:sz w:val="18"/>
                <w:szCs w:val="18"/>
              </w:rPr>
              <w:t>†</w:t>
            </w:r>
          </w:p>
          <w:p w:rsidR="003F1E18" w:rsidRDefault="00FA5A2C">
            <w:pPr>
              <w:jc w:val="center"/>
              <w:rPr>
                <w:sz w:val="18"/>
                <w:szCs w:val="18"/>
              </w:rPr>
            </w:pPr>
            <w:r>
              <w:rPr>
                <w:sz w:val="18"/>
                <w:szCs w:val="18"/>
              </w:rPr>
              <w:t>3.681</w:t>
            </w:r>
            <w:r w:rsidR="003F1E18">
              <w:rPr>
                <w:sz w:val="18"/>
                <w:szCs w:val="18"/>
              </w:rPr>
              <w:t>*</w:t>
            </w:r>
            <w:r w:rsidR="003A5370">
              <w:rPr>
                <w:sz w:val="18"/>
                <w:szCs w:val="18"/>
              </w:rPr>
              <w:t>*</w:t>
            </w:r>
          </w:p>
          <w:p w:rsidR="003F1E18" w:rsidRDefault="003F1E18">
            <w:pPr>
              <w:jc w:val="center"/>
              <w:rPr>
                <w:sz w:val="18"/>
                <w:szCs w:val="18"/>
              </w:rPr>
            </w:pPr>
          </w:p>
          <w:p w:rsidR="003F1E18" w:rsidRDefault="00FA5A2C">
            <w:pPr>
              <w:jc w:val="center"/>
              <w:rPr>
                <w:sz w:val="18"/>
                <w:szCs w:val="18"/>
              </w:rPr>
            </w:pPr>
            <w:r>
              <w:rPr>
                <w:sz w:val="18"/>
                <w:szCs w:val="18"/>
              </w:rPr>
              <w:t>3.006</w:t>
            </w:r>
          </w:p>
          <w:p w:rsidR="00FA5A2C" w:rsidRDefault="00FA5A2C">
            <w:pPr>
              <w:jc w:val="center"/>
              <w:rPr>
                <w:sz w:val="18"/>
                <w:szCs w:val="18"/>
              </w:rPr>
            </w:pPr>
            <w:r>
              <w:rPr>
                <w:sz w:val="18"/>
                <w:szCs w:val="18"/>
              </w:rPr>
              <w:t>3.025</w:t>
            </w:r>
          </w:p>
        </w:tc>
      </w:tr>
      <w:tr w:rsidR="003F1E18" w:rsidTr="003F1E18">
        <w:tc>
          <w:tcPr>
            <w:tcW w:w="2547" w:type="dxa"/>
            <w:tcBorders>
              <w:top w:val="single" w:sz="4" w:space="0" w:color="auto"/>
              <w:left w:val="single" w:sz="4" w:space="0" w:color="auto"/>
              <w:bottom w:val="single" w:sz="4" w:space="0" w:color="auto"/>
              <w:right w:val="single" w:sz="4" w:space="0" w:color="auto"/>
            </w:tcBorders>
            <w:hideMark/>
          </w:tcPr>
          <w:p w:rsidR="003F1E18" w:rsidRDefault="003F1E18">
            <w:pPr>
              <w:rPr>
                <w:sz w:val="18"/>
                <w:szCs w:val="18"/>
              </w:rPr>
            </w:pPr>
            <w:r>
              <w:rPr>
                <w:sz w:val="20"/>
                <w:szCs w:val="18"/>
              </w:rPr>
              <w:t>Access (0.1)</w:t>
            </w:r>
          </w:p>
        </w:tc>
        <w:tc>
          <w:tcPr>
            <w:tcW w:w="1439" w:type="dxa"/>
            <w:tcBorders>
              <w:top w:val="single" w:sz="4" w:space="0" w:color="auto"/>
              <w:left w:val="single" w:sz="4" w:space="0" w:color="auto"/>
              <w:bottom w:val="single" w:sz="4" w:space="0" w:color="auto"/>
              <w:right w:val="single" w:sz="4" w:space="0" w:color="auto"/>
            </w:tcBorders>
            <w:hideMark/>
          </w:tcPr>
          <w:p w:rsidR="003F1E18" w:rsidRDefault="003F1E18">
            <w:pPr>
              <w:jc w:val="center"/>
              <w:rPr>
                <w:sz w:val="18"/>
                <w:szCs w:val="18"/>
              </w:rPr>
            </w:pPr>
            <w:r>
              <w:rPr>
                <w:sz w:val="18"/>
                <w:szCs w:val="18"/>
              </w:rPr>
              <w:t>---</w:t>
            </w:r>
          </w:p>
        </w:tc>
        <w:tc>
          <w:tcPr>
            <w:tcW w:w="1438" w:type="dxa"/>
            <w:tcBorders>
              <w:top w:val="single" w:sz="4" w:space="0" w:color="auto"/>
              <w:left w:val="single" w:sz="4" w:space="0" w:color="auto"/>
              <w:bottom w:val="single" w:sz="4" w:space="0" w:color="auto"/>
              <w:right w:val="single" w:sz="4" w:space="0" w:color="auto"/>
            </w:tcBorders>
            <w:hideMark/>
          </w:tcPr>
          <w:p w:rsidR="003F1E18" w:rsidRDefault="003F1E18">
            <w:pPr>
              <w:jc w:val="center"/>
              <w:rPr>
                <w:sz w:val="18"/>
                <w:szCs w:val="18"/>
              </w:rPr>
            </w:pPr>
            <w:r>
              <w:rPr>
                <w:sz w:val="18"/>
                <w:szCs w:val="18"/>
              </w:rPr>
              <w:t>---</w:t>
            </w:r>
          </w:p>
        </w:tc>
        <w:tc>
          <w:tcPr>
            <w:tcW w:w="1438" w:type="dxa"/>
            <w:tcBorders>
              <w:top w:val="single" w:sz="4" w:space="0" w:color="auto"/>
              <w:left w:val="single" w:sz="4" w:space="0" w:color="auto"/>
              <w:bottom w:val="single" w:sz="4" w:space="0" w:color="auto"/>
              <w:right w:val="single" w:sz="4" w:space="0" w:color="auto"/>
            </w:tcBorders>
            <w:hideMark/>
          </w:tcPr>
          <w:p w:rsidR="003F1E18" w:rsidRDefault="00A96501">
            <w:pPr>
              <w:jc w:val="center"/>
              <w:rPr>
                <w:rFonts w:eastAsia="Times New Roman"/>
                <w:sz w:val="18"/>
              </w:rPr>
            </w:pPr>
            <w:r>
              <w:rPr>
                <w:rFonts w:eastAsia="Times New Roman"/>
                <w:sz w:val="18"/>
              </w:rPr>
              <w:t>0.962</w:t>
            </w:r>
          </w:p>
        </w:tc>
        <w:tc>
          <w:tcPr>
            <w:tcW w:w="1438" w:type="dxa"/>
            <w:tcBorders>
              <w:top w:val="single" w:sz="4" w:space="0" w:color="auto"/>
              <w:left w:val="single" w:sz="4" w:space="0" w:color="auto"/>
              <w:bottom w:val="single" w:sz="4" w:space="0" w:color="auto"/>
              <w:right w:val="single" w:sz="4" w:space="0" w:color="auto"/>
            </w:tcBorders>
            <w:hideMark/>
          </w:tcPr>
          <w:p w:rsidR="003F1E18" w:rsidRDefault="003F1E18">
            <w:pPr>
              <w:jc w:val="center"/>
              <w:rPr>
                <w:sz w:val="18"/>
                <w:szCs w:val="18"/>
              </w:rPr>
            </w:pPr>
            <w:r>
              <w:rPr>
                <w:sz w:val="18"/>
                <w:szCs w:val="18"/>
              </w:rPr>
              <w:t>---</w:t>
            </w:r>
          </w:p>
        </w:tc>
        <w:tc>
          <w:tcPr>
            <w:tcW w:w="1438" w:type="dxa"/>
            <w:tcBorders>
              <w:top w:val="single" w:sz="4" w:space="0" w:color="auto"/>
              <w:left w:val="single" w:sz="4" w:space="0" w:color="auto"/>
              <w:bottom w:val="single" w:sz="4" w:space="0" w:color="auto"/>
              <w:right w:val="single" w:sz="4" w:space="0" w:color="auto"/>
            </w:tcBorders>
            <w:hideMark/>
          </w:tcPr>
          <w:p w:rsidR="003F1E18" w:rsidRDefault="003F1E18" w:rsidP="00EE0B70">
            <w:pPr>
              <w:jc w:val="center"/>
              <w:rPr>
                <w:sz w:val="18"/>
                <w:szCs w:val="18"/>
              </w:rPr>
            </w:pPr>
          </w:p>
        </w:tc>
      </w:tr>
      <w:tr w:rsidR="003F1E18" w:rsidTr="003F1E18">
        <w:tc>
          <w:tcPr>
            <w:tcW w:w="2547" w:type="dxa"/>
            <w:tcBorders>
              <w:top w:val="single" w:sz="4" w:space="0" w:color="auto"/>
              <w:left w:val="single" w:sz="4" w:space="0" w:color="auto"/>
              <w:bottom w:val="single" w:sz="4" w:space="0" w:color="auto"/>
              <w:right w:val="single" w:sz="4" w:space="0" w:color="auto"/>
            </w:tcBorders>
            <w:hideMark/>
          </w:tcPr>
          <w:p w:rsidR="003F1E18" w:rsidRDefault="003F1E18">
            <w:pPr>
              <w:rPr>
                <w:sz w:val="18"/>
                <w:szCs w:val="18"/>
              </w:rPr>
            </w:pPr>
            <w:r>
              <w:rPr>
                <w:sz w:val="20"/>
                <w:szCs w:val="18"/>
              </w:rPr>
              <w:t>Adherence (0.1)</w:t>
            </w:r>
          </w:p>
        </w:tc>
        <w:tc>
          <w:tcPr>
            <w:tcW w:w="1439" w:type="dxa"/>
            <w:tcBorders>
              <w:top w:val="single" w:sz="4" w:space="0" w:color="auto"/>
              <w:left w:val="single" w:sz="4" w:space="0" w:color="auto"/>
              <w:bottom w:val="single" w:sz="4" w:space="0" w:color="auto"/>
              <w:right w:val="single" w:sz="4" w:space="0" w:color="auto"/>
            </w:tcBorders>
            <w:hideMark/>
          </w:tcPr>
          <w:p w:rsidR="003F1E18" w:rsidRDefault="003F1E18">
            <w:pPr>
              <w:jc w:val="center"/>
              <w:rPr>
                <w:sz w:val="18"/>
                <w:szCs w:val="18"/>
              </w:rPr>
            </w:pPr>
            <w:r>
              <w:rPr>
                <w:sz w:val="18"/>
                <w:szCs w:val="18"/>
              </w:rPr>
              <w:t>---</w:t>
            </w:r>
          </w:p>
        </w:tc>
        <w:tc>
          <w:tcPr>
            <w:tcW w:w="1438" w:type="dxa"/>
            <w:tcBorders>
              <w:top w:val="single" w:sz="4" w:space="0" w:color="auto"/>
              <w:left w:val="single" w:sz="4" w:space="0" w:color="auto"/>
              <w:bottom w:val="single" w:sz="4" w:space="0" w:color="auto"/>
              <w:right w:val="single" w:sz="4" w:space="0" w:color="auto"/>
            </w:tcBorders>
            <w:hideMark/>
          </w:tcPr>
          <w:p w:rsidR="003F1E18" w:rsidRDefault="003F1E18">
            <w:pPr>
              <w:jc w:val="center"/>
              <w:rPr>
                <w:sz w:val="18"/>
                <w:szCs w:val="18"/>
              </w:rPr>
            </w:pPr>
            <w:r>
              <w:rPr>
                <w:sz w:val="18"/>
                <w:szCs w:val="18"/>
              </w:rPr>
              <w:t>---</w:t>
            </w:r>
          </w:p>
        </w:tc>
        <w:tc>
          <w:tcPr>
            <w:tcW w:w="1438" w:type="dxa"/>
            <w:tcBorders>
              <w:top w:val="single" w:sz="4" w:space="0" w:color="auto"/>
              <w:left w:val="single" w:sz="4" w:space="0" w:color="auto"/>
              <w:bottom w:val="single" w:sz="4" w:space="0" w:color="auto"/>
              <w:right w:val="single" w:sz="4" w:space="0" w:color="auto"/>
            </w:tcBorders>
            <w:hideMark/>
          </w:tcPr>
          <w:p w:rsidR="003F1E18" w:rsidRDefault="003F1E18">
            <w:pPr>
              <w:jc w:val="center"/>
              <w:rPr>
                <w:sz w:val="18"/>
                <w:szCs w:val="18"/>
              </w:rPr>
            </w:pPr>
            <w:r>
              <w:rPr>
                <w:sz w:val="18"/>
                <w:szCs w:val="18"/>
              </w:rPr>
              <w:t>---</w:t>
            </w:r>
          </w:p>
        </w:tc>
        <w:tc>
          <w:tcPr>
            <w:tcW w:w="1438" w:type="dxa"/>
            <w:tcBorders>
              <w:top w:val="single" w:sz="4" w:space="0" w:color="auto"/>
              <w:left w:val="single" w:sz="4" w:space="0" w:color="auto"/>
              <w:bottom w:val="single" w:sz="4" w:space="0" w:color="auto"/>
              <w:right w:val="single" w:sz="4" w:space="0" w:color="auto"/>
            </w:tcBorders>
            <w:hideMark/>
          </w:tcPr>
          <w:p w:rsidR="003F1E18" w:rsidRDefault="00DE502C">
            <w:pPr>
              <w:jc w:val="center"/>
              <w:rPr>
                <w:rFonts w:eastAsia="Times New Roman"/>
                <w:sz w:val="18"/>
              </w:rPr>
            </w:pPr>
            <w:r>
              <w:rPr>
                <w:rFonts w:eastAsia="Times New Roman"/>
                <w:sz w:val="18"/>
              </w:rPr>
              <w:t>0.753</w:t>
            </w:r>
            <w:r w:rsidR="00067EFA">
              <w:rPr>
                <w:rFonts w:eastAsia="Times New Roman"/>
                <w:sz w:val="18"/>
              </w:rPr>
              <w:t>*</w:t>
            </w:r>
          </w:p>
        </w:tc>
        <w:tc>
          <w:tcPr>
            <w:tcW w:w="1438" w:type="dxa"/>
            <w:tcBorders>
              <w:top w:val="single" w:sz="4" w:space="0" w:color="auto"/>
              <w:left w:val="single" w:sz="4" w:space="0" w:color="auto"/>
              <w:bottom w:val="single" w:sz="4" w:space="0" w:color="auto"/>
              <w:right w:val="single" w:sz="4" w:space="0" w:color="auto"/>
            </w:tcBorders>
            <w:hideMark/>
          </w:tcPr>
          <w:p w:rsidR="003F1E18" w:rsidRDefault="00EA5E46" w:rsidP="00067EFA">
            <w:pPr>
              <w:jc w:val="center"/>
              <w:rPr>
                <w:sz w:val="18"/>
                <w:szCs w:val="18"/>
              </w:rPr>
            </w:pPr>
            <w:r>
              <w:rPr>
                <w:sz w:val="18"/>
                <w:szCs w:val="18"/>
              </w:rPr>
              <w:t>0.763*</w:t>
            </w:r>
          </w:p>
        </w:tc>
      </w:tr>
    </w:tbl>
    <w:p w:rsidR="003F1E18" w:rsidRDefault="00226213" w:rsidP="003F1E18">
      <w:r>
        <w:t xml:space="preserve">Odds ratios presented; </w:t>
      </w:r>
      <w:r w:rsidR="003F1E18">
        <w:t xml:space="preserve">†p value &lt;0.10, *p value &lt;0.05, **p value &lt;0.01, ***p value &lt;0.001, </w:t>
      </w:r>
      <w:r w:rsidR="007D2069">
        <w:t>‡Adjusted for ARV duration</w:t>
      </w:r>
      <w:r w:rsidR="00F25A88">
        <w:t xml:space="preserve"> which was significant</w:t>
      </w:r>
      <w:r w:rsidR="007D2069">
        <w:t xml:space="preserve">, </w:t>
      </w:r>
      <w:r w:rsidR="003F1E18">
        <w:t>Model 1 – baseline variables (excluding any time updated variables), Model 2 – full model without access or adherence variables, Model 3 – socioeconomic and psychosocial adjusted for access</w:t>
      </w:r>
      <w:r w:rsidR="00273D04">
        <w:t xml:space="preserve"> (forced)</w:t>
      </w:r>
      <w:r w:rsidR="003F1E18">
        <w:t>, Model 4 – psychosocial, symptoms, clinical events and meds adjusted for adherence, Model 5 – full model</w:t>
      </w:r>
      <w:r w:rsidR="00273D04">
        <w:t xml:space="preserve"> with Access and Adherence forced</w:t>
      </w:r>
      <w:r w:rsidR="003F1E18">
        <w:t>; ARV – antiretroviral</w:t>
      </w:r>
      <w:r w:rsidR="000658B9">
        <w:t>; --- variable</w:t>
      </w:r>
      <w:r w:rsidR="00ED6201">
        <w:t xml:space="preserve"> or domain</w:t>
      </w:r>
      <w:r w:rsidR="000658B9">
        <w:t xml:space="preserve"> was excluded a priori</w:t>
      </w:r>
    </w:p>
    <w:p w:rsidR="00167A51" w:rsidRDefault="00167A51"/>
    <w:p w:rsidR="004D3D3C" w:rsidRDefault="00D1420D" w:rsidP="004D3D3C">
      <w:pPr>
        <w:spacing w:after="200" w:line="276" w:lineRule="auto"/>
      </w:pPr>
      <w:r>
        <w:br w:type="page"/>
      </w:r>
      <w:r w:rsidR="004D3D3C">
        <w:rPr>
          <w:b/>
        </w:rPr>
        <w:lastRenderedPageBreak/>
        <w:t>Table 3</w:t>
      </w:r>
      <w:r w:rsidR="004D3D3C" w:rsidRPr="00DE79CB">
        <w:rPr>
          <w:b/>
        </w:rPr>
        <w:t>.</w:t>
      </w:r>
      <w:r w:rsidR="004D3D3C">
        <w:t xml:space="preserve"> Proposed questions.</w:t>
      </w:r>
    </w:p>
    <w:tbl>
      <w:tblPr>
        <w:tblStyle w:val="TableGrid"/>
        <w:tblW w:w="0" w:type="auto"/>
        <w:tblLook w:val="04A0"/>
      </w:tblPr>
      <w:tblGrid>
        <w:gridCol w:w="3192"/>
        <w:gridCol w:w="3192"/>
        <w:gridCol w:w="3192"/>
      </w:tblGrid>
      <w:tr w:rsidR="004D3D3C" w:rsidTr="008B05C7">
        <w:tc>
          <w:tcPr>
            <w:tcW w:w="3192" w:type="dxa"/>
          </w:tcPr>
          <w:p w:rsidR="004D3D3C" w:rsidRDefault="004D3D3C" w:rsidP="008B05C7">
            <w:pPr>
              <w:spacing w:after="200" w:line="276" w:lineRule="auto"/>
            </w:pPr>
            <w:r>
              <w:t>Baseline (While Initiating or Suppressed on ART)</w:t>
            </w:r>
          </w:p>
        </w:tc>
        <w:tc>
          <w:tcPr>
            <w:tcW w:w="3192" w:type="dxa"/>
          </w:tcPr>
          <w:p w:rsidR="004D3D3C" w:rsidRDefault="004D3D3C" w:rsidP="008B05C7">
            <w:pPr>
              <w:spacing w:after="200" w:line="276" w:lineRule="auto"/>
            </w:pPr>
            <w:r>
              <w:t>On ART Without Access/Adherence Measures*</w:t>
            </w:r>
          </w:p>
        </w:tc>
        <w:tc>
          <w:tcPr>
            <w:tcW w:w="3192" w:type="dxa"/>
          </w:tcPr>
          <w:p w:rsidR="004D3D3C" w:rsidRDefault="004D3D3C" w:rsidP="008B05C7">
            <w:pPr>
              <w:spacing w:after="200" w:line="276" w:lineRule="auto"/>
            </w:pPr>
            <w:r>
              <w:t>On ART With Access/Adherence Measures*</w:t>
            </w:r>
          </w:p>
        </w:tc>
      </w:tr>
      <w:tr w:rsidR="004D3D3C" w:rsidTr="008B05C7">
        <w:tc>
          <w:tcPr>
            <w:tcW w:w="3192" w:type="dxa"/>
          </w:tcPr>
          <w:p w:rsidR="004D3D3C" w:rsidRDefault="004D3D3C" w:rsidP="008B05C7">
            <w:pPr>
              <w:spacing w:after="200" w:line="276" w:lineRule="auto"/>
              <w:rPr>
                <w:i/>
              </w:rPr>
            </w:pPr>
            <w:r>
              <w:rPr>
                <w:i/>
              </w:rPr>
              <w:t>Age</w:t>
            </w:r>
          </w:p>
          <w:p w:rsidR="004D3D3C" w:rsidRDefault="004D3D3C" w:rsidP="008B05C7">
            <w:pPr>
              <w:spacing w:after="200" w:line="276" w:lineRule="auto"/>
              <w:rPr>
                <w:i/>
              </w:rPr>
            </w:pPr>
            <w:r>
              <w:rPr>
                <w:i/>
              </w:rPr>
              <w:t>Gender</w:t>
            </w:r>
          </w:p>
          <w:p w:rsidR="00E61E1A" w:rsidRDefault="00E61E1A" w:rsidP="00E61E1A">
            <w:pPr>
              <w:spacing w:after="200" w:line="276" w:lineRule="auto"/>
              <w:rPr>
                <w:i/>
              </w:rPr>
            </w:pPr>
            <w:r>
              <w:rPr>
                <w:i/>
              </w:rPr>
              <w:t>Faith</w:t>
            </w:r>
          </w:p>
          <w:p w:rsidR="00E61E1A" w:rsidRDefault="00E61E1A" w:rsidP="00E61E1A">
            <w:pPr>
              <w:spacing w:after="200" w:line="276" w:lineRule="auto"/>
              <w:rPr>
                <w:i/>
              </w:rPr>
            </w:pPr>
            <w:r>
              <w:rPr>
                <w:i/>
              </w:rPr>
              <w:t>Family Member HIV+</w:t>
            </w:r>
          </w:p>
          <w:p w:rsidR="004D3D3C" w:rsidRDefault="004D3D3C" w:rsidP="008B05C7">
            <w:pPr>
              <w:spacing w:after="200" w:line="276" w:lineRule="auto"/>
              <w:rPr>
                <w:i/>
              </w:rPr>
            </w:pPr>
            <w:r>
              <w:rPr>
                <w:i/>
              </w:rPr>
              <w:t>Treatment Supporter</w:t>
            </w:r>
          </w:p>
          <w:p w:rsidR="004D3D3C" w:rsidRDefault="004D3D3C" w:rsidP="008B05C7">
            <w:pPr>
              <w:spacing w:after="200" w:line="276" w:lineRule="auto"/>
              <w:rPr>
                <w:i/>
              </w:rPr>
            </w:pPr>
            <w:r>
              <w:rPr>
                <w:i/>
              </w:rPr>
              <w:t>Clinic Recommendation</w:t>
            </w:r>
          </w:p>
          <w:p w:rsidR="004D3D3C" w:rsidRDefault="004D3D3C" w:rsidP="008B05C7">
            <w:pPr>
              <w:spacing w:after="200" w:line="276" w:lineRule="auto"/>
              <w:rPr>
                <w:i/>
              </w:rPr>
            </w:pPr>
            <w:r>
              <w:rPr>
                <w:i/>
              </w:rPr>
              <w:t>Current Regimen</w:t>
            </w:r>
          </w:p>
          <w:p w:rsidR="004D3D3C" w:rsidRPr="00D1420D" w:rsidRDefault="004D3D3C" w:rsidP="008B05C7">
            <w:pPr>
              <w:spacing w:after="200" w:line="276" w:lineRule="auto"/>
              <w:rPr>
                <w:i/>
              </w:rPr>
            </w:pPr>
            <w:r>
              <w:rPr>
                <w:i/>
              </w:rPr>
              <w:t>Fluconazole Use</w:t>
            </w:r>
          </w:p>
        </w:tc>
        <w:tc>
          <w:tcPr>
            <w:tcW w:w="3192" w:type="dxa"/>
          </w:tcPr>
          <w:p w:rsidR="004D3D3C" w:rsidRDefault="004D3D3C" w:rsidP="008B05C7">
            <w:pPr>
              <w:spacing w:after="200" w:line="276" w:lineRule="auto"/>
              <w:rPr>
                <w:i/>
              </w:rPr>
            </w:pPr>
            <w:r>
              <w:rPr>
                <w:i/>
              </w:rPr>
              <w:t>Depression</w:t>
            </w:r>
          </w:p>
          <w:p w:rsidR="004D3D3C" w:rsidRDefault="004D3D3C" w:rsidP="008B05C7">
            <w:pPr>
              <w:spacing w:after="200" w:line="276" w:lineRule="auto"/>
              <w:rPr>
                <w:i/>
              </w:rPr>
            </w:pPr>
            <w:r>
              <w:rPr>
                <w:i/>
              </w:rPr>
              <w:t>Unsafe sex practices</w:t>
            </w:r>
          </w:p>
          <w:p w:rsidR="00E61E1A" w:rsidRDefault="00E61E1A" w:rsidP="00E61E1A">
            <w:pPr>
              <w:spacing w:after="200" w:line="276" w:lineRule="auto"/>
              <w:rPr>
                <w:i/>
              </w:rPr>
            </w:pPr>
            <w:r>
              <w:rPr>
                <w:i/>
              </w:rPr>
              <w:t>Clinic Experience</w:t>
            </w:r>
          </w:p>
          <w:p w:rsidR="004D3D3C" w:rsidRDefault="004D3D3C" w:rsidP="008B05C7">
            <w:pPr>
              <w:spacing w:after="200" w:line="276" w:lineRule="auto"/>
              <w:rPr>
                <w:i/>
              </w:rPr>
            </w:pPr>
            <w:r>
              <w:rPr>
                <w:i/>
              </w:rPr>
              <w:t>Fatigue</w:t>
            </w:r>
          </w:p>
          <w:p w:rsidR="004D3D3C" w:rsidRDefault="004D3D3C" w:rsidP="008B05C7">
            <w:pPr>
              <w:spacing w:after="200" w:line="276" w:lineRule="auto"/>
              <w:rPr>
                <w:i/>
              </w:rPr>
            </w:pPr>
            <w:r>
              <w:rPr>
                <w:i/>
              </w:rPr>
              <w:t>Diarrhea</w:t>
            </w:r>
          </w:p>
          <w:p w:rsidR="004D3D3C" w:rsidRDefault="004D3D3C" w:rsidP="008B05C7">
            <w:pPr>
              <w:spacing w:after="200" w:line="276" w:lineRule="auto"/>
              <w:rPr>
                <w:i/>
              </w:rPr>
            </w:pPr>
            <w:proofErr w:type="spellStart"/>
            <w:r>
              <w:rPr>
                <w:i/>
              </w:rPr>
              <w:t>Lipodystrophy</w:t>
            </w:r>
            <w:proofErr w:type="spellEnd"/>
          </w:p>
          <w:p w:rsidR="004D3D3C" w:rsidRDefault="004D3D3C" w:rsidP="008B05C7">
            <w:pPr>
              <w:spacing w:after="200" w:line="276" w:lineRule="auto"/>
              <w:rPr>
                <w:i/>
              </w:rPr>
            </w:pPr>
            <w:r>
              <w:rPr>
                <w:i/>
              </w:rPr>
              <w:t>Current CD4 count</w:t>
            </w:r>
          </w:p>
          <w:p w:rsidR="004D3D3C" w:rsidRPr="00D1420D" w:rsidRDefault="004D3D3C" w:rsidP="008B05C7">
            <w:pPr>
              <w:spacing w:after="200" w:line="276" w:lineRule="auto"/>
              <w:rPr>
                <w:i/>
              </w:rPr>
            </w:pPr>
            <w:r>
              <w:rPr>
                <w:i/>
              </w:rPr>
              <w:t xml:space="preserve">ARV Reminders </w:t>
            </w:r>
          </w:p>
        </w:tc>
        <w:tc>
          <w:tcPr>
            <w:tcW w:w="3192" w:type="dxa"/>
          </w:tcPr>
          <w:p w:rsidR="004D3D3C" w:rsidRDefault="004D3D3C" w:rsidP="008B05C7">
            <w:pPr>
              <w:spacing w:after="200" w:line="276" w:lineRule="auto"/>
              <w:rPr>
                <w:i/>
              </w:rPr>
            </w:pPr>
            <w:r>
              <w:rPr>
                <w:i/>
              </w:rPr>
              <w:t>Depression</w:t>
            </w:r>
          </w:p>
          <w:p w:rsidR="004D3D3C" w:rsidRDefault="004D3D3C" w:rsidP="008B05C7">
            <w:pPr>
              <w:spacing w:after="200" w:line="276" w:lineRule="auto"/>
              <w:rPr>
                <w:i/>
              </w:rPr>
            </w:pPr>
            <w:r>
              <w:rPr>
                <w:i/>
              </w:rPr>
              <w:t>Unsafe sex practices</w:t>
            </w:r>
          </w:p>
          <w:p w:rsidR="00E61E1A" w:rsidRDefault="00E61E1A" w:rsidP="00E61E1A">
            <w:pPr>
              <w:spacing w:after="200" w:line="276" w:lineRule="auto"/>
              <w:rPr>
                <w:i/>
              </w:rPr>
            </w:pPr>
            <w:r>
              <w:rPr>
                <w:i/>
              </w:rPr>
              <w:t>Clinic Experience</w:t>
            </w:r>
          </w:p>
          <w:p w:rsidR="004D3D3C" w:rsidRDefault="004D3D3C" w:rsidP="008B05C7">
            <w:pPr>
              <w:spacing w:after="200" w:line="276" w:lineRule="auto"/>
              <w:rPr>
                <w:i/>
              </w:rPr>
            </w:pPr>
            <w:r>
              <w:rPr>
                <w:i/>
              </w:rPr>
              <w:t>Fatigue</w:t>
            </w:r>
          </w:p>
          <w:p w:rsidR="004D3D3C" w:rsidRDefault="004D3D3C" w:rsidP="008B05C7">
            <w:pPr>
              <w:spacing w:after="200" w:line="276" w:lineRule="auto"/>
              <w:rPr>
                <w:i/>
              </w:rPr>
            </w:pPr>
            <w:r>
              <w:rPr>
                <w:i/>
              </w:rPr>
              <w:t>Rash</w:t>
            </w:r>
          </w:p>
          <w:p w:rsidR="004D3D3C" w:rsidRDefault="004D3D3C" w:rsidP="008B05C7">
            <w:pPr>
              <w:spacing w:after="200" w:line="276" w:lineRule="auto"/>
              <w:rPr>
                <w:i/>
              </w:rPr>
            </w:pPr>
            <w:r>
              <w:rPr>
                <w:i/>
              </w:rPr>
              <w:t>Current CD4 count</w:t>
            </w:r>
          </w:p>
          <w:p w:rsidR="004D3D3C" w:rsidRDefault="004D3D3C" w:rsidP="008B05C7">
            <w:pPr>
              <w:spacing w:after="200" w:line="276" w:lineRule="auto"/>
              <w:rPr>
                <w:i/>
              </w:rPr>
            </w:pPr>
            <w:r>
              <w:rPr>
                <w:i/>
              </w:rPr>
              <w:t>ARV Reminders</w:t>
            </w:r>
          </w:p>
          <w:p w:rsidR="004D3D3C" w:rsidRPr="003A5370" w:rsidRDefault="004D3D3C" w:rsidP="008B05C7">
            <w:pPr>
              <w:spacing w:after="200" w:line="276" w:lineRule="auto"/>
              <w:rPr>
                <w:i/>
              </w:rPr>
            </w:pPr>
            <w:r>
              <w:rPr>
                <w:i/>
              </w:rPr>
              <w:t>Adherence</w:t>
            </w:r>
          </w:p>
        </w:tc>
      </w:tr>
    </w:tbl>
    <w:p w:rsidR="004D3D3C" w:rsidRDefault="004D3D3C" w:rsidP="004D3D3C">
      <w:pPr>
        <w:spacing w:after="200" w:line="276" w:lineRule="auto"/>
      </w:pPr>
      <w:r>
        <w:t>*These factors do not include those that were identified as baseline risk factors.</w:t>
      </w:r>
    </w:p>
    <w:p w:rsidR="004D3D3C" w:rsidRDefault="004D3D3C" w:rsidP="004D3D3C">
      <w:pPr>
        <w:spacing w:after="200" w:line="276" w:lineRule="auto"/>
      </w:pPr>
    </w:p>
    <w:p w:rsidR="004D3D3C" w:rsidRDefault="004D3D3C">
      <w:pPr>
        <w:spacing w:after="200" w:line="276" w:lineRule="auto"/>
      </w:pPr>
    </w:p>
    <w:p w:rsidR="004D3D3C" w:rsidRDefault="004D3D3C">
      <w:pPr>
        <w:spacing w:after="200" w:line="276" w:lineRule="auto"/>
      </w:pPr>
      <w:r>
        <w:br w:type="page"/>
      </w:r>
    </w:p>
    <w:p w:rsidR="0015042F" w:rsidRDefault="005F6C59" w:rsidP="0015042F">
      <w:pPr>
        <w:spacing w:line="276" w:lineRule="auto"/>
      </w:pPr>
      <w:r>
        <w:rPr>
          <w:noProof/>
          <w:lang w:eastAsia="en-US"/>
        </w:rPr>
        <w:lastRenderedPageBreak/>
        <w:pict>
          <v:shapetype id="_x0000_t202" coordsize="21600,21600" o:spt="202" path="m,l,21600r21600,l21600,xe">
            <v:stroke joinstyle="miter"/>
            <v:path gradientshapeok="t" o:connecttype="rect"/>
          </v:shapetype>
          <v:shape id="Text Box 2" o:spid="_x0000_s1026" type="#_x0000_t202" style="position:absolute;margin-left:204.75pt;margin-top:171.55pt;width:27pt;height:23.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" filled="f" stroked="f">
            <v:textbox>
              <w:txbxContent>
                <w:p w:rsidR="00635ED4" w:rsidRDefault="00635ED4" w:rsidP="00DE79CB">
                  <w:r>
                    <w:t>B.</w:t>
                  </w:r>
                </w:p>
              </w:txbxContent>
            </v:textbox>
          </v:shape>
        </w:pict>
      </w:r>
      <w:r>
        <w:rPr>
          <w:noProof/>
          <w:lang w:eastAsia="en-US"/>
        </w:rPr>
        <w:pict>
          <v:shape id="_x0000_s1027" type="#_x0000_t202" style="position:absolute;margin-left:0;margin-top:172.3pt;width:27pt;height:23.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" filled="f" stroked="f">
            <v:textbox>
              <w:txbxContent>
                <w:p w:rsidR="00635ED4" w:rsidRDefault="00635ED4">
                  <w:r>
                    <w:t>A.</w:t>
                  </w:r>
                </w:p>
              </w:txbxContent>
            </v:textbox>
          </v:shape>
        </w:pict>
      </w:r>
      <w:r w:rsidR="0015042F">
        <w:rPr>
          <w:rFonts w:ascii="Arial" w:hAnsi="Arial" w:cs="Arial"/>
          <w:noProof/>
          <w:color w:val="000000"/>
          <w:sz w:val="20"/>
          <w:szCs w:val="20"/>
          <w:lang w:eastAsia="en-US"/>
        </w:rPr>
        <w:drawing>
          <wp:inline distT="0" distB="0" distL="0" distR="0">
            <wp:extent cx="2533650" cy="2533650"/>
            <wp:effectExtent l="0" t="0" r="0" b="0"/>
            <wp:docPr id="2" name="Picture 1" descr="ROC Curve for Selected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C Curve for Selected Model"/>
                    <pic:cNvPicPr>
                      <a:picLocks noChangeAspect="1" noChangeArrowheads="1"/>
                    </pic:cNvPicPr>
                  </pic:nvPicPr>
                  <pic:blipFill>
                    <a:blip r:embed="rId8" cstate="print"/>
                    <a:srcRect/>
                    <a:stretch>
                      <a:fillRect/>
                    </a:stretch>
                  </pic:blipFill>
                  <pic:spPr bwMode="auto">
                    <a:xfrm>
                      <a:off x="0" y="0"/>
                      <a:ext cx="2533650" cy="2533650"/>
                    </a:xfrm>
                    <a:prstGeom prst="rect">
                      <a:avLst/>
                    </a:prstGeom>
                    <a:noFill/>
                    <a:ln w="9525">
                      <a:noFill/>
                      <a:miter lim="800000"/>
                      <a:headEnd/>
                      <a:tailEnd/>
                    </a:ln>
                  </pic:spPr>
                </pic:pic>
              </a:graphicData>
            </a:graphic>
          </wp:inline>
        </w:drawing>
      </w:r>
      <w:r w:rsidR="0015042F">
        <w:rPr>
          <w:rFonts w:ascii="Arial" w:hAnsi="Arial" w:cs="Arial"/>
          <w:noProof/>
          <w:color w:val="000000"/>
          <w:sz w:val="20"/>
          <w:szCs w:val="20"/>
          <w:lang w:eastAsia="en-US"/>
        </w:rPr>
        <w:drawing>
          <wp:inline distT="0" distB="0" distL="0" distR="0">
            <wp:extent cx="2514600" cy="2514600"/>
            <wp:effectExtent l="0" t="0" r="0" b="0"/>
            <wp:docPr id="3" name="Picture 4" descr="ROC Curve for Selected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OC Curve for Selected Model"/>
                    <pic:cNvPicPr>
                      <a:picLocks noChangeAspect="1" noChangeArrowheads="1"/>
                    </pic:cNvPicPr>
                  </pic:nvPicPr>
                  <pic:blipFill>
                    <a:blip r:embed="rId9" cstate="print"/>
                    <a:srcRect/>
                    <a:stretch>
                      <a:fillRect/>
                    </a:stretch>
                  </pic:blipFill>
                  <pic:spPr bwMode="auto">
                    <a:xfrm>
                      <a:off x="0" y="0"/>
                      <a:ext cx="2514600" cy="2514600"/>
                    </a:xfrm>
                    <a:prstGeom prst="rect">
                      <a:avLst/>
                    </a:prstGeom>
                    <a:noFill/>
                    <a:ln w="9525">
                      <a:noFill/>
                      <a:miter lim="800000"/>
                      <a:headEnd/>
                      <a:tailEnd/>
                    </a:ln>
                  </pic:spPr>
                </pic:pic>
              </a:graphicData>
            </a:graphic>
          </wp:inline>
        </w:drawing>
      </w:r>
    </w:p>
    <w:p w:rsidR="007D67E4" w:rsidRDefault="005F6C59">
      <w:pPr>
        <w:spacing w:after="200" w:line="276" w:lineRule="auto"/>
      </w:pPr>
      <w:r>
        <w:rPr>
          <w:noProof/>
          <w:lang w:eastAsia="en-US"/>
        </w:rPr>
        <w:pict>
          <v:shape id="_x0000_s1028" type="#_x0000_t202" style="position:absolute;margin-left:1.5pt;margin-top:369pt;width:27pt;height:23.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" filled="f" stroked="f">
            <v:textbox>
              <w:txbxContent>
                <w:p w:rsidR="00635ED4" w:rsidRDefault="00635ED4" w:rsidP="00DE79CB">
                  <w:r>
                    <w:t>E.</w:t>
                  </w:r>
                </w:p>
              </w:txbxContent>
            </v:textbox>
          </v:shape>
        </w:pict>
      </w:r>
      <w:r>
        <w:rPr>
          <w:noProof/>
          <w:lang w:eastAsia="en-US"/>
        </w:rPr>
        <w:pict>
          <v:shape id="_x0000_s1029" type="#_x0000_t202" style="position:absolute;margin-left:201.75pt;margin-top:174.75pt;width:27pt;height:23.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" filled="f" stroked="f">
            <v:textbox>
              <w:txbxContent>
                <w:p w:rsidR="00635ED4" w:rsidRDefault="00635ED4" w:rsidP="00DE79CB">
                  <w:r>
                    <w:t>D.</w:t>
                  </w:r>
                </w:p>
              </w:txbxContent>
            </v:textbox>
          </v:shape>
        </w:pict>
      </w:r>
      <w:r>
        <w:rPr>
          <w:noProof/>
          <w:lang w:eastAsia="en-US"/>
        </w:rPr>
        <w:pict>
          <v:shape id="_x0000_s1030" type="#_x0000_t202" style="position:absolute;margin-left:6pt;margin-top:172.5pt;width:27pt;height:23.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" filled="f" stroked="f">
            <v:textbox>
              <w:txbxContent>
                <w:p w:rsidR="00635ED4" w:rsidRDefault="00635ED4" w:rsidP="00DE79CB">
                  <w:r>
                    <w:t>C.</w:t>
                  </w:r>
                </w:p>
              </w:txbxContent>
            </v:textbox>
          </v:shape>
        </w:pict>
      </w:r>
      <w:r w:rsidR="0015042F" w:rsidRPr="00CD4F29">
        <w:rPr>
          <w:noProof/>
          <w:szCs w:val="20"/>
          <w:shd w:val="clear" w:color="auto" w:fill="FFFFFF"/>
          <w:lang w:eastAsia="en-US"/>
        </w:rPr>
        <w:drawing>
          <wp:inline distT="0" distB="0" distL="0" distR="0">
            <wp:extent cx="2533650" cy="2533650"/>
            <wp:effectExtent l="0" t="0" r="0" b="0"/>
            <wp:docPr id="5" name="Picture 1" descr="ROC Curve for Selected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C Curve for Selected Model"/>
                    <pic:cNvPicPr>
                      <a:picLocks noChangeAspect="1" noChangeArrowheads="1"/>
                    </pic:cNvPicPr>
                  </pic:nvPicPr>
                  <pic:blipFill>
                    <a:blip r:embed="rId10" cstate="print"/>
                    <a:srcRect/>
                    <a:stretch>
                      <a:fillRect/>
                    </a:stretch>
                  </pic:blipFill>
                  <pic:spPr bwMode="auto">
                    <a:xfrm>
                      <a:off x="0" y="0"/>
                      <a:ext cx="2533650" cy="2533650"/>
                    </a:xfrm>
                    <a:prstGeom prst="rect">
                      <a:avLst/>
                    </a:prstGeom>
                    <a:noFill/>
                    <a:ln w="9525">
                      <a:noFill/>
                      <a:miter lim="800000"/>
                      <a:headEnd/>
                      <a:tailEnd/>
                    </a:ln>
                  </pic:spPr>
                </pic:pic>
              </a:graphicData>
            </a:graphic>
          </wp:inline>
        </w:drawing>
      </w:r>
      <w:r w:rsidR="0015042F">
        <w:rPr>
          <w:rFonts w:ascii="Arial" w:hAnsi="Arial" w:cs="Arial"/>
          <w:noProof/>
          <w:color w:val="000000"/>
          <w:sz w:val="20"/>
          <w:szCs w:val="20"/>
          <w:lang w:eastAsia="en-US"/>
        </w:rPr>
        <w:drawing>
          <wp:inline distT="0" distB="0" distL="0" distR="0">
            <wp:extent cx="2514600" cy="2514600"/>
            <wp:effectExtent l="0" t="0" r="0" b="0"/>
            <wp:docPr id="6" name="Picture 7" descr="ROC Curve for Selected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OC Curve for Selected Model"/>
                    <pic:cNvPicPr>
                      <a:picLocks noChangeAspect="1" noChangeArrowheads="1"/>
                    </pic:cNvPicPr>
                  </pic:nvPicPr>
                  <pic:blipFill>
                    <a:blip r:embed="rId11" cstate="print"/>
                    <a:srcRect/>
                    <a:stretch>
                      <a:fillRect/>
                    </a:stretch>
                  </pic:blipFill>
                  <pic:spPr bwMode="auto">
                    <a:xfrm>
                      <a:off x="0" y="0"/>
                      <a:ext cx="2514600" cy="2514600"/>
                    </a:xfrm>
                    <a:prstGeom prst="rect">
                      <a:avLst/>
                    </a:prstGeom>
                    <a:noFill/>
                    <a:ln w="9525">
                      <a:noFill/>
                      <a:miter lim="800000"/>
                      <a:headEnd/>
                      <a:tailEnd/>
                    </a:ln>
                  </pic:spPr>
                </pic:pic>
              </a:graphicData>
            </a:graphic>
          </wp:inline>
        </w:drawing>
      </w:r>
      <w:r w:rsidR="00EA5E46">
        <w:rPr>
          <w:noProof/>
          <w:szCs w:val="20"/>
          <w:shd w:val="clear" w:color="auto" w:fill="FFFFFF"/>
          <w:lang w:eastAsia="en-US"/>
        </w:rPr>
        <w:drawing>
          <wp:inline distT="0" distB="0" distL="0" distR="0">
            <wp:extent cx="2514600" cy="2514600"/>
            <wp:effectExtent l="0" t="0" r="0" b="0"/>
            <wp:docPr id="21" name="Picture 3" descr="ROCCurv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CCurve9.png"/>
                    <pic:cNvPicPr/>
                  </pic:nvPicPr>
                  <pic:blipFill>
                    <a:blip r:embed="rId12" cstate="print"/>
                    <a:stretch>
                      <a:fillRect/>
                    </a:stretch>
                  </pic:blipFill>
                  <pic:spPr>
                    <a:xfrm>
                      <a:off x="0" y="0"/>
                      <a:ext cx="2514951" cy="2514951"/>
                    </a:xfrm>
                    <a:prstGeom prst="rect">
                      <a:avLst/>
                    </a:prstGeom>
                  </pic:spPr>
                </pic:pic>
              </a:graphicData>
            </a:graphic>
          </wp:inline>
        </w:drawing>
      </w:r>
    </w:p>
    <w:p w:rsidR="00DE79CB" w:rsidRDefault="00DE79CB">
      <w:pPr>
        <w:spacing w:after="200" w:line="276" w:lineRule="auto"/>
      </w:pPr>
      <w:r>
        <w:rPr>
          <w:b/>
        </w:rPr>
        <w:t>Figure 1</w:t>
      </w:r>
      <w:r w:rsidR="0015042F" w:rsidRPr="00F7605F">
        <w:rPr>
          <w:b/>
        </w:rPr>
        <w:t xml:space="preserve">. </w:t>
      </w:r>
      <w:r w:rsidR="00F7605F">
        <w:t>Receiver operator characteristic curves for multivariable models 1-5</w:t>
      </w:r>
      <w:r>
        <w:t xml:space="preserve"> (A-E)</w:t>
      </w:r>
      <w:r w:rsidR="00F7605F">
        <w:t>.</w:t>
      </w:r>
    </w:p>
    <w:p w:rsidR="00924AB1" w:rsidRDefault="005F6C59" w:rsidP="00924AB1">
      <w:pPr>
        <w:spacing w:after="200" w:line="276" w:lineRule="auto"/>
        <w:rPr>
          <w:b/>
        </w:rPr>
      </w:pPr>
      <w:r w:rsidRPr="005F6C59">
        <w:rPr>
          <w:noProof/>
          <w:lang w:eastAsia="en-US"/>
        </w:rPr>
        <w:lastRenderedPageBreak/>
        <w:pict>
          <v:group id="Group 20" o:spid="_x0000_s1031" style="position:absolute;margin-left:-9.75pt;margin-top:25.15pt;width:438.75pt;height:402pt;z-index:251679744" coordorigin="2000" coordsize="55721,51054" o:gfxdata="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">
            <v:oval id="Oval 4" o:spid="_x0000_s1032" style="position:absolute;left:2000;width:55721;height:510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cTrMMA&#10;AADaAAAADwAAAGRycy9kb3ducmV2LnhtbESPQWsCMRSE74L/ITzBmyaKFFmNIqIgRQtaD/X22Dx3&#10;F5OXZZPq2l/fFAoeh5n5hpkvW2fFnZpQedYwGioQxLk3FRcazp/bwRREiMgGrWfS8KQAy0W3M8fM&#10;+Acf6X6KhUgQDhlqKGOsMylDXpLDMPQ1cfKuvnEYk2wKaRp8JLizcqzUm3RYcVoosaZ1Sfnt9O00&#10;fBwu58Peytv75mf6pS61PTo10rrfa1czEJHa+Ar/t3dGwwT+rqQbIB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ecTrMMAAADaAAAADwAAAAAAAAAAAAAAAACYAgAAZHJzL2Rv&#10;d25yZXYueG1sUEsFBgAAAAAEAAQA9QAAAIgDAAAAAA==&#10;" fillcolor="#5f497a [2407]" stroked="f" strokeweight="2pt">
              <v:shadow on="t" color="black" opacity="20971f" offset="0,2.2pt"/>
              <v:path arrowok="t"/>
              <o:lock v:ext="edit" aspectratio="t"/>
            </v:oval>
            <v:group id="Group 19" o:spid="_x0000_s1033" style="position:absolute;left:8953;top:3429;width:42196;height:40218" coordorigin="8953" coordsize="42196,402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iagram 8" o:spid="_x0000_s1034" type="#_x0000_t75" style="position:absolute;left:12496;top:5897;width:34260;height:3432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">
                <v:imagedata r:id="rId13" o:title=""/>
                <o:lock v:ext="edit" aspectratio="f"/>
              </v:shape>
              <v:oval id="Oval 9" o:spid="_x0000_s1035" style="position:absolute;left:19431;top:11620;width:20288;height:221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5HscUA&#10;AADaAAAADwAAAGRycy9kb3ducmV2LnhtbESPQWvCQBSE74L/YXlCb2ajlGqiq4htwYMeagu9PrPP&#10;JJp9m2a3JubXdwuFHoeZ+YZZrjtTiRs1rrSsYBLFIIgzq0vOFXy8v47nIJxH1lhZJgV3crBeDQdL&#10;TLVt+Y1uR5+LAGGXooLC+zqV0mUFGXSRrYmDd7aNQR9kk0vdYBvgppLTOH6SBksOCwXWtC0oux6/&#10;jYLP/vE0O9QtffWX+f55kiQvuz5R6mHUbRYgPHX+P/zX3mkFCfxeCTdAr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DkexxQAAANoAAAAPAAAAAAAAAAAAAAAAAJgCAABkcnMv&#10;ZG93bnJldi54bWxQSwUGAAAAAAQABAD1AAAAigMAAAAA&#10;" fillcolor="red" stroked="f" strokeweight="2pt">
                <v:shadow on="t" color="black" opacity="20971f" offset="0,2.2pt"/>
              </v:oval>
              <v:oval id="Oval 10" o:spid="_x0000_s1036" style="position:absolute;left:21526;top:20002;width:16288;height:15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mY78A&#10;AADbAAAADwAAAGRycy9kb3ducmV2LnhtbESPzarCMBCF94LvEEa4O03Vi0g1iogFt/48wNCMbWkz&#10;KUnU+vbO4sLdzXDOnPPNdj+4Tr0oxMazgfksA0VcettwZeB+K6ZrUDEhW+w8k4EPRdjvxqMt5ta/&#10;+UKva6qUhHDM0UCdUp9rHcuaHMaZ74lFe/jgMMkaKm0DviXcdXqRZSvtsGFpqLGnY01le306A9mS&#10;izZ8VkVofy/r02GIxeIRjfmZDIcNqERD+jf/XZ+t4Au9/CID6N0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57CZjvwAAANsAAAAPAAAAAAAAAAAAAAAAAJgCAABkcnMvZG93bnJl&#10;di54bWxQSwUGAAAAAAQABAD1AAAAhAMAAAAA&#10;" fillcolor="#95b3d7" stroked="f" strokeweight="2pt">
                <v:fill opacity="48573f"/>
                <v:shadow on="t" color="black" opacity="20971f" offset="0,2.2pt"/>
              </v:oval>
              <v:oval id="Oval 11" o:spid="_x0000_s1037" style="position:absolute;left:26765;top:20288;width:5334;height:5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wbfsAA&#10;AADbAAAADwAAAGRycy9kb3ducmV2LnhtbERPS4vCMBC+C/6HMII3TfWga9coi/g6CauCeBua2aZs&#10;MylNbOu/N8LC3ubje85y3dlSNFT7wrGCyTgBQZw5XXCu4HrZjT5A+ICssXRMCp7kYb3q95aYatfy&#10;NzXnkIsYwj5FBSaEKpXSZ4Ys+rGriCP342qLIcI6l7rGNobbUk6TZCYtFhwbDFa0MZT9nh9WwX57&#10;Olxad2sK50uzmLd835wOSg0H3dcniEBd+Bf/uY86zp/A+5d4gFy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RwbfsAAAADbAAAADwAAAAAAAAAAAAAAAACYAgAAZHJzL2Rvd25y&#10;ZXYueG1sUEsFBgAAAAAEAAQA9QAAAIUDAAAAAA==&#10;" fillcolor="#943634 [2405]" stroked="f" strokeweight="2pt">
                <v:shadow on="t" color="black" opacity="20971f" offset="0,2.2pt"/>
              </v:oval>
              <v:shape id="_x0000_s1038" type="#_x0000_t202" style="position:absolute;left:17907;width:23812;height:52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lEbMMA&#10;AADcAAAADwAAAGRycy9kb3ducmV2LnhtbESPQWsCMRSE74X+h/AKvdXElrayGkVqCx68VLf3x+a5&#10;Wdy8LJunu/77plDwOMzMN8xiNYZWXahPTWQL04kBRVxF13BtoTx8Pc1AJUF22EYmC1dKsFre3y2w&#10;cHHgb7rspVYZwqlAC16kK7ROlaeAaRI74uwdYx9Qsuxr7XocMjy0+tmYNx2w4bzgsaMPT9Vpfw4W&#10;RNx6ei0/Q9r+jLvN4E31iqW1jw/jeg5KaJRb+L+9dRZezDv8nclHQC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PlEbMMAAADcAAAADwAAAAAAAAAAAAAAAACYAgAAZHJzL2Rv&#10;d25yZXYueG1sUEsFBgAAAAAEAAQA9QAAAIgDAAAAAA==&#10;" filled="f" stroked="f">
                <v:textbox style="mso-fit-shape-to-text:t">
                  <w:txbxContent>
                    <w:p w:rsidR="00635ED4" w:rsidRPr="0051384A" w:rsidRDefault="00635ED4" w:rsidP="0051384A">
                      <w:pPr>
                        <w:jc w:val="center"/>
                        <w:rPr>
                          <w:rFonts w:asciiTheme="minorHAnsi" w:hAnsiTheme="minorHAnsi"/>
                          <w:color w:val="FFFFFF" w:themeColor="background1"/>
                          <w:sz w:val="28"/>
                        </w:rPr>
                      </w:pPr>
                      <w:r>
                        <w:rPr>
                          <w:rFonts w:asciiTheme="minorHAnsi" w:hAnsiTheme="minorHAnsi"/>
                          <w:color w:val="FFFFFF" w:themeColor="background1"/>
                          <w:sz w:val="28"/>
                        </w:rPr>
                        <w:t xml:space="preserve">Institutional, </w:t>
                      </w:r>
                      <w:r w:rsidRPr="0051384A">
                        <w:rPr>
                          <w:rFonts w:asciiTheme="minorHAnsi" w:hAnsiTheme="minorHAnsi"/>
                          <w:color w:val="FFFFFF" w:themeColor="background1"/>
                          <w:sz w:val="28"/>
                        </w:rPr>
                        <w:t xml:space="preserve">Community </w:t>
                      </w:r>
                      <w:r>
                        <w:rPr>
                          <w:rFonts w:asciiTheme="minorHAnsi" w:hAnsiTheme="minorHAnsi"/>
                          <w:color w:val="FFFFFF" w:themeColor="background1"/>
                          <w:sz w:val="28"/>
                        </w:rPr>
                        <w:t xml:space="preserve">and Societal </w:t>
                      </w:r>
                      <w:r w:rsidRPr="0051384A">
                        <w:rPr>
                          <w:rFonts w:asciiTheme="minorHAnsi" w:hAnsiTheme="minorHAnsi"/>
                          <w:color w:val="FFFFFF" w:themeColor="background1"/>
                          <w:sz w:val="28"/>
                        </w:rPr>
                        <w:t>Factors</w:t>
                      </w:r>
                    </w:p>
                  </w:txbxContent>
                </v:textbox>
              </v:shape>
              <v:shape id="_x0000_s1039" type="#_x0000_t202" style="position:absolute;left:17907;top:14477;width:23812;height:30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1c1L8A&#10;AADbAAAADwAAAGRycy9kb3ducmV2LnhtbERPTWvCQBC9C/0PywjedKNQKalrCLYFD1606X3ITrOh&#10;2dmQnZr4712h0Ns83ufsisl36kpDbAMbWK8yUMR1sC03BqrPj+ULqCjIFrvAZOBGEYr902yHuQ0j&#10;n+l6kUalEI45GnAifa51rB15jKvQEyfuOwweJcGh0XbAMYX7Tm+ybKs9tpwaHPZ0cFT/XH69ARFb&#10;rm/Vu4/Hr+n0NrqsfsbKmMV8Kl9BCU3yL/5zH22av4HHL+kAvb8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VHVzUvwAAANsAAAAPAAAAAAAAAAAAAAAAAJgCAABkcnMvZG93bnJl&#10;di54bWxQSwUGAAAAAAQABAD1AAAAhAMAAAAA&#10;" filled="f" stroked="f">
                <v:textbox style="mso-fit-shape-to-text:t">
                  <w:txbxContent>
                    <w:p w:rsidR="00635ED4" w:rsidRPr="0051384A" w:rsidRDefault="00635ED4" w:rsidP="0051384A">
                      <w:pPr>
                        <w:jc w:val="center"/>
                        <w:rPr>
                          <w:rFonts w:asciiTheme="minorHAnsi" w:hAnsiTheme="minorHAnsi"/>
                          <w:color w:val="FFFFFF" w:themeColor="background1"/>
                          <w:sz w:val="28"/>
                        </w:rPr>
                      </w:pPr>
                      <w:r>
                        <w:rPr>
                          <w:rFonts w:asciiTheme="minorHAnsi" w:hAnsiTheme="minorHAnsi"/>
                          <w:color w:val="FFFFFF" w:themeColor="background1"/>
                          <w:sz w:val="28"/>
                        </w:rPr>
                        <w:t>Access</w:t>
                      </w:r>
                    </w:p>
                  </w:txbxContent>
                </v:textbox>
              </v:shape>
              <v:shape id="_x0000_s1040" type="#_x0000_t202" style="position:absolute;left:17621;top:21334;width:23812;height:30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H5T78A&#10;AADbAAAADwAAAGRycy9kb3ducmV2LnhtbERPS2vCQBC+F/wPywje6sZKS4muIj7AQy+18T5kx2ww&#10;OxuyUxP/vSsUepuP7znL9eAbdaMu1oENzKYZKOIy2JorA8XP4fUTVBRki01gMnCnCOvV6GWJuQ09&#10;f9PtJJVKIRxzNOBE2lzrWDryGKehJU7cJXQeJcGu0rbDPoX7Rr9l2Yf2WHNqcNjS1lF5Pf16AyJ2&#10;M7sXex+P5+Fr17usfMfCmMl42CxACQ3yL/5zH22aP4fnL+kAvXo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6UflPvwAAANsAAAAPAAAAAAAAAAAAAAAAAJgCAABkcnMvZG93bnJl&#10;di54bWxQSwUGAAAAAAQABAD1AAAAhAMAAAAA&#10;" filled="f" stroked="f">
                <v:textbox style="mso-fit-shape-to-text:t">
                  <w:txbxContent>
                    <w:p w:rsidR="00635ED4" w:rsidRPr="0051384A" w:rsidRDefault="00635ED4" w:rsidP="00F73A62">
                      <w:pPr>
                        <w:jc w:val="center"/>
                        <w:rPr>
                          <w:rFonts w:asciiTheme="minorHAnsi" w:hAnsiTheme="minorHAnsi"/>
                          <w:color w:val="FFFFFF" w:themeColor="background1"/>
                          <w:sz w:val="28"/>
                        </w:rPr>
                      </w:pPr>
                      <w:r>
                        <w:rPr>
                          <w:rFonts w:asciiTheme="minorHAnsi" w:hAnsiTheme="minorHAnsi"/>
                          <w:color w:val="FFFFFF" w:themeColor="background1"/>
                          <w:sz w:val="28"/>
                        </w:rPr>
                        <w:t>VL</w:t>
                      </w:r>
                    </w:p>
                  </w:txbxContent>
                </v:textbox>
              </v:shape>
              <v:shape id="_x0000_s1041" type="#_x0000_t202" style="position:absolute;left:17716;top:28001;width:23813;height:30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hhO78A&#10;AADbAAAADwAAAGRycy9kb3ducmV2LnhtbERPS2vCQBC+F/wPywje6sZiS4muIj7AQy+18T5kx2ww&#10;OxuyUxP/vSsUepuP7znL9eAbdaMu1oENzKYZKOIy2JorA8XP4fUTVBRki01gMnCnCOvV6GWJuQ09&#10;f9PtJJVKIRxzNOBE2lzrWDryGKehJU7cJXQeJcGu0rbDPoX7Rr9l2Yf2WHNqcNjS1lF5Pf16AyJ2&#10;M7sXex+P5+Fr17usfMfCmMl42CxACQ3yL/5zH22aP4fnL+kAvXo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1uGE7vwAAANsAAAAPAAAAAAAAAAAAAAAAAJgCAABkcnMvZG93bnJl&#10;di54bWxQSwUGAAAAAAQABAD1AAAAhAMAAAAA&#10;" filled="f" stroked="f">
                <v:textbox style="mso-fit-shape-to-text:t">
                  <w:txbxContent>
                    <w:p w:rsidR="00635ED4" w:rsidRPr="0051384A" w:rsidRDefault="00635ED4" w:rsidP="00F73A62">
                      <w:pPr>
                        <w:jc w:val="center"/>
                        <w:rPr>
                          <w:rFonts w:asciiTheme="minorHAnsi" w:hAnsiTheme="minorHAnsi"/>
                          <w:color w:val="FFFFFF" w:themeColor="background1"/>
                          <w:sz w:val="28"/>
                        </w:rPr>
                      </w:pPr>
                      <w:r>
                        <w:rPr>
                          <w:rFonts w:asciiTheme="minorHAnsi" w:hAnsiTheme="minorHAnsi"/>
                          <w:color w:val="FFFFFF" w:themeColor="background1"/>
                          <w:sz w:val="28"/>
                        </w:rPr>
                        <w:t>Adherence</w:t>
                      </w:r>
                    </w:p>
                  </w:txbxContent>
                </v:textbox>
              </v:shape>
              <v:shape id="_x0000_s1042" type="#_x0000_t202" style="position:absolute;left:27146;top:12477;width:23812;height:3086;rotation:2734433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sQ7MEA&#10;AADbAAAADwAAAGRycy9kb3ducmV2LnhtbERPTYvCMBC9C/6HMAveNF0XRapRVkFWPChWwevQjG3X&#10;ZlKaaKu/3iwseJvH+5zZojWluFPtCssKPgcRCOLU6oIzBafjuj8B4TyyxtIyKXiQg8W825lhrG3D&#10;B7onPhMhhF2MCnLvq1hKl+Zk0A1sRRy4i60N+gDrTOoamxBuSjmMorE0WHBoyLGiVU7pNbkZBeP9&#10;I9Ff1zTSy+Z3+5zsf3a4OSvV+2i/pyA8tf4t/ndvdJg/gr9fwgFy/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7EOzBAAAA2wAAAA8AAAAAAAAAAAAAAAAAmAIAAGRycy9kb3du&#10;cmV2LnhtbFBLBQYAAAAABAAEAPUAAACGAwAAAAA=&#10;" filled="f" stroked="f">
                <v:textbox style="mso-fit-shape-to-text:t">
                  <w:txbxContent>
                    <w:p w:rsidR="00635ED4" w:rsidRPr="0051384A" w:rsidRDefault="00635ED4" w:rsidP="00F73A62">
                      <w:pPr>
                        <w:jc w:val="center"/>
                        <w:rPr>
                          <w:rFonts w:asciiTheme="minorHAnsi" w:hAnsiTheme="minorHAnsi"/>
                          <w:color w:val="FFFFFF" w:themeColor="background1"/>
                          <w:sz w:val="28"/>
                        </w:rPr>
                      </w:pPr>
                      <w:r>
                        <w:rPr>
                          <w:rFonts w:asciiTheme="minorHAnsi" w:hAnsiTheme="minorHAnsi"/>
                          <w:color w:val="FFFFFF" w:themeColor="background1"/>
                          <w:sz w:val="28"/>
                        </w:rPr>
                        <w:t>Socioeconomics</w:t>
                      </w:r>
                    </w:p>
                  </w:txbxContent>
                </v:textbox>
              </v:shape>
              <v:shape id="_x0000_s1043" type="#_x0000_t202" style="position:absolute;left:11033;top:9445;width:19189;height:3143;rotation:-3175107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v2JMAA&#10;AADbAAAADwAAAGRycy9kb3ducmV2LnhtbERP24rCMBB9F/Yfwizsi2i6ixSpRpG9iAiCVn0fmrEN&#10;20xKE7X+vREE3+ZwrjOdd7YWF2q9cazgc5iAIC6cNlwqOOz/BmMQPiBrrB2Tght5mM/eelPMtLvy&#10;ji55KEUMYZ+hgiqEJpPSFxVZ9EPXEEfu5FqLIcK2lLrFawy3tfxKklRaNBwbKmzou6LiPz9bBefT&#10;tn/8zdOl7Lb9jVkwjszPWqmP924xARGoCy/x073ScX4Kj1/iAXJ2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jv2JMAAAADbAAAADwAAAAAAAAAAAAAAAACYAgAAZHJzL2Rvd25y&#10;ZXYueG1sUEsFBgAAAAAEAAQA9QAAAIUDAAAAAA==&#10;" filled="f" stroked="f">
                <v:textbox style="mso-fit-shape-to-text:t">
                  <w:txbxContent>
                    <w:p w:rsidR="00635ED4" w:rsidRPr="0051384A" w:rsidRDefault="00635ED4" w:rsidP="00F73A62">
                      <w:pPr>
                        <w:jc w:val="center"/>
                        <w:rPr>
                          <w:rFonts w:asciiTheme="minorHAnsi" w:hAnsiTheme="minorHAnsi"/>
                          <w:color w:val="FFFFFF" w:themeColor="background1"/>
                          <w:sz w:val="28"/>
                        </w:rPr>
                      </w:pPr>
                      <w:r>
                        <w:rPr>
                          <w:rFonts w:asciiTheme="minorHAnsi" w:hAnsiTheme="minorHAnsi"/>
                          <w:color w:val="FFFFFF" w:themeColor="background1"/>
                          <w:sz w:val="28"/>
                        </w:rPr>
                        <w:t>Comorbid Illness</w:t>
                      </w:r>
                    </w:p>
                  </w:txbxContent>
                </v:textbox>
              </v:shape>
              <v:shape id="_x0000_s1044" type="#_x0000_t202" style="position:absolute;left:27336;top:30954;width:23813;height:3086;rotation:-2790586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5Osl8EA&#10;AADbAAAADwAAAGRycy9kb3ducmV2LnhtbERPTYvCMBC9C/sfwix401QrulSjLIrgwYtWdvc4JGNb&#10;tpmUJmr990YQvM3jfc5i1dlaXKn1lWMFo2ECglg7U3Gh4JRvB18gfEA2WDsmBXfysFp+9BaYGXfj&#10;A12PoRAxhH2GCsoQmkxKr0uy6IeuIY7c2bUWQ4RtIU2LtxhuazlOkqm0WHFsKLGhdUn6/3ixCibb&#10;fJMe0kr/7H/Tv9Elmez1bKdU/7P7noMI1IW3+OXemTh/Bs9f4gFy+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eTrJfBAAAA2wAAAA8AAAAAAAAAAAAAAAAAmAIAAGRycy9kb3du&#10;cmV2LnhtbFBLBQYAAAAABAAEAPUAAACGAwAAAAA=&#10;" filled="f" stroked="f">
                <v:textbox style="mso-fit-shape-to-text:t">
                  <w:txbxContent>
                    <w:p w:rsidR="00635ED4" w:rsidRPr="0051384A" w:rsidRDefault="00635ED4" w:rsidP="00BA2BBF">
                      <w:pPr>
                        <w:jc w:val="center"/>
                        <w:rPr>
                          <w:rFonts w:asciiTheme="minorHAnsi" w:hAnsiTheme="minorHAnsi"/>
                          <w:color w:val="FFFFFF" w:themeColor="background1"/>
                          <w:sz w:val="28"/>
                        </w:rPr>
                      </w:pPr>
                      <w:r>
                        <w:rPr>
                          <w:rFonts w:asciiTheme="minorHAnsi" w:hAnsiTheme="minorHAnsi"/>
                          <w:color w:val="FFFFFF" w:themeColor="background1"/>
                          <w:sz w:val="28"/>
                        </w:rPr>
                        <w:t>Psychosocial</w:t>
                      </w:r>
                    </w:p>
                  </w:txbxContent>
                </v:textbox>
              </v:shape>
              <v:shape id="_x0000_s1045" type="#_x0000_t202" style="position:absolute;left:8953;top:29811;width:23813;height:3086;rotation:2746146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F1H8MA&#10;AADbAAAADwAAAGRycy9kb3ducmV2LnhtbESPQWvCQBCF70L/wzIFL2I2llIkZpWiFIq3WqU9Dtlp&#10;kjY7G3a3Mf575yB4m+G9ee+bcjO6Tg0UYuvZwCLLQRFX3rZcGzh+vs2XoGJCtth5JgMXirBZP0xK&#10;LKw/8wcNh1QrCeFYoIEmpb7QOlYNOYyZ74lF+/HBYZI11NoGPEu46/RTnr9ohy1LQ4M9bRuq/g7/&#10;zkD1PVqifWvj84mHNLM7XHz9GjN9HF9XoBKN6W6+Xb9bwRdY+UUG0O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xF1H8MAAADbAAAADwAAAAAAAAAAAAAAAACYAgAAZHJzL2Rv&#10;d25yZXYueG1sUEsFBgAAAAAEAAQA9QAAAIgDAAAAAA==&#10;" filled="f" stroked="f">
                <v:textbox style="mso-fit-shape-to-text:t">
                  <w:txbxContent>
                    <w:p w:rsidR="00635ED4" w:rsidRPr="0051384A" w:rsidRDefault="00635ED4" w:rsidP="00BA2BBF">
                      <w:pPr>
                        <w:jc w:val="center"/>
                        <w:rPr>
                          <w:rFonts w:asciiTheme="minorHAnsi" w:hAnsiTheme="minorHAnsi"/>
                          <w:color w:val="FFFFFF" w:themeColor="background1"/>
                          <w:sz w:val="28"/>
                        </w:rPr>
                      </w:pPr>
                      <w:r>
                        <w:rPr>
                          <w:rFonts w:asciiTheme="minorHAnsi" w:hAnsiTheme="minorHAnsi"/>
                          <w:color w:val="FFFFFF" w:themeColor="background1"/>
                          <w:sz w:val="28"/>
                        </w:rPr>
                        <w:t>Medications</w:t>
                      </w:r>
                    </w:p>
                  </w:txbxContent>
                </v:textbox>
              </v:shape>
            </v:group>
          </v:group>
        </w:pict>
      </w:r>
    </w:p>
    <w:p w:rsidR="00924AB1" w:rsidRDefault="00924AB1" w:rsidP="00924AB1">
      <w:pPr>
        <w:spacing w:after="200" w:line="276" w:lineRule="auto"/>
        <w:rPr>
          <w:b/>
        </w:rPr>
      </w:pPr>
    </w:p>
    <w:p w:rsidR="00924AB1" w:rsidRDefault="00924AB1" w:rsidP="00924AB1">
      <w:pPr>
        <w:spacing w:after="200" w:line="276" w:lineRule="auto"/>
        <w:rPr>
          <w:b/>
        </w:rPr>
      </w:pPr>
    </w:p>
    <w:p w:rsidR="00924AB1" w:rsidRDefault="00924AB1" w:rsidP="00924AB1">
      <w:pPr>
        <w:spacing w:after="200" w:line="276" w:lineRule="auto"/>
        <w:rPr>
          <w:b/>
        </w:rPr>
      </w:pPr>
    </w:p>
    <w:p w:rsidR="00924AB1" w:rsidRDefault="00924AB1" w:rsidP="00924AB1">
      <w:pPr>
        <w:spacing w:after="200" w:line="276" w:lineRule="auto"/>
        <w:rPr>
          <w:b/>
        </w:rPr>
      </w:pPr>
    </w:p>
    <w:p w:rsidR="00924AB1" w:rsidRDefault="00924AB1" w:rsidP="00924AB1">
      <w:pPr>
        <w:spacing w:after="200" w:line="276" w:lineRule="auto"/>
        <w:rPr>
          <w:b/>
        </w:rPr>
      </w:pPr>
    </w:p>
    <w:p w:rsidR="00924AB1" w:rsidRDefault="00924AB1" w:rsidP="00924AB1">
      <w:pPr>
        <w:spacing w:after="200" w:line="276" w:lineRule="auto"/>
        <w:rPr>
          <w:b/>
        </w:rPr>
      </w:pPr>
    </w:p>
    <w:p w:rsidR="00924AB1" w:rsidRDefault="00924AB1" w:rsidP="00924AB1">
      <w:pPr>
        <w:spacing w:after="200" w:line="276" w:lineRule="auto"/>
        <w:rPr>
          <w:b/>
        </w:rPr>
      </w:pPr>
    </w:p>
    <w:p w:rsidR="00924AB1" w:rsidRDefault="00924AB1" w:rsidP="00924AB1">
      <w:pPr>
        <w:spacing w:after="200" w:line="276" w:lineRule="auto"/>
        <w:rPr>
          <w:b/>
        </w:rPr>
      </w:pPr>
    </w:p>
    <w:p w:rsidR="00924AB1" w:rsidRDefault="00924AB1" w:rsidP="00924AB1">
      <w:pPr>
        <w:spacing w:after="200" w:line="276" w:lineRule="auto"/>
        <w:rPr>
          <w:b/>
        </w:rPr>
      </w:pPr>
    </w:p>
    <w:p w:rsidR="00924AB1" w:rsidRDefault="00924AB1" w:rsidP="00924AB1">
      <w:pPr>
        <w:spacing w:after="200" w:line="276" w:lineRule="auto"/>
        <w:rPr>
          <w:b/>
        </w:rPr>
      </w:pPr>
    </w:p>
    <w:p w:rsidR="00924AB1" w:rsidRDefault="00924AB1" w:rsidP="00924AB1">
      <w:pPr>
        <w:spacing w:after="200" w:line="276" w:lineRule="auto"/>
        <w:rPr>
          <w:b/>
        </w:rPr>
      </w:pPr>
    </w:p>
    <w:p w:rsidR="00924AB1" w:rsidRDefault="00924AB1" w:rsidP="00924AB1">
      <w:pPr>
        <w:spacing w:after="200" w:line="276" w:lineRule="auto"/>
        <w:rPr>
          <w:b/>
        </w:rPr>
      </w:pPr>
    </w:p>
    <w:p w:rsidR="00924AB1" w:rsidRDefault="00924AB1" w:rsidP="00924AB1">
      <w:pPr>
        <w:spacing w:after="200" w:line="276" w:lineRule="auto"/>
        <w:rPr>
          <w:b/>
        </w:rPr>
      </w:pPr>
    </w:p>
    <w:p w:rsidR="00924AB1" w:rsidRDefault="00924AB1" w:rsidP="00924AB1">
      <w:pPr>
        <w:spacing w:after="200" w:line="276" w:lineRule="auto"/>
        <w:rPr>
          <w:b/>
        </w:rPr>
      </w:pPr>
    </w:p>
    <w:p w:rsidR="00924AB1" w:rsidRDefault="00924AB1" w:rsidP="00924AB1">
      <w:pPr>
        <w:spacing w:after="200" w:line="276" w:lineRule="auto"/>
        <w:rPr>
          <w:b/>
        </w:rPr>
      </w:pPr>
    </w:p>
    <w:p w:rsidR="00924AB1" w:rsidRDefault="00924AB1" w:rsidP="00924AB1">
      <w:pPr>
        <w:spacing w:after="200" w:line="276" w:lineRule="auto"/>
        <w:rPr>
          <w:b/>
        </w:rPr>
      </w:pPr>
    </w:p>
    <w:p w:rsidR="004D3D3C" w:rsidRDefault="004D3D3C" w:rsidP="00D1420D">
      <w:pPr>
        <w:spacing w:after="200" w:line="276" w:lineRule="auto"/>
      </w:pPr>
      <w:r>
        <w:rPr>
          <w:b/>
        </w:rPr>
        <w:t>Figure 2</w:t>
      </w:r>
      <w:r w:rsidR="00924AB1" w:rsidRPr="00F7605F">
        <w:rPr>
          <w:b/>
        </w:rPr>
        <w:t>.</w:t>
      </w:r>
      <w:r w:rsidR="00924AB1">
        <w:t xml:space="preserve"> Schema of social, </w:t>
      </w:r>
      <w:proofErr w:type="spellStart"/>
      <w:r w:rsidR="00924AB1">
        <w:t>behavioural</w:t>
      </w:r>
      <w:proofErr w:type="spellEnd"/>
      <w:r w:rsidR="00924AB1">
        <w:t xml:space="preserve"> and clinical factors related to virologic response for individuals receiving antiretroviral therapy (ART). Pill adherence is necessary for viral load (VL) suppression; however, access to ART is neither necessary nor sufficient. Individuals can obtain ART from family or friends and may not swallow pills despite obtaining them. Socioeconomic factors (i.e. transportation to clinic) and comorbid illnesses have a more direct effect on ART access. Likewise, concomitant medications and psychosocial factors (i.e. stigma, disclosure, and depression) are more directly associated with ART adherence but also impact ART access. Institutional (healt</w:t>
      </w:r>
      <w:r w:rsidR="008514AC">
        <w:t xml:space="preserve">hcare, religious, governmental), </w:t>
      </w:r>
      <w:r w:rsidR="00924AB1">
        <w:t>community (</w:t>
      </w:r>
      <w:r w:rsidR="00546B89">
        <w:t>neighborhood</w:t>
      </w:r>
      <w:r w:rsidR="008514AC">
        <w:t>, dyadic</w:t>
      </w:r>
      <w:r w:rsidR="00924AB1">
        <w:t xml:space="preserve">) </w:t>
      </w:r>
      <w:r w:rsidR="008514AC">
        <w:t xml:space="preserve">and societal (cultural, infrastructure, policy) </w:t>
      </w:r>
      <w:r w:rsidR="00924AB1">
        <w:t>factors have more global impact at all lower levels in this paradigm.</w:t>
      </w:r>
    </w:p>
    <w:p w:rsidR="006B1B9E" w:rsidRDefault="004D3D3C" w:rsidP="00D1420D">
      <w:pPr>
        <w:spacing w:after="200" w:line="276" w:lineRule="auto"/>
      </w:pPr>
      <w:r>
        <w:br w:type="page"/>
      </w:r>
      <w:r>
        <w:lastRenderedPageBreak/>
        <w:t>SUPPLEMENTAL MATERIAL</w:t>
      </w:r>
    </w:p>
    <w:p w:rsidR="004D3D3C" w:rsidRDefault="004D3D3C" w:rsidP="004D3D3C">
      <w:pPr>
        <w:spacing w:after="200" w:line="276" w:lineRule="auto"/>
      </w:pPr>
      <w:r>
        <w:rPr>
          <w:b/>
        </w:rPr>
        <w:t xml:space="preserve">Supplemental </w:t>
      </w:r>
      <w:r w:rsidRPr="00DE79CB">
        <w:rPr>
          <w:b/>
        </w:rPr>
        <w:t>Table 1.</w:t>
      </w:r>
      <w:r>
        <w:t xml:space="preserve"> Quantitative measures that were adapted or modified to accommodate the local cultural and language context and needs of the study.</w:t>
      </w:r>
    </w:p>
    <w:tbl>
      <w:tblPr>
        <w:tblStyle w:val="TableGrid"/>
        <w:tblW w:w="0" w:type="auto"/>
        <w:tblLayout w:type="fixed"/>
        <w:tblLook w:val="04A0"/>
      </w:tblPr>
      <w:tblGrid>
        <w:gridCol w:w="1728"/>
        <w:gridCol w:w="4950"/>
        <w:gridCol w:w="2898"/>
      </w:tblGrid>
      <w:tr w:rsidR="004D3D3C" w:rsidTr="004D3D3C">
        <w:tc>
          <w:tcPr>
            <w:tcW w:w="1728" w:type="dxa"/>
            <w:vAlign w:val="center"/>
          </w:tcPr>
          <w:p w:rsidR="004D3D3C" w:rsidRDefault="004D3D3C" w:rsidP="004D3D3C">
            <w:pPr>
              <w:spacing w:line="276" w:lineRule="auto"/>
              <w:jc w:val="center"/>
            </w:pPr>
            <w:r>
              <w:t>Domain</w:t>
            </w:r>
          </w:p>
        </w:tc>
        <w:tc>
          <w:tcPr>
            <w:tcW w:w="4950" w:type="dxa"/>
            <w:vAlign w:val="center"/>
          </w:tcPr>
          <w:p w:rsidR="004D3D3C" w:rsidRDefault="004D3D3C" w:rsidP="004D3D3C">
            <w:pPr>
              <w:spacing w:line="276" w:lineRule="auto"/>
              <w:jc w:val="center"/>
            </w:pPr>
            <w:r>
              <w:t>Measure</w:t>
            </w:r>
          </w:p>
        </w:tc>
        <w:tc>
          <w:tcPr>
            <w:tcW w:w="2898" w:type="dxa"/>
            <w:vAlign w:val="center"/>
          </w:tcPr>
          <w:p w:rsidR="004D3D3C" w:rsidRDefault="004D3D3C" w:rsidP="004D3D3C">
            <w:pPr>
              <w:spacing w:line="276" w:lineRule="auto"/>
              <w:jc w:val="center"/>
            </w:pPr>
            <w:r>
              <w:t>References</w:t>
            </w:r>
          </w:p>
        </w:tc>
      </w:tr>
      <w:tr w:rsidR="004D3D3C" w:rsidTr="004D3D3C">
        <w:tc>
          <w:tcPr>
            <w:tcW w:w="1728" w:type="dxa"/>
            <w:vAlign w:val="center"/>
          </w:tcPr>
          <w:p w:rsidR="004D3D3C" w:rsidRDefault="004D3D3C" w:rsidP="004D3D3C">
            <w:pPr>
              <w:spacing w:line="276" w:lineRule="auto"/>
              <w:jc w:val="center"/>
            </w:pPr>
            <w:r>
              <w:t>Demographic</w:t>
            </w:r>
          </w:p>
        </w:tc>
        <w:tc>
          <w:tcPr>
            <w:tcW w:w="4950" w:type="dxa"/>
            <w:vAlign w:val="center"/>
          </w:tcPr>
          <w:p w:rsidR="004D3D3C" w:rsidRDefault="004D3D3C" w:rsidP="004D3D3C">
            <w:pPr>
              <w:spacing w:line="276" w:lineRule="auto"/>
              <w:jc w:val="center"/>
            </w:pPr>
            <w:r>
              <w:t>Age, gender, race/ethnicity, education level, sensory impairment assessment</w:t>
            </w:r>
          </w:p>
        </w:tc>
        <w:tc>
          <w:tcPr>
            <w:tcW w:w="2898" w:type="dxa"/>
            <w:vAlign w:val="center"/>
          </w:tcPr>
          <w:p w:rsidR="004D3D3C" w:rsidRDefault="004D3D3C" w:rsidP="004D3D3C">
            <w:pPr>
              <w:spacing w:line="276" w:lineRule="auto"/>
              <w:jc w:val="center"/>
            </w:pPr>
            <w:r>
              <w:t xml:space="preserve">ACTG </w:t>
            </w:r>
            <w:commentRangeStart w:id="130"/>
            <w:r>
              <w:t>Adherence</w:t>
            </w:r>
            <w:commentRangeEnd w:id="130"/>
            <w:r>
              <w:rPr>
                <w:rStyle w:val="CommentReference"/>
              </w:rPr>
              <w:commentReference w:id="130"/>
            </w:r>
          </w:p>
        </w:tc>
      </w:tr>
      <w:tr w:rsidR="004D3D3C" w:rsidTr="004D3D3C">
        <w:tc>
          <w:tcPr>
            <w:tcW w:w="1728" w:type="dxa"/>
            <w:vAlign w:val="center"/>
          </w:tcPr>
          <w:p w:rsidR="004D3D3C" w:rsidRDefault="004D3D3C" w:rsidP="004D3D3C">
            <w:pPr>
              <w:spacing w:line="276" w:lineRule="auto"/>
              <w:jc w:val="center"/>
            </w:pPr>
            <w:r>
              <w:t>Socioeconomic</w:t>
            </w:r>
          </w:p>
        </w:tc>
        <w:tc>
          <w:tcPr>
            <w:tcW w:w="4950" w:type="dxa"/>
            <w:vAlign w:val="center"/>
          </w:tcPr>
          <w:p w:rsidR="004D3D3C" w:rsidRDefault="004D3D3C" w:rsidP="004D3D3C">
            <w:pPr>
              <w:spacing w:line="276" w:lineRule="auto"/>
              <w:jc w:val="center"/>
            </w:pPr>
            <w:r>
              <w:t>Income, Employment status, Occupation, Housing, Transportation to clinic, Payer source for healthcare</w:t>
            </w:r>
          </w:p>
          <w:p w:rsidR="004D3D3C" w:rsidRDefault="004D3D3C" w:rsidP="004D3D3C">
            <w:pPr>
              <w:spacing w:line="276" w:lineRule="auto"/>
              <w:jc w:val="center"/>
            </w:pPr>
            <w:r>
              <w:t>Assets</w:t>
            </w:r>
          </w:p>
          <w:p w:rsidR="004D3D3C" w:rsidRDefault="004D3D3C" w:rsidP="00546B89">
            <w:pPr>
              <w:spacing w:line="276" w:lineRule="auto"/>
              <w:jc w:val="center"/>
            </w:pPr>
            <w:r>
              <w:t>Food Insecurity</w:t>
            </w:r>
            <w:r w:rsidR="005F6C59">
              <w:fldChar w:fldCharType="begin">
                <w:fldData xml:space="preserve">PEVuZE5vdGU+PENpdGU+PEF1dGhvcj5XZWlzZXI8L0F1dGhvcj48WWVhcj4yMDEwPC9ZZWFyPjxS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=
</w:fldData>
              </w:fldChar>
            </w:r>
            <w:r w:rsidR="00546B89">
              <w:instrText xml:space="preserve"> ADDIN EN.CITE </w:instrText>
            </w:r>
            <w:r w:rsidR="005F6C59">
              <w:fldChar w:fldCharType="begin">
                <w:fldData xml:space="preserve">PEVuZE5vdGU+PENpdGU+PEF1dGhvcj5XZWlzZXI8L0F1dGhvcj48WWVhcj4yMDEwPC9ZZWFyPjxS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=
</w:fldData>
              </w:fldChar>
            </w:r>
            <w:r w:rsidR="00546B89">
              <w:instrText xml:space="preserve"> ADDIN EN.CITE.DATA </w:instrText>
            </w:r>
            <w:r w:rsidR="005F6C59">
              <w:fldChar w:fldCharType="end"/>
            </w:r>
            <w:r w:rsidR="005F6C59">
              <w:fldChar w:fldCharType="separate"/>
            </w:r>
            <w:r w:rsidR="00546B89">
              <w:rPr>
                <w:noProof/>
              </w:rPr>
              <w:t>[</w:t>
            </w:r>
            <w:hyperlink w:anchor="_ENREF_49" w:tooltip="Weiser, 2010 #824" w:history="1">
              <w:r w:rsidR="00546B89">
                <w:rPr>
                  <w:noProof/>
                </w:rPr>
                <w:t>49</w:t>
              </w:r>
            </w:hyperlink>
            <w:r w:rsidR="00546B89">
              <w:rPr>
                <w:noProof/>
              </w:rPr>
              <w:t xml:space="preserve">, </w:t>
            </w:r>
            <w:hyperlink w:anchor="_ENREF_50" w:tooltip="Weiser, 2009 #828" w:history="1">
              <w:r w:rsidR="00546B89">
                <w:rPr>
                  <w:noProof/>
                </w:rPr>
                <w:t>50</w:t>
              </w:r>
            </w:hyperlink>
            <w:r w:rsidR="00546B89">
              <w:rPr>
                <w:noProof/>
              </w:rPr>
              <w:t>]</w:t>
            </w:r>
            <w:r w:rsidR="005F6C59">
              <w:fldChar w:fldCharType="end"/>
            </w:r>
          </w:p>
        </w:tc>
        <w:tc>
          <w:tcPr>
            <w:tcW w:w="2898" w:type="dxa"/>
            <w:vAlign w:val="center"/>
          </w:tcPr>
          <w:p w:rsidR="004D3D3C" w:rsidRDefault="004D3D3C" w:rsidP="004D3D3C">
            <w:pPr>
              <w:spacing w:line="276" w:lineRule="auto"/>
              <w:jc w:val="center"/>
            </w:pPr>
            <w:r>
              <w:t xml:space="preserve">ACTG </w:t>
            </w:r>
            <w:commentRangeStart w:id="131"/>
            <w:r>
              <w:t>Adherence</w:t>
            </w:r>
            <w:commentRangeEnd w:id="131"/>
            <w:r w:rsidR="00126ABF">
              <w:rPr>
                <w:rStyle w:val="CommentReference"/>
              </w:rPr>
              <w:commentReference w:id="131"/>
            </w:r>
          </w:p>
          <w:p w:rsidR="004D3D3C" w:rsidRDefault="004D3D3C" w:rsidP="004D3D3C">
            <w:pPr>
              <w:spacing w:line="276" w:lineRule="auto"/>
              <w:jc w:val="center"/>
            </w:pPr>
            <w:r>
              <w:t>Wealth Index</w:t>
            </w:r>
            <w:r w:rsidR="005F6C59">
              <w:fldChar w:fldCharType="begin">
                <w:fldData xml:space="preserve">PEVuZE5vdGU+PENpdGU+PEF1dGhvcj5TaGluPC9BdXRob3I+PFllYXI+MjAwODwvWWVhcj48UmVj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</w:fldData>
              </w:fldChar>
            </w:r>
            <w:r w:rsidR="00546B89">
              <w:instrText xml:space="preserve"> ADDIN EN.CITE </w:instrText>
            </w:r>
            <w:r w:rsidR="005F6C59">
              <w:fldChar w:fldCharType="begin">
                <w:fldData xml:space="preserve">PEVuZE5vdGU+PENpdGU+PEF1dGhvcj5TaGluPC9BdXRob3I+PFllYXI+MjAwODwvWWVhcj48UmVj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</w:fldData>
              </w:fldChar>
            </w:r>
            <w:r w:rsidR="00546B89">
              <w:instrText xml:space="preserve"> ADDIN EN.CITE.DATA </w:instrText>
            </w:r>
            <w:r w:rsidR="005F6C59">
              <w:fldChar w:fldCharType="end"/>
            </w:r>
            <w:r w:rsidR="005F6C59">
              <w:fldChar w:fldCharType="separate"/>
            </w:r>
            <w:r w:rsidR="00546B89">
              <w:rPr>
                <w:noProof/>
              </w:rPr>
              <w:t>[</w:t>
            </w:r>
            <w:hyperlink w:anchor="_ENREF_51" w:tooltip="Shin, 2008 #1189" w:history="1">
              <w:r w:rsidR="00546B89">
                <w:rPr>
                  <w:noProof/>
                </w:rPr>
                <w:t>51</w:t>
              </w:r>
            </w:hyperlink>
            <w:r w:rsidR="00546B89">
              <w:rPr>
                <w:noProof/>
              </w:rPr>
              <w:t xml:space="preserve">, </w:t>
            </w:r>
            <w:hyperlink w:anchor="_ENREF_52" w:tooltip="Nachega, 2010 #1190" w:history="1">
              <w:r w:rsidR="00546B89">
                <w:rPr>
                  <w:noProof/>
                </w:rPr>
                <w:t>52</w:t>
              </w:r>
            </w:hyperlink>
            <w:r w:rsidR="00546B89">
              <w:rPr>
                <w:noProof/>
              </w:rPr>
              <w:t>]</w:t>
            </w:r>
            <w:r w:rsidR="005F6C59">
              <w:fldChar w:fldCharType="end"/>
            </w:r>
          </w:p>
          <w:p w:rsidR="004D3D3C" w:rsidRDefault="004D3D3C" w:rsidP="00546B89">
            <w:pPr>
              <w:spacing w:line="276" w:lineRule="auto"/>
              <w:jc w:val="center"/>
            </w:pPr>
            <w:r>
              <w:t>Modified HFIAS index</w:t>
            </w:r>
            <w:r w:rsidR="005F6C59">
              <w:fldChar w:fldCharType="begin"/>
            </w:r>
            <w:r w:rsidR="00546B89">
              <w:instrText xml:space="preserve"> ADDIN EN.CITE &lt;EndNote&gt;&lt;Cite&gt;&lt;Author&gt;Coates&lt;/Author&gt;&lt;Year&gt;2007&lt;/Year&gt;&lt;RecNum&gt;829&lt;/RecNum&gt;&lt;DisplayText&gt;[53]&lt;/DisplayText&gt;&lt;record&gt;&lt;rec-number&gt;829&lt;/rec-number&gt;&lt;foreign-keys&gt;&lt;key app="EN" db-id="29zfxpe5fdw2xnexz5qv9r5qd9pfpwerddrz"&gt;829&lt;/key&gt;&lt;/foreign-keys&gt;&lt;ref-type name="Government Document"&gt;46&lt;/ref-type&gt;&lt;contributors&gt;&lt;authors&gt;&lt;author&gt;Coates, Jennifer, Anne Swindale and Paula Bilinsky&lt;/author&gt;&lt;/authors&gt;&lt;/contributors&gt;&lt;titles&gt;&lt;title&gt;Household Food Insecurity Access Scale (HFIAS) for Measurement of Household Food Access: Indicator Guide (v. 3)&lt;/title&gt;&lt;/titles&gt;&lt;dates&gt;&lt;year&gt;2007&lt;/year&gt;&lt;/dates&gt;&lt;pub-location&gt;Washington, D.C.&lt;/pub-location&gt;&lt;publisher&gt;Food and Nutrition Technical Assistance Project, Academy for Educational Development&lt;/publisher&gt;&lt;urls&gt;&lt;/urls&gt;&lt;custom1&gt;USAID&lt;/custom1&gt;&lt;/record&gt;&lt;/Cite&gt;&lt;/EndNote&gt;</w:instrText>
            </w:r>
            <w:r w:rsidR="005F6C59">
              <w:fldChar w:fldCharType="separate"/>
            </w:r>
            <w:r w:rsidR="00546B89">
              <w:rPr>
                <w:noProof/>
              </w:rPr>
              <w:t>[</w:t>
            </w:r>
            <w:hyperlink w:anchor="_ENREF_53" w:tooltip="Coates, 2007 #829" w:history="1">
              <w:r w:rsidR="00546B89">
                <w:rPr>
                  <w:noProof/>
                </w:rPr>
                <w:t>53</w:t>
              </w:r>
            </w:hyperlink>
            <w:r w:rsidR="00546B89">
              <w:rPr>
                <w:noProof/>
              </w:rPr>
              <w:t>]</w:t>
            </w:r>
            <w:r w:rsidR="005F6C59">
              <w:fldChar w:fldCharType="end"/>
            </w:r>
          </w:p>
        </w:tc>
      </w:tr>
      <w:tr w:rsidR="004D3D3C" w:rsidTr="004D3D3C">
        <w:tc>
          <w:tcPr>
            <w:tcW w:w="1728" w:type="dxa"/>
            <w:vAlign w:val="center"/>
          </w:tcPr>
          <w:p w:rsidR="004D3D3C" w:rsidRDefault="004D3D3C" w:rsidP="004D3D3C">
            <w:pPr>
              <w:spacing w:line="276" w:lineRule="auto"/>
              <w:jc w:val="center"/>
            </w:pPr>
            <w:r>
              <w:t>Psychosocial</w:t>
            </w:r>
          </w:p>
        </w:tc>
        <w:tc>
          <w:tcPr>
            <w:tcW w:w="4950" w:type="dxa"/>
            <w:vAlign w:val="center"/>
          </w:tcPr>
          <w:p w:rsidR="004D3D3C" w:rsidRDefault="004D3D3C" w:rsidP="004D3D3C">
            <w:pPr>
              <w:spacing w:line="276" w:lineRule="auto"/>
              <w:jc w:val="center"/>
            </w:pPr>
            <w:r>
              <w:t>Marital status, Family and Partner information, HIV disclosure, Safe sex assessment, Religious faith assessment, Traditional and Alternative health practice assessment</w:t>
            </w:r>
          </w:p>
          <w:p w:rsidR="004D3D3C" w:rsidRDefault="004D3D3C" w:rsidP="004D3D3C">
            <w:pPr>
              <w:spacing w:line="276" w:lineRule="auto"/>
              <w:jc w:val="center"/>
            </w:pPr>
            <w:r>
              <w:t>Substance Abuse assessment</w:t>
            </w:r>
          </w:p>
          <w:p w:rsidR="004D3D3C" w:rsidRDefault="004D3D3C" w:rsidP="004D3D3C">
            <w:pPr>
              <w:spacing w:line="276" w:lineRule="auto"/>
              <w:jc w:val="center"/>
            </w:pPr>
            <w:r>
              <w:t xml:space="preserve">Intimate Partner Violence assessment, </w:t>
            </w:r>
          </w:p>
          <w:p w:rsidR="004D3D3C" w:rsidRDefault="004D3D3C" w:rsidP="004D3D3C">
            <w:pPr>
              <w:spacing w:line="276" w:lineRule="auto"/>
              <w:jc w:val="center"/>
            </w:pPr>
            <w:r>
              <w:t>Depression scale</w:t>
            </w:r>
          </w:p>
          <w:p w:rsidR="004D3D3C" w:rsidRDefault="004D3D3C" w:rsidP="004D3D3C">
            <w:pPr>
              <w:spacing w:line="276" w:lineRule="auto"/>
              <w:jc w:val="center"/>
            </w:pPr>
            <w:r>
              <w:t>Clinic satisfaction survey</w:t>
            </w:r>
          </w:p>
          <w:p w:rsidR="004D3D3C" w:rsidRDefault="004D3D3C" w:rsidP="00546B89">
            <w:pPr>
              <w:spacing w:line="276" w:lineRule="auto"/>
              <w:jc w:val="center"/>
            </w:pPr>
            <w:r>
              <w:t>Stigma assessment</w:t>
            </w:r>
            <w:r w:rsidR="005F6C59">
              <w:fldChar w:fldCharType="begin"/>
            </w:r>
            <w:r w:rsidR="00546B89">
              <w:instrText xml:space="preserve"> ADDIN EN.CITE &lt;EndNote&gt;&lt;Cite&gt;&lt;Author&gt;Steward&lt;/Author&gt;&lt;Year&gt;2008&lt;/Year&gt;&lt;RecNum&gt;1195&lt;/RecNum&gt;&lt;DisplayText&gt;[54]&lt;/DisplayText&gt;&lt;record&gt;&lt;rec-number&gt;1195&lt;/rec-number&gt;&lt;foreign-keys&gt;&lt;key app="EN" db-id="29zfxpe5fdw2xnexz5qv9r5qd9pfpwerddrz"&gt;1195&lt;/key&gt;&lt;/foreign-keys&gt;&lt;ref-type name="Journal Article"&gt;17&lt;/ref-type&gt;&lt;contributors&gt;&lt;authors&gt;&lt;author&gt;Steward, W. T.&lt;/author&gt;&lt;author&gt;Herek, G. M.&lt;/author&gt;&lt;author&gt;Ramakrishna, J.&lt;/author&gt;&lt;author&gt;Bharat, S.&lt;/author&gt;&lt;author&gt;Chandy, S.&lt;/author&gt;&lt;author&gt;Wrubel, J.&lt;/author&gt;&lt;author&gt;Ekstrand, M. L.&lt;/author&gt;&lt;/authors&gt;&lt;/contributors&gt;&lt;auth-address&gt;Department of Medicine, Center for AIDS Prevention Studies, University of California, San Francisco, CA 94105, USA. wayne.steward@ucsf.edu&lt;/auth-address&gt;&lt;titles&gt;&lt;title&gt;HIV-related stigma: adapting a theoretical framework for use in India&lt;/title&gt;&lt;secondary-title&gt;Soc Sci Med&lt;/secondary-title&gt;&lt;/titles&gt;&lt;periodical&gt;&lt;full-title&gt;Soc Sci Med&lt;/full-title&gt;&lt;/periodical&gt;&lt;pages&gt;1225-35&lt;/pages&gt;&lt;volume&gt;67&lt;/volume&gt;&lt;number&gt;8&lt;/number&gt;&lt;edition&gt;2008/07/05&lt;/edition&gt;&lt;keywords&gt;&lt;keyword&gt;Adult&lt;/keyword&gt;&lt;keyword&gt;Female&lt;/keyword&gt;&lt;keyword&gt;HIV Infections/*psychology&lt;/keyword&gt;&lt;keyword&gt;Humans&lt;/keyword&gt;&lt;keyword&gt;India&lt;/keyword&gt;&lt;keyword&gt;Interviews as Topic&lt;/keyword&gt;&lt;keyword&gt;Male&lt;/keyword&gt;&lt;keyword&gt;Middle Aged&lt;/keyword&gt;&lt;keyword&gt;Models, Theoretical&lt;/keyword&gt;&lt;keyword&gt;*Stereotyping&lt;/keyword&gt;&lt;/keywords&gt;&lt;dates&gt;&lt;year&gt;2008&lt;/year&gt;&lt;pub-dates&gt;&lt;date&gt;Oct&lt;/date&gt;&lt;/pub-dates&gt;&lt;/dates&gt;&lt;isbn&gt;0277-9536 (Print)&amp;#xD;0277-9536 (Linking)&lt;/isbn&gt;&lt;accession-num&gt;18599171&lt;/accession-num&gt;&lt;work-type&gt;Research Support, N.I.H., Extramural&lt;/work-type&gt;&lt;urls&gt;&lt;related-urls&gt;&lt;url&gt;http://www.ncbi.nlm.nih.gov/pubmed/18599171&lt;/url&gt;&lt;/related-urls&gt;&lt;/urls&gt;&lt;custom2&gt;2603621&lt;/custom2&gt;&lt;electronic-resource-num&gt;10.1016/j.socscimed.2008.05.032&lt;/electronic-resource-num&gt;&lt;language&gt;eng&lt;/language&gt;&lt;/record&gt;&lt;/Cite&gt;&lt;/EndNote&gt;</w:instrText>
            </w:r>
            <w:r w:rsidR="005F6C59">
              <w:fldChar w:fldCharType="separate"/>
            </w:r>
            <w:r w:rsidR="00546B89">
              <w:rPr>
                <w:noProof/>
              </w:rPr>
              <w:t>[</w:t>
            </w:r>
            <w:hyperlink w:anchor="_ENREF_54" w:tooltip="Steward, 2008 #1195" w:history="1">
              <w:r w:rsidR="00546B89">
                <w:rPr>
                  <w:noProof/>
                </w:rPr>
                <w:t>54</w:t>
              </w:r>
            </w:hyperlink>
            <w:r w:rsidR="00546B89">
              <w:rPr>
                <w:noProof/>
              </w:rPr>
              <w:t>]</w:t>
            </w:r>
            <w:r w:rsidR="005F6C59">
              <w:fldChar w:fldCharType="end"/>
            </w:r>
          </w:p>
        </w:tc>
        <w:tc>
          <w:tcPr>
            <w:tcW w:w="2898" w:type="dxa"/>
            <w:vAlign w:val="center"/>
          </w:tcPr>
          <w:p w:rsidR="004D3D3C" w:rsidRDefault="004D3D3C" w:rsidP="004D3D3C">
            <w:pPr>
              <w:spacing w:line="276" w:lineRule="auto"/>
              <w:jc w:val="center"/>
            </w:pPr>
            <w:r>
              <w:t>ACTG Adherence and CAGE</w:t>
            </w:r>
            <w:r w:rsidR="005F6C59">
              <w:fldChar w:fldCharType="begin"/>
            </w:r>
            <w:r w:rsidR="00546B89">
              <w:instrText xml:space="preserve"> ADDIN EN.CITE &lt;EndNote&gt;&lt;Cite&gt;&lt;Author&gt;Ewing&lt;/Author&gt;&lt;Year&gt;1984&lt;/Year&gt;&lt;RecNum&gt;1191&lt;/RecNum&gt;&lt;DisplayText&gt;[55]&lt;/DisplayText&gt;&lt;record&gt;&lt;rec-number&gt;1191&lt;/rec-number&gt;&lt;foreign-keys&gt;&lt;key app="EN" db-id="29zfxpe5fdw2xnexz5qv9r5qd9pfpwerddrz"&gt;1191&lt;/key&gt;&lt;/foreign-keys&gt;&lt;ref-type name="Journal Article"&gt;17&lt;/ref-type&gt;&lt;contributors&gt;&lt;authors&gt;&lt;author&gt;Ewing, J. A.&lt;/author&gt;&lt;/authors&gt;&lt;/contributors&gt;&lt;titles&gt;&lt;title&gt;Detecting alcoholism. The CAGE questionnaire&lt;/title&gt;&lt;secondary-title&gt;Jama&lt;/secondary-title&gt;&lt;alt-title&gt;JAMA : the journal of the American Medical Association&lt;/alt-title&gt;&lt;/titles&gt;&lt;periodical&gt;&lt;full-title&gt;Jama&lt;/full-title&gt;&lt;/periodical&gt;&lt;pages&gt;1905-7&lt;/pages&gt;&lt;volume&gt;252&lt;/volume&gt;&lt;number&gt;14&lt;/number&gt;&lt;edition&gt;1984/10/12&lt;/edition&gt;&lt;keywords&gt;&lt;keyword&gt;Alcoholism/*diagnosis/rehabilitation&lt;/keyword&gt;&lt;keyword&gt;Humans&lt;/keyword&gt;&lt;keyword&gt;Male&lt;/keyword&gt;&lt;keyword&gt;Questionnaires&lt;/keyword&gt;&lt;/keywords&gt;&lt;dates&gt;&lt;year&gt;1984&lt;/year&gt;&lt;pub-dates&gt;&lt;date&gt;Oct 12&lt;/date&gt;&lt;/pub-dates&gt;&lt;/dates&gt;&lt;isbn&gt;0098-7484 (Print)&amp;#xD;0098-7484 (Linking)&lt;/isbn&gt;&lt;accession-num&gt;6471323&lt;/accession-num&gt;&lt;urls&gt;&lt;related-urls&gt;&lt;url&gt;http://www.ncbi.nlm.nih.gov/pubmed/6471323&lt;/url&gt;&lt;/related-urls&gt;&lt;/urls&gt;&lt;language&gt;eng&lt;/language&gt;&lt;/record&gt;&lt;/Cite&gt;&lt;/EndNote&gt;</w:instrText>
            </w:r>
            <w:r w:rsidR="005F6C59">
              <w:fldChar w:fldCharType="separate"/>
            </w:r>
            <w:r w:rsidR="00546B89">
              <w:rPr>
                <w:noProof/>
              </w:rPr>
              <w:t>[</w:t>
            </w:r>
            <w:hyperlink w:anchor="_ENREF_55" w:tooltip="Ewing, 1984 #1191" w:history="1">
              <w:r w:rsidR="00546B89">
                <w:rPr>
                  <w:noProof/>
                </w:rPr>
                <w:t>55</w:t>
              </w:r>
            </w:hyperlink>
            <w:r w:rsidR="00546B89">
              <w:rPr>
                <w:noProof/>
              </w:rPr>
              <w:t>]</w:t>
            </w:r>
            <w:r w:rsidR="005F6C59">
              <w:fldChar w:fldCharType="end"/>
            </w:r>
          </w:p>
          <w:p w:rsidR="004D3D3C" w:rsidRDefault="004D3D3C" w:rsidP="004D3D3C">
            <w:pPr>
              <w:spacing w:line="276" w:lineRule="auto"/>
              <w:jc w:val="center"/>
            </w:pPr>
            <w:r>
              <w:t>DHS Domestic Violence Module</w:t>
            </w:r>
            <w:r w:rsidR="005F6C59">
              <w:fldChar w:fldCharType="begin"/>
            </w:r>
            <w:r>
              <w:instrText xml:space="preserve"> ADDIN EN.CITE &lt;EndNote&gt;&lt;Cite&gt;&lt;Author&gt;Kishor&lt;/Author&gt;&lt;Year&gt;2004&lt;/Year&gt;&lt;RecNum&gt;1186&lt;/RecNum&gt;&lt;DisplayText&gt;[9]&lt;/DisplayText&gt;&lt;record&gt;&lt;rec-number&gt;1186&lt;/rec-number&gt;&lt;foreign-keys&gt;&lt;key app="EN" db-id="29zfxpe5fdw2xnexz5qv9r5qd9pfpwerddrz"&gt;1186&lt;/key&gt;&lt;/foreign-keys&gt;&lt;ref-type name="Book"&gt;6&lt;/ref-type&gt;&lt;contributors&gt;&lt;authors&gt;&lt;author&gt;Kishor, Sunita , Johnson, Kiersten.&lt;/author&gt;&lt;/authors&gt;&lt;/contributors&gt;&lt;titles&gt;&lt;title&gt;Profiling Domestic Violence – A Multi-Country Study.&lt;/title&gt;&lt;/titles&gt;&lt;dates&gt;&lt;year&gt;2004&lt;/year&gt;&lt;/dates&gt;&lt;pub-location&gt;Calverton, Maryland&lt;/pub-location&gt;&lt;publisher&gt;ORC Macro&lt;/publisher&gt;&lt;urls&gt;&lt;/urls&gt;&lt;/record&gt;&lt;/Cite&gt;&lt;/EndNote&gt;</w:instrText>
            </w:r>
            <w:r w:rsidR="005F6C59">
              <w:fldChar w:fldCharType="separate"/>
            </w:r>
            <w:r>
              <w:rPr>
                <w:noProof/>
              </w:rPr>
              <w:t>[</w:t>
            </w:r>
            <w:hyperlink w:anchor="_ENREF_9" w:tooltip="Kishor, 2004 #1186" w:history="1">
              <w:r w:rsidR="00546B89">
                <w:rPr>
                  <w:noProof/>
                </w:rPr>
                <w:t>9</w:t>
              </w:r>
            </w:hyperlink>
            <w:r>
              <w:rPr>
                <w:noProof/>
              </w:rPr>
              <w:t>]</w:t>
            </w:r>
            <w:r w:rsidR="005F6C59">
              <w:fldChar w:fldCharType="end"/>
            </w:r>
            <w:r>
              <w:t xml:space="preserve"> </w:t>
            </w:r>
          </w:p>
          <w:p w:rsidR="004D3D3C" w:rsidRDefault="004D3D3C" w:rsidP="004D3D3C">
            <w:pPr>
              <w:spacing w:line="276" w:lineRule="auto"/>
              <w:jc w:val="center"/>
            </w:pPr>
            <w:r>
              <w:t>Kessler 10</w:t>
            </w:r>
            <w:r w:rsidR="005F6C59">
              <w:fldChar w:fldCharType="begin">
                <w:fldData xml:space="preserve">PEVuZE5vdGU+PENpdGU+PEF1dGhvcj5LZXNzbGVyPC9BdXRob3I+PFllYXI+MjAwMjwvWWVhcj48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</w:fldData>
              </w:fldChar>
            </w:r>
            <w:r w:rsidR="00546B89">
              <w:instrText xml:space="preserve"> ADDIN EN.CITE </w:instrText>
            </w:r>
            <w:r w:rsidR="005F6C59">
              <w:fldChar w:fldCharType="begin">
                <w:fldData xml:space="preserve">PEVuZE5vdGU+PENpdGU+PEF1dGhvcj5LZXNzbGVyPC9BdXRob3I+PFllYXI+MjAwMjwvWWVhcj48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</w:fldData>
              </w:fldChar>
            </w:r>
            <w:r w:rsidR="00546B89">
              <w:instrText xml:space="preserve"> ADDIN EN.CITE.DATA </w:instrText>
            </w:r>
            <w:r w:rsidR="005F6C59">
              <w:fldChar w:fldCharType="end"/>
            </w:r>
            <w:r w:rsidR="005F6C59">
              <w:fldChar w:fldCharType="separate"/>
            </w:r>
            <w:r w:rsidR="00546B89">
              <w:rPr>
                <w:noProof/>
              </w:rPr>
              <w:t>[</w:t>
            </w:r>
            <w:hyperlink w:anchor="_ENREF_56" w:tooltip="Kessler, 2002 #1192" w:history="1">
              <w:r w:rsidR="00546B89">
                <w:rPr>
                  <w:noProof/>
                </w:rPr>
                <w:t>56</w:t>
              </w:r>
            </w:hyperlink>
            <w:r w:rsidR="00546B89">
              <w:rPr>
                <w:noProof/>
              </w:rPr>
              <w:t>]</w:t>
            </w:r>
            <w:r w:rsidR="005F6C59">
              <w:fldChar w:fldCharType="end"/>
            </w:r>
          </w:p>
          <w:p w:rsidR="004D3D3C" w:rsidRDefault="004D3D3C" w:rsidP="004D3D3C">
            <w:pPr>
              <w:spacing w:line="276" w:lineRule="auto"/>
              <w:jc w:val="center"/>
            </w:pPr>
            <w:proofErr w:type="spellStart"/>
            <w:r>
              <w:t>Dahab</w:t>
            </w:r>
            <w:proofErr w:type="spellEnd"/>
            <w:r>
              <w:t xml:space="preserve"> et al.</w:t>
            </w:r>
            <w:r w:rsidR="005F6C59">
              <w:fldChar w:fldCharType="begin"/>
            </w:r>
            <w:r w:rsidR="00546B89">
              <w:instrText xml:space="preserve"> ADDIN EN.CITE &lt;EndNote&gt;&lt;Cite&gt;&lt;Author&gt;Dahab&lt;/Author&gt;&lt;Year&gt;2010&lt;/Year&gt;&lt;RecNum&gt;831&lt;/RecNum&gt;&lt;DisplayText&gt;[57]&lt;/DisplayText&gt;&lt;record&gt;&lt;rec-number&gt;831&lt;/rec-number&gt;&lt;foreign-keys&gt;&lt;key app="EN" db-id="29zfxpe5fdw2xnexz5qv9r5qd9pfpwerddrz"&gt;831&lt;/key&gt;&lt;/foreign-keys&gt;&lt;ref-type name="Journal Article"&gt;17&lt;/ref-type&gt;&lt;contributors&gt;&lt;authors&gt;&lt;author&gt;Dahab, M.&lt;/author&gt;&lt;author&gt;Charalambous, S.&lt;/author&gt;&lt;author&gt;Karstaedt, A. S.&lt;/author&gt;&lt;author&gt;Fielding, K. L.&lt;/author&gt;&lt;author&gt;Hamilton, R.&lt;/author&gt;&lt;author&gt;La Grange, L.&lt;/author&gt;&lt;author&gt;Churchyard, G. J.&lt;/author&gt;&lt;author&gt;Grant, A. D.&lt;/author&gt;&lt;/authors&gt;&lt;/contributors&gt;&lt;auth-address&gt;Clinical Research Unit, Department of Infectious and Tropical Diseases, London School of Hygiene &amp;amp; Tropical Medicine, London, UK. alison.grant@lshtm.ac.uk.&lt;/auth-address&gt;&lt;titles&gt;&lt;title&gt;Contrasting predictors of poor antiretroviral therapy outcomes in two South African HIV programmes: a cohort study&lt;/title&gt;&lt;secondary-title&gt;BMC Public Health&lt;/secondary-title&gt;&lt;/titles&gt;&lt;periodical&gt;&lt;full-title&gt;BMC Public Health&lt;/full-title&gt;&lt;/periodical&gt;&lt;pages&gt;430&lt;/pages&gt;&lt;volume&gt;10&lt;/volume&gt;&lt;edition&gt;2010/07/24&lt;/edition&gt;&lt;dates&gt;&lt;year&gt;2010&lt;/year&gt;&lt;/dates&gt;&lt;isbn&gt;1471-2458 (Electronic)&amp;#xD;1471-2458 (Linking)&lt;/isbn&gt;&lt;accession-num&gt;20649946&lt;/accession-num&gt;&lt;urls&gt;&lt;related-urls&gt;&lt;url&gt;http://www.ncbi.nlm.nih.gov/entrez/query.fcgi?cmd=Retrieve&amp;amp;db=PubMed&amp;amp;dopt=Citation&amp;amp;list_uids=20649946&lt;/url&gt;&lt;/related-urls&gt;&lt;/urls&gt;&lt;electronic-resource-num&gt;1471-2458-10-430 [pii]&amp;#xD;10.1186/1471-2458-10-430&lt;/electronic-resource-num&gt;&lt;language&gt;eng&lt;/language&gt;&lt;/record&gt;&lt;/Cite&gt;&lt;/EndNote&gt;</w:instrText>
            </w:r>
            <w:r w:rsidR="005F6C59">
              <w:fldChar w:fldCharType="separate"/>
            </w:r>
            <w:r w:rsidR="00546B89">
              <w:rPr>
                <w:noProof/>
              </w:rPr>
              <w:t>[</w:t>
            </w:r>
            <w:hyperlink w:anchor="_ENREF_57" w:tooltip="Dahab, 2010 #831" w:history="1">
              <w:r w:rsidR="00546B89">
                <w:rPr>
                  <w:noProof/>
                </w:rPr>
                <w:t>57</w:t>
              </w:r>
            </w:hyperlink>
            <w:r w:rsidR="00546B89">
              <w:rPr>
                <w:noProof/>
              </w:rPr>
              <w:t>]</w:t>
            </w:r>
            <w:r w:rsidR="005F6C59">
              <w:fldChar w:fldCharType="end"/>
            </w:r>
          </w:p>
          <w:p w:rsidR="004D3D3C" w:rsidRDefault="004D3D3C" w:rsidP="004D3D3C">
            <w:pPr>
              <w:spacing w:line="276" w:lineRule="auto"/>
              <w:jc w:val="center"/>
            </w:pPr>
          </w:p>
        </w:tc>
      </w:tr>
      <w:tr w:rsidR="004D3D3C" w:rsidTr="004D3D3C">
        <w:tc>
          <w:tcPr>
            <w:tcW w:w="1728" w:type="dxa"/>
            <w:vAlign w:val="center"/>
          </w:tcPr>
          <w:p w:rsidR="004D3D3C" w:rsidRDefault="004D3D3C" w:rsidP="004D3D3C">
            <w:pPr>
              <w:spacing w:line="276" w:lineRule="auto"/>
              <w:jc w:val="center"/>
            </w:pPr>
            <w:r>
              <w:t>Symptoms and Exam</w:t>
            </w:r>
          </w:p>
        </w:tc>
        <w:tc>
          <w:tcPr>
            <w:tcW w:w="4950" w:type="dxa"/>
            <w:vAlign w:val="center"/>
          </w:tcPr>
          <w:p w:rsidR="004D3D3C" w:rsidRDefault="004D3D3C" w:rsidP="004D3D3C">
            <w:pPr>
              <w:spacing w:line="276" w:lineRule="auto"/>
              <w:jc w:val="center"/>
            </w:pPr>
            <w:r>
              <w:t>Symptom assessment</w:t>
            </w:r>
          </w:p>
          <w:p w:rsidR="004D3D3C" w:rsidRDefault="004D3D3C" w:rsidP="004D3D3C">
            <w:pPr>
              <w:spacing w:line="276" w:lineRule="auto"/>
              <w:jc w:val="center"/>
            </w:pPr>
            <w:r>
              <w:t>Functional status</w:t>
            </w:r>
          </w:p>
          <w:p w:rsidR="004D3D3C" w:rsidRDefault="004D3D3C" w:rsidP="004D3D3C">
            <w:pPr>
              <w:spacing w:line="276" w:lineRule="auto"/>
              <w:jc w:val="center"/>
            </w:pPr>
            <w:r>
              <w:t xml:space="preserve">Neurocognitive Testing </w:t>
            </w:r>
          </w:p>
        </w:tc>
        <w:tc>
          <w:tcPr>
            <w:tcW w:w="2898" w:type="dxa"/>
            <w:vAlign w:val="center"/>
          </w:tcPr>
          <w:p w:rsidR="004D3D3C" w:rsidRDefault="004D3D3C" w:rsidP="004D3D3C">
            <w:pPr>
              <w:spacing w:line="276" w:lineRule="auto"/>
              <w:jc w:val="center"/>
            </w:pPr>
            <w:r>
              <w:t>ACTG Adherence</w:t>
            </w:r>
          </w:p>
          <w:p w:rsidR="004D3D3C" w:rsidRDefault="004D3D3C" w:rsidP="004D3D3C">
            <w:pPr>
              <w:spacing w:line="276" w:lineRule="auto"/>
              <w:jc w:val="center"/>
            </w:pPr>
            <w:proofErr w:type="spellStart"/>
            <w:r>
              <w:t>Karnofsky</w:t>
            </w:r>
            <w:proofErr w:type="spellEnd"/>
            <w:r>
              <w:t xml:space="preserve"> Performance Status</w:t>
            </w:r>
            <w:r w:rsidR="005F6C59">
              <w:fldChar w:fldCharType="begin"/>
            </w:r>
            <w:r w:rsidR="00546B89">
              <w:instrText xml:space="preserve"> ADDIN EN.CITE &lt;EndNote&gt;&lt;Cite&gt;&lt;Author&gt;Karnofsky&lt;/Author&gt;&lt;Year&gt;1954&lt;/Year&gt;&lt;RecNum&gt;1199&lt;/RecNum&gt;&lt;DisplayText&gt;[58]&lt;/DisplayText&gt;&lt;record&gt;&lt;rec-number&gt;1199&lt;/rec-number&gt;&lt;foreign-keys&gt;&lt;key app="EN" db-id="29zfxpe5fdw2xnexz5qv9r5qd9pfpwerddrz"&gt;1199&lt;/key&gt;&lt;/foreign-keys&gt;&lt;ref-type name="Book"&gt;6&lt;/ref-type&gt;&lt;contributors&gt;&lt;authors&gt;&lt;author&gt;Karnofsky, D. A.&lt;/author&gt;&lt;/authors&gt;&lt;secondary-authors&gt;&lt;author&gt;W. J.. Williams, E. Beutler, A. J. Erslev, and R. W. Rundles&lt;/author&gt;&lt;/secondary-authors&gt;&lt;/contributors&gt;&lt;titles&gt;&lt;title&gt;Criteria of Performance Status (P. S.)&lt;/title&gt;&lt;/titles&gt;&lt;section&gt;4&lt;/section&gt;&lt;dates&gt;&lt;year&gt;1954&lt;/year&gt;&lt;/dates&gt;&lt;pub-location&gt;New York&lt;/pub-location&gt;&lt;publisher&gt;McGraw-Hill&lt;/publisher&gt;&lt;urls&gt;&lt;/urls&gt;&lt;/record&gt;&lt;/Cite&gt;&lt;/EndNote&gt;</w:instrText>
            </w:r>
            <w:r w:rsidR="005F6C59">
              <w:fldChar w:fldCharType="separate"/>
            </w:r>
            <w:r w:rsidR="00546B89">
              <w:rPr>
                <w:noProof/>
              </w:rPr>
              <w:t>[</w:t>
            </w:r>
            <w:hyperlink w:anchor="_ENREF_58" w:tooltip="Karnofsky, 1954 #1199" w:history="1">
              <w:r w:rsidR="00546B89">
                <w:rPr>
                  <w:noProof/>
                </w:rPr>
                <w:t>58</w:t>
              </w:r>
            </w:hyperlink>
            <w:r w:rsidR="00546B89">
              <w:rPr>
                <w:noProof/>
              </w:rPr>
              <w:t>]</w:t>
            </w:r>
            <w:r w:rsidR="005F6C59">
              <w:fldChar w:fldCharType="end"/>
            </w:r>
          </w:p>
          <w:p w:rsidR="004D3D3C" w:rsidRDefault="004D3D3C" w:rsidP="00546B89">
            <w:pPr>
              <w:spacing w:line="276" w:lineRule="auto"/>
              <w:jc w:val="center"/>
            </w:pPr>
            <w:r>
              <w:t>Digit Span Forward/Backward, Trail-Making Test A/B</w:t>
            </w:r>
            <w:r w:rsidR="005F6C59">
              <w:fldChar w:fldCharType="begin"/>
            </w:r>
            <w:r>
              <w:instrText xml:space="preserve"> ADDIN EN.CITE &lt;EndNote&gt;&lt;Cite&gt;&lt;Author&gt;Singh&lt;/Author&gt;&lt;Year&gt;2010&lt;/Year&gt;&lt;RecNum&gt;849&lt;/RecNum&gt;&lt;DisplayText&gt;[8]&lt;/DisplayText&gt;&lt;record&gt;&lt;rec-number&gt;849&lt;/rec-number&gt;&lt;foreign-keys&gt;&lt;key app="EN" db-id="29zfxpe5fdw2xnexz5qv9r5qd9pfpwerddrz"&gt;849&lt;/key&gt;&lt;/foreign-keys&gt;&lt;ref-type name="Journal Article"&gt;17&lt;/ref-type&gt;&lt;contributors&gt;&lt;authors&gt;&lt;author&gt;Singh, D.&lt;/author&gt;&lt;author&gt;Joska, J. A.&lt;/author&gt;&lt;author&gt;Goodkin, K.&lt;/author&gt;&lt;author&gt;Lopez, E.&lt;/author&gt;&lt;author&gt;Myer, L.&lt;/author&gt;&lt;author&gt;Paul, R. H.&lt;/author&gt;&lt;author&gt;John, S.&lt;/author&gt;&lt;author&gt;Sunpath, H.&lt;/author&gt;&lt;/authors&gt;&lt;/contributors&gt;&lt;auth-address&gt;Department of Psychiatry, University of Kwa-Zulu Natal, Durban, South Africa. dsingh@mrc.ac.za.&lt;/auth-address&gt;&lt;titles&gt;&lt;title&gt;Normative scores for a brief neuropsychological battery for the detection of HIV-associated neurocognitive disorder (HAND) among South Africans&lt;/title&gt;&lt;secondary-title&gt;BMC Res Notes&lt;/secondary-title&gt;&lt;/titles&gt;&lt;periodical&gt;&lt;full-title&gt;BMC Res Notes&lt;/full-title&gt;&lt;/periodical&gt;&lt;pages&gt;28&lt;/pages&gt;&lt;volume&gt;3&lt;/volume&gt;&lt;edition&gt;2010/02/26&lt;/edition&gt;&lt;dates&gt;&lt;year&gt;2010&lt;/year&gt;&lt;/dates&gt;&lt;isbn&gt;1756-0500 (Electronic)&amp;#xD;1756-0500 (Linking)&lt;/isbn&gt;&lt;accession-num&gt;20181051&lt;/accession-num&gt;&lt;urls&gt;&lt;related-urls&gt;&lt;url&gt;http://www.ncbi.nlm.nih.gov/entrez/query.fcgi?cmd=Retrieve&amp;amp;db=PubMed&amp;amp;dopt=Citation&amp;amp;list_uids=20181051&lt;/url&gt;&lt;/related-urls&gt;&lt;/urls&gt;&lt;custom2&gt;2843737&lt;/custom2&gt;&lt;electronic-resource-num&gt;1756-0500-3-28 [pii]&amp;#xD;10.1186/1756-0500-3-28&lt;/electronic-resource-num&gt;&lt;language&gt;eng&lt;/language&gt;&lt;/record&gt;&lt;/Cite&gt;&lt;/EndNote&gt;</w:instrText>
            </w:r>
            <w:r w:rsidR="005F6C59">
              <w:fldChar w:fldCharType="separate"/>
            </w:r>
            <w:r>
              <w:rPr>
                <w:noProof/>
              </w:rPr>
              <w:t>[</w:t>
            </w:r>
            <w:hyperlink w:anchor="_ENREF_8" w:tooltip="Singh, 2010 #849" w:history="1">
              <w:r w:rsidR="00546B89">
                <w:rPr>
                  <w:noProof/>
                </w:rPr>
                <w:t>8</w:t>
              </w:r>
            </w:hyperlink>
            <w:r>
              <w:rPr>
                <w:noProof/>
              </w:rPr>
              <w:t>]</w:t>
            </w:r>
            <w:r w:rsidR="005F6C59">
              <w:fldChar w:fldCharType="end"/>
            </w:r>
          </w:p>
        </w:tc>
      </w:tr>
      <w:tr w:rsidR="004D3D3C" w:rsidTr="004D3D3C">
        <w:tc>
          <w:tcPr>
            <w:tcW w:w="1728" w:type="dxa"/>
            <w:vAlign w:val="center"/>
          </w:tcPr>
          <w:p w:rsidR="004D3D3C" w:rsidRDefault="004D3D3C" w:rsidP="004D3D3C">
            <w:pPr>
              <w:spacing w:line="276" w:lineRule="auto"/>
              <w:jc w:val="center"/>
            </w:pPr>
            <w:r>
              <w:t>Medical History</w:t>
            </w:r>
          </w:p>
        </w:tc>
        <w:tc>
          <w:tcPr>
            <w:tcW w:w="4950" w:type="dxa"/>
            <w:vAlign w:val="center"/>
          </w:tcPr>
          <w:p w:rsidR="004D3D3C" w:rsidRDefault="004D3D3C" w:rsidP="00546B89">
            <w:pPr>
              <w:spacing w:line="276" w:lineRule="auto"/>
              <w:jc w:val="center"/>
            </w:pPr>
            <w:r>
              <w:t>AIDS-defining conditions</w:t>
            </w:r>
            <w:r w:rsidR="005F6C59">
              <w:fldChar w:fldCharType="begin">
                <w:fldData xml:space="preserve">PEVuZE5vdGU+PENpdGU+PEF1dGhvcj5NYXJjb25pPC9BdXRob3I+PFllYXI+MjAwODwvWWVhcj48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</w:fldData>
              </w:fldChar>
            </w:r>
            <w:r>
              <w:instrText xml:space="preserve"> ADDIN EN.CITE </w:instrText>
            </w:r>
            <w:r w:rsidR="005F6C59">
              <w:fldChar w:fldCharType="begin">
                <w:fldData xml:space="preserve">PEVuZE5vdGU+PENpdGU+PEF1dGhvcj5NYXJjb25pPC9BdXRob3I+PFllYXI+MjAwODwvWWVhcj48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</w:fldData>
              </w:fldChar>
            </w:r>
            <w:r>
              <w:instrText xml:space="preserve"> ADDIN EN.CITE.DATA </w:instrText>
            </w:r>
            <w:r w:rsidR="005F6C59">
              <w:fldChar w:fldCharType="end"/>
            </w:r>
            <w:r w:rsidR="005F6C59">
              <w:fldChar w:fldCharType="separate"/>
            </w:r>
            <w:r>
              <w:rPr>
                <w:noProof/>
              </w:rPr>
              <w:t>[</w:t>
            </w:r>
            <w:hyperlink w:anchor="_ENREF_2" w:tooltip="Marconi, 2008 #266" w:history="1">
              <w:r w:rsidR="00546B89">
                <w:rPr>
                  <w:noProof/>
                </w:rPr>
                <w:t>2</w:t>
              </w:r>
            </w:hyperlink>
            <w:r>
              <w:rPr>
                <w:noProof/>
              </w:rPr>
              <w:t>]</w:t>
            </w:r>
            <w:r w:rsidR="005F6C59">
              <w:fldChar w:fldCharType="end"/>
            </w:r>
            <w:r>
              <w:t>, serious non-AIDS-defining conditions, HIV-1 RNA viral loads, CD4 T cell counts</w:t>
            </w:r>
          </w:p>
        </w:tc>
        <w:tc>
          <w:tcPr>
            <w:tcW w:w="2898" w:type="dxa"/>
            <w:vAlign w:val="center"/>
          </w:tcPr>
          <w:p w:rsidR="004D3D3C" w:rsidRDefault="004D3D3C" w:rsidP="004D3D3C">
            <w:pPr>
              <w:spacing w:line="276" w:lineRule="auto"/>
              <w:jc w:val="center"/>
            </w:pPr>
            <w:r>
              <w:t>Not applicable</w:t>
            </w:r>
          </w:p>
        </w:tc>
      </w:tr>
      <w:tr w:rsidR="004D3D3C" w:rsidTr="004D3D3C">
        <w:tc>
          <w:tcPr>
            <w:tcW w:w="1728" w:type="dxa"/>
            <w:vAlign w:val="center"/>
          </w:tcPr>
          <w:p w:rsidR="004D3D3C" w:rsidRDefault="004D3D3C" w:rsidP="004D3D3C">
            <w:pPr>
              <w:spacing w:line="276" w:lineRule="auto"/>
              <w:jc w:val="center"/>
            </w:pPr>
            <w:r>
              <w:t>Medications</w:t>
            </w:r>
          </w:p>
        </w:tc>
        <w:tc>
          <w:tcPr>
            <w:tcW w:w="4950" w:type="dxa"/>
            <w:vAlign w:val="center"/>
          </w:tcPr>
          <w:p w:rsidR="004D3D3C" w:rsidRDefault="004D3D3C" w:rsidP="004D3D3C">
            <w:pPr>
              <w:spacing w:line="276" w:lineRule="auto"/>
              <w:jc w:val="center"/>
            </w:pPr>
            <w:r>
              <w:t>ARV regimens (current and previous), ART initiation site and referral, ART education, Adherence sessions, Self-reported Adherence questionnaire, ART refill and ARV reminders, concomitant medications</w:t>
            </w:r>
          </w:p>
        </w:tc>
        <w:tc>
          <w:tcPr>
            <w:tcW w:w="2898" w:type="dxa"/>
            <w:vAlign w:val="center"/>
          </w:tcPr>
          <w:p w:rsidR="004D3D3C" w:rsidRDefault="004D3D3C" w:rsidP="004D3D3C">
            <w:pPr>
              <w:spacing w:line="276" w:lineRule="auto"/>
              <w:jc w:val="center"/>
            </w:pPr>
            <w:r>
              <w:t>ACTG Adherence</w:t>
            </w:r>
          </w:p>
        </w:tc>
      </w:tr>
      <w:tr w:rsidR="004D3D3C" w:rsidTr="004D3D3C">
        <w:tc>
          <w:tcPr>
            <w:tcW w:w="1728" w:type="dxa"/>
            <w:vAlign w:val="center"/>
          </w:tcPr>
          <w:p w:rsidR="004D3D3C" w:rsidRDefault="004D3D3C" w:rsidP="004D3D3C">
            <w:pPr>
              <w:spacing w:line="276" w:lineRule="auto"/>
              <w:jc w:val="center"/>
            </w:pPr>
            <w:r>
              <w:t>Access</w:t>
            </w:r>
          </w:p>
        </w:tc>
        <w:tc>
          <w:tcPr>
            <w:tcW w:w="4950" w:type="dxa"/>
            <w:vAlign w:val="center"/>
          </w:tcPr>
          <w:p w:rsidR="004D3D3C" w:rsidRDefault="004D3D3C" w:rsidP="004D3D3C">
            <w:pPr>
              <w:spacing w:line="276" w:lineRule="auto"/>
              <w:jc w:val="center"/>
            </w:pPr>
            <w:r>
              <w:t>Pharmacy refill dates and dispensed amounts over the preceding 180 days</w:t>
            </w:r>
          </w:p>
        </w:tc>
        <w:tc>
          <w:tcPr>
            <w:tcW w:w="2898" w:type="dxa"/>
            <w:vAlign w:val="center"/>
          </w:tcPr>
          <w:p w:rsidR="004D3D3C" w:rsidRDefault="004D3D3C" w:rsidP="00546B89">
            <w:pPr>
              <w:spacing w:line="276" w:lineRule="auto"/>
              <w:jc w:val="center"/>
            </w:pPr>
            <w:r>
              <w:t>MPR</w:t>
            </w:r>
            <w:r w:rsidR="005F6C59">
              <w:fldChar w:fldCharType="begin"/>
            </w:r>
            <w:r>
              <w:instrText xml:space="preserve"> ADDIN EN.CITE &lt;EndNote&gt;&lt;Cite&gt;&lt;Author&gt;Leslie&lt;/Author&gt;&lt;Year&gt;2008&lt;/Year&gt;&lt;RecNum&gt;1188&lt;/RecNum&gt;&lt;DisplayText&gt;[11]&lt;/DisplayText&gt;&lt;record&gt;&lt;rec-number&gt;1188&lt;/rec-number&gt;&lt;foreign-keys&gt;&lt;key app="EN" db-id="29zfxpe5fdw2xnexz5qv9r5qd9pfpwerddrz"&gt;1188&lt;/key&gt;&lt;/foreign-keys&gt;&lt;ref-type name="Journal Article"&gt;17&lt;/ref-type&gt;&lt;contributors&gt;&lt;authors&gt;&lt;author&gt;Leslie, R.S., et al&lt;/author&gt;&lt;/authors&gt;&lt;/contributors&gt;&lt;titles&gt;&lt;title&gt;Calculating medication compliance, adherence, and persistence in administrative pharmacy claims databases.&lt;/title&gt;&lt;secondary-title&gt;Pharmaceutical Programming&lt;/secondary-title&gt;&lt;/titles&gt;&lt;periodical&gt;&lt;full-title&gt;Pharmaceutical Programming&lt;/full-title&gt;&lt;/periodical&gt;&lt;pages&gt;13-19&lt;/pages&gt;&lt;volume&gt;1&lt;/volume&gt;&lt;number&gt;1&lt;/number&gt;&lt;dates&gt;&lt;year&gt;2008&lt;/year&gt;&lt;/dates&gt;&lt;urls&gt;&lt;/urls&gt;&lt;/record&gt;&lt;/Cite&gt;&lt;/EndNote&gt;</w:instrText>
            </w:r>
            <w:r w:rsidR="005F6C59">
              <w:fldChar w:fldCharType="separate"/>
            </w:r>
            <w:r>
              <w:rPr>
                <w:noProof/>
              </w:rPr>
              <w:t>[</w:t>
            </w:r>
            <w:hyperlink w:anchor="_ENREF_11" w:tooltip="Leslie, 2008 #1188" w:history="1">
              <w:r w:rsidR="00546B89">
                <w:rPr>
                  <w:noProof/>
                </w:rPr>
                <w:t>11</w:t>
              </w:r>
            </w:hyperlink>
            <w:r>
              <w:rPr>
                <w:noProof/>
              </w:rPr>
              <w:t>]</w:t>
            </w:r>
            <w:r w:rsidR="005F6C59">
              <w:fldChar w:fldCharType="end"/>
            </w:r>
          </w:p>
        </w:tc>
      </w:tr>
      <w:tr w:rsidR="004D3D3C" w:rsidTr="004D3D3C">
        <w:tc>
          <w:tcPr>
            <w:tcW w:w="1728" w:type="dxa"/>
            <w:vAlign w:val="center"/>
          </w:tcPr>
          <w:p w:rsidR="004D3D3C" w:rsidRDefault="004D3D3C" w:rsidP="004D3D3C">
            <w:pPr>
              <w:spacing w:line="276" w:lineRule="auto"/>
              <w:jc w:val="center"/>
            </w:pPr>
            <w:r>
              <w:t>Adherence</w:t>
            </w:r>
          </w:p>
        </w:tc>
        <w:tc>
          <w:tcPr>
            <w:tcW w:w="4950" w:type="dxa"/>
            <w:vAlign w:val="center"/>
          </w:tcPr>
          <w:p w:rsidR="004D3D3C" w:rsidRDefault="004D3D3C" w:rsidP="004D3D3C">
            <w:pPr>
              <w:spacing w:line="276" w:lineRule="auto"/>
              <w:jc w:val="center"/>
            </w:pPr>
            <w:r>
              <w:t>Pill counts at enrolment visit</w:t>
            </w:r>
          </w:p>
        </w:tc>
        <w:tc>
          <w:tcPr>
            <w:tcW w:w="2898" w:type="dxa"/>
            <w:vAlign w:val="center"/>
          </w:tcPr>
          <w:p w:rsidR="004D3D3C" w:rsidRDefault="004D3D3C" w:rsidP="00546B89">
            <w:pPr>
              <w:spacing w:line="276" w:lineRule="auto"/>
              <w:jc w:val="center"/>
            </w:pPr>
            <w:r>
              <w:t>Pill Count Adherence</w:t>
            </w:r>
            <w:r w:rsidR="005F6C59">
              <w:fldChar w:fldCharType="begin">
                <w:fldData xml:space="preserve">PEVuZE5vdGU+PENpdGU+PEF1dGhvcj5MZWU8L0F1dGhvcj48WWVhcj4yMDA3PC9ZZWFyPjxSZWNO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</w:fldData>
              </w:fldChar>
            </w:r>
            <w:r>
              <w:instrText xml:space="preserve"> ADDIN EN.CITE </w:instrText>
            </w:r>
            <w:r w:rsidR="005F6C59">
              <w:fldChar w:fldCharType="begin">
                <w:fldData xml:space="preserve">PEVuZE5vdGU+PENpdGU+PEF1dGhvcj5MZWU8L0F1dGhvcj48WWVhcj4yMDA3PC9ZZWFyPjxSZWNO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</w:fldData>
              </w:fldChar>
            </w:r>
            <w:r>
              <w:instrText xml:space="preserve"> ADDIN EN.CITE.DATA </w:instrText>
            </w:r>
            <w:r w:rsidR="005F6C59">
              <w:fldChar w:fldCharType="end"/>
            </w:r>
            <w:r w:rsidR="005F6C59">
              <w:fldChar w:fldCharType="separate"/>
            </w:r>
            <w:r>
              <w:rPr>
                <w:noProof/>
              </w:rPr>
              <w:t>[</w:t>
            </w:r>
            <w:hyperlink w:anchor="_ENREF_12" w:tooltip="Lee, 2007 #1219" w:history="1">
              <w:r w:rsidR="00546B89">
                <w:rPr>
                  <w:noProof/>
                </w:rPr>
                <w:t>12</w:t>
              </w:r>
            </w:hyperlink>
            <w:r>
              <w:rPr>
                <w:noProof/>
              </w:rPr>
              <w:t xml:space="preserve">, </w:t>
            </w:r>
            <w:hyperlink w:anchor="_ENREF_13" w:tooltip="Ndubuka, 2011 #1220" w:history="1">
              <w:r w:rsidR="00546B89">
                <w:rPr>
                  <w:noProof/>
                </w:rPr>
                <w:t>13</w:t>
              </w:r>
            </w:hyperlink>
            <w:r>
              <w:rPr>
                <w:noProof/>
              </w:rPr>
              <w:t>]</w:t>
            </w:r>
            <w:r w:rsidR="005F6C59">
              <w:fldChar w:fldCharType="end"/>
            </w:r>
          </w:p>
        </w:tc>
      </w:tr>
    </w:tbl>
    <w:p w:rsidR="004D3D3C" w:rsidRDefault="004D3D3C" w:rsidP="004D3D3C">
      <w:r>
        <w:t>ART – Antiretroviral Therapy, ARV – Antiretroviral, ACTG – AIDS Clinical Trials Group; HFIAS – Household Food Insecurity Assessment Scale; MPR – Medication Possession Ratio, DHS – Demographic and Health Survey</w:t>
      </w:r>
    </w:p>
    <w:p w:rsidR="004D3D3C" w:rsidRDefault="004D3D3C" w:rsidP="004D3D3C"/>
    <w:p w:rsidR="004D3D3C" w:rsidRDefault="004D3D3C" w:rsidP="004D3D3C">
      <w:pPr>
        <w:spacing w:after="200" w:line="276" w:lineRule="auto"/>
      </w:pPr>
      <w:r>
        <w:br w:type="page"/>
      </w:r>
    </w:p>
    <w:p w:rsidR="004D3D3C" w:rsidRDefault="004D3D3C">
      <w:pPr>
        <w:spacing w:after="200" w:line="276" w:lineRule="auto"/>
      </w:pPr>
    </w:p>
    <w:p w:rsidR="004D3D3C" w:rsidRDefault="004D3D3C" w:rsidP="004D3D3C">
      <w:pPr>
        <w:spacing w:after="200" w:line="276" w:lineRule="auto"/>
        <w:rPr>
          <w:ins w:id="132" w:author="bwu2" w:date="2013-05-20T11:13:00Z"/>
        </w:rPr>
      </w:pPr>
      <w:del w:id="133" w:author="bwu2" w:date="2013-05-20T11:13:00Z">
        <w:r w:rsidDel="00171E63">
          <w:rPr>
            <w:noProof/>
            <w:color w:val="1F497D"/>
            <w:lang w:eastAsia="en-US"/>
          </w:rPr>
          <w:drawing>
            <wp:inline distT="0" distB="0" distL="0" distR="0">
              <wp:extent cx="5943600" cy="4457700"/>
              <wp:effectExtent l="19050" t="0" r="0" b="0"/>
              <wp:docPr id="28" name="Picture 28" descr="The SGScatter 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SGScatter Procedure"/>
                      <pic:cNvPicPr>
                        <a:picLocks noChangeAspect="1" noChangeArrowheads="1"/>
                      </pic:cNvPicPr>
                    </pic:nvPicPr>
                    <pic:blipFill>
                      <a:blip r:embed="rId14" r:link="rId1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del>
    </w:p>
    <w:p w:rsidR="002F36F3" w:rsidRDefault="00171E63" w:rsidP="004D3D3C">
      <w:pPr>
        <w:spacing w:after="200" w:line="276" w:lineRule="auto"/>
      </w:pPr>
      <w:ins w:id="134" w:author="bwu2" w:date="2013-05-20T11:13:00Z">
        <w:r>
          <w:rPr>
            <w:rFonts w:ascii="Arial" w:hAnsi="Arial" w:cs="Arial"/>
            <w:noProof/>
            <w:color w:val="000000"/>
            <w:sz w:val="20"/>
            <w:szCs w:val="20"/>
            <w:lang w:eastAsia="en-US"/>
            <w:rPrChange w:id="135">
              <w:rPr>
                <w:noProof/>
                <w:lang w:eastAsia="en-US"/>
              </w:rPr>
            </w:rPrChange>
          </w:rPr>
          <w:lastRenderedPageBreak/>
          <w:drawing>
            <wp:inline distT="0" distB="0" distL="0" distR="0">
              <wp:extent cx="5943600" cy="4457700"/>
              <wp:effectExtent l="19050" t="0" r="0" b="0"/>
              <wp:docPr id="1" name="Picture 1" descr="The SGScatter 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SGScatter Procedure"/>
                      <pic:cNvPicPr>
                        <a:picLocks noChangeAspect="1" noChangeArrowheads="1"/>
                      </pic:cNvPicPr>
                    </pic:nvPicPr>
                    <pic:blipFill>
                      <a:blip r:embed="rId16" cstate="print"/>
                      <a:srcRect/>
                      <a:stretch>
                        <a:fillRect/>
                      </a:stretch>
                    </pic:blipFill>
                    <pic:spPr bwMode="auto">
                      <a:xfrm>
                        <a:off x="0" y="0"/>
                        <a:ext cx="5943600" cy="4457700"/>
                      </a:xfrm>
                      <a:prstGeom prst="rect">
                        <a:avLst/>
                      </a:prstGeom>
                      <a:noFill/>
                      <a:ln w="9525">
                        <a:noFill/>
                        <a:miter lim="800000"/>
                        <a:headEnd/>
                        <a:tailEnd/>
                      </a:ln>
                    </pic:spPr>
                  </pic:pic>
                </a:graphicData>
              </a:graphic>
            </wp:inline>
          </w:drawing>
        </w:r>
      </w:ins>
    </w:p>
    <w:p w:rsidR="004D3D3C" w:rsidRDefault="004D3D3C" w:rsidP="004D3D3C">
      <w:pPr>
        <w:spacing w:after="200" w:line="276" w:lineRule="auto"/>
      </w:pPr>
      <w:proofErr w:type="gramStart"/>
      <w:r>
        <w:rPr>
          <w:b/>
        </w:rPr>
        <w:t>Supplemental Figure 1</w:t>
      </w:r>
      <w:r w:rsidRPr="00DE79CB">
        <w:rPr>
          <w:b/>
        </w:rPr>
        <w:t>.</w:t>
      </w:r>
      <w:proofErr w:type="gramEnd"/>
      <w:r>
        <w:t xml:space="preserve"> </w:t>
      </w:r>
      <w:proofErr w:type="gramStart"/>
      <w:r>
        <w:t>Correlation between Access and Adherence variables.</w:t>
      </w:r>
      <w:proofErr w:type="gramEnd"/>
    </w:p>
    <w:p w:rsidR="004D3D3C" w:rsidRDefault="004D3D3C" w:rsidP="00D1420D">
      <w:pPr>
        <w:spacing w:after="200" w:line="276" w:lineRule="auto"/>
      </w:pPr>
    </w:p>
    <w:sectPr w:rsidR="004D3D3C" w:rsidSect="00863387">
      <w:footerReference w:type="default" r:id="rId17"/>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Dept of Medicine" w:date="2012-11-08T15:12:00Z" w:initials="DoM">
    <w:p w:rsidR="00635ED4" w:rsidRDefault="00635ED4">
      <w:pPr>
        <w:pStyle w:val="CommentText"/>
      </w:pPr>
      <w:r>
        <w:rPr>
          <w:rStyle w:val="CommentReference"/>
        </w:rPr>
        <w:annotationRef/>
      </w:r>
      <w:r>
        <w:t>Reference</w:t>
      </w:r>
    </w:p>
  </w:comment>
  <w:comment w:id="7" w:author="bwu2" w:date="2013-05-20T10:21:00Z" w:initials="b">
    <w:p w:rsidR="009D68EE" w:rsidRDefault="009D68EE">
      <w:pPr>
        <w:pStyle w:val="CommentText"/>
      </w:pPr>
      <w:r>
        <w:rPr>
          <w:rStyle w:val="CommentReference"/>
        </w:rPr>
        <w:annotationRef/>
      </w:r>
      <w:r>
        <w:t xml:space="preserve">I remember we remove </w:t>
      </w:r>
      <w:proofErr w:type="gramStart"/>
      <w:r>
        <w:t>then  MPR</w:t>
      </w:r>
      <w:proofErr w:type="gramEnd"/>
      <w:r>
        <w:t xml:space="preserve"> from Model 5 since it is highly correlated to adherence.</w:t>
      </w:r>
    </w:p>
  </w:comment>
  <w:comment w:id="8" w:author="Dept of Medicine" w:date="2013-05-16T14:09:00Z" w:initials="DoM">
    <w:p w:rsidR="00635ED4" w:rsidRDefault="00635ED4" w:rsidP="00DE79CB">
      <w:pPr>
        <w:spacing w:line="480" w:lineRule="auto"/>
        <w:ind w:firstLine="720"/>
      </w:pPr>
      <w:r>
        <w:rPr>
          <w:rStyle w:val="CommentReference"/>
        </w:rPr>
        <w:annotationRef/>
      </w:r>
      <w:r>
        <w:t xml:space="preserve">BRENT, should we leave this out altogether????    Data Differences: </w:t>
      </w:r>
      <w:r w:rsidRPr="00DE79CB">
        <w:t xml:space="preserve">model 1: treatment supporter and family HIV and current regimen not </w:t>
      </w:r>
      <w:proofErr w:type="spellStart"/>
      <w:r w:rsidRPr="00DE79CB">
        <w:t>signif</w:t>
      </w:r>
      <w:proofErr w:type="spellEnd"/>
      <w:r w:rsidRPr="00DE79CB">
        <w:t xml:space="preserve">, </w:t>
      </w:r>
      <w:proofErr w:type="spellStart"/>
      <w:r w:rsidRPr="00DE79CB">
        <w:t>Bactrim</w:t>
      </w:r>
      <w:proofErr w:type="spellEnd"/>
      <w:r w:rsidRPr="00DE79CB">
        <w:t xml:space="preserve"> is </w:t>
      </w:r>
      <w:proofErr w:type="spellStart"/>
      <w:r w:rsidRPr="00DE79CB">
        <w:t>signif</w:t>
      </w:r>
      <w:proofErr w:type="spellEnd"/>
      <w:r w:rsidRPr="00DE79CB">
        <w:t xml:space="preserve">; model 2: crypto </w:t>
      </w:r>
      <w:proofErr w:type="spellStart"/>
      <w:r w:rsidRPr="00DE79CB">
        <w:t>signif</w:t>
      </w:r>
      <w:proofErr w:type="spellEnd"/>
      <w:r w:rsidRPr="00DE79CB">
        <w:t xml:space="preserve"> protect (but so few), adherence </w:t>
      </w:r>
      <w:proofErr w:type="spellStart"/>
      <w:r w:rsidRPr="00DE79CB">
        <w:t>coun</w:t>
      </w:r>
      <w:proofErr w:type="spellEnd"/>
      <w:r w:rsidRPr="00DE79CB">
        <w:t xml:space="preserve"> </w:t>
      </w:r>
      <w:proofErr w:type="spellStart"/>
      <w:r w:rsidRPr="00DE79CB">
        <w:t>signif</w:t>
      </w:r>
      <w:proofErr w:type="spellEnd"/>
      <w:r w:rsidRPr="00DE79CB">
        <w:t xml:space="preserve">; model 4: skin is not </w:t>
      </w:r>
      <w:proofErr w:type="spellStart"/>
      <w:r w:rsidRPr="00DE79CB">
        <w:t>signif</w:t>
      </w:r>
      <w:proofErr w:type="spellEnd"/>
      <w:r w:rsidRPr="00DE79CB">
        <w:t xml:space="preserve">, crypto as above, </w:t>
      </w:r>
      <w:proofErr w:type="spellStart"/>
      <w:r w:rsidRPr="00DE79CB">
        <w:t>flucon</w:t>
      </w:r>
      <w:proofErr w:type="spellEnd"/>
      <w:r w:rsidRPr="00DE79CB">
        <w:t xml:space="preserve"> very large?? </w:t>
      </w:r>
      <w:proofErr w:type="gramStart"/>
      <w:r w:rsidRPr="00DE79CB">
        <w:t>and</w:t>
      </w:r>
      <w:proofErr w:type="gramEnd"/>
      <w:r w:rsidRPr="00DE79CB">
        <w:t xml:space="preserve"> </w:t>
      </w:r>
      <w:proofErr w:type="spellStart"/>
      <w:r w:rsidRPr="00DE79CB">
        <w:t>signif</w:t>
      </w:r>
      <w:proofErr w:type="spellEnd"/>
      <w:r w:rsidRPr="00DE79CB">
        <w:t xml:space="preserve">; model 5: age is </w:t>
      </w:r>
      <w:proofErr w:type="spellStart"/>
      <w:r w:rsidRPr="00DE79CB">
        <w:t>signif</w:t>
      </w:r>
      <w:proofErr w:type="spellEnd"/>
      <w:r w:rsidRPr="00DE79CB">
        <w:t xml:space="preserve">, skin is not </w:t>
      </w:r>
      <w:proofErr w:type="spellStart"/>
      <w:r w:rsidRPr="00DE79CB">
        <w:t>s</w:t>
      </w:r>
      <w:r>
        <w:t>ignif</w:t>
      </w:r>
      <w:proofErr w:type="spellEnd"/>
      <w:r>
        <w:t xml:space="preserve">, </w:t>
      </w:r>
      <w:proofErr w:type="spellStart"/>
      <w:r>
        <w:t>flucon</w:t>
      </w:r>
      <w:proofErr w:type="spellEnd"/>
      <w:r>
        <w:t xml:space="preserve"> and crypto </w:t>
      </w:r>
      <w:proofErr w:type="spellStart"/>
      <w:r>
        <w:t>signif</w:t>
      </w:r>
      <w:proofErr w:type="spellEnd"/>
    </w:p>
  </w:comment>
  <w:comment w:id="11" w:author="Dept of Medicine" w:date="2013-05-17T08:07:00Z" w:initials="DoM">
    <w:p w:rsidR="00635ED4" w:rsidRDefault="00635ED4">
      <w:pPr>
        <w:pStyle w:val="CommentText"/>
      </w:pPr>
      <w:r>
        <w:rPr>
          <w:rStyle w:val="CommentReference"/>
        </w:rPr>
        <w:annotationRef/>
      </w:r>
      <w:r>
        <w:t>BAOHUA, do you have this?</w:t>
      </w:r>
    </w:p>
  </w:comment>
  <w:comment w:id="70" w:author="Dept of Medicine" w:date="2013-05-17T15:52:00Z" w:initials="DoM">
    <w:p w:rsidR="00635ED4" w:rsidRDefault="00635ED4">
      <w:pPr>
        <w:pStyle w:val="CommentText"/>
      </w:pPr>
      <w:r>
        <w:rPr>
          <w:rStyle w:val="CommentReference"/>
        </w:rPr>
        <w:annotationRef/>
      </w:r>
      <w:r>
        <w:t>BAOHUA, can we please have this?</w:t>
      </w:r>
    </w:p>
  </w:comment>
  <w:comment w:id="99" w:author="Dept of Medicine" w:date="2013-05-17T15:52:00Z" w:initials="DoM">
    <w:p w:rsidR="00635ED4" w:rsidRDefault="00635ED4">
      <w:pPr>
        <w:pStyle w:val="CommentText"/>
      </w:pPr>
      <w:r>
        <w:rPr>
          <w:rStyle w:val="CommentReference"/>
        </w:rPr>
        <w:annotationRef/>
      </w:r>
      <w:r>
        <w:t>BAOHUA, can we please have this?</w:t>
      </w:r>
    </w:p>
  </w:comment>
  <w:comment w:id="130" w:author="Dept of Medicine" w:date="2013-05-16T17:00:00Z" w:initials="DoM">
    <w:p w:rsidR="00635ED4" w:rsidRDefault="00635ED4" w:rsidP="004D3D3C">
      <w:pPr>
        <w:pStyle w:val="CommentText"/>
      </w:pPr>
      <w:r>
        <w:rPr>
          <w:rStyle w:val="CommentReference"/>
        </w:rPr>
        <w:annotationRef/>
      </w:r>
      <w:r>
        <w:t>Ref.</w:t>
      </w:r>
    </w:p>
  </w:comment>
  <w:comment w:id="131" w:author="Dept of Medicine" w:date="2013-05-16T17:00:00Z" w:initials="DoM">
    <w:p w:rsidR="00635ED4" w:rsidRDefault="00635ED4">
      <w:pPr>
        <w:pStyle w:val="CommentText"/>
      </w:pPr>
      <w:r>
        <w:rPr>
          <w:rStyle w:val="CommentReference"/>
        </w:rPr>
        <w:annotationRef/>
      </w:r>
      <w:r>
        <w:t>Ref.</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52201" w:rsidRDefault="00652201" w:rsidP="000B4944">
      <w:r>
        <w:separator/>
      </w:r>
    </w:p>
  </w:endnote>
  <w:endnote w:type="continuationSeparator" w:id="0">
    <w:p w:rsidR="00652201" w:rsidRDefault="00652201" w:rsidP="000B4944">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82952490"/>
      <w:docPartObj>
        <w:docPartGallery w:val="Page Numbers (Bottom of Page)"/>
        <w:docPartUnique/>
      </w:docPartObj>
    </w:sdtPr>
    <w:sdtEndPr>
      <w:rPr>
        <w:noProof/>
      </w:rPr>
    </w:sdtEndPr>
    <w:sdtContent>
      <w:p w:rsidR="00635ED4" w:rsidRDefault="005F6C59">
        <w:pPr>
          <w:pStyle w:val="Footer"/>
          <w:jc w:val="center"/>
        </w:pPr>
        <w:r>
          <w:fldChar w:fldCharType="begin"/>
        </w:r>
        <w:r w:rsidR="00635ED4">
          <w:instrText xml:space="preserve"> PAGE   \* MERGEFORMAT </w:instrText>
        </w:r>
        <w:r>
          <w:fldChar w:fldCharType="separate"/>
        </w:r>
        <w:r w:rsidR="00171E63">
          <w:rPr>
            <w:noProof/>
          </w:rPr>
          <w:t>30</w:t>
        </w:r>
        <w:r>
          <w:rPr>
            <w:noProof/>
          </w:rPr>
          <w:fldChar w:fldCharType="end"/>
        </w:r>
      </w:p>
    </w:sdtContent>
  </w:sdt>
  <w:p w:rsidR="00635ED4" w:rsidRDefault="00635ED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52201" w:rsidRDefault="00652201" w:rsidP="000B4944">
      <w:r>
        <w:separator/>
      </w:r>
    </w:p>
  </w:footnote>
  <w:footnote w:type="continuationSeparator" w:id="0">
    <w:p w:rsidR="00652201" w:rsidRDefault="00652201" w:rsidP="000B494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46FAE"/>
    <w:multiLevelType w:val="hybridMultilevel"/>
    <w:tmpl w:val="5192C380"/>
    <w:lvl w:ilvl="0" w:tplc="D6A063C8">
      <w:start w:val="1"/>
      <w:numFmt w:val="bullet"/>
      <w:lvlText w:val=""/>
      <w:lvlJc w:val="left"/>
      <w:pPr>
        <w:ind w:left="660" w:hanging="360"/>
      </w:pPr>
      <w:rPr>
        <w:rFonts w:ascii="Wingdings" w:eastAsia="Calibri" w:hAnsi="Wingdings" w:cs="Times New Roman"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1">
    <w:nsid w:val="0A976866"/>
    <w:multiLevelType w:val="hybridMultilevel"/>
    <w:tmpl w:val="CC08D15E"/>
    <w:lvl w:ilvl="0" w:tplc="08BECC44">
      <w:numFmt w:val="bullet"/>
      <w:lvlText w:val=""/>
      <w:lvlJc w:val="left"/>
      <w:pPr>
        <w:ind w:left="660" w:hanging="360"/>
      </w:pPr>
      <w:rPr>
        <w:rFonts w:ascii="Wingdings" w:eastAsia="Calibri" w:hAnsi="Wingdings" w:cs="Times New Roman"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2">
    <w:nsid w:val="15A91C6D"/>
    <w:multiLevelType w:val="hybridMultilevel"/>
    <w:tmpl w:val="6D84F38A"/>
    <w:lvl w:ilvl="0" w:tplc="B982392A">
      <w:start w:val="1"/>
      <w:numFmt w:val="bullet"/>
      <w:lvlText w:val="–"/>
      <w:lvlJc w:val="left"/>
      <w:pPr>
        <w:tabs>
          <w:tab w:val="num" w:pos="720"/>
        </w:tabs>
        <w:ind w:left="720" w:hanging="360"/>
      </w:pPr>
      <w:rPr>
        <w:rFonts w:ascii="Arial" w:hAnsi="Arial" w:hint="default"/>
      </w:rPr>
    </w:lvl>
    <w:lvl w:ilvl="1" w:tplc="4B5A4AF4">
      <w:start w:val="1"/>
      <w:numFmt w:val="bullet"/>
      <w:lvlText w:val="–"/>
      <w:lvlJc w:val="left"/>
      <w:pPr>
        <w:tabs>
          <w:tab w:val="num" w:pos="1440"/>
        </w:tabs>
        <w:ind w:left="1440" w:hanging="360"/>
      </w:pPr>
      <w:rPr>
        <w:rFonts w:ascii="Arial" w:hAnsi="Arial" w:hint="default"/>
      </w:rPr>
    </w:lvl>
    <w:lvl w:ilvl="2" w:tplc="07500544" w:tentative="1">
      <w:start w:val="1"/>
      <w:numFmt w:val="bullet"/>
      <w:lvlText w:val="–"/>
      <w:lvlJc w:val="left"/>
      <w:pPr>
        <w:tabs>
          <w:tab w:val="num" w:pos="2160"/>
        </w:tabs>
        <w:ind w:left="2160" w:hanging="360"/>
      </w:pPr>
      <w:rPr>
        <w:rFonts w:ascii="Arial" w:hAnsi="Arial" w:hint="default"/>
      </w:rPr>
    </w:lvl>
    <w:lvl w:ilvl="3" w:tplc="81D66AF6" w:tentative="1">
      <w:start w:val="1"/>
      <w:numFmt w:val="bullet"/>
      <w:lvlText w:val="–"/>
      <w:lvlJc w:val="left"/>
      <w:pPr>
        <w:tabs>
          <w:tab w:val="num" w:pos="2880"/>
        </w:tabs>
        <w:ind w:left="2880" w:hanging="360"/>
      </w:pPr>
      <w:rPr>
        <w:rFonts w:ascii="Arial" w:hAnsi="Arial" w:hint="default"/>
      </w:rPr>
    </w:lvl>
    <w:lvl w:ilvl="4" w:tplc="FF3E97DE" w:tentative="1">
      <w:start w:val="1"/>
      <w:numFmt w:val="bullet"/>
      <w:lvlText w:val="–"/>
      <w:lvlJc w:val="left"/>
      <w:pPr>
        <w:tabs>
          <w:tab w:val="num" w:pos="3600"/>
        </w:tabs>
        <w:ind w:left="3600" w:hanging="360"/>
      </w:pPr>
      <w:rPr>
        <w:rFonts w:ascii="Arial" w:hAnsi="Arial" w:hint="default"/>
      </w:rPr>
    </w:lvl>
    <w:lvl w:ilvl="5" w:tplc="A242286E" w:tentative="1">
      <w:start w:val="1"/>
      <w:numFmt w:val="bullet"/>
      <w:lvlText w:val="–"/>
      <w:lvlJc w:val="left"/>
      <w:pPr>
        <w:tabs>
          <w:tab w:val="num" w:pos="4320"/>
        </w:tabs>
        <w:ind w:left="4320" w:hanging="360"/>
      </w:pPr>
      <w:rPr>
        <w:rFonts w:ascii="Arial" w:hAnsi="Arial" w:hint="default"/>
      </w:rPr>
    </w:lvl>
    <w:lvl w:ilvl="6" w:tplc="74987010" w:tentative="1">
      <w:start w:val="1"/>
      <w:numFmt w:val="bullet"/>
      <w:lvlText w:val="–"/>
      <w:lvlJc w:val="left"/>
      <w:pPr>
        <w:tabs>
          <w:tab w:val="num" w:pos="5040"/>
        </w:tabs>
        <w:ind w:left="5040" w:hanging="360"/>
      </w:pPr>
      <w:rPr>
        <w:rFonts w:ascii="Arial" w:hAnsi="Arial" w:hint="default"/>
      </w:rPr>
    </w:lvl>
    <w:lvl w:ilvl="7" w:tplc="B9F6A4F2" w:tentative="1">
      <w:start w:val="1"/>
      <w:numFmt w:val="bullet"/>
      <w:lvlText w:val="–"/>
      <w:lvlJc w:val="left"/>
      <w:pPr>
        <w:tabs>
          <w:tab w:val="num" w:pos="5760"/>
        </w:tabs>
        <w:ind w:left="5760" w:hanging="360"/>
      </w:pPr>
      <w:rPr>
        <w:rFonts w:ascii="Arial" w:hAnsi="Arial" w:hint="default"/>
      </w:rPr>
    </w:lvl>
    <w:lvl w:ilvl="8" w:tplc="40D6D3A2" w:tentative="1">
      <w:start w:val="1"/>
      <w:numFmt w:val="bullet"/>
      <w:lvlText w:val="–"/>
      <w:lvlJc w:val="left"/>
      <w:pPr>
        <w:tabs>
          <w:tab w:val="num" w:pos="6480"/>
        </w:tabs>
        <w:ind w:left="6480" w:hanging="360"/>
      </w:pPr>
      <w:rPr>
        <w:rFonts w:ascii="Arial" w:hAnsi="Arial" w:hint="default"/>
      </w:rPr>
    </w:lvl>
  </w:abstractNum>
  <w:abstractNum w:abstractNumId="3">
    <w:nsid w:val="162B2083"/>
    <w:multiLevelType w:val="hybridMultilevel"/>
    <w:tmpl w:val="28AEEB5E"/>
    <w:lvl w:ilvl="0" w:tplc="FCAE657E">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05A01D9"/>
    <w:multiLevelType w:val="hybridMultilevel"/>
    <w:tmpl w:val="CB3416FC"/>
    <w:lvl w:ilvl="0" w:tplc="D16EFB2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70250122"/>
    <w:multiLevelType w:val="hybridMultilevel"/>
    <w:tmpl w:val="421C9854"/>
    <w:lvl w:ilvl="0" w:tplc="4FB429FE">
      <w:start w:val="1"/>
      <w:numFmt w:val="bullet"/>
      <w:lvlText w:val="•"/>
      <w:lvlJc w:val="left"/>
      <w:pPr>
        <w:tabs>
          <w:tab w:val="num" w:pos="720"/>
        </w:tabs>
        <w:ind w:left="720" w:hanging="360"/>
      </w:pPr>
      <w:rPr>
        <w:rFonts w:ascii="Arial" w:hAnsi="Arial" w:hint="default"/>
      </w:rPr>
    </w:lvl>
    <w:lvl w:ilvl="1" w:tplc="7A1619C2" w:tentative="1">
      <w:start w:val="1"/>
      <w:numFmt w:val="bullet"/>
      <w:lvlText w:val="•"/>
      <w:lvlJc w:val="left"/>
      <w:pPr>
        <w:tabs>
          <w:tab w:val="num" w:pos="1440"/>
        </w:tabs>
        <w:ind w:left="1440" w:hanging="360"/>
      </w:pPr>
      <w:rPr>
        <w:rFonts w:ascii="Arial" w:hAnsi="Arial" w:hint="default"/>
      </w:rPr>
    </w:lvl>
    <w:lvl w:ilvl="2" w:tplc="688AE8EA" w:tentative="1">
      <w:start w:val="1"/>
      <w:numFmt w:val="bullet"/>
      <w:lvlText w:val="•"/>
      <w:lvlJc w:val="left"/>
      <w:pPr>
        <w:tabs>
          <w:tab w:val="num" w:pos="2160"/>
        </w:tabs>
        <w:ind w:left="2160" w:hanging="360"/>
      </w:pPr>
      <w:rPr>
        <w:rFonts w:ascii="Arial" w:hAnsi="Arial" w:hint="default"/>
      </w:rPr>
    </w:lvl>
    <w:lvl w:ilvl="3" w:tplc="D62CDF36" w:tentative="1">
      <w:start w:val="1"/>
      <w:numFmt w:val="bullet"/>
      <w:lvlText w:val="•"/>
      <w:lvlJc w:val="left"/>
      <w:pPr>
        <w:tabs>
          <w:tab w:val="num" w:pos="2880"/>
        </w:tabs>
        <w:ind w:left="2880" w:hanging="360"/>
      </w:pPr>
      <w:rPr>
        <w:rFonts w:ascii="Arial" w:hAnsi="Arial" w:hint="default"/>
      </w:rPr>
    </w:lvl>
    <w:lvl w:ilvl="4" w:tplc="A452452A" w:tentative="1">
      <w:start w:val="1"/>
      <w:numFmt w:val="bullet"/>
      <w:lvlText w:val="•"/>
      <w:lvlJc w:val="left"/>
      <w:pPr>
        <w:tabs>
          <w:tab w:val="num" w:pos="3600"/>
        </w:tabs>
        <w:ind w:left="3600" w:hanging="360"/>
      </w:pPr>
      <w:rPr>
        <w:rFonts w:ascii="Arial" w:hAnsi="Arial" w:hint="default"/>
      </w:rPr>
    </w:lvl>
    <w:lvl w:ilvl="5" w:tplc="C298D17A" w:tentative="1">
      <w:start w:val="1"/>
      <w:numFmt w:val="bullet"/>
      <w:lvlText w:val="•"/>
      <w:lvlJc w:val="left"/>
      <w:pPr>
        <w:tabs>
          <w:tab w:val="num" w:pos="4320"/>
        </w:tabs>
        <w:ind w:left="4320" w:hanging="360"/>
      </w:pPr>
      <w:rPr>
        <w:rFonts w:ascii="Arial" w:hAnsi="Arial" w:hint="default"/>
      </w:rPr>
    </w:lvl>
    <w:lvl w:ilvl="6" w:tplc="D7F0B66E" w:tentative="1">
      <w:start w:val="1"/>
      <w:numFmt w:val="bullet"/>
      <w:lvlText w:val="•"/>
      <w:lvlJc w:val="left"/>
      <w:pPr>
        <w:tabs>
          <w:tab w:val="num" w:pos="5040"/>
        </w:tabs>
        <w:ind w:left="5040" w:hanging="360"/>
      </w:pPr>
      <w:rPr>
        <w:rFonts w:ascii="Arial" w:hAnsi="Arial" w:hint="default"/>
      </w:rPr>
    </w:lvl>
    <w:lvl w:ilvl="7" w:tplc="17CEB64E" w:tentative="1">
      <w:start w:val="1"/>
      <w:numFmt w:val="bullet"/>
      <w:lvlText w:val="•"/>
      <w:lvlJc w:val="left"/>
      <w:pPr>
        <w:tabs>
          <w:tab w:val="num" w:pos="5760"/>
        </w:tabs>
        <w:ind w:left="5760" w:hanging="360"/>
      </w:pPr>
      <w:rPr>
        <w:rFonts w:ascii="Arial" w:hAnsi="Arial" w:hint="default"/>
      </w:rPr>
    </w:lvl>
    <w:lvl w:ilvl="8" w:tplc="3B4892E0" w:tentative="1">
      <w:start w:val="1"/>
      <w:numFmt w:val="bullet"/>
      <w:lvlText w:val="•"/>
      <w:lvlJc w:val="left"/>
      <w:pPr>
        <w:tabs>
          <w:tab w:val="num" w:pos="6480"/>
        </w:tabs>
        <w:ind w:left="6480" w:hanging="360"/>
      </w:pPr>
      <w:rPr>
        <w:rFonts w:ascii="Arial" w:hAnsi="Arial" w:hint="default"/>
      </w:rPr>
    </w:lvl>
  </w:abstractNum>
  <w:abstractNum w:abstractNumId="6">
    <w:nsid w:val="72725934"/>
    <w:multiLevelType w:val="hybridMultilevel"/>
    <w:tmpl w:val="D62C11EC"/>
    <w:lvl w:ilvl="0" w:tplc="6A02302E">
      <w:numFmt w:val="bullet"/>
      <w:lvlText w:val=""/>
      <w:lvlJc w:val="left"/>
      <w:pPr>
        <w:ind w:left="660" w:hanging="360"/>
      </w:pPr>
      <w:rPr>
        <w:rFonts w:ascii="Wingdings" w:eastAsia="Calibri" w:hAnsi="Wingdings" w:cs="Times New Roman"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7">
    <w:nsid w:val="7FFB1982"/>
    <w:multiLevelType w:val="hybridMultilevel"/>
    <w:tmpl w:val="8C0AD25E"/>
    <w:lvl w:ilvl="0" w:tplc="1C1CD2F8">
      <w:start w:val="1"/>
      <w:numFmt w:val="bullet"/>
      <w:lvlText w:val="•"/>
      <w:lvlJc w:val="left"/>
      <w:pPr>
        <w:tabs>
          <w:tab w:val="num" w:pos="720"/>
        </w:tabs>
        <w:ind w:left="720" w:hanging="360"/>
      </w:pPr>
      <w:rPr>
        <w:rFonts w:ascii="Arial" w:hAnsi="Arial" w:hint="default"/>
      </w:rPr>
    </w:lvl>
    <w:lvl w:ilvl="1" w:tplc="1D2A5A12">
      <w:start w:val="293"/>
      <w:numFmt w:val="bullet"/>
      <w:lvlText w:val="–"/>
      <w:lvlJc w:val="left"/>
      <w:pPr>
        <w:tabs>
          <w:tab w:val="num" w:pos="1440"/>
        </w:tabs>
        <w:ind w:left="1440" w:hanging="360"/>
      </w:pPr>
      <w:rPr>
        <w:rFonts w:ascii="Arial" w:hAnsi="Arial" w:hint="default"/>
      </w:rPr>
    </w:lvl>
    <w:lvl w:ilvl="2" w:tplc="001A5EB0" w:tentative="1">
      <w:start w:val="1"/>
      <w:numFmt w:val="bullet"/>
      <w:lvlText w:val="•"/>
      <w:lvlJc w:val="left"/>
      <w:pPr>
        <w:tabs>
          <w:tab w:val="num" w:pos="2160"/>
        </w:tabs>
        <w:ind w:left="2160" w:hanging="360"/>
      </w:pPr>
      <w:rPr>
        <w:rFonts w:ascii="Arial" w:hAnsi="Arial" w:hint="default"/>
      </w:rPr>
    </w:lvl>
    <w:lvl w:ilvl="3" w:tplc="EA2ACFCC" w:tentative="1">
      <w:start w:val="1"/>
      <w:numFmt w:val="bullet"/>
      <w:lvlText w:val="•"/>
      <w:lvlJc w:val="left"/>
      <w:pPr>
        <w:tabs>
          <w:tab w:val="num" w:pos="2880"/>
        </w:tabs>
        <w:ind w:left="2880" w:hanging="360"/>
      </w:pPr>
      <w:rPr>
        <w:rFonts w:ascii="Arial" w:hAnsi="Arial" w:hint="default"/>
      </w:rPr>
    </w:lvl>
    <w:lvl w:ilvl="4" w:tplc="682A7B20" w:tentative="1">
      <w:start w:val="1"/>
      <w:numFmt w:val="bullet"/>
      <w:lvlText w:val="•"/>
      <w:lvlJc w:val="left"/>
      <w:pPr>
        <w:tabs>
          <w:tab w:val="num" w:pos="3600"/>
        </w:tabs>
        <w:ind w:left="3600" w:hanging="360"/>
      </w:pPr>
      <w:rPr>
        <w:rFonts w:ascii="Arial" w:hAnsi="Arial" w:hint="default"/>
      </w:rPr>
    </w:lvl>
    <w:lvl w:ilvl="5" w:tplc="D80CEE88" w:tentative="1">
      <w:start w:val="1"/>
      <w:numFmt w:val="bullet"/>
      <w:lvlText w:val="•"/>
      <w:lvlJc w:val="left"/>
      <w:pPr>
        <w:tabs>
          <w:tab w:val="num" w:pos="4320"/>
        </w:tabs>
        <w:ind w:left="4320" w:hanging="360"/>
      </w:pPr>
      <w:rPr>
        <w:rFonts w:ascii="Arial" w:hAnsi="Arial" w:hint="default"/>
      </w:rPr>
    </w:lvl>
    <w:lvl w:ilvl="6" w:tplc="85BE46C0" w:tentative="1">
      <w:start w:val="1"/>
      <w:numFmt w:val="bullet"/>
      <w:lvlText w:val="•"/>
      <w:lvlJc w:val="left"/>
      <w:pPr>
        <w:tabs>
          <w:tab w:val="num" w:pos="5040"/>
        </w:tabs>
        <w:ind w:left="5040" w:hanging="360"/>
      </w:pPr>
      <w:rPr>
        <w:rFonts w:ascii="Arial" w:hAnsi="Arial" w:hint="default"/>
      </w:rPr>
    </w:lvl>
    <w:lvl w:ilvl="7" w:tplc="C666CF98" w:tentative="1">
      <w:start w:val="1"/>
      <w:numFmt w:val="bullet"/>
      <w:lvlText w:val="•"/>
      <w:lvlJc w:val="left"/>
      <w:pPr>
        <w:tabs>
          <w:tab w:val="num" w:pos="5760"/>
        </w:tabs>
        <w:ind w:left="5760" w:hanging="360"/>
      </w:pPr>
      <w:rPr>
        <w:rFonts w:ascii="Arial" w:hAnsi="Arial" w:hint="default"/>
      </w:rPr>
    </w:lvl>
    <w:lvl w:ilvl="8" w:tplc="AD96C36E" w:tentative="1">
      <w:start w:val="1"/>
      <w:numFmt w:val="bullet"/>
      <w:lvlText w:val="•"/>
      <w:lvlJc w:val="left"/>
      <w:pPr>
        <w:tabs>
          <w:tab w:val="num" w:pos="6480"/>
        </w:tabs>
        <w:ind w:left="6480" w:hanging="360"/>
      </w:pPr>
      <w:rPr>
        <w:rFonts w:ascii="Arial" w:hAnsi="Arial" w:hint="default"/>
      </w:rPr>
    </w:lvl>
  </w:abstractNum>
  <w:num w:numId="1">
    <w:abstractNumId w:val="4"/>
  </w:num>
  <w:num w:numId="2">
    <w:abstractNumId w:val="3"/>
  </w:num>
  <w:num w:numId="3">
    <w:abstractNumId w:val="2"/>
  </w:num>
  <w:num w:numId="4">
    <w:abstractNumId w:val="7"/>
  </w:num>
  <w:num w:numId="5">
    <w:abstractNumId w:val="5"/>
  </w:num>
  <w:num w:numId="6">
    <w:abstractNumId w:val="0"/>
  </w:num>
  <w:num w:numId="7">
    <w:abstractNumId w:val="1"/>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trackRevisions/>
  <w:defaultTabStop w:val="720"/>
  <w:characterSpacingControl w:val="doNotCompress"/>
  <w:footnotePr>
    <w:footnote w:id="-1"/>
    <w:footnote w:id="0"/>
  </w:footnotePr>
  <w:endnotePr>
    <w:endnote w:id="-1"/>
    <w:endnote w:id="0"/>
  </w:endnotePr>
  <w:compat/>
  <w:docVars>
    <w:docVar w:name="EN.InstantFormat" w:val="&lt;ENInstantFormat&gt;&lt;Enabled&gt;1&lt;/Enabled&gt;&lt;ScanUnformatted&gt;1&lt;/ScanUnformatted&gt;&lt;ScanChanges&gt;1&lt;/ScanChanges&gt;&lt;Suspended&gt;0&lt;/Suspended&gt;&lt;/ENInstantFormat&gt;"/>
    <w:docVar w:name="EN.Layout" w:val="&lt;ENLayout&gt;&lt;Style&gt;AIDS&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29zfxpe5fdw2xnexz5qv9r5qd9pfpwerddrz&quot;&gt;HIV references&lt;record-ids&gt;&lt;item&gt;69&lt;/item&gt;&lt;item&gt;265&lt;/item&gt;&lt;item&gt;266&lt;/item&gt;&lt;item&gt;824&lt;/item&gt;&lt;item&gt;828&lt;/item&gt;&lt;item&gt;829&lt;/item&gt;&lt;item&gt;831&lt;/item&gt;&lt;item&gt;849&lt;/item&gt;&lt;item&gt;1186&lt;/item&gt;&lt;item&gt;1187&lt;/item&gt;&lt;item&gt;1188&lt;/item&gt;&lt;item&gt;1189&lt;/item&gt;&lt;item&gt;1190&lt;/item&gt;&lt;item&gt;1191&lt;/item&gt;&lt;item&gt;1192&lt;/item&gt;&lt;item&gt;1195&lt;/item&gt;&lt;item&gt;1199&lt;/item&gt;&lt;item&gt;1200&lt;/item&gt;&lt;item&gt;1201&lt;/item&gt;&lt;item&gt;1202&lt;/item&gt;&lt;item&gt;1217&lt;/item&gt;&lt;item&gt;1218&lt;/item&gt;&lt;item&gt;1219&lt;/item&gt;&lt;item&gt;1220&lt;/item&gt;&lt;item&gt;1221&lt;/item&gt;&lt;item&gt;1222&lt;/item&gt;&lt;item&gt;1225&lt;/item&gt;&lt;item&gt;1226&lt;/item&gt;&lt;item&gt;1228&lt;/item&gt;&lt;item&gt;1229&lt;/item&gt;&lt;item&gt;1230&lt;/item&gt;&lt;item&gt;1231&lt;/item&gt;&lt;item&gt;1232&lt;/item&gt;&lt;item&gt;1233&lt;/item&gt;&lt;item&gt;1234&lt;/item&gt;&lt;item&gt;1235&lt;/item&gt;&lt;item&gt;1236&lt;/item&gt;&lt;item&gt;1237&lt;/item&gt;&lt;item&gt;1238&lt;/item&gt;&lt;item&gt;1239&lt;/item&gt;&lt;item&gt;1240&lt;/item&gt;&lt;item&gt;1241&lt;/item&gt;&lt;item&gt;1242&lt;/item&gt;&lt;item&gt;1244&lt;/item&gt;&lt;item&gt;1245&lt;/item&gt;&lt;item&gt;1246&lt;/item&gt;&lt;item&gt;1247&lt;/item&gt;&lt;item&gt;1248&lt;/item&gt;&lt;item&gt;1249&lt;/item&gt;&lt;item&gt;1250&lt;/item&gt;&lt;item&gt;1251&lt;/item&gt;&lt;item&gt;1252&lt;/item&gt;&lt;item&gt;1253&lt;/item&gt;&lt;item&gt;1254&lt;/item&gt;&lt;item&gt;1255&lt;/item&gt;&lt;item&gt;1256&lt;/item&gt;&lt;item&gt;1257&lt;/item&gt;&lt;item&gt;1258&lt;/item&gt;&lt;/record-ids&gt;&lt;/item&gt;&lt;/Libraries&gt;"/>
  </w:docVars>
  <w:rsids>
    <w:rsidRoot w:val="0002308D"/>
    <w:rsid w:val="000025E7"/>
    <w:rsid w:val="00005598"/>
    <w:rsid w:val="0002308D"/>
    <w:rsid w:val="000244F6"/>
    <w:rsid w:val="00024A7A"/>
    <w:rsid w:val="00041DF9"/>
    <w:rsid w:val="00062A2F"/>
    <w:rsid w:val="000649F1"/>
    <w:rsid w:val="000658B9"/>
    <w:rsid w:val="00067EFA"/>
    <w:rsid w:val="00067F5D"/>
    <w:rsid w:val="000952DD"/>
    <w:rsid w:val="000A07BB"/>
    <w:rsid w:val="000A4779"/>
    <w:rsid w:val="000A4C10"/>
    <w:rsid w:val="000B384C"/>
    <w:rsid w:val="000B4773"/>
    <w:rsid w:val="000B4944"/>
    <w:rsid w:val="000B69E7"/>
    <w:rsid w:val="000C1226"/>
    <w:rsid w:val="000C41FB"/>
    <w:rsid w:val="000D5F97"/>
    <w:rsid w:val="000D5FA3"/>
    <w:rsid w:val="000E2A2C"/>
    <w:rsid w:val="000F39DB"/>
    <w:rsid w:val="000F4BBA"/>
    <w:rsid w:val="000F6EB6"/>
    <w:rsid w:val="00100FCE"/>
    <w:rsid w:val="00126ABF"/>
    <w:rsid w:val="0014632F"/>
    <w:rsid w:val="0015042F"/>
    <w:rsid w:val="00163775"/>
    <w:rsid w:val="00167A51"/>
    <w:rsid w:val="0017123E"/>
    <w:rsid w:val="00171E63"/>
    <w:rsid w:val="001739DD"/>
    <w:rsid w:val="00195580"/>
    <w:rsid w:val="001C1511"/>
    <w:rsid w:val="001C63BB"/>
    <w:rsid w:val="001F11AB"/>
    <w:rsid w:val="001F5431"/>
    <w:rsid w:val="001F62E7"/>
    <w:rsid w:val="002039E2"/>
    <w:rsid w:val="00212C7E"/>
    <w:rsid w:val="00221EE5"/>
    <w:rsid w:val="00224114"/>
    <w:rsid w:val="00226213"/>
    <w:rsid w:val="002264FE"/>
    <w:rsid w:val="00231283"/>
    <w:rsid w:val="00232EC0"/>
    <w:rsid w:val="00233D64"/>
    <w:rsid w:val="00234822"/>
    <w:rsid w:val="0024085C"/>
    <w:rsid w:val="002420E6"/>
    <w:rsid w:val="0024653C"/>
    <w:rsid w:val="00250414"/>
    <w:rsid w:val="00267125"/>
    <w:rsid w:val="00267774"/>
    <w:rsid w:val="002677BA"/>
    <w:rsid w:val="00270AEB"/>
    <w:rsid w:val="00273D04"/>
    <w:rsid w:val="002749D4"/>
    <w:rsid w:val="0028029B"/>
    <w:rsid w:val="00281911"/>
    <w:rsid w:val="00283DD9"/>
    <w:rsid w:val="00291E68"/>
    <w:rsid w:val="002A4B8C"/>
    <w:rsid w:val="002A4D54"/>
    <w:rsid w:val="002A5164"/>
    <w:rsid w:val="002B48BD"/>
    <w:rsid w:val="002C1395"/>
    <w:rsid w:val="002C28A1"/>
    <w:rsid w:val="002D1465"/>
    <w:rsid w:val="002D1AC1"/>
    <w:rsid w:val="002D3956"/>
    <w:rsid w:val="002D7D0A"/>
    <w:rsid w:val="002F36F3"/>
    <w:rsid w:val="002F5450"/>
    <w:rsid w:val="00302DBB"/>
    <w:rsid w:val="00313906"/>
    <w:rsid w:val="003351A4"/>
    <w:rsid w:val="003409CD"/>
    <w:rsid w:val="00346413"/>
    <w:rsid w:val="00354923"/>
    <w:rsid w:val="0036232A"/>
    <w:rsid w:val="00364A8B"/>
    <w:rsid w:val="003772E9"/>
    <w:rsid w:val="0037756C"/>
    <w:rsid w:val="00380782"/>
    <w:rsid w:val="00383329"/>
    <w:rsid w:val="003853E5"/>
    <w:rsid w:val="003908AE"/>
    <w:rsid w:val="0039433D"/>
    <w:rsid w:val="00394C4A"/>
    <w:rsid w:val="003A0CC2"/>
    <w:rsid w:val="003A5370"/>
    <w:rsid w:val="003B011A"/>
    <w:rsid w:val="003B5DEE"/>
    <w:rsid w:val="003D11ED"/>
    <w:rsid w:val="003F1E18"/>
    <w:rsid w:val="003F7852"/>
    <w:rsid w:val="004074AC"/>
    <w:rsid w:val="00430A1A"/>
    <w:rsid w:val="00435E7B"/>
    <w:rsid w:val="00437174"/>
    <w:rsid w:val="00455A89"/>
    <w:rsid w:val="004635A1"/>
    <w:rsid w:val="00464A98"/>
    <w:rsid w:val="00475766"/>
    <w:rsid w:val="00486F60"/>
    <w:rsid w:val="004920F1"/>
    <w:rsid w:val="004B0C2F"/>
    <w:rsid w:val="004B4585"/>
    <w:rsid w:val="004B5212"/>
    <w:rsid w:val="004B6E10"/>
    <w:rsid w:val="004B7AF5"/>
    <w:rsid w:val="004C115C"/>
    <w:rsid w:val="004D3D3C"/>
    <w:rsid w:val="004E17AD"/>
    <w:rsid w:val="004F3DF0"/>
    <w:rsid w:val="004F71BC"/>
    <w:rsid w:val="0051384A"/>
    <w:rsid w:val="00516576"/>
    <w:rsid w:val="00523709"/>
    <w:rsid w:val="0053430C"/>
    <w:rsid w:val="00543E88"/>
    <w:rsid w:val="00545849"/>
    <w:rsid w:val="00546B89"/>
    <w:rsid w:val="005600E7"/>
    <w:rsid w:val="00566782"/>
    <w:rsid w:val="00572E42"/>
    <w:rsid w:val="0058135D"/>
    <w:rsid w:val="00583525"/>
    <w:rsid w:val="00585608"/>
    <w:rsid w:val="005941DA"/>
    <w:rsid w:val="005C0C22"/>
    <w:rsid w:val="005C3E50"/>
    <w:rsid w:val="005C691D"/>
    <w:rsid w:val="005C7E70"/>
    <w:rsid w:val="005D7D3E"/>
    <w:rsid w:val="005E292E"/>
    <w:rsid w:val="005F6C59"/>
    <w:rsid w:val="006053FA"/>
    <w:rsid w:val="0062257E"/>
    <w:rsid w:val="00624679"/>
    <w:rsid w:val="00635ED4"/>
    <w:rsid w:val="00641651"/>
    <w:rsid w:val="00645537"/>
    <w:rsid w:val="00652201"/>
    <w:rsid w:val="0065247C"/>
    <w:rsid w:val="0066209E"/>
    <w:rsid w:val="00665CD4"/>
    <w:rsid w:val="00677ED5"/>
    <w:rsid w:val="00681DBB"/>
    <w:rsid w:val="00684473"/>
    <w:rsid w:val="00692C66"/>
    <w:rsid w:val="006A3573"/>
    <w:rsid w:val="006B177A"/>
    <w:rsid w:val="006B1B9E"/>
    <w:rsid w:val="006D0AFC"/>
    <w:rsid w:val="006D1823"/>
    <w:rsid w:val="006D22D1"/>
    <w:rsid w:val="006D6BF6"/>
    <w:rsid w:val="006E07EC"/>
    <w:rsid w:val="006E2070"/>
    <w:rsid w:val="006F4309"/>
    <w:rsid w:val="00702387"/>
    <w:rsid w:val="007025A7"/>
    <w:rsid w:val="00707157"/>
    <w:rsid w:val="0070789A"/>
    <w:rsid w:val="00716918"/>
    <w:rsid w:val="00724B67"/>
    <w:rsid w:val="00727453"/>
    <w:rsid w:val="0074299D"/>
    <w:rsid w:val="00743901"/>
    <w:rsid w:val="0075091D"/>
    <w:rsid w:val="0075603F"/>
    <w:rsid w:val="0078503F"/>
    <w:rsid w:val="00795FE6"/>
    <w:rsid w:val="00797C7C"/>
    <w:rsid w:val="007A3250"/>
    <w:rsid w:val="007A3C7E"/>
    <w:rsid w:val="007B21F8"/>
    <w:rsid w:val="007C62DD"/>
    <w:rsid w:val="007D0833"/>
    <w:rsid w:val="007D2069"/>
    <w:rsid w:val="007D6334"/>
    <w:rsid w:val="007D67E4"/>
    <w:rsid w:val="007E2A8B"/>
    <w:rsid w:val="007E3B0C"/>
    <w:rsid w:val="007E7BEB"/>
    <w:rsid w:val="007F4347"/>
    <w:rsid w:val="007F53DE"/>
    <w:rsid w:val="00805D8B"/>
    <w:rsid w:val="008161AE"/>
    <w:rsid w:val="0081768A"/>
    <w:rsid w:val="00822BD9"/>
    <w:rsid w:val="0082472D"/>
    <w:rsid w:val="0083591F"/>
    <w:rsid w:val="00846E34"/>
    <w:rsid w:val="008514AC"/>
    <w:rsid w:val="00862B3B"/>
    <w:rsid w:val="00863387"/>
    <w:rsid w:val="008649C6"/>
    <w:rsid w:val="008765D8"/>
    <w:rsid w:val="00881761"/>
    <w:rsid w:val="008843CE"/>
    <w:rsid w:val="008A237E"/>
    <w:rsid w:val="008A46C1"/>
    <w:rsid w:val="008B05C7"/>
    <w:rsid w:val="008B2217"/>
    <w:rsid w:val="008B2352"/>
    <w:rsid w:val="008B33EB"/>
    <w:rsid w:val="008B5DC6"/>
    <w:rsid w:val="008B65F2"/>
    <w:rsid w:val="008C5C83"/>
    <w:rsid w:val="008C5CF6"/>
    <w:rsid w:val="008D369E"/>
    <w:rsid w:val="008E2177"/>
    <w:rsid w:val="008F03C6"/>
    <w:rsid w:val="008F0D4D"/>
    <w:rsid w:val="008F5C0B"/>
    <w:rsid w:val="00900A30"/>
    <w:rsid w:val="0090223F"/>
    <w:rsid w:val="00903A27"/>
    <w:rsid w:val="009109D7"/>
    <w:rsid w:val="0091180A"/>
    <w:rsid w:val="00920E34"/>
    <w:rsid w:val="009241AA"/>
    <w:rsid w:val="00924AB1"/>
    <w:rsid w:val="00925173"/>
    <w:rsid w:val="00934B2F"/>
    <w:rsid w:val="00937521"/>
    <w:rsid w:val="0093782A"/>
    <w:rsid w:val="00940D7E"/>
    <w:rsid w:val="009439C1"/>
    <w:rsid w:val="00965720"/>
    <w:rsid w:val="00973CE5"/>
    <w:rsid w:val="00975418"/>
    <w:rsid w:val="00977532"/>
    <w:rsid w:val="0098130A"/>
    <w:rsid w:val="0098574D"/>
    <w:rsid w:val="009A13D5"/>
    <w:rsid w:val="009C2384"/>
    <w:rsid w:val="009D1D39"/>
    <w:rsid w:val="009D4E52"/>
    <w:rsid w:val="009D68EE"/>
    <w:rsid w:val="009F1345"/>
    <w:rsid w:val="009F6AB2"/>
    <w:rsid w:val="00A01F21"/>
    <w:rsid w:val="00A1702D"/>
    <w:rsid w:val="00A36C6F"/>
    <w:rsid w:val="00A5381A"/>
    <w:rsid w:val="00A53CCB"/>
    <w:rsid w:val="00A55BAB"/>
    <w:rsid w:val="00A57022"/>
    <w:rsid w:val="00A600A0"/>
    <w:rsid w:val="00A64990"/>
    <w:rsid w:val="00A6507A"/>
    <w:rsid w:val="00A73C90"/>
    <w:rsid w:val="00A76D6B"/>
    <w:rsid w:val="00A81202"/>
    <w:rsid w:val="00A8431D"/>
    <w:rsid w:val="00A947C8"/>
    <w:rsid w:val="00A95A6F"/>
    <w:rsid w:val="00A96501"/>
    <w:rsid w:val="00AA02BB"/>
    <w:rsid w:val="00AA45DE"/>
    <w:rsid w:val="00AA726D"/>
    <w:rsid w:val="00AA7FCE"/>
    <w:rsid w:val="00AB40E2"/>
    <w:rsid w:val="00AC1B25"/>
    <w:rsid w:val="00AC2D85"/>
    <w:rsid w:val="00AE38AB"/>
    <w:rsid w:val="00AE5A53"/>
    <w:rsid w:val="00AE7DBC"/>
    <w:rsid w:val="00AF7A3D"/>
    <w:rsid w:val="00B03E1E"/>
    <w:rsid w:val="00B06E34"/>
    <w:rsid w:val="00B213DB"/>
    <w:rsid w:val="00B25A37"/>
    <w:rsid w:val="00B33F35"/>
    <w:rsid w:val="00B6534E"/>
    <w:rsid w:val="00B7061C"/>
    <w:rsid w:val="00B82A1A"/>
    <w:rsid w:val="00B84C2B"/>
    <w:rsid w:val="00B8596A"/>
    <w:rsid w:val="00B925AD"/>
    <w:rsid w:val="00BA2BBF"/>
    <w:rsid w:val="00BA2E20"/>
    <w:rsid w:val="00BB1197"/>
    <w:rsid w:val="00BB483D"/>
    <w:rsid w:val="00BC2745"/>
    <w:rsid w:val="00BC3A9F"/>
    <w:rsid w:val="00BD49E1"/>
    <w:rsid w:val="00BE3328"/>
    <w:rsid w:val="00BF46CA"/>
    <w:rsid w:val="00C064F6"/>
    <w:rsid w:val="00C07F31"/>
    <w:rsid w:val="00C10C9A"/>
    <w:rsid w:val="00C149A7"/>
    <w:rsid w:val="00C21C5A"/>
    <w:rsid w:val="00C24F41"/>
    <w:rsid w:val="00C51892"/>
    <w:rsid w:val="00C56513"/>
    <w:rsid w:val="00C62B44"/>
    <w:rsid w:val="00C81F88"/>
    <w:rsid w:val="00C83489"/>
    <w:rsid w:val="00C84036"/>
    <w:rsid w:val="00C85C2C"/>
    <w:rsid w:val="00C95E3A"/>
    <w:rsid w:val="00CD2456"/>
    <w:rsid w:val="00CD472E"/>
    <w:rsid w:val="00CD6AB2"/>
    <w:rsid w:val="00CE47DD"/>
    <w:rsid w:val="00CE7F63"/>
    <w:rsid w:val="00CF2AAE"/>
    <w:rsid w:val="00D03E0B"/>
    <w:rsid w:val="00D05D5A"/>
    <w:rsid w:val="00D07B2E"/>
    <w:rsid w:val="00D108C1"/>
    <w:rsid w:val="00D1353C"/>
    <w:rsid w:val="00D1420D"/>
    <w:rsid w:val="00D151B1"/>
    <w:rsid w:val="00D26E23"/>
    <w:rsid w:val="00D313C2"/>
    <w:rsid w:val="00D347EF"/>
    <w:rsid w:val="00D362CB"/>
    <w:rsid w:val="00D37E61"/>
    <w:rsid w:val="00D47206"/>
    <w:rsid w:val="00D50D23"/>
    <w:rsid w:val="00D51897"/>
    <w:rsid w:val="00D63771"/>
    <w:rsid w:val="00D6686D"/>
    <w:rsid w:val="00D71ABB"/>
    <w:rsid w:val="00D73DC3"/>
    <w:rsid w:val="00D7781C"/>
    <w:rsid w:val="00D940E0"/>
    <w:rsid w:val="00DA2CC9"/>
    <w:rsid w:val="00DA5988"/>
    <w:rsid w:val="00DA6F7A"/>
    <w:rsid w:val="00DC060A"/>
    <w:rsid w:val="00DC09F6"/>
    <w:rsid w:val="00DC28BA"/>
    <w:rsid w:val="00DC45F3"/>
    <w:rsid w:val="00DC71D2"/>
    <w:rsid w:val="00DC7F95"/>
    <w:rsid w:val="00DD67FC"/>
    <w:rsid w:val="00DE502C"/>
    <w:rsid w:val="00DE6929"/>
    <w:rsid w:val="00DE79CB"/>
    <w:rsid w:val="00DF248B"/>
    <w:rsid w:val="00DF380A"/>
    <w:rsid w:val="00DF5488"/>
    <w:rsid w:val="00E07EEE"/>
    <w:rsid w:val="00E10BBC"/>
    <w:rsid w:val="00E20497"/>
    <w:rsid w:val="00E20D5F"/>
    <w:rsid w:val="00E24697"/>
    <w:rsid w:val="00E3481F"/>
    <w:rsid w:val="00E5046F"/>
    <w:rsid w:val="00E54091"/>
    <w:rsid w:val="00E61E1A"/>
    <w:rsid w:val="00E66659"/>
    <w:rsid w:val="00E747EA"/>
    <w:rsid w:val="00E835F6"/>
    <w:rsid w:val="00E918B6"/>
    <w:rsid w:val="00E951B1"/>
    <w:rsid w:val="00E96C9B"/>
    <w:rsid w:val="00E9793D"/>
    <w:rsid w:val="00EA1A39"/>
    <w:rsid w:val="00EA5E46"/>
    <w:rsid w:val="00EA6DB9"/>
    <w:rsid w:val="00EB3F67"/>
    <w:rsid w:val="00EC3090"/>
    <w:rsid w:val="00EC4878"/>
    <w:rsid w:val="00EC7658"/>
    <w:rsid w:val="00ED23EE"/>
    <w:rsid w:val="00ED6201"/>
    <w:rsid w:val="00EE01A7"/>
    <w:rsid w:val="00EE0B70"/>
    <w:rsid w:val="00EE49B3"/>
    <w:rsid w:val="00F11944"/>
    <w:rsid w:val="00F20BA0"/>
    <w:rsid w:val="00F20F97"/>
    <w:rsid w:val="00F218A2"/>
    <w:rsid w:val="00F22EDC"/>
    <w:rsid w:val="00F25A88"/>
    <w:rsid w:val="00F3432F"/>
    <w:rsid w:val="00F40792"/>
    <w:rsid w:val="00F44DAC"/>
    <w:rsid w:val="00F51ACE"/>
    <w:rsid w:val="00F609CE"/>
    <w:rsid w:val="00F60DD8"/>
    <w:rsid w:val="00F6166F"/>
    <w:rsid w:val="00F65790"/>
    <w:rsid w:val="00F65D1F"/>
    <w:rsid w:val="00F73A62"/>
    <w:rsid w:val="00F74813"/>
    <w:rsid w:val="00F7605F"/>
    <w:rsid w:val="00F8379E"/>
    <w:rsid w:val="00F83861"/>
    <w:rsid w:val="00F96B2D"/>
    <w:rsid w:val="00FA3FE5"/>
    <w:rsid w:val="00FA5A2C"/>
    <w:rsid w:val="00FB65F9"/>
    <w:rsid w:val="00FB7DD2"/>
    <w:rsid w:val="00FD3BDA"/>
    <w:rsid w:val="00FD4535"/>
    <w:rsid w:val="00FE74BB"/>
    <w:rsid w:val="00FF7A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308D"/>
    <w:pPr>
      <w:spacing w:after="0" w:line="240" w:lineRule="auto"/>
    </w:pPr>
    <w:rPr>
      <w:rFonts w:ascii="Times New Roman" w:eastAsia="Calibri" w:hAnsi="Times New Roman" w:cs="Times New Roman"/>
      <w:sz w:val="24"/>
      <w:szCs w:val="24"/>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pelle">
    <w:name w:val="spelle"/>
    <w:basedOn w:val="DefaultParagraphFont"/>
    <w:uiPriority w:val="99"/>
    <w:rsid w:val="0002308D"/>
    <w:rPr>
      <w:rFonts w:cs="Times New Roman"/>
    </w:rPr>
  </w:style>
  <w:style w:type="paragraph" w:customStyle="1" w:styleId="FreeForm">
    <w:name w:val="Free Form"/>
    <w:autoRedefine/>
    <w:uiPriority w:val="99"/>
    <w:rsid w:val="0002308D"/>
    <w:pPr>
      <w:spacing w:line="480" w:lineRule="auto"/>
    </w:pPr>
    <w:rPr>
      <w:rFonts w:ascii="Times New Roman" w:eastAsia="Calibri" w:hAnsi="Times New Roman" w:cs="Times New Roman"/>
      <w:caps/>
      <w:color w:val="000000"/>
      <w:sz w:val="24"/>
      <w:szCs w:val="20"/>
    </w:rPr>
  </w:style>
  <w:style w:type="character" w:styleId="CommentReference">
    <w:name w:val="annotation reference"/>
    <w:basedOn w:val="DefaultParagraphFont"/>
    <w:uiPriority w:val="99"/>
    <w:semiHidden/>
    <w:unhideWhenUsed/>
    <w:rsid w:val="0002308D"/>
    <w:rPr>
      <w:sz w:val="16"/>
      <w:szCs w:val="16"/>
    </w:rPr>
  </w:style>
  <w:style w:type="paragraph" w:styleId="CommentText">
    <w:name w:val="annotation text"/>
    <w:basedOn w:val="Normal"/>
    <w:link w:val="CommentTextChar"/>
    <w:uiPriority w:val="99"/>
    <w:semiHidden/>
    <w:unhideWhenUsed/>
    <w:rsid w:val="0002308D"/>
    <w:rPr>
      <w:sz w:val="20"/>
      <w:szCs w:val="20"/>
    </w:rPr>
  </w:style>
  <w:style w:type="character" w:customStyle="1" w:styleId="CommentTextChar">
    <w:name w:val="Comment Text Char"/>
    <w:basedOn w:val="DefaultParagraphFont"/>
    <w:link w:val="CommentText"/>
    <w:uiPriority w:val="99"/>
    <w:semiHidden/>
    <w:rsid w:val="0002308D"/>
    <w:rPr>
      <w:rFonts w:ascii="Times New Roman" w:eastAsia="Calibri" w:hAnsi="Times New Roman" w:cs="Times New Roman"/>
      <w:sz w:val="20"/>
      <w:szCs w:val="20"/>
      <w:lang w:val="en-ZA" w:eastAsia="en-ZA"/>
    </w:rPr>
  </w:style>
  <w:style w:type="paragraph" w:styleId="CommentSubject">
    <w:name w:val="annotation subject"/>
    <w:basedOn w:val="CommentText"/>
    <w:next w:val="CommentText"/>
    <w:link w:val="CommentSubjectChar"/>
    <w:uiPriority w:val="99"/>
    <w:semiHidden/>
    <w:unhideWhenUsed/>
    <w:rsid w:val="0002308D"/>
    <w:rPr>
      <w:b/>
      <w:bCs/>
    </w:rPr>
  </w:style>
  <w:style w:type="character" w:customStyle="1" w:styleId="CommentSubjectChar">
    <w:name w:val="Comment Subject Char"/>
    <w:basedOn w:val="CommentTextChar"/>
    <w:link w:val="CommentSubject"/>
    <w:uiPriority w:val="99"/>
    <w:semiHidden/>
    <w:rsid w:val="0002308D"/>
    <w:rPr>
      <w:rFonts w:ascii="Times New Roman" w:eastAsia="Calibri" w:hAnsi="Times New Roman" w:cs="Times New Roman"/>
      <w:b/>
      <w:bCs/>
      <w:sz w:val="20"/>
      <w:szCs w:val="20"/>
      <w:lang w:val="en-ZA" w:eastAsia="en-ZA"/>
    </w:rPr>
  </w:style>
  <w:style w:type="paragraph" w:styleId="BalloonText">
    <w:name w:val="Balloon Text"/>
    <w:basedOn w:val="Normal"/>
    <w:link w:val="BalloonTextChar"/>
    <w:uiPriority w:val="99"/>
    <w:semiHidden/>
    <w:unhideWhenUsed/>
    <w:rsid w:val="0002308D"/>
    <w:rPr>
      <w:rFonts w:ascii="Tahoma" w:hAnsi="Tahoma" w:cs="Tahoma"/>
      <w:sz w:val="16"/>
      <w:szCs w:val="16"/>
    </w:rPr>
  </w:style>
  <w:style w:type="character" w:customStyle="1" w:styleId="BalloonTextChar">
    <w:name w:val="Balloon Text Char"/>
    <w:basedOn w:val="DefaultParagraphFont"/>
    <w:link w:val="BalloonText"/>
    <w:uiPriority w:val="99"/>
    <w:semiHidden/>
    <w:rsid w:val="0002308D"/>
    <w:rPr>
      <w:rFonts w:ascii="Tahoma" w:eastAsia="Calibri" w:hAnsi="Tahoma" w:cs="Tahoma"/>
      <w:sz w:val="16"/>
      <w:szCs w:val="16"/>
      <w:lang w:val="en-ZA" w:eastAsia="en-ZA"/>
    </w:rPr>
  </w:style>
  <w:style w:type="paragraph" w:styleId="NormalWeb">
    <w:name w:val="Normal (Web)"/>
    <w:basedOn w:val="Normal"/>
    <w:uiPriority w:val="99"/>
    <w:unhideWhenUsed/>
    <w:rsid w:val="0002308D"/>
    <w:pPr>
      <w:spacing w:before="100" w:beforeAutospacing="1" w:after="100" w:afterAutospacing="1"/>
    </w:pPr>
    <w:rPr>
      <w:rFonts w:eastAsia="Times New Roman"/>
      <w:lang w:eastAsia="en-US"/>
    </w:rPr>
  </w:style>
  <w:style w:type="table" w:styleId="TableGrid">
    <w:name w:val="Table Grid"/>
    <w:basedOn w:val="TableNormal"/>
    <w:uiPriority w:val="59"/>
    <w:rsid w:val="008F0D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67A51"/>
    <w:pPr>
      <w:ind w:left="720"/>
      <w:contextualSpacing/>
    </w:pPr>
  </w:style>
  <w:style w:type="paragraph" w:styleId="Header">
    <w:name w:val="header"/>
    <w:basedOn w:val="Normal"/>
    <w:link w:val="HeaderChar"/>
    <w:uiPriority w:val="99"/>
    <w:unhideWhenUsed/>
    <w:rsid w:val="00CD6AB2"/>
    <w:pPr>
      <w:tabs>
        <w:tab w:val="center" w:pos="4680"/>
        <w:tab w:val="right" w:pos="9360"/>
      </w:tabs>
    </w:pPr>
    <w:rPr>
      <w:rFonts w:asciiTheme="minorHAnsi" w:eastAsiaTheme="minorHAnsi" w:hAnsiTheme="minorHAnsi" w:cstheme="minorBidi"/>
      <w:sz w:val="22"/>
      <w:szCs w:val="22"/>
      <w:lang w:eastAsia="en-US"/>
    </w:rPr>
  </w:style>
  <w:style w:type="character" w:customStyle="1" w:styleId="HeaderChar">
    <w:name w:val="Header Char"/>
    <w:basedOn w:val="DefaultParagraphFont"/>
    <w:link w:val="Header"/>
    <w:uiPriority w:val="99"/>
    <w:rsid w:val="00CD6AB2"/>
  </w:style>
  <w:style w:type="character" w:styleId="Hyperlink">
    <w:name w:val="Hyperlink"/>
    <w:basedOn w:val="DefaultParagraphFont"/>
    <w:uiPriority w:val="99"/>
    <w:unhideWhenUsed/>
    <w:rsid w:val="000B4773"/>
    <w:rPr>
      <w:color w:val="0000FF"/>
      <w:u w:val="single"/>
    </w:rPr>
  </w:style>
  <w:style w:type="paragraph" w:styleId="Footer">
    <w:name w:val="footer"/>
    <w:basedOn w:val="Normal"/>
    <w:link w:val="FooterChar"/>
    <w:uiPriority w:val="99"/>
    <w:unhideWhenUsed/>
    <w:rsid w:val="000B4944"/>
    <w:pPr>
      <w:tabs>
        <w:tab w:val="center" w:pos="4680"/>
        <w:tab w:val="right" w:pos="9360"/>
      </w:tabs>
    </w:pPr>
  </w:style>
  <w:style w:type="character" w:customStyle="1" w:styleId="FooterChar">
    <w:name w:val="Footer Char"/>
    <w:basedOn w:val="DefaultParagraphFont"/>
    <w:link w:val="Footer"/>
    <w:uiPriority w:val="99"/>
    <w:rsid w:val="000B4944"/>
    <w:rPr>
      <w:rFonts w:ascii="Times New Roman" w:eastAsia="Calibri" w:hAnsi="Times New Roman" w:cs="Times New Roman"/>
      <w:sz w:val="24"/>
      <w:szCs w:val="24"/>
      <w:lang w:val="en-ZA" w:eastAsia="en-Z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308D"/>
    <w:pPr>
      <w:spacing w:after="0" w:line="240" w:lineRule="auto"/>
    </w:pPr>
    <w:rPr>
      <w:rFonts w:ascii="Times New Roman" w:eastAsia="Calibri" w:hAnsi="Times New Roman" w:cs="Times New Roman"/>
      <w:sz w:val="24"/>
      <w:szCs w:val="24"/>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pelle">
    <w:name w:val="spelle"/>
    <w:basedOn w:val="DefaultParagraphFont"/>
    <w:uiPriority w:val="99"/>
    <w:rsid w:val="0002308D"/>
    <w:rPr>
      <w:rFonts w:cs="Times New Roman"/>
    </w:rPr>
  </w:style>
  <w:style w:type="paragraph" w:customStyle="1" w:styleId="FreeForm">
    <w:name w:val="Free Form"/>
    <w:autoRedefine/>
    <w:uiPriority w:val="99"/>
    <w:rsid w:val="0002308D"/>
    <w:pPr>
      <w:spacing w:line="480" w:lineRule="auto"/>
    </w:pPr>
    <w:rPr>
      <w:rFonts w:ascii="Times New Roman" w:eastAsia="Calibri" w:hAnsi="Times New Roman" w:cs="Times New Roman"/>
      <w:caps/>
      <w:color w:val="000000"/>
      <w:sz w:val="24"/>
      <w:szCs w:val="20"/>
    </w:rPr>
  </w:style>
  <w:style w:type="character" w:styleId="CommentReference">
    <w:name w:val="annotation reference"/>
    <w:basedOn w:val="DefaultParagraphFont"/>
    <w:uiPriority w:val="99"/>
    <w:semiHidden/>
    <w:unhideWhenUsed/>
    <w:rsid w:val="0002308D"/>
    <w:rPr>
      <w:sz w:val="16"/>
      <w:szCs w:val="16"/>
    </w:rPr>
  </w:style>
  <w:style w:type="paragraph" w:styleId="CommentText">
    <w:name w:val="annotation text"/>
    <w:basedOn w:val="Normal"/>
    <w:link w:val="CommentTextChar"/>
    <w:uiPriority w:val="99"/>
    <w:semiHidden/>
    <w:unhideWhenUsed/>
    <w:rsid w:val="0002308D"/>
    <w:rPr>
      <w:sz w:val="20"/>
      <w:szCs w:val="20"/>
    </w:rPr>
  </w:style>
  <w:style w:type="character" w:customStyle="1" w:styleId="CommentTextChar">
    <w:name w:val="Comment Text Char"/>
    <w:basedOn w:val="DefaultParagraphFont"/>
    <w:link w:val="CommentText"/>
    <w:uiPriority w:val="99"/>
    <w:semiHidden/>
    <w:rsid w:val="0002308D"/>
    <w:rPr>
      <w:rFonts w:ascii="Times New Roman" w:eastAsia="Calibri" w:hAnsi="Times New Roman" w:cs="Times New Roman"/>
      <w:sz w:val="20"/>
      <w:szCs w:val="20"/>
      <w:lang w:val="en-ZA" w:eastAsia="en-ZA"/>
    </w:rPr>
  </w:style>
  <w:style w:type="paragraph" w:styleId="CommentSubject">
    <w:name w:val="annotation subject"/>
    <w:basedOn w:val="CommentText"/>
    <w:next w:val="CommentText"/>
    <w:link w:val="CommentSubjectChar"/>
    <w:uiPriority w:val="99"/>
    <w:semiHidden/>
    <w:unhideWhenUsed/>
    <w:rsid w:val="0002308D"/>
    <w:rPr>
      <w:b/>
      <w:bCs/>
    </w:rPr>
  </w:style>
  <w:style w:type="character" w:customStyle="1" w:styleId="CommentSubjectChar">
    <w:name w:val="Comment Subject Char"/>
    <w:basedOn w:val="CommentTextChar"/>
    <w:link w:val="CommentSubject"/>
    <w:uiPriority w:val="99"/>
    <w:semiHidden/>
    <w:rsid w:val="0002308D"/>
    <w:rPr>
      <w:rFonts w:ascii="Times New Roman" w:eastAsia="Calibri" w:hAnsi="Times New Roman" w:cs="Times New Roman"/>
      <w:b/>
      <w:bCs/>
      <w:sz w:val="20"/>
      <w:szCs w:val="20"/>
      <w:lang w:val="en-ZA" w:eastAsia="en-ZA"/>
    </w:rPr>
  </w:style>
  <w:style w:type="paragraph" w:styleId="BalloonText">
    <w:name w:val="Balloon Text"/>
    <w:basedOn w:val="Normal"/>
    <w:link w:val="BalloonTextChar"/>
    <w:uiPriority w:val="99"/>
    <w:semiHidden/>
    <w:unhideWhenUsed/>
    <w:rsid w:val="0002308D"/>
    <w:rPr>
      <w:rFonts w:ascii="Tahoma" w:hAnsi="Tahoma" w:cs="Tahoma"/>
      <w:sz w:val="16"/>
      <w:szCs w:val="16"/>
    </w:rPr>
  </w:style>
  <w:style w:type="character" w:customStyle="1" w:styleId="BalloonTextChar">
    <w:name w:val="Balloon Text Char"/>
    <w:basedOn w:val="DefaultParagraphFont"/>
    <w:link w:val="BalloonText"/>
    <w:uiPriority w:val="99"/>
    <w:semiHidden/>
    <w:rsid w:val="0002308D"/>
    <w:rPr>
      <w:rFonts w:ascii="Tahoma" w:eastAsia="Calibri" w:hAnsi="Tahoma" w:cs="Tahoma"/>
      <w:sz w:val="16"/>
      <w:szCs w:val="16"/>
      <w:lang w:val="en-ZA" w:eastAsia="en-ZA"/>
    </w:rPr>
  </w:style>
  <w:style w:type="paragraph" w:styleId="NormalWeb">
    <w:name w:val="Normal (Web)"/>
    <w:basedOn w:val="Normal"/>
    <w:uiPriority w:val="99"/>
    <w:unhideWhenUsed/>
    <w:rsid w:val="0002308D"/>
    <w:pPr>
      <w:spacing w:before="100" w:beforeAutospacing="1" w:after="100" w:afterAutospacing="1"/>
    </w:pPr>
    <w:rPr>
      <w:rFonts w:eastAsia="Times New Roman"/>
      <w:lang w:eastAsia="en-US"/>
    </w:rPr>
  </w:style>
  <w:style w:type="table" w:styleId="TableGrid">
    <w:name w:val="Table Grid"/>
    <w:basedOn w:val="TableNormal"/>
    <w:uiPriority w:val="59"/>
    <w:rsid w:val="008F0D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67A51"/>
    <w:pPr>
      <w:ind w:left="720"/>
      <w:contextualSpacing/>
    </w:pPr>
  </w:style>
  <w:style w:type="paragraph" w:styleId="Header">
    <w:name w:val="header"/>
    <w:basedOn w:val="Normal"/>
    <w:link w:val="HeaderChar"/>
    <w:uiPriority w:val="99"/>
    <w:unhideWhenUsed/>
    <w:rsid w:val="00CD6AB2"/>
    <w:pPr>
      <w:tabs>
        <w:tab w:val="center" w:pos="4680"/>
        <w:tab w:val="right" w:pos="9360"/>
      </w:tabs>
    </w:pPr>
    <w:rPr>
      <w:rFonts w:asciiTheme="minorHAnsi" w:eastAsiaTheme="minorHAnsi" w:hAnsiTheme="minorHAnsi" w:cstheme="minorBidi"/>
      <w:sz w:val="22"/>
      <w:szCs w:val="22"/>
      <w:lang w:eastAsia="en-US"/>
    </w:rPr>
  </w:style>
  <w:style w:type="character" w:customStyle="1" w:styleId="HeaderChar">
    <w:name w:val="Header Char"/>
    <w:basedOn w:val="DefaultParagraphFont"/>
    <w:link w:val="Header"/>
    <w:uiPriority w:val="99"/>
    <w:rsid w:val="00CD6AB2"/>
  </w:style>
  <w:style w:type="character" w:styleId="Hyperlink">
    <w:name w:val="Hyperlink"/>
    <w:basedOn w:val="DefaultParagraphFont"/>
    <w:uiPriority w:val="99"/>
    <w:unhideWhenUsed/>
    <w:rsid w:val="000B4773"/>
    <w:rPr>
      <w:color w:val="0000FF"/>
      <w:u w:val="single"/>
    </w:rPr>
  </w:style>
  <w:style w:type="paragraph" w:styleId="Footer">
    <w:name w:val="footer"/>
    <w:basedOn w:val="Normal"/>
    <w:link w:val="FooterChar"/>
    <w:uiPriority w:val="99"/>
    <w:unhideWhenUsed/>
    <w:rsid w:val="000B4944"/>
    <w:pPr>
      <w:tabs>
        <w:tab w:val="center" w:pos="4680"/>
        <w:tab w:val="right" w:pos="9360"/>
      </w:tabs>
    </w:pPr>
  </w:style>
  <w:style w:type="character" w:customStyle="1" w:styleId="FooterChar">
    <w:name w:val="Footer Char"/>
    <w:basedOn w:val="DefaultParagraphFont"/>
    <w:link w:val="Footer"/>
    <w:uiPriority w:val="99"/>
    <w:rsid w:val="000B4944"/>
    <w:rPr>
      <w:rFonts w:ascii="Times New Roman" w:eastAsia="Calibri" w:hAnsi="Times New Roman" w:cs="Times New Roman"/>
      <w:sz w:val="24"/>
      <w:szCs w:val="24"/>
      <w:lang w:val="en-ZA" w:eastAsia="en-ZA"/>
    </w:rPr>
  </w:style>
</w:styles>
</file>

<file path=word/webSettings.xml><?xml version="1.0" encoding="utf-8"?>
<w:webSettings xmlns:r="http://schemas.openxmlformats.org/officeDocument/2006/relationships" xmlns:w="http://schemas.openxmlformats.org/wordprocessingml/2006/main">
  <w:divs>
    <w:div w:id="78447834">
      <w:bodyDiv w:val="1"/>
      <w:marLeft w:val="0"/>
      <w:marRight w:val="0"/>
      <w:marTop w:val="0"/>
      <w:marBottom w:val="0"/>
      <w:divBdr>
        <w:top w:val="none" w:sz="0" w:space="0" w:color="auto"/>
        <w:left w:val="none" w:sz="0" w:space="0" w:color="auto"/>
        <w:bottom w:val="none" w:sz="0" w:space="0" w:color="auto"/>
        <w:right w:val="none" w:sz="0" w:space="0" w:color="auto"/>
      </w:divBdr>
    </w:div>
    <w:div w:id="122969052">
      <w:bodyDiv w:val="1"/>
      <w:marLeft w:val="0"/>
      <w:marRight w:val="0"/>
      <w:marTop w:val="0"/>
      <w:marBottom w:val="0"/>
      <w:divBdr>
        <w:top w:val="none" w:sz="0" w:space="0" w:color="auto"/>
        <w:left w:val="none" w:sz="0" w:space="0" w:color="auto"/>
        <w:bottom w:val="none" w:sz="0" w:space="0" w:color="auto"/>
        <w:right w:val="none" w:sz="0" w:space="0" w:color="auto"/>
      </w:divBdr>
    </w:div>
    <w:div w:id="254754464">
      <w:bodyDiv w:val="1"/>
      <w:marLeft w:val="0"/>
      <w:marRight w:val="0"/>
      <w:marTop w:val="0"/>
      <w:marBottom w:val="0"/>
      <w:divBdr>
        <w:top w:val="none" w:sz="0" w:space="0" w:color="auto"/>
        <w:left w:val="none" w:sz="0" w:space="0" w:color="auto"/>
        <w:bottom w:val="none" w:sz="0" w:space="0" w:color="auto"/>
        <w:right w:val="none" w:sz="0" w:space="0" w:color="auto"/>
      </w:divBdr>
      <w:divsChild>
        <w:div w:id="1771462953">
          <w:marLeft w:val="0"/>
          <w:marRight w:val="1"/>
          <w:marTop w:val="0"/>
          <w:marBottom w:val="0"/>
          <w:divBdr>
            <w:top w:val="none" w:sz="0" w:space="0" w:color="auto"/>
            <w:left w:val="none" w:sz="0" w:space="0" w:color="auto"/>
            <w:bottom w:val="none" w:sz="0" w:space="0" w:color="auto"/>
            <w:right w:val="none" w:sz="0" w:space="0" w:color="auto"/>
          </w:divBdr>
          <w:divsChild>
            <w:div w:id="2112313203">
              <w:marLeft w:val="0"/>
              <w:marRight w:val="0"/>
              <w:marTop w:val="0"/>
              <w:marBottom w:val="0"/>
              <w:divBdr>
                <w:top w:val="none" w:sz="0" w:space="0" w:color="auto"/>
                <w:left w:val="none" w:sz="0" w:space="0" w:color="auto"/>
                <w:bottom w:val="none" w:sz="0" w:space="0" w:color="auto"/>
                <w:right w:val="none" w:sz="0" w:space="0" w:color="auto"/>
              </w:divBdr>
              <w:divsChild>
                <w:div w:id="1807235166">
                  <w:marLeft w:val="0"/>
                  <w:marRight w:val="1"/>
                  <w:marTop w:val="0"/>
                  <w:marBottom w:val="0"/>
                  <w:divBdr>
                    <w:top w:val="none" w:sz="0" w:space="0" w:color="auto"/>
                    <w:left w:val="none" w:sz="0" w:space="0" w:color="auto"/>
                    <w:bottom w:val="none" w:sz="0" w:space="0" w:color="auto"/>
                    <w:right w:val="none" w:sz="0" w:space="0" w:color="auto"/>
                  </w:divBdr>
                  <w:divsChild>
                    <w:div w:id="579021563">
                      <w:marLeft w:val="0"/>
                      <w:marRight w:val="0"/>
                      <w:marTop w:val="0"/>
                      <w:marBottom w:val="0"/>
                      <w:divBdr>
                        <w:top w:val="none" w:sz="0" w:space="0" w:color="auto"/>
                        <w:left w:val="none" w:sz="0" w:space="0" w:color="auto"/>
                        <w:bottom w:val="none" w:sz="0" w:space="0" w:color="auto"/>
                        <w:right w:val="none" w:sz="0" w:space="0" w:color="auto"/>
                      </w:divBdr>
                      <w:divsChild>
                        <w:div w:id="1763261091">
                          <w:marLeft w:val="0"/>
                          <w:marRight w:val="0"/>
                          <w:marTop w:val="0"/>
                          <w:marBottom w:val="0"/>
                          <w:divBdr>
                            <w:top w:val="none" w:sz="0" w:space="0" w:color="auto"/>
                            <w:left w:val="none" w:sz="0" w:space="0" w:color="auto"/>
                            <w:bottom w:val="none" w:sz="0" w:space="0" w:color="auto"/>
                            <w:right w:val="none" w:sz="0" w:space="0" w:color="auto"/>
                          </w:divBdr>
                          <w:divsChild>
                            <w:div w:id="1368065814">
                              <w:marLeft w:val="0"/>
                              <w:marRight w:val="0"/>
                              <w:marTop w:val="120"/>
                              <w:marBottom w:val="360"/>
                              <w:divBdr>
                                <w:top w:val="none" w:sz="0" w:space="0" w:color="auto"/>
                                <w:left w:val="none" w:sz="0" w:space="0" w:color="auto"/>
                                <w:bottom w:val="none" w:sz="0" w:space="0" w:color="auto"/>
                                <w:right w:val="none" w:sz="0" w:space="0" w:color="auto"/>
                              </w:divBdr>
                              <w:divsChild>
                                <w:div w:id="2097045723">
                                  <w:marLeft w:val="0"/>
                                  <w:marRight w:val="0"/>
                                  <w:marTop w:val="0"/>
                                  <w:marBottom w:val="0"/>
                                  <w:divBdr>
                                    <w:top w:val="none" w:sz="0" w:space="0" w:color="auto"/>
                                    <w:left w:val="none" w:sz="0" w:space="0" w:color="auto"/>
                                    <w:bottom w:val="none" w:sz="0" w:space="0" w:color="auto"/>
                                    <w:right w:val="none" w:sz="0" w:space="0" w:color="auto"/>
                                  </w:divBdr>
                                  <w:divsChild>
                                    <w:div w:id="163486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9545841">
      <w:bodyDiv w:val="1"/>
      <w:marLeft w:val="0"/>
      <w:marRight w:val="0"/>
      <w:marTop w:val="0"/>
      <w:marBottom w:val="0"/>
      <w:divBdr>
        <w:top w:val="none" w:sz="0" w:space="0" w:color="auto"/>
        <w:left w:val="none" w:sz="0" w:space="0" w:color="auto"/>
        <w:bottom w:val="none" w:sz="0" w:space="0" w:color="auto"/>
        <w:right w:val="none" w:sz="0" w:space="0" w:color="auto"/>
      </w:divBdr>
    </w:div>
    <w:div w:id="429860117">
      <w:bodyDiv w:val="1"/>
      <w:marLeft w:val="0"/>
      <w:marRight w:val="0"/>
      <w:marTop w:val="0"/>
      <w:marBottom w:val="0"/>
      <w:divBdr>
        <w:top w:val="none" w:sz="0" w:space="0" w:color="auto"/>
        <w:left w:val="none" w:sz="0" w:space="0" w:color="auto"/>
        <w:bottom w:val="none" w:sz="0" w:space="0" w:color="auto"/>
        <w:right w:val="none" w:sz="0" w:space="0" w:color="auto"/>
      </w:divBdr>
      <w:divsChild>
        <w:div w:id="575016247">
          <w:marLeft w:val="1166"/>
          <w:marRight w:val="0"/>
          <w:marTop w:val="168"/>
          <w:marBottom w:val="0"/>
          <w:divBdr>
            <w:top w:val="none" w:sz="0" w:space="0" w:color="auto"/>
            <w:left w:val="none" w:sz="0" w:space="0" w:color="auto"/>
            <w:bottom w:val="none" w:sz="0" w:space="0" w:color="auto"/>
            <w:right w:val="none" w:sz="0" w:space="0" w:color="auto"/>
          </w:divBdr>
        </w:div>
        <w:div w:id="512187669">
          <w:marLeft w:val="1166"/>
          <w:marRight w:val="0"/>
          <w:marTop w:val="168"/>
          <w:marBottom w:val="0"/>
          <w:divBdr>
            <w:top w:val="none" w:sz="0" w:space="0" w:color="auto"/>
            <w:left w:val="none" w:sz="0" w:space="0" w:color="auto"/>
            <w:bottom w:val="none" w:sz="0" w:space="0" w:color="auto"/>
            <w:right w:val="none" w:sz="0" w:space="0" w:color="auto"/>
          </w:divBdr>
        </w:div>
        <w:div w:id="1385375493">
          <w:marLeft w:val="1166"/>
          <w:marRight w:val="0"/>
          <w:marTop w:val="168"/>
          <w:marBottom w:val="0"/>
          <w:divBdr>
            <w:top w:val="none" w:sz="0" w:space="0" w:color="auto"/>
            <w:left w:val="none" w:sz="0" w:space="0" w:color="auto"/>
            <w:bottom w:val="none" w:sz="0" w:space="0" w:color="auto"/>
            <w:right w:val="none" w:sz="0" w:space="0" w:color="auto"/>
          </w:divBdr>
        </w:div>
        <w:div w:id="975766682">
          <w:marLeft w:val="1166"/>
          <w:marRight w:val="0"/>
          <w:marTop w:val="168"/>
          <w:marBottom w:val="0"/>
          <w:divBdr>
            <w:top w:val="none" w:sz="0" w:space="0" w:color="auto"/>
            <w:left w:val="none" w:sz="0" w:space="0" w:color="auto"/>
            <w:bottom w:val="none" w:sz="0" w:space="0" w:color="auto"/>
            <w:right w:val="none" w:sz="0" w:space="0" w:color="auto"/>
          </w:divBdr>
        </w:div>
        <w:div w:id="1113549353">
          <w:marLeft w:val="1166"/>
          <w:marRight w:val="0"/>
          <w:marTop w:val="168"/>
          <w:marBottom w:val="0"/>
          <w:divBdr>
            <w:top w:val="none" w:sz="0" w:space="0" w:color="auto"/>
            <w:left w:val="none" w:sz="0" w:space="0" w:color="auto"/>
            <w:bottom w:val="none" w:sz="0" w:space="0" w:color="auto"/>
            <w:right w:val="none" w:sz="0" w:space="0" w:color="auto"/>
          </w:divBdr>
        </w:div>
        <w:div w:id="896163611">
          <w:marLeft w:val="1166"/>
          <w:marRight w:val="0"/>
          <w:marTop w:val="168"/>
          <w:marBottom w:val="0"/>
          <w:divBdr>
            <w:top w:val="none" w:sz="0" w:space="0" w:color="auto"/>
            <w:left w:val="none" w:sz="0" w:space="0" w:color="auto"/>
            <w:bottom w:val="none" w:sz="0" w:space="0" w:color="auto"/>
            <w:right w:val="none" w:sz="0" w:space="0" w:color="auto"/>
          </w:divBdr>
        </w:div>
        <w:div w:id="1199859556">
          <w:marLeft w:val="1166"/>
          <w:marRight w:val="0"/>
          <w:marTop w:val="168"/>
          <w:marBottom w:val="0"/>
          <w:divBdr>
            <w:top w:val="none" w:sz="0" w:space="0" w:color="auto"/>
            <w:left w:val="none" w:sz="0" w:space="0" w:color="auto"/>
            <w:bottom w:val="none" w:sz="0" w:space="0" w:color="auto"/>
            <w:right w:val="none" w:sz="0" w:space="0" w:color="auto"/>
          </w:divBdr>
        </w:div>
        <w:div w:id="1231814894">
          <w:marLeft w:val="547"/>
          <w:marRight w:val="0"/>
          <w:marTop w:val="168"/>
          <w:marBottom w:val="0"/>
          <w:divBdr>
            <w:top w:val="none" w:sz="0" w:space="0" w:color="auto"/>
            <w:left w:val="none" w:sz="0" w:space="0" w:color="auto"/>
            <w:bottom w:val="none" w:sz="0" w:space="0" w:color="auto"/>
            <w:right w:val="none" w:sz="0" w:space="0" w:color="auto"/>
          </w:divBdr>
        </w:div>
        <w:div w:id="1769812045">
          <w:marLeft w:val="1166"/>
          <w:marRight w:val="0"/>
          <w:marTop w:val="168"/>
          <w:marBottom w:val="0"/>
          <w:divBdr>
            <w:top w:val="none" w:sz="0" w:space="0" w:color="auto"/>
            <w:left w:val="none" w:sz="0" w:space="0" w:color="auto"/>
            <w:bottom w:val="none" w:sz="0" w:space="0" w:color="auto"/>
            <w:right w:val="none" w:sz="0" w:space="0" w:color="auto"/>
          </w:divBdr>
        </w:div>
      </w:divsChild>
    </w:div>
    <w:div w:id="793518103">
      <w:bodyDiv w:val="1"/>
      <w:marLeft w:val="0"/>
      <w:marRight w:val="0"/>
      <w:marTop w:val="0"/>
      <w:marBottom w:val="0"/>
      <w:divBdr>
        <w:top w:val="none" w:sz="0" w:space="0" w:color="auto"/>
        <w:left w:val="none" w:sz="0" w:space="0" w:color="auto"/>
        <w:bottom w:val="none" w:sz="0" w:space="0" w:color="auto"/>
        <w:right w:val="none" w:sz="0" w:space="0" w:color="auto"/>
      </w:divBdr>
    </w:div>
    <w:div w:id="909656724">
      <w:bodyDiv w:val="1"/>
      <w:marLeft w:val="0"/>
      <w:marRight w:val="0"/>
      <w:marTop w:val="0"/>
      <w:marBottom w:val="0"/>
      <w:divBdr>
        <w:top w:val="none" w:sz="0" w:space="0" w:color="auto"/>
        <w:left w:val="none" w:sz="0" w:space="0" w:color="auto"/>
        <w:bottom w:val="none" w:sz="0" w:space="0" w:color="auto"/>
        <w:right w:val="none" w:sz="0" w:space="0" w:color="auto"/>
      </w:divBdr>
      <w:divsChild>
        <w:div w:id="1724282956">
          <w:marLeft w:val="0"/>
          <w:marRight w:val="1"/>
          <w:marTop w:val="0"/>
          <w:marBottom w:val="0"/>
          <w:divBdr>
            <w:top w:val="none" w:sz="0" w:space="0" w:color="auto"/>
            <w:left w:val="none" w:sz="0" w:space="0" w:color="auto"/>
            <w:bottom w:val="none" w:sz="0" w:space="0" w:color="auto"/>
            <w:right w:val="none" w:sz="0" w:space="0" w:color="auto"/>
          </w:divBdr>
          <w:divsChild>
            <w:div w:id="328411275">
              <w:marLeft w:val="0"/>
              <w:marRight w:val="0"/>
              <w:marTop w:val="0"/>
              <w:marBottom w:val="0"/>
              <w:divBdr>
                <w:top w:val="none" w:sz="0" w:space="0" w:color="auto"/>
                <w:left w:val="none" w:sz="0" w:space="0" w:color="auto"/>
                <w:bottom w:val="none" w:sz="0" w:space="0" w:color="auto"/>
                <w:right w:val="none" w:sz="0" w:space="0" w:color="auto"/>
              </w:divBdr>
              <w:divsChild>
                <w:div w:id="804737140">
                  <w:marLeft w:val="0"/>
                  <w:marRight w:val="1"/>
                  <w:marTop w:val="0"/>
                  <w:marBottom w:val="0"/>
                  <w:divBdr>
                    <w:top w:val="none" w:sz="0" w:space="0" w:color="auto"/>
                    <w:left w:val="none" w:sz="0" w:space="0" w:color="auto"/>
                    <w:bottom w:val="none" w:sz="0" w:space="0" w:color="auto"/>
                    <w:right w:val="none" w:sz="0" w:space="0" w:color="auto"/>
                  </w:divBdr>
                  <w:divsChild>
                    <w:div w:id="31880852">
                      <w:marLeft w:val="0"/>
                      <w:marRight w:val="0"/>
                      <w:marTop w:val="0"/>
                      <w:marBottom w:val="0"/>
                      <w:divBdr>
                        <w:top w:val="none" w:sz="0" w:space="0" w:color="auto"/>
                        <w:left w:val="none" w:sz="0" w:space="0" w:color="auto"/>
                        <w:bottom w:val="none" w:sz="0" w:space="0" w:color="auto"/>
                        <w:right w:val="none" w:sz="0" w:space="0" w:color="auto"/>
                      </w:divBdr>
                      <w:divsChild>
                        <w:div w:id="1178425684">
                          <w:marLeft w:val="0"/>
                          <w:marRight w:val="0"/>
                          <w:marTop w:val="0"/>
                          <w:marBottom w:val="0"/>
                          <w:divBdr>
                            <w:top w:val="none" w:sz="0" w:space="0" w:color="auto"/>
                            <w:left w:val="none" w:sz="0" w:space="0" w:color="auto"/>
                            <w:bottom w:val="none" w:sz="0" w:space="0" w:color="auto"/>
                            <w:right w:val="none" w:sz="0" w:space="0" w:color="auto"/>
                          </w:divBdr>
                          <w:divsChild>
                            <w:div w:id="505094081">
                              <w:marLeft w:val="0"/>
                              <w:marRight w:val="0"/>
                              <w:marTop w:val="120"/>
                              <w:marBottom w:val="360"/>
                              <w:divBdr>
                                <w:top w:val="none" w:sz="0" w:space="0" w:color="auto"/>
                                <w:left w:val="none" w:sz="0" w:space="0" w:color="auto"/>
                                <w:bottom w:val="none" w:sz="0" w:space="0" w:color="auto"/>
                                <w:right w:val="none" w:sz="0" w:space="0" w:color="auto"/>
                              </w:divBdr>
                              <w:divsChild>
                                <w:div w:id="780883181">
                                  <w:marLeft w:val="0"/>
                                  <w:marRight w:val="0"/>
                                  <w:marTop w:val="0"/>
                                  <w:marBottom w:val="0"/>
                                  <w:divBdr>
                                    <w:top w:val="none" w:sz="0" w:space="0" w:color="auto"/>
                                    <w:left w:val="none" w:sz="0" w:space="0" w:color="auto"/>
                                    <w:bottom w:val="none" w:sz="0" w:space="0" w:color="auto"/>
                                    <w:right w:val="none" w:sz="0" w:space="0" w:color="auto"/>
                                  </w:divBdr>
                                  <w:divsChild>
                                    <w:div w:id="192259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8877617">
      <w:bodyDiv w:val="1"/>
      <w:marLeft w:val="0"/>
      <w:marRight w:val="0"/>
      <w:marTop w:val="0"/>
      <w:marBottom w:val="0"/>
      <w:divBdr>
        <w:top w:val="none" w:sz="0" w:space="0" w:color="auto"/>
        <w:left w:val="none" w:sz="0" w:space="0" w:color="auto"/>
        <w:bottom w:val="none" w:sz="0" w:space="0" w:color="auto"/>
        <w:right w:val="none" w:sz="0" w:space="0" w:color="auto"/>
      </w:divBdr>
    </w:div>
    <w:div w:id="1207984841">
      <w:bodyDiv w:val="1"/>
      <w:marLeft w:val="0"/>
      <w:marRight w:val="0"/>
      <w:marTop w:val="0"/>
      <w:marBottom w:val="0"/>
      <w:divBdr>
        <w:top w:val="none" w:sz="0" w:space="0" w:color="auto"/>
        <w:left w:val="none" w:sz="0" w:space="0" w:color="auto"/>
        <w:bottom w:val="none" w:sz="0" w:space="0" w:color="auto"/>
        <w:right w:val="none" w:sz="0" w:space="0" w:color="auto"/>
      </w:divBdr>
      <w:divsChild>
        <w:div w:id="591938638">
          <w:marLeft w:val="547"/>
          <w:marRight w:val="0"/>
          <w:marTop w:val="115"/>
          <w:marBottom w:val="0"/>
          <w:divBdr>
            <w:top w:val="none" w:sz="0" w:space="0" w:color="auto"/>
            <w:left w:val="none" w:sz="0" w:space="0" w:color="auto"/>
            <w:bottom w:val="none" w:sz="0" w:space="0" w:color="auto"/>
            <w:right w:val="none" w:sz="0" w:space="0" w:color="auto"/>
          </w:divBdr>
        </w:div>
        <w:div w:id="390888432">
          <w:marLeft w:val="547"/>
          <w:marRight w:val="0"/>
          <w:marTop w:val="115"/>
          <w:marBottom w:val="0"/>
          <w:divBdr>
            <w:top w:val="none" w:sz="0" w:space="0" w:color="auto"/>
            <w:left w:val="none" w:sz="0" w:space="0" w:color="auto"/>
            <w:bottom w:val="none" w:sz="0" w:space="0" w:color="auto"/>
            <w:right w:val="none" w:sz="0" w:space="0" w:color="auto"/>
          </w:divBdr>
        </w:div>
        <w:div w:id="763460402">
          <w:marLeft w:val="547"/>
          <w:marRight w:val="0"/>
          <w:marTop w:val="115"/>
          <w:marBottom w:val="0"/>
          <w:divBdr>
            <w:top w:val="none" w:sz="0" w:space="0" w:color="auto"/>
            <w:left w:val="none" w:sz="0" w:space="0" w:color="auto"/>
            <w:bottom w:val="none" w:sz="0" w:space="0" w:color="auto"/>
            <w:right w:val="none" w:sz="0" w:space="0" w:color="auto"/>
          </w:divBdr>
        </w:div>
        <w:div w:id="1782066750">
          <w:marLeft w:val="547"/>
          <w:marRight w:val="0"/>
          <w:marTop w:val="115"/>
          <w:marBottom w:val="0"/>
          <w:divBdr>
            <w:top w:val="none" w:sz="0" w:space="0" w:color="auto"/>
            <w:left w:val="none" w:sz="0" w:space="0" w:color="auto"/>
            <w:bottom w:val="none" w:sz="0" w:space="0" w:color="auto"/>
            <w:right w:val="none" w:sz="0" w:space="0" w:color="auto"/>
          </w:divBdr>
        </w:div>
        <w:div w:id="1172523036">
          <w:marLeft w:val="547"/>
          <w:marRight w:val="0"/>
          <w:marTop w:val="115"/>
          <w:marBottom w:val="0"/>
          <w:divBdr>
            <w:top w:val="none" w:sz="0" w:space="0" w:color="auto"/>
            <w:left w:val="none" w:sz="0" w:space="0" w:color="auto"/>
            <w:bottom w:val="none" w:sz="0" w:space="0" w:color="auto"/>
            <w:right w:val="none" w:sz="0" w:space="0" w:color="auto"/>
          </w:divBdr>
        </w:div>
        <w:div w:id="477578267">
          <w:marLeft w:val="547"/>
          <w:marRight w:val="0"/>
          <w:marTop w:val="115"/>
          <w:marBottom w:val="0"/>
          <w:divBdr>
            <w:top w:val="none" w:sz="0" w:space="0" w:color="auto"/>
            <w:left w:val="none" w:sz="0" w:space="0" w:color="auto"/>
            <w:bottom w:val="none" w:sz="0" w:space="0" w:color="auto"/>
            <w:right w:val="none" w:sz="0" w:space="0" w:color="auto"/>
          </w:divBdr>
        </w:div>
        <w:div w:id="996542223">
          <w:marLeft w:val="547"/>
          <w:marRight w:val="0"/>
          <w:marTop w:val="115"/>
          <w:marBottom w:val="0"/>
          <w:divBdr>
            <w:top w:val="none" w:sz="0" w:space="0" w:color="auto"/>
            <w:left w:val="none" w:sz="0" w:space="0" w:color="auto"/>
            <w:bottom w:val="none" w:sz="0" w:space="0" w:color="auto"/>
            <w:right w:val="none" w:sz="0" w:space="0" w:color="auto"/>
          </w:divBdr>
        </w:div>
      </w:divsChild>
    </w:div>
    <w:div w:id="1393506518">
      <w:bodyDiv w:val="1"/>
      <w:marLeft w:val="0"/>
      <w:marRight w:val="0"/>
      <w:marTop w:val="0"/>
      <w:marBottom w:val="0"/>
      <w:divBdr>
        <w:top w:val="none" w:sz="0" w:space="0" w:color="auto"/>
        <w:left w:val="none" w:sz="0" w:space="0" w:color="auto"/>
        <w:bottom w:val="none" w:sz="0" w:space="0" w:color="auto"/>
        <w:right w:val="none" w:sz="0" w:space="0" w:color="auto"/>
      </w:divBdr>
    </w:div>
    <w:div w:id="1455514187">
      <w:bodyDiv w:val="1"/>
      <w:marLeft w:val="0"/>
      <w:marRight w:val="0"/>
      <w:marTop w:val="0"/>
      <w:marBottom w:val="0"/>
      <w:divBdr>
        <w:top w:val="none" w:sz="0" w:space="0" w:color="auto"/>
        <w:left w:val="none" w:sz="0" w:space="0" w:color="auto"/>
        <w:bottom w:val="none" w:sz="0" w:space="0" w:color="auto"/>
        <w:right w:val="none" w:sz="0" w:space="0" w:color="auto"/>
      </w:divBdr>
      <w:divsChild>
        <w:div w:id="797573743">
          <w:marLeft w:val="0"/>
          <w:marRight w:val="0"/>
          <w:marTop w:val="0"/>
          <w:marBottom w:val="0"/>
          <w:divBdr>
            <w:top w:val="none" w:sz="0" w:space="0" w:color="auto"/>
            <w:left w:val="none" w:sz="0" w:space="0" w:color="auto"/>
            <w:bottom w:val="none" w:sz="0" w:space="0" w:color="auto"/>
            <w:right w:val="none" w:sz="0" w:space="0" w:color="auto"/>
          </w:divBdr>
          <w:divsChild>
            <w:div w:id="1355419987">
              <w:marLeft w:val="0"/>
              <w:marRight w:val="0"/>
              <w:marTop w:val="0"/>
              <w:marBottom w:val="0"/>
              <w:divBdr>
                <w:top w:val="none" w:sz="0" w:space="0" w:color="auto"/>
                <w:left w:val="none" w:sz="0" w:space="0" w:color="auto"/>
                <w:bottom w:val="none" w:sz="0" w:space="0" w:color="auto"/>
                <w:right w:val="none" w:sz="0" w:space="0" w:color="auto"/>
              </w:divBdr>
              <w:divsChild>
                <w:div w:id="1779519849">
                  <w:marLeft w:val="0"/>
                  <w:marRight w:val="0"/>
                  <w:marTop w:val="0"/>
                  <w:marBottom w:val="0"/>
                  <w:divBdr>
                    <w:top w:val="none" w:sz="0" w:space="0" w:color="auto"/>
                    <w:left w:val="none" w:sz="0" w:space="0" w:color="auto"/>
                    <w:bottom w:val="none" w:sz="0" w:space="0" w:color="auto"/>
                    <w:right w:val="none" w:sz="0" w:space="0" w:color="auto"/>
                  </w:divBdr>
                  <w:divsChild>
                    <w:div w:id="947661763">
                      <w:marLeft w:val="0"/>
                      <w:marRight w:val="0"/>
                      <w:marTop w:val="0"/>
                      <w:marBottom w:val="0"/>
                      <w:divBdr>
                        <w:top w:val="none" w:sz="0" w:space="0" w:color="auto"/>
                        <w:left w:val="none" w:sz="0" w:space="0" w:color="auto"/>
                        <w:bottom w:val="none" w:sz="0" w:space="0" w:color="auto"/>
                        <w:right w:val="none" w:sz="0" w:space="0" w:color="auto"/>
                      </w:divBdr>
                      <w:divsChild>
                        <w:div w:id="81144142">
                          <w:marLeft w:val="0"/>
                          <w:marRight w:val="0"/>
                          <w:marTop w:val="0"/>
                          <w:marBottom w:val="0"/>
                          <w:divBdr>
                            <w:top w:val="none" w:sz="0" w:space="0" w:color="auto"/>
                            <w:left w:val="none" w:sz="0" w:space="0" w:color="auto"/>
                            <w:bottom w:val="none" w:sz="0" w:space="0" w:color="auto"/>
                            <w:right w:val="none" w:sz="0" w:space="0" w:color="auto"/>
                          </w:divBdr>
                          <w:divsChild>
                            <w:div w:id="147334247">
                              <w:marLeft w:val="0"/>
                              <w:marRight w:val="0"/>
                              <w:marTop w:val="0"/>
                              <w:marBottom w:val="0"/>
                              <w:divBdr>
                                <w:top w:val="none" w:sz="0" w:space="0" w:color="auto"/>
                                <w:left w:val="none" w:sz="0" w:space="0" w:color="auto"/>
                                <w:bottom w:val="none" w:sz="0" w:space="0" w:color="auto"/>
                                <w:right w:val="none" w:sz="0" w:space="0" w:color="auto"/>
                              </w:divBdr>
                              <w:divsChild>
                                <w:div w:id="1970285421">
                                  <w:marLeft w:val="0"/>
                                  <w:marRight w:val="0"/>
                                  <w:marTop w:val="0"/>
                                  <w:marBottom w:val="0"/>
                                  <w:divBdr>
                                    <w:top w:val="none" w:sz="0" w:space="0" w:color="auto"/>
                                    <w:left w:val="none" w:sz="0" w:space="0" w:color="auto"/>
                                    <w:bottom w:val="none" w:sz="0" w:space="0" w:color="auto"/>
                                    <w:right w:val="none" w:sz="0" w:space="0" w:color="auto"/>
                                  </w:divBdr>
                                  <w:divsChild>
                                    <w:div w:id="1649241719">
                                      <w:marLeft w:val="0"/>
                                      <w:marRight w:val="0"/>
                                      <w:marTop w:val="0"/>
                                      <w:marBottom w:val="0"/>
                                      <w:divBdr>
                                        <w:top w:val="none" w:sz="0" w:space="0" w:color="auto"/>
                                        <w:left w:val="none" w:sz="0" w:space="0" w:color="auto"/>
                                        <w:bottom w:val="none" w:sz="0" w:space="0" w:color="auto"/>
                                        <w:right w:val="none" w:sz="0" w:space="0" w:color="auto"/>
                                      </w:divBdr>
                                      <w:divsChild>
                                        <w:div w:id="93336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8466647">
      <w:bodyDiv w:val="1"/>
      <w:marLeft w:val="0"/>
      <w:marRight w:val="0"/>
      <w:marTop w:val="0"/>
      <w:marBottom w:val="0"/>
      <w:divBdr>
        <w:top w:val="none" w:sz="0" w:space="0" w:color="auto"/>
        <w:left w:val="none" w:sz="0" w:space="0" w:color="auto"/>
        <w:bottom w:val="none" w:sz="0" w:space="0" w:color="auto"/>
        <w:right w:val="none" w:sz="0" w:space="0" w:color="auto"/>
      </w:divBdr>
      <w:divsChild>
        <w:div w:id="991518612">
          <w:marLeft w:val="0"/>
          <w:marRight w:val="0"/>
          <w:marTop w:val="0"/>
          <w:marBottom w:val="0"/>
          <w:divBdr>
            <w:top w:val="none" w:sz="0" w:space="0" w:color="auto"/>
            <w:left w:val="none" w:sz="0" w:space="0" w:color="auto"/>
            <w:bottom w:val="none" w:sz="0" w:space="0" w:color="auto"/>
            <w:right w:val="none" w:sz="0" w:space="0" w:color="auto"/>
          </w:divBdr>
          <w:divsChild>
            <w:div w:id="27800578">
              <w:marLeft w:val="0"/>
              <w:marRight w:val="0"/>
              <w:marTop w:val="0"/>
              <w:marBottom w:val="0"/>
              <w:divBdr>
                <w:top w:val="none" w:sz="0" w:space="0" w:color="auto"/>
                <w:left w:val="none" w:sz="0" w:space="0" w:color="auto"/>
                <w:bottom w:val="none" w:sz="0" w:space="0" w:color="auto"/>
                <w:right w:val="none" w:sz="0" w:space="0" w:color="auto"/>
              </w:divBdr>
              <w:divsChild>
                <w:div w:id="1173102901">
                  <w:marLeft w:val="0"/>
                  <w:marRight w:val="0"/>
                  <w:marTop w:val="0"/>
                  <w:marBottom w:val="0"/>
                  <w:divBdr>
                    <w:top w:val="none" w:sz="0" w:space="0" w:color="auto"/>
                    <w:left w:val="none" w:sz="0" w:space="0" w:color="auto"/>
                    <w:bottom w:val="none" w:sz="0" w:space="0" w:color="auto"/>
                    <w:right w:val="none" w:sz="0" w:space="0" w:color="auto"/>
                  </w:divBdr>
                  <w:divsChild>
                    <w:div w:id="1057968499">
                      <w:marLeft w:val="0"/>
                      <w:marRight w:val="0"/>
                      <w:marTop w:val="0"/>
                      <w:marBottom w:val="0"/>
                      <w:divBdr>
                        <w:top w:val="none" w:sz="0" w:space="0" w:color="auto"/>
                        <w:left w:val="none" w:sz="0" w:space="0" w:color="auto"/>
                        <w:bottom w:val="none" w:sz="0" w:space="0" w:color="auto"/>
                        <w:right w:val="none" w:sz="0" w:space="0" w:color="auto"/>
                      </w:divBdr>
                      <w:divsChild>
                        <w:div w:id="641233336">
                          <w:marLeft w:val="0"/>
                          <w:marRight w:val="0"/>
                          <w:marTop w:val="0"/>
                          <w:marBottom w:val="0"/>
                          <w:divBdr>
                            <w:top w:val="none" w:sz="0" w:space="0" w:color="auto"/>
                            <w:left w:val="none" w:sz="0" w:space="0" w:color="auto"/>
                            <w:bottom w:val="none" w:sz="0" w:space="0" w:color="auto"/>
                            <w:right w:val="none" w:sz="0" w:space="0" w:color="auto"/>
                          </w:divBdr>
                          <w:divsChild>
                            <w:div w:id="1078985612">
                              <w:marLeft w:val="0"/>
                              <w:marRight w:val="0"/>
                              <w:marTop w:val="0"/>
                              <w:marBottom w:val="0"/>
                              <w:divBdr>
                                <w:top w:val="none" w:sz="0" w:space="0" w:color="auto"/>
                                <w:left w:val="none" w:sz="0" w:space="0" w:color="auto"/>
                                <w:bottom w:val="none" w:sz="0" w:space="0" w:color="auto"/>
                                <w:right w:val="none" w:sz="0" w:space="0" w:color="auto"/>
                              </w:divBdr>
                              <w:divsChild>
                                <w:div w:id="1466509853">
                                  <w:marLeft w:val="0"/>
                                  <w:marRight w:val="0"/>
                                  <w:marTop w:val="0"/>
                                  <w:marBottom w:val="0"/>
                                  <w:divBdr>
                                    <w:top w:val="none" w:sz="0" w:space="0" w:color="auto"/>
                                    <w:left w:val="none" w:sz="0" w:space="0" w:color="auto"/>
                                    <w:bottom w:val="none" w:sz="0" w:space="0" w:color="auto"/>
                                    <w:right w:val="none" w:sz="0" w:space="0" w:color="auto"/>
                                  </w:divBdr>
                                  <w:divsChild>
                                    <w:div w:id="828982499">
                                      <w:marLeft w:val="0"/>
                                      <w:marRight w:val="0"/>
                                      <w:marTop w:val="0"/>
                                      <w:marBottom w:val="0"/>
                                      <w:divBdr>
                                        <w:top w:val="none" w:sz="0" w:space="0" w:color="auto"/>
                                        <w:left w:val="none" w:sz="0" w:space="0" w:color="auto"/>
                                        <w:bottom w:val="none" w:sz="0" w:space="0" w:color="auto"/>
                                        <w:right w:val="none" w:sz="0" w:space="0" w:color="auto"/>
                                      </w:divBdr>
                                      <w:divsChild>
                                        <w:div w:id="180646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9454528">
      <w:bodyDiv w:val="1"/>
      <w:marLeft w:val="0"/>
      <w:marRight w:val="0"/>
      <w:marTop w:val="0"/>
      <w:marBottom w:val="0"/>
      <w:divBdr>
        <w:top w:val="none" w:sz="0" w:space="0" w:color="auto"/>
        <w:left w:val="none" w:sz="0" w:space="0" w:color="auto"/>
        <w:bottom w:val="none" w:sz="0" w:space="0" w:color="auto"/>
        <w:right w:val="none" w:sz="0" w:space="0" w:color="auto"/>
      </w:divBdr>
      <w:divsChild>
        <w:div w:id="1957984604">
          <w:marLeft w:val="0"/>
          <w:marRight w:val="0"/>
          <w:marTop w:val="0"/>
          <w:marBottom w:val="0"/>
          <w:divBdr>
            <w:top w:val="none" w:sz="0" w:space="0" w:color="auto"/>
            <w:left w:val="none" w:sz="0" w:space="0" w:color="auto"/>
            <w:bottom w:val="none" w:sz="0" w:space="0" w:color="auto"/>
            <w:right w:val="none" w:sz="0" w:space="0" w:color="auto"/>
          </w:divBdr>
          <w:divsChild>
            <w:div w:id="1997873304">
              <w:marLeft w:val="0"/>
              <w:marRight w:val="0"/>
              <w:marTop w:val="0"/>
              <w:marBottom w:val="0"/>
              <w:divBdr>
                <w:top w:val="none" w:sz="0" w:space="0" w:color="auto"/>
                <w:left w:val="none" w:sz="0" w:space="0" w:color="auto"/>
                <w:bottom w:val="none" w:sz="0" w:space="0" w:color="auto"/>
                <w:right w:val="none" w:sz="0" w:space="0" w:color="auto"/>
              </w:divBdr>
              <w:divsChild>
                <w:div w:id="1061101503">
                  <w:marLeft w:val="0"/>
                  <w:marRight w:val="0"/>
                  <w:marTop w:val="0"/>
                  <w:marBottom w:val="0"/>
                  <w:divBdr>
                    <w:top w:val="none" w:sz="0" w:space="0" w:color="auto"/>
                    <w:left w:val="none" w:sz="0" w:space="0" w:color="auto"/>
                    <w:bottom w:val="none" w:sz="0" w:space="0" w:color="auto"/>
                    <w:right w:val="none" w:sz="0" w:space="0" w:color="auto"/>
                  </w:divBdr>
                  <w:divsChild>
                    <w:div w:id="1682320762">
                      <w:marLeft w:val="0"/>
                      <w:marRight w:val="0"/>
                      <w:marTop w:val="0"/>
                      <w:marBottom w:val="0"/>
                      <w:divBdr>
                        <w:top w:val="none" w:sz="0" w:space="0" w:color="auto"/>
                        <w:left w:val="none" w:sz="0" w:space="0" w:color="auto"/>
                        <w:bottom w:val="none" w:sz="0" w:space="0" w:color="auto"/>
                        <w:right w:val="none" w:sz="0" w:space="0" w:color="auto"/>
                      </w:divBdr>
                      <w:divsChild>
                        <w:div w:id="1028599570">
                          <w:marLeft w:val="0"/>
                          <w:marRight w:val="0"/>
                          <w:marTop w:val="0"/>
                          <w:marBottom w:val="0"/>
                          <w:divBdr>
                            <w:top w:val="none" w:sz="0" w:space="0" w:color="auto"/>
                            <w:left w:val="none" w:sz="0" w:space="0" w:color="auto"/>
                            <w:bottom w:val="none" w:sz="0" w:space="0" w:color="auto"/>
                            <w:right w:val="none" w:sz="0" w:space="0" w:color="auto"/>
                          </w:divBdr>
                          <w:divsChild>
                            <w:div w:id="1938367665">
                              <w:marLeft w:val="0"/>
                              <w:marRight w:val="0"/>
                              <w:marTop w:val="0"/>
                              <w:marBottom w:val="0"/>
                              <w:divBdr>
                                <w:top w:val="none" w:sz="0" w:space="0" w:color="auto"/>
                                <w:left w:val="none" w:sz="0" w:space="0" w:color="auto"/>
                                <w:bottom w:val="none" w:sz="0" w:space="0" w:color="auto"/>
                                <w:right w:val="none" w:sz="0" w:space="0" w:color="auto"/>
                              </w:divBdr>
                              <w:divsChild>
                                <w:div w:id="655497080">
                                  <w:marLeft w:val="0"/>
                                  <w:marRight w:val="0"/>
                                  <w:marTop w:val="0"/>
                                  <w:marBottom w:val="0"/>
                                  <w:divBdr>
                                    <w:top w:val="none" w:sz="0" w:space="0" w:color="auto"/>
                                    <w:left w:val="none" w:sz="0" w:space="0" w:color="auto"/>
                                    <w:bottom w:val="none" w:sz="0" w:space="0" w:color="auto"/>
                                    <w:right w:val="none" w:sz="0" w:space="0" w:color="auto"/>
                                  </w:divBdr>
                                  <w:divsChild>
                                    <w:div w:id="251741140">
                                      <w:marLeft w:val="0"/>
                                      <w:marRight w:val="0"/>
                                      <w:marTop w:val="0"/>
                                      <w:marBottom w:val="0"/>
                                      <w:divBdr>
                                        <w:top w:val="none" w:sz="0" w:space="0" w:color="auto"/>
                                        <w:left w:val="none" w:sz="0" w:space="0" w:color="auto"/>
                                        <w:bottom w:val="none" w:sz="0" w:space="0" w:color="auto"/>
                                        <w:right w:val="none" w:sz="0" w:space="0" w:color="auto"/>
                                      </w:divBdr>
                                      <w:divsChild>
                                        <w:div w:id="161208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8.png"/><Relationship Id="rId20"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cid:image001.png@01CE40E8.61475C20"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1877</TotalTime>
  <Pages>30</Pages>
  <Words>11105</Words>
  <Characters>63299</Characters>
  <Application>Microsoft Office Word</Application>
  <DocSecurity>0</DocSecurity>
  <Lines>527</Lines>
  <Paragraphs>148</Paragraphs>
  <ScaleCrop>false</ScaleCrop>
  <HeadingPairs>
    <vt:vector size="2" baseType="variant">
      <vt:variant>
        <vt:lpstr>Title</vt:lpstr>
      </vt:variant>
      <vt:variant>
        <vt:i4>1</vt:i4>
      </vt:variant>
    </vt:vector>
  </HeadingPairs>
  <TitlesOfParts>
    <vt:vector size="1" baseType="lpstr">
      <vt:lpstr/>
    </vt:vector>
  </TitlesOfParts>
  <Company>Emory University</Company>
  <LinksUpToDate>false</LinksUpToDate>
  <CharactersWithSpaces>74256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Dept of Medicine</dc:creator>
  <cp:lastModifiedBy>bwu2</cp:lastModifiedBy>
  <cp:revision>84</cp:revision>
  <dcterms:created xsi:type="dcterms:W3CDTF">2013-05-14T17:19:00Z</dcterms:created>
  <dcterms:modified xsi:type="dcterms:W3CDTF">2013-05-20T15:14:00Z</dcterms:modified>
</cp:coreProperties>
</file>
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129" w:rsidRPr="00687D54" w:rsidRDefault="00575129" w:rsidP="0006610F">
      <w:pPr>
        <w:pStyle w:val="Heading4"/>
        <w:spacing w:before="0" w:after="0" w:line="220" w:lineRule="exact"/>
        <w:rPr>
          <w:szCs w:val="24"/>
        </w:rPr>
      </w:pPr>
      <w:r w:rsidRPr="00687D54">
        <w:rPr>
          <w:szCs w:val="24"/>
        </w:rPr>
        <w:t>Plasma Exchange in Children with Thrombocytopenia-Associated Multiple Organ Failure (TAMOF): The TAMOF Network Prospective Registry Experience</w:t>
      </w:r>
    </w:p>
    <w:p w:rsidR="00575129" w:rsidRPr="00687D54" w:rsidRDefault="00575129" w:rsidP="00575129">
      <w:pPr>
        <w:rPr>
          <w:rFonts w:ascii="Times New Roman" w:hAnsi="Times New Roman"/>
          <w:sz w:val="24"/>
          <w:szCs w:val="24"/>
        </w:rPr>
      </w:pPr>
    </w:p>
    <w:p w:rsidR="00575129" w:rsidRPr="00687D54" w:rsidRDefault="00575129" w:rsidP="00575129">
      <w:pPr>
        <w:rPr>
          <w:rFonts w:ascii="Times New Roman" w:hAnsi="Times New Roman"/>
          <w:sz w:val="24"/>
          <w:szCs w:val="24"/>
        </w:rPr>
      </w:pPr>
      <w:r w:rsidRPr="00687D54">
        <w:rPr>
          <w:rFonts w:ascii="Times New Roman" w:hAnsi="Times New Roman"/>
          <w:sz w:val="24"/>
          <w:szCs w:val="24"/>
        </w:rPr>
        <w:t xml:space="preserve">James D. Fortenberry MD FCCM, FAAP; Trung Nguyen; </w:t>
      </w:r>
      <w:r w:rsidR="00C16E69" w:rsidRPr="00687D54">
        <w:rPr>
          <w:rFonts w:ascii="Times New Roman" w:hAnsi="Times New Roman"/>
          <w:sz w:val="24"/>
          <w:szCs w:val="24"/>
        </w:rPr>
        <w:t>Y</w:t>
      </w:r>
      <w:r w:rsidRPr="00687D54">
        <w:rPr>
          <w:rFonts w:ascii="Times New Roman" w:hAnsi="Times New Roman"/>
          <w:sz w:val="24"/>
          <w:szCs w:val="24"/>
        </w:rPr>
        <w:t>ong Han; Raj Aneja; Derek Wheeler; Mark Hall; Geoffrey Fleming; Frederi</w:t>
      </w:r>
      <w:r w:rsidR="00C16E69" w:rsidRPr="00687D54">
        <w:rPr>
          <w:rFonts w:ascii="Times New Roman" w:hAnsi="Times New Roman"/>
          <w:sz w:val="24"/>
          <w:szCs w:val="24"/>
        </w:rPr>
        <w:t xml:space="preserve">ck Barr; Rod Tarrago; </w:t>
      </w:r>
      <w:r w:rsidRPr="00687D54">
        <w:rPr>
          <w:rFonts w:ascii="Times New Roman" w:hAnsi="Times New Roman"/>
          <w:sz w:val="24"/>
          <w:szCs w:val="24"/>
        </w:rPr>
        <w:t xml:space="preserve">Sandra Buttram; </w:t>
      </w:r>
      <w:r w:rsidR="006A6779">
        <w:rPr>
          <w:rFonts w:ascii="Times New Roman" w:hAnsi="Times New Roman"/>
          <w:sz w:val="24"/>
          <w:szCs w:val="24"/>
        </w:rPr>
        <w:t xml:space="preserve">Heidi Dalton; </w:t>
      </w:r>
      <w:r w:rsidR="006A6779" w:rsidRPr="00687D54">
        <w:rPr>
          <w:rFonts w:ascii="Times New Roman" w:hAnsi="Times New Roman"/>
          <w:sz w:val="24"/>
          <w:szCs w:val="24"/>
        </w:rPr>
        <w:t xml:space="preserve">Kristine Rogers; </w:t>
      </w:r>
      <w:r w:rsidR="00C16E69" w:rsidRPr="00687D54">
        <w:rPr>
          <w:rFonts w:ascii="Times New Roman" w:hAnsi="Times New Roman"/>
          <w:sz w:val="24"/>
          <w:szCs w:val="24"/>
        </w:rPr>
        <w:t>Kirk</w:t>
      </w:r>
      <w:r w:rsidRPr="00687D54">
        <w:rPr>
          <w:rFonts w:ascii="Times New Roman" w:hAnsi="Times New Roman"/>
          <w:sz w:val="24"/>
          <w:szCs w:val="24"/>
        </w:rPr>
        <w:t xml:space="preserve"> </w:t>
      </w:r>
      <w:ins w:id="0" w:author="Easley, Kirk" w:date="2013-01-25T10:22:00Z">
        <w:r w:rsidR="00FB3D38">
          <w:rPr>
            <w:rFonts w:ascii="Times New Roman" w:hAnsi="Times New Roman"/>
            <w:sz w:val="24"/>
            <w:szCs w:val="24"/>
          </w:rPr>
          <w:t xml:space="preserve">A. </w:t>
        </w:r>
      </w:ins>
      <w:r w:rsidRPr="00687D54">
        <w:rPr>
          <w:rFonts w:ascii="Times New Roman" w:hAnsi="Times New Roman"/>
          <w:sz w:val="24"/>
          <w:szCs w:val="24"/>
        </w:rPr>
        <w:t>Easley; Andrea Knezevic;</w:t>
      </w:r>
      <w:r w:rsidR="008D1D4D">
        <w:rPr>
          <w:rFonts w:ascii="Times New Roman" w:hAnsi="Times New Roman"/>
          <w:sz w:val="24"/>
          <w:szCs w:val="24"/>
        </w:rPr>
        <w:t xml:space="preserve"> Matt Paden; </w:t>
      </w:r>
      <w:r w:rsidRPr="00687D54">
        <w:rPr>
          <w:rFonts w:ascii="Times New Roman" w:hAnsi="Times New Roman"/>
          <w:sz w:val="24"/>
          <w:szCs w:val="24"/>
        </w:rPr>
        <w:t xml:space="preserve"> Joe Carcillo</w:t>
      </w:r>
    </w:p>
    <w:p w:rsidR="00575129" w:rsidRPr="00687D54" w:rsidRDefault="00575129" w:rsidP="00575129">
      <w:pPr>
        <w:rPr>
          <w:rFonts w:ascii="Times New Roman" w:hAnsi="Times New Roman"/>
          <w:sz w:val="24"/>
          <w:szCs w:val="24"/>
        </w:rPr>
      </w:pPr>
    </w:p>
    <w:p w:rsidR="00575129" w:rsidRPr="00687D54" w:rsidRDefault="00575129" w:rsidP="0006610F">
      <w:pPr>
        <w:pStyle w:val="Heading4"/>
        <w:spacing w:before="0" w:after="0" w:line="220" w:lineRule="exact"/>
        <w:rPr>
          <w:szCs w:val="24"/>
        </w:rPr>
      </w:pPr>
    </w:p>
    <w:p w:rsidR="00687D54" w:rsidRDefault="00687D54" w:rsidP="0006610F">
      <w:pPr>
        <w:pStyle w:val="Heading4"/>
        <w:spacing w:before="0" w:after="0" w:line="220" w:lineRule="exact"/>
        <w:rPr>
          <w:szCs w:val="24"/>
        </w:rPr>
      </w:pPr>
    </w:p>
    <w:p w:rsidR="001F7E6D" w:rsidRPr="00687D54" w:rsidRDefault="00687D54" w:rsidP="00687D54">
      <w:pPr>
        <w:pStyle w:val="Heading4"/>
        <w:spacing w:before="0" w:after="0" w:line="480" w:lineRule="auto"/>
        <w:rPr>
          <w:szCs w:val="24"/>
        </w:rPr>
      </w:pPr>
      <w:r>
        <w:rPr>
          <w:szCs w:val="24"/>
        </w:rPr>
        <w:br w:type="column"/>
      </w:r>
      <w:r w:rsidR="00575129" w:rsidRPr="00687D54">
        <w:rPr>
          <w:szCs w:val="24"/>
        </w:rPr>
        <w:lastRenderedPageBreak/>
        <w:t>Introduction</w:t>
      </w:r>
    </w:p>
    <w:p w:rsidR="005C13E3" w:rsidRPr="00687D54" w:rsidRDefault="001F7E6D" w:rsidP="00687D54">
      <w:pPr>
        <w:autoSpaceDE w:val="0"/>
        <w:autoSpaceDN w:val="0"/>
        <w:adjustRightInd w:val="0"/>
        <w:spacing w:line="480" w:lineRule="auto"/>
        <w:ind w:firstLine="720"/>
        <w:rPr>
          <w:rFonts w:ascii="Times New Roman" w:hAnsi="Times New Roman"/>
          <w:sz w:val="24"/>
          <w:szCs w:val="24"/>
        </w:rPr>
      </w:pPr>
      <w:r w:rsidRPr="00687D54">
        <w:rPr>
          <w:rFonts w:ascii="Times New Roman" w:hAnsi="Times New Roman"/>
          <w:sz w:val="24"/>
          <w:szCs w:val="24"/>
        </w:rPr>
        <w:t>Sepsis remains a major cause of morbidity and mortality for both adults and children. The World Health Organization (WHO) estimates that infection-related sepsis is the leading killer of children worldwide (1)</w:t>
      </w:r>
      <w:r w:rsidR="00A7419A">
        <w:rPr>
          <w:rFonts w:ascii="Times New Roman" w:hAnsi="Times New Roman"/>
          <w:sz w:val="24"/>
          <w:szCs w:val="24"/>
        </w:rPr>
        <w:t>, with</w:t>
      </w:r>
      <w:r w:rsidRPr="00687D54">
        <w:rPr>
          <w:rFonts w:ascii="Times New Roman" w:hAnsi="Times New Roman"/>
          <w:sz w:val="24"/>
          <w:szCs w:val="24"/>
        </w:rPr>
        <w:t xml:space="preserve"> </w:t>
      </w:r>
      <w:r w:rsidR="00A7419A">
        <w:rPr>
          <w:rFonts w:ascii="Times New Roman" w:hAnsi="Times New Roman"/>
          <w:sz w:val="24"/>
          <w:szCs w:val="24"/>
        </w:rPr>
        <w:t>over</w:t>
      </w:r>
      <w:r w:rsidRPr="00687D54">
        <w:rPr>
          <w:rFonts w:ascii="Times New Roman" w:hAnsi="Times New Roman"/>
          <w:sz w:val="24"/>
          <w:szCs w:val="24"/>
        </w:rPr>
        <w:t xml:space="preserve"> 42,000 </w:t>
      </w:r>
      <w:r w:rsidR="00A7419A">
        <w:rPr>
          <w:rFonts w:ascii="Times New Roman" w:hAnsi="Times New Roman"/>
          <w:sz w:val="24"/>
          <w:szCs w:val="24"/>
        </w:rPr>
        <w:t xml:space="preserve">annual </w:t>
      </w:r>
      <w:r w:rsidR="000C2C12">
        <w:rPr>
          <w:rFonts w:ascii="Times New Roman" w:hAnsi="Times New Roman"/>
          <w:sz w:val="24"/>
          <w:szCs w:val="24"/>
        </w:rPr>
        <w:t xml:space="preserve">cases </w:t>
      </w:r>
      <w:r w:rsidR="00A7419A">
        <w:rPr>
          <w:rFonts w:ascii="Times New Roman" w:hAnsi="Times New Roman"/>
          <w:sz w:val="24"/>
          <w:szCs w:val="24"/>
        </w:rPr>
        <w:t>of pediatric sepsis in the United States alone</w:t>
      </w:r>
      <w:r w:rsidRPr="00687D54">
        <w:rPr>
          <w:rFonts w:ascii="Times New Roman" w:hAnsi="Times New Roman"/>
          <w:sz w:val="24"/>
          <w:szCs w:val="24"/>
        </w:rPr>
        <w:t xml:space="preserve">, with an estimated cost for care of over two billion dollars (5). </w:t>
      </w:r>
      <w:r w:rsidR="000C2C12" w:rsidRPr="00687D54">
        <w:rPr>
          <w:rFonts w:ascii="Times New Roman" w:hAnsi="Times New Roman"/>
          <w:sz w:val="24"/>
          <w:szCs w:val="24"/>
        </w:rPr>
        <w:t xml:space="preserve">Of children hospitalized with sepsis in the United States, 10.3% will die (5). </w:t>
      </w:r>
      <w:r w:rsidRPr="00687D54">
        <w:rPr>
          <w:rFonts w:ascii="Times New Roman" w:hAnsi="Times New Roman"/>
          <w:sz w:val="24"/>
          <w:szCs w:val="24"/>
        </w:rPr>
        <w:t xml:space="preserve">However, outcomes </w:t>
      </w:r>
      <w:r w:rsidR="00E75475" w:rsidRPr="00687D54">
        <w:rPr>
          <w:rFonts w:ascii="Times New Roman" w:hAnsi="Times New Roman"/>
          <w:sz w:val="24"/>
          <w:szCs w:val="24"/>
        </w:rPr>
        <w:t>remain</w:t>
      </w:r>
      <w:r w:rsidRPr="00687D54">
        <w:rPr>
          <w:rFonts w:ascii="Times New Roman" w:hAnsi="Times New Roman"/>
          <w:sz w:val="24"/>
          <w:szCs w:val="24"/>
        </w:rPr>
        <w:t xml:space="preserve"> much worse in the subset of children with sepsis and multiple organ failure</w:t>
      </w:r>
      <w:r w:rsidR="00E75475" w:rsidRPr="00687D54">
        <w:rPr>
          <w:rFonts w:ascii="Times New Roman" w:hAnsi="Times New Roman"/>
          <w:sz w:val="24"/>
          <w:szCs w:val="24"/>
        </w:rPr>
        <w:t xml:space="preserve"> (2-5)</w:t>
      </w:r>
      <w:r w:rsidRPr="00687D54">
        <w:rPr>
          <w:rFonts w:ascii="Times New Roman" w:hAnsi="Times New Roman"/>
          <w:sz w:val="24"/>
          <w:szCs w:val="24"/>
        </w:rPr>
        <w:t>.</w:t>
      </w:r>
      <w:r w:rsidR="00687D54">
        <w:rPr>
          <w:rFonts w:ascii="Times New Roman" w:hAnsi="Times New Roman"/>
          <w:sz w:val="24"/>
          <w:szCs w:val="24"/>
        </w:rPr>
        <w:t xml:space="preserve"> </w:t>
      </w:r>
      <w:r w:rsidR="00696607" w:rsidRPr="00687D54">
        <w:rPr>
          <w:rFonts w:ascii="Times New Roman" w:hAnsi="Times New Roman"/>
          <w:sz w:val="24"/>
          <w:szCs w:val="24"/>
        </w:rPr>
        <w:t>D</w:t>
      </w:r>
      <w:r w:rsidRPr="00687D54">
        <w:rPr>
          <w:rFonts w:ascii="Times New Roman" w:hAnsi="Times New Roman"/>
          <w:sz w:val="24"/>
          <w:szCs w:val="24"/>
        </w:rPr>
        <w:t>eath from sepsis is primarily related to development of multiple organ failure (MOF), defined as the failure of t</w:t>
      </w:r>
      <w:r w:rsidR="000C2C12">
        <w:rPr>
          <w:rFonts w:ascii="Times New Roman" w:hAnsi="Times New Roman"/>
          <w:sz w:val="24"/>
          <w:szCs w:val="24"/>
        </w:rPr>
        <w:t>hree or more organ systems (6)</w:t>
      </w:r>
      <w:r w:rsidR="00B54509">
        <w:rPr>
          <w:rFonts w:ascii="Times New Roman" w:hAnsi="Times New Roman"/>
          <w:sz w:val="24"/>
          <w:szCs w:val="24"/>
        </w:rPr>
        <w:t xml:space="preserve">. </w:t>
      </w:r>
      <w:r w:rsidR="000C2C12">
        <w:rPr>
          <w:rFonts w:ascii="Times New Roman" w:hAnsi="Times New Roman"/>
          <w:sz w:val="24"/>
          <w:szCs w:val="24"/>
        </w:rPr>
        <w:t>Pediatric mortality rates</w:t>
      </w:r>
      <w:r w:rsidRPr="00687D54">
        <w:rPr>
          <w:rFonts w:ascii="Times New Roman" w:hAnsi="Times New Roman"/>
          <w:color w:val="000000"/>
          <w:sz w:val="24"/>
          <w:szCs w:val="24"/>
        </w:rPr>
        <w:t xml:space="preserve"> increase</w:t>
      </w:r>
      <w:r w:rsidR="000C2C12">
        <w:rPr>
          <w:rFonts w:ascii="Times New Roman" w:hAnsi="Times New Roman"/>
          <w:color w:val="000000"/>
          <w:sz w:val="24"/>
          <w:szCs w:val="24"/>
        </w:rPr>
        <w:t xml:space="preserve"> from 4-7% with single organ failure </w:t>
      </w:r>
      <w:r w:rsidRPr="00687D54">
        <w:rPr>
          <w:rFonts w:ascii="Times New Roman" w:hAnsi="Times New Roman"/>
          <w:color w:val="000000"/>
          <w:sz w:val="24"/>
          <w:szCs w:val="24"/>
        </w:rPr>
        <w:t>up to 53-57% with four failing organs (2,7).</w:t>
      </w:r>
      <w:r w:rsidR="000C2C12">
        <w:rPr>
          <w:rFonts w:ascii="Times New Roman" w:hAnsi="Times New Roman"/>
          <w:color w:val="000000"/>
          <w:sz w:val="24"/>
          <w:szCs w:val="24"/>
        </w:rPr>
        <w:t xml:space="preserve"> </w:t>
      </w:r>
      <w:r w:rsidR="00B54509">
        <w:rPr>
          <w:rFonts w:ascii="Times New Roman" w:hAnsi="Times New Roman"/>
          <w:sz w:val="24"/>
          <w:szCs w:val="24"/>
        </w:rPr>
        <w:t>U</w:t>
      </w:r>
      <w:r w:rsidR="00B54509" w:rsidRPr="00687D54">
        <w:rPr>
          <w:rFonts w:ascii="Times New Roman" w:hAnsi="Times New Roman"/>
          <w:color w:val="000000"/>
          <w:sz w:val="24"/>
          <w:szCs w:val="24"/>
        </w:rPr>
        <w:t xml:space="preserve">p to 16% of children with severe sepsis still progress to MOF. </w:t>
      </w:r>
      <w:r w:rsidR="000C2C12">
        <w:rPr>
          <w:rFonts w:ascii="Times New Roman" w:hAnsi="Times New Roman"/>
          <w:sz w:val="24"/>
          <w:szCs w:val="24"/>
        </w:rPr>
        <w:t xml:space="preserve">Thus </w:t>
      </w:r>
      <w:r w:rsidRPr="00687D54">
        <w:rPr>
          <w:rFonts w:ascii="Times New Roman" w:hAnsi="Times New Roman"/>
          <w:sz w:val="24"/>
          <w:szCs w:val="24"/>
        </w:rPr>
        <w:t xml:space="preserve">MOF remains a persistent final common pathway to death and a target for improved treatment.  </w:t>
      </w:r>
    </w:p>
    <w:p w:rsidR="001F7E6D" w:rsidRPr="00F57C3A" w:rsidRDefault="00B54509" w:rsidP="00F57C3A">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M</w:t>
      </w:r>
      <w:r w:rsidR="001F7E6D" w:rsidRPr="00F57C3A">
        <w:rPr>
          <w:rFonts w:ascii="Times New Roman" w:hAnsi="Times New Roman"/>
          <w:sz w:val="24"/>
          <w:szCs w:val="24"/>
        </w:rPr>
        <w:t>icrovascular coagulation</w:t>
      </w:r>
      <w:r>
        <w:rPr>
          <w:rFonts w:ascii="Times New Roman" w:hAnsi="Times New Roman"/>
          <w:sz w:val="24"/>
          <w:szCs w:val="24"/>
        </w:rPr>
        <w:t xml:space="preserve"> plays a key role</w:t>
      </w:r>
      <w:r w:rsidR="001F7E6D" w:rsidRPr="00F57C3A">
        <w:rPr>
          <w:rFonts w:ascii="Times New Roman" w:hAnsi="Times New Roman"/>
          <w:sz w:val="24"/>
          <w:szCs w:val="24"/>
        </w:rPr>
        <w:t xml:space="preserve"> in the pathogenesis of MOF</w:t>
      </w:r>
      <w:r w:rsidR="00A7419A">
        <w:rPr>
          <w:rFonts w:ascii="Times New Roman" w:hAnsi="Times New Roman"/>
          <w:sz w:val="24"/>
          <w:szCs w:val="24"/>
        </w:rPr>
        <w:t xml:space="preserve"> and </w:t>
      </w:r>
      <w:r w:rsidR="001F7E6D" w:rsidRPr="00F57C3A">
        <w:rPr>
          <w:rFonts w:ascii="Times New Roman" w:hAnsi="Times New Roman"/>
          <w:sz w:val="24"/>
          <w:szCs w:val="24"/>
        </w:rPr>
        <w:t xml:space="preserve">sepsis (8-12). </w:t>
      </w:r>
      <w:r w:rsidR="00A55E86" w:rsidRPr="00F57C3A">
        <w:rPr>
          <w:rFonts w:ascii="Times New Roman" w:hAnsi="Times New Roman"/>
          <w:sz w:val="24"/>
          <w:szCs w:val="24"/>
        </w:rPr>
        <w:t xml:space="preserve">Activation of </w:t>
      </w:r>
      <w:r w:rsidR="00D158DA" w:rsidRPr="00F57C3A">
        <w:rPr>
          <w:rFonts w:ascii="Times New Roman" w:hAnsi="Times New Roman"/>
          <w:sz w:val="24"/>
          <w:szCs w:val="24"/>
        </w:rPr>
        <w:t xml:space="preserve">cellular and biochemical inflammatory </w:t>
      </w:r>
      <w:r w:rsidR="001F7E6D" w:rsidRPr="00F57C3A">
        <w:rPr>
          <w:rFonts w:ascii="Times New Roman" w:hAnsi="Times New Roman"/>
          <w:sz w:val="24"/>
          <w:szCs w:val="24"/>
        </w:rPr>
        <w:t xml:space="preserve">pathways </w:t>
      </w:r>
      <w:r w:rsidR="00D158DA" w:rsidRPr="00F57C3A">
        <w:rPr>
          <w:rFonts w:ascii="Times New Roman" w:hAnsi="Times New Roman"/>
          <w:sz w:val="24"/>
          <w:szCs w:val="24"/>
        </w:rPr>
        <w:t xml:space="preserve">stimulates </w:t>
      </w:r>
      <w:r w:rsidR="001F7E6D" w:rsidRPr="00F57C3A">
        <w:rPr>
          <w:rFonts w:ascii="Times New Roman" w:hAnsi="Times New Roman"/>
          <w:sz w:val="24"/>
          <w:szCs w:val="24"/>
        </w:rPr>
        <w:t>the kinin and complement systems</w:t>
      </w:r>
      <w:r w:rsidR="00D158DA" w:rsidRPr="00F57C3A">
        <w:rPr>
          <w:rFonts w:ascii="Times New Roman" w:hAnsi="Times New Roman"/>
          <w:sz w:val="24"/>
          <w:szCs w:val="24"/>
        </w:rPr>
        <w:t xml:space="preserve"> and</w:t>
      </w:r>
      <w:r w:rsidR="001F7E6D" w:rsidRPr="00F57C3A">
        <w:rPr>
          <w:rFonts w:ascii="Times New Roman" w:hAnsi="Times New Roman"/>
          <w:sz w:val="24"/>
          <w:szCs w:val="24"/>
        </w:rPr>
        <w:t xml:space="preserve"> the expression and release of tissue factor (TF) from macrophages and neutrophils</w:t>
      </w:r>
      <w:r w:rsidR="00D158DA" w:rsidRPr="00F57C3A">
        <w:rPr>
          <w:rFonts w:ascii="Times New Roman" w:hAnsi="Times New Roman"/>
          <w:sz w:val="24"/>
          <w:szCs w:val="24"/>
        </w:rPr>
        <w:t xml:space="preserve">, activating </w:t>
      </w:r>
      <w:r w:rsidR="001F7E6D" w:rsidRPr="00F57C3A">
        <w:rPr>
          <w:rFonts w:ascii="Times New Roman" w:hAnsi="Times New Roman"/>
          <w:sz w:val="24"/>
          <w:szCs w:val="24"/>
        </w:rPr>
        <w:t xml:space="preserve">the extrinsic coagulation pathway </w:t>
      </w:r>
      <w:r w:rsidR="00D158DA" w:rsidRPr="00F57C3A">
        <w:rPr>
          <w:rFonts w:ascii="Times New Roman" w:hAnsi="Times New Roman"/>
          <w:sz w:val="24"/>
          <w:szCs w:val="24"/>
        </w:rPr>
        <w:t xml:space="preserve">and </w:t>
      </w:r>
      <w:r w:rsidR="001F7E6D" w:rsidRPr="00F57C3A">
        <w:rPr>
          <w:rFonts w:ascii="Times New Roman" w:hAnsi="Times New Roman"/>
          <w:sz w:val="24"/>
          <w:szCs w:val="24"/>
        </w:rPr>
        <w:t>generati</w:t>
      </w:r>
      <w:r w:rsidR="00D158DA" w:rsidRPr="00F57C3A">
        <w:rPr>
          <w:rFonts w:ascii="Times New Roman" w:hAnsi="Times New Roman"/>
          <w:sz w:val="24"/>
          <w:szCs w:val="24"/>
        </w:rPr>
        <w:t>ng</w:t>
      </w:r>
      <w:r w:rsidR="001F7E6D" w:rsidRPr="00F57C3A">
        <w:rPr>
          <w:rFonts w:ascii="Times New Roman" w:hAnsi="Times New Roman"/>
          <w:sz w:val="24"/>
          <w:szCs w:val="24"/>
        </w:rPr>
        <w:t xml:space="preserve"> intravascular thrombin (14).  Thrombin is responsible for consumption of coagulant and anticoagulant proteins, activation of platelets</w:t>
      </w:r>
      <w:r w:rsidR="0054493E">
        <w:rPr>
          <w:rFonts w:ascii="Times New Roman" w:hAnsi="Times New Roman"/>
          <w:sz w:val="24"/>
          <w:szCs w:val="24"/>
        </w:rPr>
        <w:t xml:space="preserve"> and </w:t>
      </w:r>
      <w:r w:rsidR="001F7E6D" w:rsidRPr="00F57C3A">
        <w:rPr>
          <w:rFonts w:ascii="Times New Roman" w:hAnsi="Times New Roman"/>
          <w:sz w:val="24"/>
          <w:szCs w:val="24"/>
        </w:rPr>
        <w:t>of endothelial cells</w:t>
      </w:r>
      <w:r w:rsidR="0054493E">
        <w:rPr>
          <w:rFonts w:ascii="Times New Roman" w:hAnsi="Times New Roman"/>
          <w:sz w:val="24"/>
          <w:szCs w:val="24"/>
        </w:rPr>
        <w:t xml:space="preserve"> via</w:t>
      </w:r>
      <w:r w:rsidR="001F7E6D" w:rsidRPr="00F57C3A">
        <w:rPr>
          <w:rFonts w:ascii="Times New Roman" w:hAnsi="Times New Roman"/>
          <w:sz w:val="24"/>
          <w:szCs w:val="24"/>
        </w:rPr>
        <w:t xml:space="preserve"> thrombin receptor</w:t>
      </w:r>
      <w:r w:rsidR="0054493E">
        <w:rPr>
          <w:rFonts w:ascii="Times New Roman" w:hAnsi="Times New Roman"/>
          <w:sz w:val="24"/>
          <w:szCs w:val="24"/>
        </w:rPr>
        <w:t xml:space="preserve"> binding</w:t>
      </w:r>
      <w:r w:rsidR="001F7E6D" w:rsidRPr="00F57C3A">
        <w:rPr>
          <w:rFonts w:ascii="Times New Roman" w:hAnsi="Times New Roman"/>
          <w:sz w:val="24"/>
          <w:szCs w:val="24"/>
        </w:rPr>
        <w:t xml:space="preserve"> (15,16)</w:t>
      </w:r>
      <w:r w:rsidR="00A7419A">
        <w:rPr>
          <w:rFonts w:ascii="Times New Roman" w:hAnsi="Times New Roman"/>
          <w:sz w:val="24"/>
          <w:szCs w:val="24"/>
        </w:rPr>
        <w:t xml:space="preserve">, with subsequent </w:t>
      </w:r>
      <w:r w:rsidR="001F7E6D" w:rsidRPr="00F57C3A">
        <w:rPr>
          <w:rFonts w:ascii="Times New Roman" w:hAnsi="Times New Roman"/>
          <w:sz w:val="24"/>
          <w:szCs w:val="24"/>
        </w:rPr>
        <w:t>development of microvascular thrombosis. Progressive activation of the coagulation system</w:t>
      </w:r>
      <w:r w:rsidR="0054493E">
        <w:rPr>
          <w:rFonts w:ascii="Times New Roman" w:hAnsi="Times New Roman"/>
          <w:sz w:val="24"/>
          <w:szCs w:val="24"/>
        </w:rPr>
        <w:t xml:space="preserve"> leads to </w:t>
      </w:r>
      <w:r w:rsidR="001F7E6D" w:rsidRPr="00F57C3A">
        <w:rPr>
          <w:rFonts w:ascii="Times New Roman" w:hAnsi="Times New Roman"/>
          <w:sz w:val="24"/>
          <w:szCs w:val="24"/>
        </w:rPr>
        <w:t>disseminated intravascular coagulopathy (DIC). The net result of these changes is the conversion of the normal microvascular milieu from an anticoagulant/profibrinolytic condition to a markedly procoagulant/antifibrinolytic state</w:t>
      </w:r>
      <w:r w:rsidR="0054493E">
        <w:rPr>
          <w:rFonts w:ascii="Times New Roman" w:hAnsi="Times New Roman"/>
          <w:sz w:val="24"/>
          <w:szCs w:val="24"/>
        </w:rPr>
        <w:t xml:space="preserve">, </w:t>
      </w:r>
      <w:r w:rsidR="001F7E6D" w:rsidRPr="00F57C3A">
        <w:rPr>
          <w:rFonts w:ascii="Times New Roman" w:hAnsi="Times New Roman"/>
          <w:sz w:val="24"/>
          <w:szCs w:val="24"/>
        </w:rPr>
        <w:t xml:space="preserve">ultimately </w:t>
      </w:r>
      <w:r w:rsidR="0054493E">
        <w:rPr>
          <w:rFonts w:ascii="Times New Roman" w:hAnsi="Times New Roman"/>
          <w:sz w:val="24"/>
          <w:szCs w:val="24"/>
        </w:rPr>
        <w:t xml:space="preserve">creating </w:t>
      </w:r>
      <w:r w:rsidR="001F7E6D" w:rsidRPr="00F57C3A">
        <w:rPr>
          <w:rFonts w:ascii="Times New Roman" w:hAnsi="Times New Roman"/>
          <w:sz w:val="24"/>
          <w:szCs w:val="24"/>
        </w:rPr>
        <w:t xml:space="preserve">microvascular thrombosis, tissue hypoperfusion, and organ failure. </w:t>
      </w:r>
      <w:r w:rsidR="00C41F7C" w:rsidRPr="00F57C3A">
        <w:rPr>
          <w:rFonts w:ascii="Times New Roman" w:hAnsi="Times New Roman"/>
          <w:sz w:val="24"/>
          <w:szCs w:val="24"/>
        </w:rPr>
        <w:t>I</w:t>
      </w:r>
      <w:r w:rsidR="001F7E6D" w:rsidRPr="00F57C3A">
        <w:rPr>
          <w:rFonts w:ascii="Times New Roman" w:hAnsi="Times New Roman"/>
          <w:sz w:val="24"/>
          <w:szCs w:val="24"/>
        </w:rPr>
        <w:t>ncreasing evidence sugges</w:t>
      </w:r>
      <w:r w:rsidR="00164696" w:rsidRPr="00F57C3A">
        <w:rPr>
          <w:rFonts w:ascii="Times New Roman" w:hAnsi="Times New Roman"/>
          <w:sz w:val="24"/>
          <w:szCs w:val="24"/>
        </w:rPr>
        <w:t xml:space="preserve">ts thrombotic microangiopathy (TMA) </w:t>
      </w:r>
      <w:r w:rsidR="001F7E6D" w:rsidRPr="00F57C3A">
        <w:rPr>
          <w:rFonts w:ascii="Times New Roman" w:hAnsi="Times New Roman"/>
          <w:sz w:val="24"/>
          <w:szCs w:val="24"/>
        </w:rPr>
        <w:t>may be been linked with sepsis and poor outcomes even in the absence of DIC.</w:t>
      </w:r>
    </w:p>
    <w:p w:rsidR="001F7E6D" w:rsidRPr="00687D54" w:rsidRDefault="001F7E6D" w:rsidP="00F57C3A">
      <w:pPr>
        <w:pStyle w:val="BodyText2"/>
        <w:spacing w:line="480" w:lineRule="auto"/>
        <w:ind w:firstLine="720"/>
        <w:jc w:val="left"/>
        <w:rPr>
          <w:rFonts w:ascii="Times New Roman" w:hAnsi="Times New Roman"/>
          <w:b/>
          <w:sz w:val="24"/>
          <w:szCs w:val="24"/>
        </w:rPr>
      </w:pPr>
      <w:r w:rsidRPr="00687D54">
        <w:rPr>
          <w:rFonts w:ascii="Times New Roman" w:hAnsi="Times New Roman"/>
          <w:sz w:val="24"/>
          <w:szCs w:val="24"/>
        </w:rPr>
        <w:t xml:space="preserve">TMAs are microvascular occlusive disorders characterized by systemic thrombosis </w:t>
      </w:r>
      <w:r w:rsidR="00D158DA">
        <w:rPr>
          <w:rFonts w:ascii="Times New Roman" w:hAnsi="Times New Roman"/>
          <w:sz w:val="24"/>
          <w:szCs w:val="24"/>
        </w:rPr>
        <w:t>from plat</w:t>
      </w:r>
      <w:r w:rsidRPr="00687D54">
        <w:rPr>
          <w:rFonts w:ascii="Times New Roman" w:hAnsi="Times New Roman"/>
          <w:sz w:val="24"/>
          <w:szCs w:val="24"/>
        </w:rPr>
        <w:t>elet/von</w:t>
      </w:r>
      <w:r w:rsidR="00D158DA">
        <w:rPr>
          <w:rFonts w:ascii="Times New Roman" w:hAnsi="Times New Roman"/>
          <w:sz w:val="24"/>
          <w:szCs w:val="24"/>
        </w:rPr>
        <w:t xml:space="preserve"> Willebrand factor (vWF) interactions which </w:t>
      </w:r>
      <w:r w:rsidRPr="00687D54">
        <w:rPr>
          <w:rFonts w:ascii="Times New Roman" w:hAnsi="Times New Roman"/>
          <w:sz w:val="24"/>
          <w:szCs w:val="24"/>
        </w:rPr>
        <w:t xml:space="preserve">predispose patients to the development of MOF. TMAs are heralded by the onset of thrombocytopenia, microangiopathic hemolysis, and ischemic organ failure (21, 23). </w:t>
      </w:r>
      <w:r w:rsidR="00F57C3A">
        <w:rPr>
          <w:rFonts w:ascii="Times New Roman" w:hAnsi="Times New Roman"/>
          <w:sz w:val="24"/>
          <w:szCs w:val="24"/>
        </w:rPr>
        <w:t>P</w:t>
      </w:r>
      <w:r w:rsidRPr="00687D54">
        <w:rPr>
          <w:rFonts w:ascii="Times New Roman" w:hAnsi="Times New Roman"/>
          <w:sz w:val="24"/>
          <w:szCs w:val="24"/>
        </w:rPr>
        <w:t xml:space="preserve">rimary TMA is </w:t>
      </w:r>
      <w:r w:rsidR="00F57C3A">
        <w:rPr>
          <w:rFonts w:ascii="Times New Roman" w:hAnsi="Times New Roman"/>
          <w:sz w:val="24"/>
          <w:szCs w:val="24"/>
        </w:rPr>
        <w:t xml:space="preserve">classically </w:t>
      </w:r>
      <w:r w:rsidRPr="00687D54">
        <w:rPr>
          <w:rFonts w:ascii="Times New Roman" w:hAnsi="Times New Roman"/>
          <w:sz w:val="24"/>
          <w:szCs w:val="24"/>
        </w:rPr>
        <w:t>seen in thrombotic thrombocytopenic purpura (TTP) or its variant, hemolytic uremic syndrome (HUS)</w:t>
      </w:r>
      <w:r w:rsidR="00D158DA">
        <w:rPr>
          <w:rFonts w:ascii="Times New Roman" w:hAnsi="Times New Roman"/>
          <w:sz w:val="24"/>
          <w:szCs w:val="24"/>
        </w:rPr>
        <w:t>, but is also</w:t>
      </w:r>
      <w:r w:rsidR="00D158DA" w:rsidRPr="00687D54">
        <w:rPr>
          <w:rFonts w:ascii="Times New Roman" w:hAnsi="Times New Roman"/>
          <w:sz w:val="24"/>
          <w:szCs w:val="24"/>
        </w:rPr>
        <w:t xml:space="preserve"> identified as a leading contributor to mortality in children with </w:t>
      </w:r>
      <w:r w:rsidR="00D158DA" w:rsidRPr="00687D54">
        <w:rPr>
          <w:rFonts w:ascii="Times New Roman" w:hAnsi="Times New Roman"/>
          <w:sz w:val="24"/>
          <w:szCs w:val="24"/>
        </w:rPr>
        <w:lastRenderedPageBreak/>
        <w:t xml:space="preserve">meningococcemia, dengue hemorrhagic fever, and malarial anemia (1). </w:t>
      </w:r>
      <w:r w:rsidR="00D158DA">
        <w:rPr>
          <w:rFonts w:ascii="Times New Roman" w:hAnsi="Times New Roman"/>
          <w:sz w:val="24"/>
          <w:szCs w:val="24"/>
        </w:rPr>
        <w:t>Altered von Willebrand factor</w:t>
      </w:r>
      <w:r w:rsidR="00164696" w:rsidRPr="00687D54">
        <w:rPr>
          <w:rFonts w:ascii="Times New Roman" w:hAnsi="Times New Roman"/>
          <w:sz w:val="24"/>
          <w:szCs w:val="24"/>
        </w:rPr>
        <w:t xml:space="preserve"> </w:t>
      </w:r>
      <w:r w:rsidR="00D158DA">
        <w:rPr>
          <w:rFonts w:ascii="Times New Roman" w:hAnsi="Times New Roman"/>
          <w:sz w:val="24"/>
          <w:szCs w:val="24"/>
        </w:rPr>
        <w:t xml:space="preserve">(vWF) </w:t>
      </w:r>
      <w:r w:rsidR="00164696" w:rsidRPr="00687D54">
        <w:rPr>
          <w:rFonts w:ascii="Times New Roman" w:hAnsi="Times New Roman"/>
          <w:sz w:val="24"/>
          <w:szCs w:val="24"/>
        </w:rPr>
        <w:t>proteolysis in organ injury in</w:t>
      </w:r>
      <w:r w:rsidRPr="00687D54">
        <w:rPr>
          <w:rFonts w:ascii="Times New Roman" w:hAnsi="Times New Roman"/>
          <w:sz w:val="24"/>
          <w:szCs w:val="24"/>
        </w:rPr>
        <w:t xml:space="preserve"> TMAs has been elucidated (29,30).</w:t>
      </w:r>
      <w:r w:rsidR="00D158DA">
        <w:rPr>
          <w:rFonts w:ascii="Times New Roman" w:hAnsi="Times New Roman"/>
          <w:sz w:val="24"/>
          <w:szCs w:val="24"/>
        </w:rPr>
        <w:t xml:space="preserve"> </w:t>
      </w:r>
      <w:r w:rsidRPr="00687D54">
        <w:rPr>
          <w:rFonts w:ascii="Times New Roman" w:hAnsi="Times New Roman"/>
          <w:sz w:val="24"/>
          <w:szCs w:val="24"/>
        </w:rPr>
        <w:t xml:space="preserve"> vWF is released from ECs under physiologic conditions as ultra-large (UL) molecular weight multimers, </w:t>
      </w:r>
      <w:r w:rsidR="0054493E">
        <w:rPr>
          <w:rFonts w:ascii="Times New Roman" w:hAnsi="Times New Roman"/>
          <w:sz w:val="24"/>
          <w:szCs w:val="24"/>
        </w:rPr>
        <w:t xml:space="preserve">capable of direct binding and agglutination of platelets. These are normally </w:t>
      </w:r>
      <w:r w:rsidRPr="00687D54">
        <w:rPr>
          <w:rFonts w:ascii="Times New Roman" w:hAnsi="Times New Roman"/>
          <w:sz w:val="24"/>
          <w:szCs w:val="24"/>
        </w:rPr>
        <w:t xml:space="preserve">cleaved by a plasma metalloprotease into smaller MW multimers </w:t>
      </w:r>
      <w:r w:rsidR="00D16903">
        <w:rPr>
          <w:rFonts w:ascii="Times New Roman" w:hAnsi="Times New Roman"/>
          <w:sz w:val="24"/>
          <w:szCs w:val="24"/>
        </w:rPr>
        <w:t xml:space="preserve">with less thorombogenic potential. </w:t>
      </w:r>
      <w:r w:rsidR="0054493E">
        <w:rPr>
          <w:rFonts w:ascii="Times New Roman" w:hAnsi="Times New Roman"/>
          <w:sz w:val="24"/>
          <w:szCs w:val="24"/>
        </w:rPr>
        <w:t>Persistent c</w:t>
      </w:r>
      <w:r w:rsidRPr="00687D54">
        <w:rPr>
          <w:rFonts w:ascii="Times New Roman" w:hAnsi="Times New Roman"/>
          <w:sz w:val="24"/>
          <w:szCs w:val="24"/>
        </w:rPr>
        <w:t xml:space="preserve">irculating UL vWF multimers are found in the plasma of some TMA patients (30,31). </w:t>
      </w:r>
    </w:p>
    <w:p w:rsidR="001F7E6D" w:rsidRPr="00687D54" w:rsidRDefault="00F57C3A" w:rsidP="00687D54">
      <w:pPr>
        <w:pStyle w:val="BodyText2"/>
        <w:spacing w:line="480" w:lineRule="auto"/>
        <w:ind w:firstLine="720"/>
        <w:jc w:val="left"/>
        <w:rPr>
          <w:rFonts w:ascii="Times New Roman" w:hAnsi="Times New Roman"/>
          <w:sz w:val="24"/>
          <w:szCs w:val="24"/>
        </w:rPr>
      </w:pPr>
      <w:r>
        <w:rPr>
          <w:rFonts w:ascii="Times New Roman" w:hAnsi="Times New Roman"/>
          <w:sz w:val="24"/>
          <w:szCs w:val="24"/>
        </w:rPr>
        <w:t xml:space="preserve">The vWF-cleaving </w:t>
      </w:r>
      <w:r w:rsidR="00D16903">
        <w:rPr>
          <w:rFonts w:ascii="Times New Roman" w:hAnsi="Times New Roman"/>
          <w:sz w:val="24"/>
          <w:szCs w:val="24"/>
        </w:rPr>
        <w:t>metalloproteinase</w:t>
      </w:r>
      <w:r>
        <w:rPr>
          <w:rFonts w:ascii="Times New Roman" w:hAnsi="Times New Roman"/>
          <w:sz w:val="24"/>
          <w:szCs w:val="24"/>
        </w:rPr>
        <w:t xml:space="preserve">, </w:t>
      </w:r>
      <w:r w:rsidR="001F7E6D" w:rsidRPr="00687D54">
        <w:rPr>
          <w:rFonts w:ascii="Times New Roman" w:hAnsi="Times New Roman"/>
          <w:sz w:val="24"/>
          <w:szCs w:val="24"/>
        </w:rPr>
        <w:t xml:space="preserve">referred to as ADAMTS-13 (A Disintegrin and Metalloprotease with ThromboSpondin type 1 motif), </w:t>
      </w:r>
      <w:r w:rsidR="00D16903">
        <w:rPr>
          <w:rFonts w:ascii="Times New Roman" w:hAnsi="Times New Roman"/>
          <w:sz w:val="24"/>
          <w:szCs w:val="24"/>
        </w:rPr>
        <w:t xml:space="preserve">normally cleaves </w:t>
      </w:r>
      <w:r w:rsidR="001F7E6D" w:rsidRPr="00687D54">
        <w:rPr>
          <w:rFonts w:ascii="Times New Roman" w:hAnsi="Times New Roman"/>
          <w:sz w:val="24"/>
          <w:szCs w:val="24"/>
        </w:rPr>
        <w:t>the hyper-adhesive UL vWF multimers (35,36).  ADAMTS-13 deficiency is now ascribed as the primary defect responsible for TTP (37,38</w:t>
      </w:r>
      <w:r w:rsidR="00696607" w:rsidRPr="00687D54">
        <w:rPr>
          <w:rFonts w:ascii="Times New Roman" w:hAnsi="Times New Roman"/>
          <w:sz w:val="24"/>
          <w:szCs w:val="24"/>
        </w:rPr>
        <w:t>)</w:t>
      </w:r>
      <w:r w:rsidR="001F7E6D" w:rsidRPr="00687D54">
        <w:rPr>
          <w:rFonts w:ascii="Times New Roman" w:hAnsi="Times New Roman"/>
          <w:sz w:val="24"/>
          <w:szCs w:val="24"/>
        </w:rPr>
        <w:t>. ADAMTS-13 abnormalities are also seen in a range of acquired thrombocytopenic disorders (38)</w:t>
      </w:r>
      <w:r w:rsidR="00D158DA">
        <w:rPr>
          <w:rFonts w:ascii="Times New Roman" w:hAnsi="Times New Roman"/>
          <w:sz w:val="24"/>
          <w:szCs w:val="24"/>
        </w:rPr>
        <w:t xml:space="preserve"> a</w:t>
      </w:r>
      <w:r w:rsidR="001F7E6D" w:rsidRPr="00687D54">
        <w:rPr>
          <w:rFonts w:ascii="Times New Roman" w:hAnsi="Times New Roman"/>
          <w:sz w:val="24"/>
          <w:szCs w:val="24"/>
        </w:rPr>
        <w:t xml:space="preserve">nd in children (39). ADAMTS-13 abnormalities </w:t>
      </w:r>
      <w:r>
        <w:rPr>
          <w:rFonts w:ascii="Times New Roman" w:hAnsi="Times New Roman"/>
          <w:sz w:val="24"/>
          <w:szCs w:val="24"/>
        </w:rPr>
        <w:t>have been reported in animal models and clinical sepsis studies (41,42)</w:t>
      </w:r>
      <w:r w:rsidR="00960061">
        <w:rPr>
          <w:rFonts w:ascii="Times New Roman" w:hAnsi="Times New Roman"/>
          <w:sz w:val="24"/>
          <w:szCs w:val="24"/>
        </w:rPr>
        <w:t xml:space="preserve"> in both children and adults (43</w:t>
      </w:r>
      <w:r w:rsidR="007E2251">
        <w:rPr>
          <w:rFonts w:ascii="Times New Roman" w:hAnsi="Times New Roman"/>
          <w:sz w:val="24"/>
          <w:szCs w:val="24"/>
        </w:rPr>
        <w:t xml:space="preserve">). Clinical </w:t>
      </w:r>
      <w:r w:rsidR="00960061">
        <w:rPr>
          <w:rFonts w:ascii="Times New Roman" w:hAnsi="Times New Roman"/>
          <w:sz w:val="24"/>
          <w:szCs w:val="24"/>
        </w:rPr>
        <w:t>outcomes have been correlated with severity of ADAMTS-13 deficiency (50,51).</w:t>
      </w:r>
      <w:r w:rsidR="0021298D">
        <w:rPr>
          <w:rFonts w:ascii="Times New Roman" w:hAnsi="Times New Roman"/>
          <w:sz w:val="24"/>
          <w:szCs w:val="24"/>
        </w:rPr>
        <w:t xml:space="preserve"> </w:t>
      </w:r>
    </w:p>
    <w:p w:rsidR="00B5173F" w:rsidRDefault="001F7E6D" w:rsidP="00687D54">
      <w:pPr>
        <w:pStyle w:val="BodyText2"/>
        <w:spacing w:line="480" w:lineRule="auto"/>
        <w:jc w:val="left"/>
        <w:rPr>
          <w:rFonts w:ascii="Times New Roman" w:hAnsi="Times New Roman"/>
          <w:sz w:val="24"/>
          <w:szCs w:val="24"/>
        </w:rPr>
      </w:pPr>
      <w:r w:rsidRPr="00687D54">
        <w:rPr>
          <w:rFonts w:ascii="Times New Roman" w:hAnsi="Times New Roman"/>
          <w:sz w:val="24"/>
          <w:szCs w:val="24"/>
        </w:rPr>
        <w:tab/>
      </w:r>
      <w:r w:rsidR="0021298D">
        <w:rPr>
          <w:rFonts w:ascii="Times New Roman" w:hAnsi="Times New Roman"/>
          <w:sz w:val="24"/>
          <w:szCs w:val="24"/>
        </w:rPr>
        <w:t xml:space="preserve">A subset of children with sepsis or inflammatory disease and high mortality with </w:t>
      </w:r>
      <w:r w:rsidRPr="00687D54">
        <w:rPr>
          <w:rFonts w:ascii="Times New Roman" w:hAnsi="Times New Roman"/>
          <w:sz w:val="24"/>
          <w:szCs w:val="24"/>
        </w:rPr>
        <w:t>a thrombotic microangiopathic syndrome</w:t>
      </w:r>
      <w:r w:rsidR="0021298D">
        <w:rPr>
          <w:rFonts w:ascii="Times New Roman" w:hAnsi="Times New Roman"/>
          <w:sz w:val="24"/>
          <w:szCs w:val="24"/>
        </w:rPr>
        <w:t xml:space="preserve"> has been described (Nguyen) </w:t>
      </w:r>
      <w:r w:rsidR="007E2251">
        <w:rPr>
          <w:rFonts w:ascii="Times New Roman" w:hAnsi="Times New Roman"/>
          <w:sz w:val="24"/>
          <w:szCs w:val="24"/>
        </w:rPr>
        <w:t>by the term</w:t>
      </w:r>
      <w:r w:rsidRPr="00687D54">
        <w:rPr>
          <w:rFonts w:ascii="Times New Roman" w:hAnsi="Times New Roman"/>
          <w:sz w:val="24"/>
          <w:szCs w:val="24"/>
        </w:rPr>
        <w:t xml:space="preserve"> thrombocytopenia-associated multiple organ failure (TAMOF) (7,48). Clinicopathologic elements include fibrin thrombi, thrombocytopenia, increased vWF with decreased percentage of large vWF multimers, and decreased protein C (7,49). </w:t>
      </w:r>
      <w:r w:rsidR="00441F4B">
        <w:rPr>
          <w:rFonts w:ascii="Times New Roman" w:hAnsi="Times New Roman"/>
          <w:sz w:val="24"/>
          <w:szCs w:val="24"/>
        </w:rPr>
        <w:t>A</w:t>
      </w:r>
      <w:r w:rsidRPr="00687D54">
        <w:rPr>
          <w:rFonts w:ascii="Times New Roman" w:hAnsi="Times New Roman"/>
          <w:sz w:val="24"/>
          <w:szCs w:val="24"/>
        </w:rPr>
        <w:t xml:space="preserve"> correlation </w:t>
      </w:r>
      <w:r w:rsidR="00441F4B">
        <w:rPr>
          <w:rFonts w:ascii="Times New Roman" w:hAnsi="Times New Roman"/>
          <w:sz w:val="24"/>
          <w:szCs w:val="24"/>
        </w:rPr>
        <w:t xml:space="preserve">between </w:t>
      </w:r>
      <w:r w:rsidRPr="00687D54">
        <w:rPr>
          <w:rFonts w:ascii="Times New Roman" w:hAnsi="Times New Roman"/>
          <w:sz w:val="24"/>
          <w:szCs w:val="24"/>
        </w:rPr>
        <w:t xml:space="preserve"> outcome</w:t>
      </w:r>
      <w:r w:rsidR="00441F4B">
        <w:rPr>
          <w:rFonts w:ascii="Times New Roman" w:hAnsi="Times New Roman"/>
          <w:sz w:val="24"/>
          <w:szCs w:val="24"/>
        </w:rPr>
        <w:t>,</w:t>
      </w:r>
      <w:r w:rsidR="0021298D">
        <w:rPr>
          <w:rFonts w:ascii="Times New Roman" w:hAnsi="Times New Roman"/>
          <w:sz w:val="24"/>
          <w:szCs w:val="24"/>
        </w:rPr>
        <w:t xml:space="preserve"> </w:t>
      </w:r>
      <w:r w:rsidRPr="00687D54">
        <w:rPr>
          <w:rFonts w:ascii="Times New Roman" w:hAnsi="Times New Roman"/>
          <w:sz w:val="24"/>
          <w:szCs w:val="24"/>
        </w:rPr>
        <w:t xml:space="preserve">thrombocytopenia and ADAMTS-13 activity </w:t>
      </w:r>
      <w:r w:rsidR="00441F4B">
        <w:rPr>
          <w:rFonts w:ascii="Times New Roman" w:hAnsi="Times New Roman"/>
          <w:sz w:val="24"/>
          <w:szCs w:val="24"/>
        </w:rPr>
        <w:t xml:space="preserve">was seen </w:t>
      </w:r>
      <w:r w:rsidRPr="00687D54">
        <w:rPr>
          <w:rFonts w:ascii="Times New Roman" w:hAnsi="Times New Roman"/>
          <w:sz w:val="24"/>
          <w:szCs w:val="24"/>
        </w:rPr>
        <w:t xml:space="preserve">in </w:t>
      </w:r>
      <w:r w:rsidR="00441F4B">
        <w:rPr>
          <w:rFonts w:ascii="Times New Roman" w:hAnsi="Times New Roman"/>
          <w:sz w:val="24"/>
          <w:szCs w:val="24"/>
        </w:rPr>
        <w:t xml:space="preserve">a small series of </w:t>
      </w:r>
      <w:r w:rsidRPr="00687D54">
        <w:rPr>
          <w:rFonts w:ascii="Times New Roman" w:hAnsi="Times New Roman"/>
          <w:sz w:val="24"/>
          <w:szCs w:val="24"/>
        </w:rPr>
        <w:t>c</w:t>
      </w:r>
      <w:r w:rsidR="0021298D">
        <w:rPr>
          <w:rFonts w:ascii="Times New Roman" w:hAnsi="Times New Roman"/>
          <w:sz w:val="24"/>
          <w:szCs w:val="24"/>
        </w:rPr>
        <w:t>hildren</w:t>
      </w:r>
      <w:r w:rsidR="00441F4B">
        <w:rPr>
          <w:rFonts w:ascii="Times New Roman" w:hAnsi="Times New Roman"/>
          <w:sz w:val="24"/>
          <w:szCs w:val="24"/>
        </w:rPr>
        <w:t xml:space="preserve"> with multiple organ failure</w:t>
      </w:r>
      <w:r w:rsidR="0021298D">
        <w:rPr>
          <w:rFonts w:ascii="Times New Roman" w:hAnsi="Times New Roman"/>
          <w:sz w:val="24"/>
          <w:szCs w:val="24"/>
        </w:rPr>
        <w:t xml:space="preserve"> (ref).</w:t>
      </w:r>
      <w:r w:rsidR="007E2251" w:rsidRPr="007E2251">
        <w:rPr>
          <w:rFonts w:ascii="Times New Roman" w:hAnsi="Times New Roman"/>
          <w:sz w:val="24"/>
          <w:szCs w:val="24"/>
        </w:rPr>
        <w:t xml:space="preserve"> </w:t>
      </w:r>
      <w:r w:rsidR="00441F4B">
        <w:rPr>
          <w:rFonts w:ascii="Times New Roman" w:hAnsi="Times New Roman"/>
          <w:sz w:val="24"/>
          <w:szCs w:val="24"/>
        </w:rPr>
        <w:t xml:space="preserve">TAMOF patients in the series </w:t>
      </w:r>
      <w:r w:rsidR="007E2251" w:rsidRPr="00687D54">
        <w:rPr>
          <w:rFonts w:ascii="Times New Roman" w:hAnsi="Times New Roman"/>
          <w:sz w:val="24"/>
          <w:szCs w:val="24"/>
        </w:rPr>
        <w:t>had decreased ADAMTS-13 activity compared to children with multiple organ failure without thrombocytopenia</w:t>
      </w:r>
      <w:r w:rsidR="00441F4B">
        <w:rPr>
          <w:rFonts w:ascii="Times New Roman" w:hAnsi="Times New Roman"/>
          <w:sz w:val="24"/>
          <w:szCs w:val="24"/>
        </w:rPr>
        <w:t>; a</w:t>
      </w:r>
      <w:r w:rsidR="007E2251" w:rsidRPr="00687D54">
        <w:rPr>
          <w:rFonts w:ascii="Times New Roman" w:hAnsi="Times New Roman"/>
          <w:sz w:val="24"/>
          <w:szCs w:val="24"/>
        </w:rPr>
        <w:t>ll nonsurvivors had TAMOF, reduced ADAMTS-13 activity, and vWF-rich microvascular thromboses at autopsy.</w:t>
      </w:r>
    </w:p>
    <w:p w:rsidR="007E2251" w:rsidRPr="00687D54" w:rsidRDefault="007E2251" w:rsidP="007E2251">
      <w:pPr>
        <w:pStyle w:val="BodyText2"/>
        <w:spacing w:line="480" w:lineRule="auto"/>
        <w:ind w:firstLine="720"/>
        <w:jc w:val="left"/>
        <w:rPr>
          <w:rFonts w:ascii="Times New Roman" w:hAnsi="Times New Roman"/>
          <w:sz w:val="24"/>
          <w:szCs w:val="24"/>
        </w:rPr>
      </w:pPr>
      <w:r w:rsidRPr="00687D54">
        <w:rPr>
          <w:rFonts w:ascii="Times New Roman" w:hAnsi="Times New Roman"/>
          <w:sz w:val="24"/>
          <w:szCs w:val="24"/>
        </w:rPr>
        <w:t>Plasma exchange (PEx) is considered an effective therapy for patients with TTP/HUS because it removes vWF-cleaving protease antibodies and replaces deficient protease (50)</w:t>
      </w:r>
      <w:r>
        <w:rPr>
          <w:rFonts w:ascii="Times New Roman" w:hAnsi="Times New Roman"/>
          <w:sz w:val="24"/>
          <w:szCs w:val="24"/>
        </w:rPr>
        <w:t>. Experience</w:t>
      </w:r>
      <w:r w:rsidRPr="00687D54">
        <w:rPr>
          <w:rFonts w:ascii="Times New Roman" w:hAnsi="Times New Roman"/>
          <w:sz w:val="24"/>
          <w:szCs w:val="24"/>
        </w:rPr>
        <w:t xml:space="preserve"> has been expanded to use in </w:t>
      </w:r>
      <w:r>
        <w:rPr>
          <w:rFonts w:ascii="Times New Roman" w:hAnsi="Times New Roman"/>
          <w:sz w:val="24"/>
          <w:szCs w:val="24"/>
        </w:rPr>
        <w:t xml:space="preserve">patients </w:t>
      </w:r>
      <w:r w:rsidRPr="00687D54">
        <w:rPr>
          <w:rFonts w:ascii="Times New Roman" w:hAnsi="Times New Roman"/>
          <w:sz w:val="24"/>
          <w:szCs w:val="24"/>
        </w:rPr>
        <w:t>with TTP/HUS-like syndromes associated with systemic toxin- or infectious episodes</w:t>
      </w:r>
      <w:r>
        <w:rPr>
          <w:rFonts w:ascii="Times New Roman" w:hAnsi="Times New Roman"/>
          <w:sz w:val="24"/>
          <w:szCs w:val="24"/>
        </w:rPr>
        <w:t xml:space="preserve"> (22,53,54,57,58,59), and a prospective randomized trial in 106 septic adults</w:t>
      </w:r>
      <w:r w:rsidRPr="00687D54">
        <w:rPr>
          <w:rFonts w:ascii="Times New Roman" w:hAnsi="Times New Roman"/>
          <w:sz w:val="24"/>
          <w:szCs w:val="24"/>
        </w:rPr>
        <w:t xml:space="preserve"> (61)</w:t>
      </w:r>
      <w:r>
        <w:rPr>
          <w:rFonts w:ascii="Times New Roman" w:hAnsi="Times New Roman"/>
          <w:sz w:val="24"/>
          <w:szCs w:val="24"/>
        </w:rPr>
        <w:t xml:space="preserve"> found improved 28 day survival </w:t>
      </w:r>
      <w:r w:rsidRPr="00687D54">
        <w:rPr>
          <w:rFonts w:ascii="Times New Roman" w:hAnsi="Times New Roman"/>
          <w:sz w:val="24"/>
          <w:szCs w:val="24"/>
        </w:rPr>
        <w:t xml:space="preserve">in septic patients treated with </w:t>
      </w:r>
      <w:r>
        <w:rPr>
          <w:rFonts w:ascii="Times New Roman" w:hAnsi="Times New Roman"/>
          <w:sz w:val="24"/>
          <w:szCs w:val="24"/>
        </w:rPr>
        <w:t xml:space="preserve">PEx compared to conventional therapy alone. </w:t>
      </w:r>
    </w:p>
    <w:p w:rsidR="001F7E6D" w:rsidRPr="00687D54" w:rsidRDefault="00687D54" w:rsidP="00687D54">
      <w:pPr>
        <w:tabs>
          <w:tab w:val="left" w:pos="720"/>
        </w:tabs>
        <w:spacing w:line="480" w:lineRule="auto"/>
        <w:rPr>
          <w:rFonts w:ascii="Times New Roman" w:hAnsi="Times New Roman"/>
          <w:sz w:val="24"/>
          <w:szCs w:val="24"/>
        </w:rPr>
      </w:pPr>
      <w:r>
        <w:rPr>
          <w:rFonts w:ascii="Times New Roman" w:hAnsi="Times New Roman"/>
          <w:sz w:val="24"/>
          <w:szCs w:val="24"/>
        </w:rPr>
        <w:lastRenderedPageBreak/>
        <w:tab/>
      </w:r>
      <w:r w:rsidR="007E2251">
        <w:rPr>
          <w:rFonts w:ascii="Times New Roman" w:hAnsi="Times New Roman"/>
          <w:sz w:val="24"/>
          <w:szCs w:val="24"/>
        </w:rPr>
        <w:t xml:space="preserve">A small randomized </w:t>
      </w:r>
      <w:r w:rsidR="001F7E6D" w:rsidRPr="00687D54">
        <w:rPr>
          <w:rFonts w:ascii="Times New Roman" w:hAnsi="Times New Roman"/>
          <w:sz w:val="24"/>
          <w:szCs w:val="24"/>
        </w:rPr>
        <w:t>controlled open label trial study of a TTP-based PEx protocol for children with TAMOF</w:t>
      </w:r>
      <w:r w:rsidR="007E2251">
        <w:rPr>
          <w:rFonts w:ascii="Times New Roman" w:hAnsi="Times New Roman"/>
          <w:sz w:val="24"/>
          <w:szCs w:val="24"/>
        </w:rPr>
        <w:t xml:space="preserve"> </w:t>
      </w:r>
      <w:r w:rsidR="009D5221">
        <w:rPr>
          <w:rFonts w:ascii="Times New Roman" w:hAnsi="Times New Roman"/>
          <w:sz w:val="24"/>
          <w:szCs w:val="24"/>
        </w:rPr>
        <w:t>showed</w:t>
      </w:r>
      <w:r w:rsidR="007E2251">
        <w:rPr>
          <w:rFonts w:ascii="Times New Roman" w:hAnsi="Times New Roman"/>
          <w:sz w:val="24"/>
          <w:szCs w:val="24"/>
        </w:rPr>
        <w:t xml:space="preserve"> restor</w:t>
      </w:r>
      <w:r w:rsidR="000737A7">
        <w:rPr>
          <w:rFonts w:ascii="Times New Roman" w:hAnsi="Times New Roman"/>
          <w:sz w:val="24"/>
          <w:szCs w:val="24"/>
        </w:rPr>
        <w:t xml:space="preserve">ation of </w:t>
      </w:r>
      <w:r w:rsidR="007E2251">
        <w:rPr>
          <w:rFonts w:ascii="Times New Roman" w:hAnsi="Times New Roman"/>
          <w:sz w:val="24"/>
          <w:szCs w:val="24"/>
        </w:rPr>
        <w:t>ADAMTS-13 activity in</w:t>
      </w:r>
      <w:r w:rsidR="009D5221">
        <w:rPr>
          <w:rFonts w:ascii="Times New Roman" w:hAnsi="Times New Roman"/>
          <w:sz w:val="24"/>
          <w:szCs w:val="24"/>
        </w:rPr>
        <w:t xml:space="preserve"> </w:t>
      </w:r>
      <w:r w:rsidR="007E2251">
        <w:rPr>
          <w:rFonts w:ascii="Times New Roman" w:hAnsi="Times New Roman"/>
          <w:sz w:val="24"/>
          <w:szCs w:val="24"/>
        </w:rPr>
        <w:t>p</w:t>
      </w:r>
      <w:r w:rsidR="007E2251" w:rsidRPr="00687D54">
        <w:rPr>
          <w:rFonts w:ascii="Times New Roman" w:hAnsi="Times New Roman"/>
          <w:sz w:val="24"/>
          <w:szCs w:val="24"/>
        </w:rPr>
        <w:t xml:space="preserve">atients </w:t>
      </w:r>
      <w:r w:rsidR="009D5221">
        <w:rPr>
          <w:rFonts w:ascii="Times New Roman" w:hAnsi="Times New Roman"/>
          <w:sz w:val="24"/>
          <w:szCs w:val="24"/>
        </w:rPr>
        <w:t>given</w:t>
      </w:r>
      <w:r w:rsidR="007E2251" w:rsidRPr="00687D54">
        <w:rPr>
          <w:rFonts w:ascii="Times New Roman" w:hAnsi="Times New Roman"/>
          <w:sz w:val="24"/>
          <w:szCs w:val="24"/>
        </w:rPr>
        <w:t xml:space="preserve"> PEx</w:t>
      </w:r>
      <w:r w:rsidR="009D5221">
        <w:rPr>
          <w:rFonts w:ascii="Times New Roman" w:hAnsi="Times New Roman"/>
          <w:sz w:val="24"/>
          <w:szCs w:val="24"/>
        </w:rPr>
        <w:t xml:space="preserve">, </w:t>
      </w:r>
      <w:r w:rsidR="007E2251">
        <w:rPr>
          <w:rFonts w:ascii="Times New Roman" w:hAnsi="Times New Roman"/>
          <w:sz w:val="24"/>
          <w:szCs w:val="24"/>
        </w:rPr>
        <w:t xml:space="preserve">with </w:t>
      </w:r>
      <w:r w:rsidR="007E2251" w:rsidRPr="00687D54">
        <w:rPr>
          <w:rFonts w:ascii="Times New Roman" w:hAnsi="Times New Roman"/>
          <w:sz w:val="24"/>
          <w:szCs w:val="24"/>
        </w:rPr>
        <w:t>significant reduction in organ dysfunction</w:t>
      </w:r>
      <w:r w:rsidR="009D5221">
        <w:rPr>
          <w:rFonts w:ascii="Times New Roman" w:hAnsi="Times New Roman"/>
          <w:sz w:val="24"/>
          <w:szCs w:val="24"/>
        </w:rPr>
        <w:t xml:space="preserve"> and improved survival,</w:t>
      </w:r>
      <w:r w:rsidR="007E2251" w:rsidRPr="00687D54">
        <w:rPr>
          <w:rFonts w:ascii="Times New Roman" w:hAnsi="Times New Roman"/>
          <w:sz w:val="24"/>
          <w:szCs w:val="24"/>
        </w:rPr>
        <w:t xml:space="preserve"> compared to those with standard therapy</w:t>
      </w:r>
      <w:r w:rsidR="009D5221">
        <w:rPr>
          <w:rFonts w:ascii="Times New Roman" w:hAnsi="Times New Roman"/>
          <w:sz w:val="24"/>
          <w:szCs w:val="24"/>
        </w:rPr>
        <w:t xml:space="preserve"> (</w:t>
      </w:r>
      <w:r w:rsidR="0054493E">
        <w:rPr>
          <w:rFonts w:ascii="Times New Roman" w:hAnsi="Times New Roman"/>
          <w:sz w:val="24"/>
          <w:szCs w:val="24"/>
        </w:rPr>
        <w:t>ref)</w:t>
      </w:r>
      <w:r w:rsidR="007E2251" w:rsidRPr="00687D54">
        <w:rPr>
          <w:rFonts w:ascii="Times New Roman" w:hAnsi="Times New Roman"/>
          <w:sz w:val="24"/>
          <w:szCs w:val="24"/>
        </w:rPr>
        <w:t xml:space="preserve">.  </w:t>
      </w:r>
      <w:r w:rsidR="0054493E">
        <w:rPr>
          <w:rFonts w:ascii="Times New Roman" w:hAnsi="Times New Roman"/>
          <w:sz w:val="24"/>
          <w:szCs w:val="24"/>
        </w:rPr>
        <w:t>While intriguing, the</w:t>
      </w:r>
      <w:r w:rsidR="001F7E6D" w:rsidRPr="00687D54">
        <w:rPr>
          <w:rFonts w:ascii="Times New Roman" w:hAnsi="Times New Roman"/>
          <w:sz w:val="24"/>
          <w:szCs w:val="24"/>
        </w:rPr>
        <w:t xml:space="preserve"> trial was not powered or designed to determine outcome.</w:t>
      </w:r>
    </w:p>
    <w:p w:rsidR="001B1DC7" w:rsidRPr="00252D99" w:rsidRDefault="00604EC5" w:rsidP="001B1DC7">
      <w:pPr>
        <w:spacing w:line="480" w:lineRule="auto"/>
        <w:rPr>
          <w:ins w:id="1" w:author="Easley, Kirk" w:date="2013-01-25T10:33:00Z"/>
        </w:rPr>
      </w:pPr>
      <w:r>
        <w:rPr>
          <w:rFonts w:ascii="Times New Roman" w:hAnsi="Times New Roman"/>
          <w:sz w:val="24"/>
          <w:szCs w:val="24"/>
        </w:rPr>
        <w:tab/>
      </w:r>
      <w:r w:rsidR="000737A7">
        <w:rPr>
          <w:rFonts w:ascii="Times New Roman" w:hAnsi="Times New Roman"/>
          <w:sz w:val="24"/>
          <w:szCs w:val="24"/>
        </w:rPr>
        <w:t>We sought to better characterize TAMOF as a clinical entity and responses with PEx in a broader multicenter population, and to inform further studies and a randomized controlled trial to determine outcome effects of PEx. To do so</w:t>
      </w:r>
      <w:r>
        <w:rPr>
          <w:rFonts w:ascii="Times New Roman" w:hAnsi="Times New Roman"/>
          <w:sz w:val="24"/>
          <w:szCs w:val="24"/>
        </w:rPr>
        <w:t xml:space="preserve">, we developed a multicenter </w:t>
      </w:r>
      <w:r w:rsidR="000737A7">
        <w:rPr>
          <w:rFonts w:ascii="Times New Roman" w:hAnsi="Times New Roman"/>
          <w:sz w:val="24"/>
          <w:szCs w:val="24"/>
        </w:rPr>
        <w:t xml:space="preserve">network to enroll children with TAMOF. </w:t>
      </w:r>
      <w:ins w:id="2" w:author="Easley, Kirk" w:date="2013-01-25T10:33:00Z">
        <w:r w:rsidR="001B1DC7" w:rsidRPr="00252D99">
          <w:rPr>
            <w:rFonts w:ascii="Times New Roman" w:hAnsi="Times New Roman"/>
            <w:bCs/>
            <w:sz w:val="24"/>
            <w:szCs w:val="24"/>
          </w:rPr>
          <w:t xml:space="preserve">Eighty one children were enrolled in the cohort. We hypothesized that children with TAMOF receiving </w:t>
        </w:r>
        <w:proofErr w:type="spellStart"/>
        <w:r w:rsidR="001B1DC7" w:rsidRPr="00252D99">
          <w:rPr>
            <w:rFonts w:ascii="Times New Roman" w:hAnsi="Times New Roman"/>
            <w:bCs/>
            <w:sz w:val="24"/>
            <w:szCs w:val="24"/>
          </w:rPr>
          <w:t>PEx</w:t>
        </w:r>
        <w:proofErr w:type="spellEnd"/>
        <w:r w:rsidR="001B1DC7" w:rsidRPr="00252D99">
          <w:rPr>
            <w:rFonts w:ascii="Times New Roman" w:hAnsi="Times New Roman"/>
            <w:bCs/>
            <w:sz w:val="24"/>
            <w:szCs w:val="24"/>
          </w:rPr>
          <w:t xml:space="preserve"> would demonstrate greater improvement in PELOD scores and better survival than children receiving standard therapy alone.  We also expected children with TAMOF to demonstrate biochemical findings consist with ADAMTS-13 deficiency and </w:t>
        </w:r>
        <w:proofErr w:type="spellStart"/>
        <w:r w:rsidR="001B1DC7" w:rsidRPr="00252D99">
          <w:rPr>
            <w:rFonts w:ascii="Times New Roman" w:hAnsi="Times New Roman"/>
            <w:bCs/>
            <w:sz w:val="24"/>
            <w:szCs w:val="24"/>
          </w:rPr>
          <w:t>vWF</w:t>
        </w:r>
        <w:proofErr w:type="spellEnd"/>
        <w:r w:rsidR="001B1DC7" w:rsidRPr="00252D99">
          <w:rPr>
            <w:rFonts w:ascii="Times New Roman" w:hAnsi="Times New Roman"/>
            <w:bCs/>
            <w:sz w:val="24"/>
            <w:szCs w:val="24"/>
          </w:rPr>
          <w:t xml:space="preserve"> </w:t>
        </w:r>
        <w:proofErr w:type="spellStart"/>
        <w:r w:rsidR="001B1DC7" w:rsidRPr="00252D99">
          <w:rPr>
            <w:rFonts w:ascii="Times New Roman" w:hAnsi="Times New Roman"/>
            <w:bCs/>
            <w:sz w:val="24"/>
            <w:szCs w:val="24"/>
          </w:rPr>
          <w:t>multimer</w:t>
        </w:r>
        <w:proofErr w:type="spellEnd"/>
        <w:r w:rsidR="001B1DC7" w:rsidRPr="00252D99">
          <w:rPr>
            <w:rFonts w:ascii="Times New Roman" w:hAnsi="Times New Roman"/>
            <w:bCs/>
            <w:sz w:val="24"/>
            <w:szCs w:val="24"/>
          </w:rPr>
          <w:t xml:space="preserve"> elevation.   Biochemical data were available</w:t>
        </w:r>
        <w:r w:rsidR="00EF4C11">
          <w:rPr>
            <w:rFonts w:ascii="Times New Roman" w:hAnsi="Times New Roman"/>
            <w:bCs/>
            <w:sz w:val="24"/>
            <w:szCs w:val="24"/>
          </w:rPr>
          <w:t xml:space="preserve"> in a subset (approximately </w:t>
        </w:r>
      </w:ins>
      <w:ins w:id="3" w:author="Easley, Kirk" w:date="2013-01-25T12:50:00Z">
        <w:r w:rsidR="00EF4C11">
          <w:rPr>
            <w:rFonts w:ascii="Times New Roman" w:hAnsi="Times New Roman"/>
            <w:bCs/>
            <w:sz w:val="24"/>
            <w:szCs w:val="24"/>
          </w:rPr>
          <w:t>69%</w:t>
        </w:r>
      </w:ins>
      <w:ins w:id="4" w:author="Easley, Kirk" w:date="2013-01-25T10:33:00Z">
        <w:r w:rsidR="001B1DC7" w:rsidRPr="00252D99">
          <w:rPr>
            <w:rFonts w:ascii="Times New Roman" w:hAnsi="Times New Roman"/>
            <w:bCs/>
            <w:sz w:val="24"/>
            <w:szCs w:val="24"/>
          </w:rPr>
          <w:t xml:space="preserve">) of the cohort. </w:t>
        </w:r>
      </w:ins>
    </w:p>
    <w:p w:rsidR="00386DF2" w:rsidRPr="00687D54" w:rsidDel="001B1DC7" w:rsidRDefault="000737A7" w:rsidP="00687D54">
      <w:pPr>
        <w:tabs>
          <w:tab w:val="left" w:pos="720"/>
        </w:tabs>
        <w:spacing w:line="480" w:lineRule="auto"/>
        <w:rPr>
          <w:del w:id="5" w:author="Easley, Kirk" w:date="2013-01-25T10:33:00Z"/>
          <w:rFonts w:ascii="Times New Roman" w:hAnsi="Times New Roman"/>
          <w:sz w:val="24"/>
          <w:szCs w:val="24"/>
        </w:rPr>
      </w:pPr>
      <w:del w:id="6" w:author="Easley, Kirk" w:date="2013-01-25T10:33:00Z">
        <w:r w:rsidDel="001B1DC7">
          <w:rPr>
            <w:rFonts w:ascii="Times New Roman" w:hAnsi="Times New Roman"/>
            <w:sz w:val="24"/>
            <w:szCs w:val="24"/>
          </w:rPr>
          <w:delText xml:space="preserve">We hypothesized that: </w:delText>
        </w:r>
        <w:r w:rsidRPr="00687D54" w:rsidDel="001B1DC7">
          <w:rPr>
            <w:rFonts w:ascii="Times New Roman" w:hAnsi="Times New Roman"/>
            <w:sz w:val="24"/>
            <w:szCs w:val="24"/>
          </w:rPr>
          <w:delText xml:space="preserve">1) </w:delText>
        </w:r>
        <w:r w:rsidDel="001B1DC7">
          <w:rPr>
            <w:rFonts w:ascii="Times New Roman" w:hAnsi="Times New Roman"/>
            <w:sz w:val="24"/>
            <w:szCs w:val="24"/>
          </w:rPr>
          <w:delText>c</w:delText>
        </w:r>
        <w:r w:rsidRPr="00687D54" w:rsidDel="001B1DC7">
          <w:rPr>
            <w:rFonts w:ascii="Times New Roman" w:hAnsi="Times New Roman"/>
            <w:sz w:val="24"/>
            <w:szCs w:val="24"/>
          </w:rPr>
          <w:delText>hildren with TAMOF would demonstrate biochemical findings consistent with ADAMTS-13 deficiency and vWf multimer elevation</w:delText>
        </w:r>
        <w:r w:rsidDel="001B1DC7">
          <w:rPr>
            <w:rFonts w:ascii="Times New Roman" w:hAnsi="Times New Roman"/>
            <w:sz w:val="24"/>
            <w:szCs w:val="24"/>
          </w:rPr>
          <w:delText>; and 2) children with TAMOF receiving PEx would demonstrate greater improvement in PELOD scores than those receiving standard therapy alone.</w:delText>
        </w:r>
      </w:del>
    </w:p>
    <w:p w:rsidR="00164696" w:rsidRPr="00687D54" w:rsidRDefault="00164696" w:rsidP="00687D54">
      <w:pPr>
        <w:tabs>
          <w:tab w:val="left" w:pos="720"/>
        </w:tabs>
        <w:spacing w:line="480" w:lineRule="auto"/>
        <w:rPr>
          <w:rFonts w:ascii="Times New Roman" w:hAnsi="Times New Roman"/>
          <w:sz w:val="24"/>
          <w:szCs w:val="24"/>
        </w:rPr>
      </w:pPr>
    </w:p>
    <w:p w:rsidR="00164696" w:rsidRPr="00687D54" w:rsidRDefault="00164696" w:rsidP="00687D54">
      <w:pPr>
        <w:tabs>
          <w:tab w:val="left" w:pos="720"/>
        </w:tabs>
        <w:spacing w:line="480" w:lineRule="auto"/>
        <w:rPr>
          <w:rFonts w:ascii="Times New Roman" w:hAnsi="Times New Roman"/>
          <w:sz w:val="24"/>
          <w:szCs w:val="24"/>
        </w:rPr>
      </w:pPr>
    </w:p>
    <w:p w:rsidR="00164696" w:rsidRPr="00687D54" w:rsidRDefault="00687D54" w:rsidP="00687D54">
      <w:pPr>
        <w:tabs>
          <w:tab w:val="left" w:pos="720"/>
        </w:tabs>
        <w:spacing w:line="480" w:lineRule="auto"/>
        <w:rPr>
          <w:rFonts w:ascii="Times New Roman" w:hAnsi="Times New Roman"/>
          <w:b/>
          <w:color w:val="000000"/>
          <w:sz w:val="24"/>
          <w:szCs w:val="24"/>
        </w:rPr>
      </w:pPr>
      <w:r>
        <w:rPr>
          <w:rFonts w:ascii="Times New Roman" w:hAnsi="Times New Roman"/>
          <w:b/>
          <w:color w:val="000000"/>
          <w:sz w:val="24"/>
          <w:szCs w:val="24"/>
        </w:rPr>
        <w:br w:type="column"/>
      </w:r>
      <w:r w:rsidR="00164696" w:rsidRPr="00687D54">
        <w:rPr>
          <w:rFonts w:ascii="Times New Roman" w:hAnsi="Times New Roman"/>
          <w:b/>
          <w:color w:val="000000"/>
          <w:sz w:val="24"/>
          <w:szCs w:val="24"/>
        </w:rPr>
        <w:lastRenderedPageBreak/>
        <w:t>Materials and Methods</w:t>
      </w:r>
    </w:p>
    <w:p w:rsidR="00164696" w:rsidRPr="00687D54" w:rsidRDefault="00164696" w:rsidP="00687D54">
      <w:pPr>
        <w:tabs>
          <w:tab w:val="left" w:pos="720"/>
        </w:tabs>
        <w:spacing w:line="480" w:lineRule="auto"/>
        <w:rPr>
          <w:rFonts w:ascii="Times New Roman" w:hAnsi="Times New Roman"/>
          <w:b/>
          <w:color w:val="000000"/>
          <w:sz w:val="24"/>
          <w:szCs w:val="24"/>
        </w:rPr>
      </w:pPr>
    </w:p>
    <w:p w:rsidR="005B392E" w:rsidRPr="00687D54" w:rsidRDefault="005B392E" w:rsidP="00687D54">
      <w:pPr>
        <w:pStyle w:val="NoSpacing"/>
        <w:spacing w:line="480" w:lineRule="auto"/>
        <w:ind w:firstLine="720"/>
        <w:rPr>
          <w:rFonts w:ascii="Times New Roman" w:hAnsi="Times New Roman"/>
          <w:sz w:val="24"/>
          <w:szCs w:val="24"/>
        </w:rPr>
      </w:pPr>
      <w:r w:rsidRPr="00687D54">
        <w:rPr>
          <w:rFonts w:ascii="Times New Roman" w:hAnsi="Times New Roman"/>
          <w:sz w:val="24"/>
          <w:szCs w:val="24"/>
        </w:rPr>
        <w:t xml:space="preserve">We developed a </w:t>
      </w:r>
      <w:r w:rsidR="00164696" w:rsidRPr="00687D54">
        <w:rPr>
          <w:rFonts w:ascii="Times New Roman" w:hAnsi="Times New Roman"/>
          <w:sz w:val="24"/>
          <w:szCs w:val="24"/>
        </w:rPr>
        <w:t xml:space="preserve">multicenter network of </w:t>
      </w:r>
      <w:r w:rsidRPr="00687D54">
        <w:rPr>
          <w:rFonts w:ascii="Times New Roman" w:hAnsi="Times New Roman"/>
          <w:sz w:val="24"/>
          <w:szCs w:val="24"/>
        </w:rPr>
        <w:t xml:space="preserve">9 participating pediatric intensive care units at large children’s hospitals. These included Children’s Healthcare of Atlanta at Egleston, Atlanta, GA (primary center); Children’s Hospital of Pittsburgh, Pittsburgh PA; Cincinnati Children’s Hospital and Medical Center, Cincinnati OH; Phoenix Children’s Hospital; Phoenix, AZ; Children’s National Medical Center, Washington DC; Nationwide Children’s Hospital, Columbus, OH; Monroe Carrell Children’s Hospital, Nashville, TN; CS Mott Children’s Hospital, Ann Arbor, MI; Children’s Hospital of Minnesota, Minneapolis, MN. </w:t>
      </w:r>
    </w:p>
    <w:p w:rsidR="000737A7" w:rsidRDefault="00687D54" w:rsidP="000737A7">
      <w:pPr>
        <w:tabs>
          <w:tab w:val="left" w:pos="720"/>
        </w:tabs>
        <w:spacing w:line="480" w:lineRule="auto"/>
        <w:rPr>
          <w:rFonts w:ascii="Times New Roman" w:hAnsi="Times New Roman"/>
          <w:sz w:val="24"/>
          <w:szCs w:val="24"/>
        </w:rPr>
      </w:pPr>
      <w:r>
        <w:rPr>
          <w:rFonts w:ascii="Times New Roman" w:hAnsi="Times New Roman"/>
          <w:sz w:val="24"/>
          <w:szCs w:val="24"/>
        </w:rPr>
        <w:tab/>
      </w:r>
      <w:r w:rsidR="00164696" w:rsidRPr="00687D54">
        <w:rPr>
          <w:rFonts w:ascii="Times New Roman" w:hAnsi="Times New Roman"/>
          <w:sz w:val="24"/>
          <w:szCs w:val="24"/>
        </w:rPr>
        <w:t xml:space="preserve">The study was a prospective </w:t>
      </w:r>
      <w:r w:rsidRPr="00687D54">
        <w:rPr>
          <w:rFonts w:ascii="Times New Roman" w:hAnsi="Times New Roman"/>
          <w:sz w:val="24"/>
          <w:szCs w:val="24"/>
        </w:rPr>
        <w:t xml:space="preserve">cohort </w:t>
      </w:r>
      <w:r w:rsidR="00164696" w:rsidRPr="00687D54">
        <w:rPr>
          <w:rFonts w:ascii="Times New Roman" w:hAnsi="Times New Roman"/>
          <w:sz w:val="24"/>
          <w:szCs w:val="24"/>
        </w:rPr>
        <w:t>observational trial (</w:t>
      </w:r>
      <w:r w:rsidR="00164696" w:rsidRPr="00687D54">
        <w:rPr>
          <w:rFonts w:ascii="Times New Roman" w:hAnsi="Times New Roman"/>
          <w:i/>
          <w:sz w:val="24"/>
          <w:szCs w:val="24"/>
        </w:rPr>
        <w:t>ClinicalTrials.gov Identifier: NCT00118664</w:t>
      </w:r>
      <w:r w:rsidR="00164696" w:rsidRPr="00687D54">
        <w:rPr>
          <w:rFonts w:ascii="Times New Roman" w:hAnsi="Times New Roman"/>
          <w:sz w:val="24"/>
          <w:szCs w:val="24"/>
        </w:rPr>
        <w:t xml:space="preserve">) </w:t>
      </w:r>
      <w:r w:rsidR="005B392E" w:rsidRPr="00687D54">
        <w:rPr>
          <w:rFonts w:ascii="Times New Roman" w:hAnsi="Times New Roman"/>
          <w:sz w:val="24"/>
          <w:szCs w:val="24"/>
        </w:rPr>
        <w:t xml:space="preserve">designed </w:t>
      </w:r>
      <w:r w:rsidR="00164696" w:rsidRPr="00687D54">
        <w:rPr>
          <w:rFonts w:ascii="Times New Roman" w:hAnsi="Times New Roman"/>
          <w:sz w:val="24"/>
          <w:szCs w:val="24"/>
        </w:rPr>
        <w:t xml:space="preserve">to evaluate the clinical course, biochemical profile, therapies, and outcome of children meeting </w:t>
      </w:r>
      <w:r w:rsidR="005B392E" w:rsidRPr="00687D54">
        <w:rPr>
          <w:rFonts w:ascii="Times New Roman" w:hAnsi="Times New Roman"/>
          <w:sz w:val="24"/>
          <w:szCs w:val="24"/>
        </w:rPr>
        <w:t>criteria for thrombocytopenia-</w:t>
      </w:r>
      <w:r w:rsidRPr="00687D54">
        <w:rPr>
          <w:rFonts w:ascii="Times New Roman" w:hAnsi="Times New Roman"/>
          <w:sz w:val="24"/>
          <w:szCs w:val="24"/>
        </w:rPr>
        <w:t>induced</w:t>
      </w:r>
      <w:r w:rsidR="005B392E" w:rsidRPr="00687D54">
        <w:rPr>
          <w:rFonts w:ascii="Times New Roman" w:hAnsi="Times New Roman"/>
          <w:sz w:val="24"/>
          <w:szCs w:val="24"/>
        </w:rPr>
        <w:t xml:space="preserve"> multiple organ failure (TAMOF) as described below.</w:t>
      </w:r>
      <w:r w:rsidR="00164696" w:rsidRPr="00687D54">
        <w:rPr>
          <w:rFonts w:ascii="Times New Roman" w:hAnsi="Times New Roman"/>
          <w:sz w:val="24"/>
          <w:szCs w:val="24"/>
        </w:rPr>
        <w:t xml:space="preserve"> Screening of patients in center ICUs </w:t>
      </w:r>
      <w:r w:rsidR="005B392E" w:rsidRPr="00687D54">
        <w:rPr>
          <w:rFonts w:ascii="Times New Roman" w:hAnsi="Times New Roman"/>
          <w:sz w:val="24"/>
          <w:szCs w:val="24"/>
        </w:rPr>
        <w:t>was performed weekly</w:t>
      </w:r>
      <w:r w:rsidR="00164696" w:rsidRPr="00687D54">
        <w:rPr>
          <w:rFonts w:ascii="Times New Roman" w:hAnsi="Times New Roman"/>
          <w:sz w:val="24"/>
          <w:szCs w:val="24"/>
        </w:rPr>
        <w:t xml:space="preserve"> to assess for patients meeting inclusion criteria. </w:t>
      </w:r>
      <w:r w:rsidRPr="00687D54">
        <w:rPr>
          <w:rFonts w:ascii="Times New Roman" w:hAnsi="Times New Roman"/>
          <w:sz w:val="24"/>
          <w:szCs w:val="24"/>
        </w:rPr>
        <w:t>The study was designed to specifically evaluate the use of plasma exchange (PEx) in participating centers. PEx was used in each center based on physician practice and preference. S</w:t>
      </w:r>
      <w:r w:rsidR="00C7556A" w:rsidRPr="00687D54">
        <w:rPr>
          <w:rFonts w:ascii="Times New Roman" w:hAnsi="Times New Roman"/>
          <w:sz w:val="24"/>
          <w:szCs w:val="24"/>
        </w:rPr>
        <w:t>ome centers used P</w:t>
      </w:r>
      <w:r w:rsidRPr="00687D54">
        <w:rPr>
          <w:rFonts w:ascii="Times New Roman" w:hAnsi="Times New Roman"/>
          <w:sz w:val="24"/>
          <w:szCs w:val="24"/>
        </w:rPr>
        <w:t xml:space="preserve">Ex routinely, some used PEx intermittently, and some centers did not use PEx. The primary </w:t>
      </w:r>
      <w:r w:rsidR="000737A7" w:rsidRPr="00687D54">
        <w:rPr>
          <w:rFonts w:ascii="Times New Roman" w:hAnsi="Times New Roman"/>
          <w:sz w:val="24"/>
          <w:szCs w:val="24"/>
        </w:rPr>
        <w:t xml:space="preserve">objective of the study </w:t>
      </w:r>
      <w:r w:rsidR="000737A7">
        <w:rPr>
          <w:rFonts w:ascii="Times New Roman" w:hAnsi="Times New Roman"/>
          <w:sz w:val="24"/>
          <w:szCs w:val="24"/>
        </w:rPr>
        <w:t>was to describe characteristics of a larger cohort of children meeting TAMOF criteria, describe</w:t>
      </w:r>
      <w:r w:rsidR="00C7556A" w:rsidRPr="00687D54">
        <w:rPr>
          <w:rFonts w:ascii="Times New Roman" w:hAnsi="Times New Roman"/>
          <w:sz w:val="24"/>
          <w:szCs w:val="24"/>
        </w:rPr>
        <w:t xml:space="preserve"> present use of P</w:t>
      </w:r>
      <w:r w:rsidR="008634AF">
        <w:rPr>
          <w:rFonts w:ascii="Times New Roman" w:hAnsi="Times New Roman"/>
          <w:sz w:val="24"/>
          <w:szCs w:val="24"/>
        </w:rPr>
        <w:t xml:space="preserve">Ex for TAMOF, and evaluate </w:t>
      </w:r>
      <w:r w:rsidR="00C7556A" w:rsidRPr="00687D54">
        <w:rPr>
          <w:rFonts w:ascii="Times New Roman" w:hAnsi="Times New Roman"/>
          <w:sz w:val="24"/>
          <w:szCs w:val="24"/>
        </w:rPr>
        <w:t xml:space="preserve">outcomes </w:t>
      </w:r>
      <w:r w:rsidR="008634AF">
        <w:rPr>
          <w:rFonts w:ascii="Times New Roman" w:hAnsi="Times New Roman"/>
          <w:sz w:val="24"/>
          <w:szCs w:val="24"/>
        </w:rPr>
        <w:t>in the TAMOF cohort</w:t>
      </w:r>
      <w:r w:rsidR="000737A7">
        <w:rPr>
          <w:rFonts w:ascii="Times New Roman" w:hAnsi="Times New Roman"/>
          <w:sz w:val="24"/>
          <w:szCs w:val="24"/>
        </w:rPr>
        <w:t>. We desired</w:t>
      </w:r>
      <w:r w:rsidR="008634AF">
        <w:rPr>
          <w:rFonts w:ascii="Times New Roman" w:hAnsi="Times New Roman"/>
          <w:sz w:val="24"/>
          <w:szCs w:val="24"/>
        </w:rPr>
        <w:t xml:space="preserve">, to </w:t>
      </w:r>
      <w:r w:rsidR="00C7556A" w:rsidRPr="00687D54">
        <w:rPr>
          <w:rFonts w:ascii="Times New Roman" w:hAnsi="Times New Roman"/>
          <w:sz w:val="24"/>
          <w:szCs w:val="24"/>
        </w:rPr>
        <w:t>d</w:t>
      </w:r>
      <w:r w:rsidR="008634AF">
        <w:rPr>
          <w:rFonts w:ascii="Times New Roman" w:hAnsi="Times New Roman"/>
          <w:sz w:val="24"/>
          <w:szCs w:val="24"/>
        </w:rPr>
        <w:t xml:space="preserve">etermine any association of PEx </w:t>
      </w:r>
      <w:r w:rsidR="00C7556A" w:rsidRPr="00687D54">
        <w:rPr>
          <w:rFonts w:ascii="Times New Roman" w:hAnsi="Times New Roman"/>
          <w:sz w:val="24"/>
          <w:szCs w:val="24"/>
        </w:rPr>
        <w:t>with 28 day mortality after controlling for severity of illness</w:t>
      </w:r>
      <w:r w:rsidR="008634AF">
        <w:rPr>
          <w:rFonts w:ascii="Times New Roman" w:hAnsi="Times New Roman"/>
          <w:sz w:val="24"/>
          <w:szCs w:val="24"/>
        </w:rPr>
        <w:t>, and use of other advanced therapeutic intervention</w:t>
      </w:r>
      <w:r w:rsidR="000737A7">
        <w:rPr>
          <w:rFonts w:ascii="Times New Roman" w:hAnsi="Times New Roman"/>
          <w:sz w:val="24"/>
          <w:szCs w:val="24"/>
        </w:rPr>
        <w:t>s</w:t>
      </w:r>
      <w:r w:rsidR="008634AF">
        <w:rPr>
          <w:rFonts w:ascii="Times New Roman" w:hAnsi="Times New Roman"/>
          <w:sz w:val="24"/>
          <w:szCs w:val="24"/>
        </w:rPr>
        <w:t>.</w:t>
      </w:r>
      <w:r w:rsidR="00C7556A" w:rsidRPr="00687D54">
        <w:rPr>
          <w:rFonts w:ascii="Times New Roman" w:hAnsi="Times New Roman"/>
          <w:sz w:val="24"/>
          <w:szCs w:val="24"/>
        </w:rPr>
        <w:t xml:space="preserve">  </w:t>
      </w:r>
    </w:p>
    <w:p w:rsidR="00164696" w:rsidRPr="00687D54" w:rsidRDefault="000737A7" w:rsidP="000737A7">
      <w:pPr>
        <w:tabs>
          <w:tab w:val="left" w:pos="720"/>
        </w:tabs>
        <w:spacing w:line="480" w:lineRule="auto"/>
        <w:rPr>
          <w:rFonts w:ascii="Times New Roman" w:hAnsi="Times New Roman"/>
          <w:color w:val="000000"/>
          <w:szCs w:val="24"/>
        </w:rPr>
      </w:pPr>
      <w:r>
        <w:rPr>
          <w:rFonts w:ascii="Times New Roman" w:hAnsi="Times New Roman"/>
          <w:sz w:val="24"/>
          <w:szCs w:val="24"/>
        </w:rPr>
        <w:tab/>
      </w:r>
      <w:r w:rsidR="00164696" w:rsidRPr="00687D54">
        <w:rPr>
          <w:rFonts w:ascii="Times New Roman" w:hAnsi="Times New Roman"/>
          <w:szCs w:val="24"/>
        </w:rPr>
        <w:t xml:space="preserve">Patients </w:t>
      </w:r>
      <w:r w:rsidR="00687D54">
        <w:rPr>
          <w:rFonts w:ascii="Times New Roman" w:hAnsi="Times New Roman"/>
          <w:szCs w:val="24"/>
        </w:rPr>
        <w:t>were</w:t>
      </w:r>
      <w:r w:rsidR="00164696" w:rsidRPr="00687D54">
        <w:rPr>
          <w:rFonts w:ascii="Times New Roman" w:hAnsi="Times New Roman"/>
          <w:szCs w:val="24"/>
        </w:rPr>
        <w:t xml:space="preserve"> </w:t>
      </w:r>
      <w:r w:rsidR="008634AF">
        <w:rPr>
          <w:rFonts w:ascii="Times New Roman" w:hAnsi="Times New Roman"/>
          <w:szCs w:val="24"/>
        </w:rPr>
        <w:t xml:space="preserve">enrolled or excluded based on the following inclusion and exclusion criteria: </w:t>
      </w:r>
    </w:p>
    <w:p w:rsidR="00164696" w:rsidRPr="00687D54" w:rsidRDefault="00164696" w:rsidP="00687D54">
      <w:pPr>
        <w:pStyle w:val="NormalWeb"/>
        <w:spacing w:before="0" w:after="0" w:line="480" w:lineRule="auto"/>
        <w:rPr>
          <w:rFonts w:ascii="Times New Roman" w:hAnsi="Times New Roman"/>
          <w:i/>
          <w:szCs w:val="24"/>
        </w:rPr>
      </w:pPr>
      <w:r w:rsidRPr="00687D54">
        <w:rPr>
          <w:rFonts w:ascii="Times New Roman" w:hAnsi="Times New Roman"/>
          <w:i/>
          <w:szCs w:val="24"/>
        </w:rPr>
        <w:t>Inclusion Criteria</w:t>
      </w:r>
    </w:p>
    <w:p w:rsidR="00164696" w:rsidRPr="00687D54" w:rsidRDefault="00687D54" w:rsidP="00687D54">
      <w:pPr>
        <w:pStyle w:val="NormalWeb"/>
        <w:spacing w:before="0" w:after="0" w:line="480" w:lineRule="auto"/>
        <w:rPr>
          <w:rFonts w:ascii="Times New Roman" w:hAnsi="Times New Roman"/>
          <w:szCs w:val="24"/>
        </w:rPr>
      </w:pPr>
      <w:r>
        <w:rPr>
          <w:rFonts w:ascii="Times New Roman" w:hAnsi="Times New Roman"/>
          <w:szCs w:val="24"/>
        </w:rPr>
        <w:t>P</w:t>
      </w:r>
      <w:r w:rsidR="00164696" w:rsidRPr="00687D54">
        <w:rPr>
          <w:rFonts w:ascii="Times New Roman" w:hAnsi="Times New Roman"/>
          <w:szCs w:val="24"/>
        </w:rPr>
        <w:t xml:space="preserve">ediatric ICU patients with the following inclusion criteria </w:t>
      </w:r>
      <w:r>
        <w:rPr>
          <w:rFonts w:ascii="Times New Roman" w:hAnsi="Times New Roman"/>
          <w:szCs w:val="24"/>
        </w:rPr>
        <w:t>were</w:t>
      </w:r>
      <w:r w:rsidR="00164696" w:rsidRPr="00687D54">
        <w:rPr>
          <w:rFonts w:ascii="Times New Roman" w:hAnsi="Times New Roman"/>
          <w:szCs w:val="24"/>
        </w:rPr>
        <w:t xml:space="preserve"> eligible for enrollment:</w:t>
      </w:r>
    </w:p>
    <w:p w:rsidR="00164696" w:rsidRPr="00687D54" w:rsidRDefault="00164696" w:rsidP="00687D54">
      <w:pPr>
        <w:pStyle w:val="Footer"/>
        <w:numPr>
          <w:ilvl w:val="0"/>
          <w:numId w:val="1"/>
        </w:numPr>
        <w:tabs>
          <w:tab w:val="clear" w:pos="4320"/>
          <w:tab w:val="clear" w:pos="8640"/>
          <w:tab w:val="left" w:pos="720"/>
        </w:tabs>
        <w:spacing w:line="480" w:lineRule="auto"/>
        <w:ind w:left="0" w:firstLine="0"/>
        <w:rPr>
          <w:rFonts w:ascii="Times New Roman" w:hAnsi="Times New Roman"/>
          <w:sz w:val="24"/>
          <w:szCs w:val="24"/>
        </w:rPr>
      </w:pPr>
      <w:r w:rsidRPr="00687D54">
        <w:rPr>
          <w:rFonts w:ascii="Times New Roman" w:hAnsi="Times New Roman"/>
          <w:sz w:val="24"/>
          <w:szCs w:val="24"/>
        </w:rPr>
        <w:t>Age 1 week to 21 years</w:t>
      </w:r>
    </w:p>
    <w:p w:rsidR="00164696" w:rsidRPr="00687D54" w:rsidRDefault="00164696" w:rsidP="00687D54">
      <w:pPr>
        <w:pStyle w:val="Footer"/>
        <w:numPr>
          <w:ilvl w:val="0"/>
          <w:numId w:val="1"/>
        </w:numPr>
        <w:tabs>
          <w:tab w:val="clear" w:pos="4320"/>
          <w:tab w:val="clear" w:pos="8640"/>
          <w:tab w:val="left" w:pos="720"/>
        </w:tabs>
        <w:spacing w:line="480" w:lineRule="auto"/>
        <w:ind w:left="0" w:firstLine="0"/>
        <w:rPr>
          <w:rFonts w:ascii="Times New Roman" w:hAnsi="Times New Roman"/>
          <w:sz w:val="24"/>
          <w:szCs w:val="24"/>
        </w:rPr>
      </w:pPr>
      <w:r w:rsidRPr="00687D54">
        <w:rPr>
          <w:rFonts w:ascii="Times New Roman" w:hAnsi="Times New Roman"/>
          <w:sz w:val="24"/>
          <w:szCs w:val="24"/>
        </w:rPr>
        <w:t xml:space="preserve">Multiple organ failure, defined as organ failure index (OFI) score </w:t>
      </w:r>
      <w:r w:rsidRPr="00687D54">
        <w:rPr>
          <w:rFonts w:ascii="Times New Roman" w:hAnsi="Times New Roman"/>
          <w:sz w:val="24"/>
          <w:szCs w:val="24"/>
          <w:u w:val="single"/>
        </w:rPr>
        <w:t>&gt;</w:t>
      </w:r>
      <w:r w:rsidRPr="00687D54">
        <w:rPr>
          <w:rFonts w:ascii="Times New Roman" w:hAnsi="Times New Roman"/>
          <w:sz w:val="24"/>
          <w:szCs w:val="24"/>
        </w:rPr>
        <w:t xml:space="preserve">3 present for </w:t>
      </w:r>
      <w:r w:rsidRPr="00687D54">
        <w:rPr>
          <w:rFonts w:ascii="Times New Roman" w:hAnsi="Times New Roman"/>
          <w:sz w:val="24"/>
          <w:szCs w:val="24"/>
          <w:u w:val="single"/>
        </w:rPr>
        <w:t>&lt;</w:t>
      </w:r>
      <w:r w:rsidRPr="00687D54">
        <w:rPr>
          <w:rFonts w:ascii="Times New Roman" w:hAnsi="Times New Roman"/>
          <w:sz w:val="24"/>
          <w:szCs w:val="24"/>
        </w:rPr>
        <w:t>30 hours</w:t>
      </w:r>
      <w:r w:rsidR="0002455E">
        <w:rPr>
          <w:rFonts w:ascii="Times New Roman" w:hAnsi="Times New Roman"/>
          <w:sz w:val="24"/>
          <w:szCs w:val="24"/>
        </w:rPr>
        <w:t xml:space="preserve"> </w:t>
      </w:r>
      <w:r w:rsidR="0002455E" w:rsidRPr="0002455E">
        <w:rPr>
          <w:rFonts w:ascii="Times New Roman" w:hAnsi="Times New Roman"/>
          <w:i/>
          <w:sz w:val="24"/>
          <w:szCs w:val="24"/>
        </w:rPr>
        <w:t>(ref)</w:t>
      </w:r>
    </w:p>
    <w:p w:rsidR="00164696" w:rsidRDefault="00164696" w:rsidP="00687D54">
      <w:pPr>
        <w:pStyle w:val="Footer"/>
        <w:numPr>
          <w:ilvl w:val="0"/>
          <w:numId w:val="1"/>
        </w:numPr>
        <w:tabs>
          <w:tab w:val="clear" w:pos="4320"/>
          <w:tab w:val="clear" w:pos="8640"/>
          <w:tab w:val="left" w:pos="720"/>
        </w:tabs>
        <w:spacing w:line="480" w:lineRule="auto"/>
        <w:ind w:left="0" w:firstLine="0"/>
        <w:rPr>
          <w:rFonts w:ascii="Times New Roman" w:hAnsi="Times New Roman"/>
          <w:sz w:val="24"/>
          <w:szCs w:val="24"/>
        </w:rPr>
      </w:pPr>
      <w:r w:rsidRPr="00687D54">
        <w:rPr>
          <w:rFonts w:ascii="Times New Roman" w:hAnsi="Times New Roman"/>
          <w:sz w:val="24"/>
          <w:szCs w:val="24"/>
        </w:rPr>
        <w:t>New (not present prior to admission) organ failure in at least 3 of the 5 organ systems as defined.</w:t>
      </w:r>
    </w:p>
    <w:p w:rsidR="002418FB" w:rsidRPr="002418FB" w:rsidRDefault="002418FB" w:rsidP="002418FB">
      <w:pPr>
        <w:numPr>
          <w:ilvl w:val="0"/>
          <w:numId w:val="1"/>
        </w:numPr>
        <w:tabs>
          <w:tab w:val="left" w:pos="720"/>
        </w:tabs>
        <w:spacing w:line="480" w:lineRule="auto"/>
        <w:ind w:left="360"/>
        <w:rPr>
          <w:rFonts w:ascii="Times New Roman" w:hAnsi="Times New Roman"/>
          <w:sz w:val="24"/>
          <w:szCs w:val="24"/>
        </w:rPr>
      </w:pPr>
      <w:r>
        <w:rPr>
          <w:rFonts w:ascii="Times New Roman" w:hAnsi="Times New Roman"/>
          <w:sz w:val="24"/>
          <w:szCs w:val="24"/>
        </w:rPr>
        <w:t>T</w:t>
      </w:r>
      <w:r w:rsidRPr="00687D54">
        <w:rPr>
          <w:rFonts w:ascii="Times New Roman" w:hAnsi="Times New Roman"/>
          <w:sz w:val="24"/>
          <w:szCs w:val="24"/>
        </w:rPr>
        <w:t xml:space="preserve">hrombocytopenia (platelet count </w:t>
      </w:r>
      <w:r w:rsidRPr="00687D54">
        <w:rPr>
          <w:rFonts w:ascii="Times New Roman" w:hAnsi="Times New Roman"/>
          <w:sz w:val="24"/>
          <w:szCs w:val="24"/>
          <w:u w:val="single"/>
        </w:rPr>
        <w:t>&lt;</w:t>
      </w:r>
      <w:r w:rsidRPr="00687D54">
        <w:rPr>
          <w:rFonts w:ascii="Times New Roman" w:hAnsi="Times New Roman"/>
          <w:sz w:val="24"/>
          <w:szCs w:val="24"/>
        </w:rPr>
        <w:t xml:space="preserve"> 100,000/μl) OR (in patients with a baseline platelet count &lt; 100,000/μl) a minimum 50% decrease in baseline platelet count.</w:t>
      </w:r>
    </w:p>
    <w:p w:rsidR="00164696" w:rsidRPr="00687D54" w:rsidRDefault="00164696" w:rsidP="00687D54">
      <w:pPr>
        <w:pStyle w:val="NormalWeb"/>
        <w:numPr>
          <w:ilvl w:val="0"/>
          <w:numId w:val="1"/>
        </w:numPr>
        <w:tabs>
          <w:tab w:val="left" w:pos="720"/>
        </w:tabs>
        <w:spacing w:before="0" w:after="0" w:line="480" w:lineRule="auto"/>
        <w:ind w:left="360"/>
        <w:rPr>
          <w:rFonts w:ascii="Times New Roman" w:eastAsia="Times New Roman" w:hAnsi="Times New Roman"/>
          <w:szCs w:val="24"/>
        </w:rPr>
      </w:pPr>
      <w:r w:rsidRPr="00687D54">
        <w:rPr>
          <w:rFonts w:ascii="Times New Roman" w:eastAsia="Times New Roman" w:hAnsi="Times New Roman"/>
          <w:szCs w:val="24"/>
        </w:rPr>
        <w:lastRenderedPageBreak/>
        <w:t>Etiology of multiple organ failure due to systemic infection and shock based on definitions of sepsis from International Pediatric Sepsis Consensus Conference (67)</w:t>
      </w:r>
    </w:p>
    <w:p w:rsidR="00164696" w:rsidRPr="002418FB" w:rsidRDefault="0002455E" w:rsidP="002418FB">
      <w:pPr>
        <w:pStyle w:val="NormalWeb"/>
        <w:numPr>
          <w:ilvl w:val="0"/>
          <w:numId w:val="1"/>
        </w:numPr>
        <w:tabs>
          <w:tab w:val="left" w:pos="720"/>
        </w:tabs>
        <w:spacing w:before="0" w:after="0" w:line="480" w:lineRule="auto"/>
        <w:ind w:left="360"/>
        <w:rPr>
          <w:rFonts w:ascii="Times New Roman" w:eastAsia="Times New Roman" w:hAnsi="Times New Roman"/>
          <w:szCs w:val="24"/>
        </w:rPr>
      </w:pPr>
      <w:r>
        <w:rPr>
          <w:rFonts w:ascii="Times New Roman" w:eastAsia="Times New Roman" w:hAnsi="Times New Roman"/>
          <w:szCs w:val="24"/>
        </w:rPr>
        <w:t>Criteria for definition of TAMOF met within 30 hours of study enrollment</w:t>
      </w:r>
    </w:p>
    <w:p w:rsidR="00164696" w:rsidRPr="002418FB" w:rsidRDefault="00164696" w:rsidP="00687D54">
      <w:pPr>
        <w:tabs>
          <w:tab w:val="left" w:pos="720"/>
        </w:tabs>
        <w:spacing w:line="480" w:lineRule="auto"/>
        <w:rPr>
          <w:rFonts w:ascii="Times New Roman" w:hAnsi="Times New Roman"/>
          <w:i/>
          <w:sz w:val="24"/>
          <w:szCs w:val="24"/>
        </w:rPr>
      </w:pPr>
      <w:r w:rsidRPr="002418FB">
        <w:rPr>
          <w:rFonts w:ascii="Times New Roman" w:hAnsi="Times New Roman"/>
          <w:i/>
          <w:sz w:val="24"/>
          <w:szCs w:val="24"/>
        </w:rPr>
        <w:t>Exclusion Criteria:</w:t>
      </w:r>
    </w:p>
    <w:p w:rsidR="00164696" w:rsidRPr="00687D54" w:rsidRDefault="00164696" w:rsidP="00687D54">
      <w:pPr>
        <w:pStyle w:val="ListParagraph"/>
        <w:numPr>
          <w:ilvl w:val="0"/>
          <w:numId w:val="20"/>
        </w:numPr>
        <w:tabs>
          <w:tab w:val="left" w:pos="720"/>
        </w:tabs>
        <w:spacing w:after="0" w:line="480" w:lineRule="auto"/>
        <w:rPr>
          <w:rFonts w:ascii="Times New Roman" w:hAnsi="Times New Roman"/>
          <w:sz w:val="24"/>
          <w:szCs w:val="24"/>
        </w:rPr>
      </w:pPr>
      <w:r w:rsidRPr="00687D54">
        <w:rPr>
          <w:rFonts w:ascii="Times New Roman" w:hAnsi="Times New Roman"/>
          <w:sz w:val="24"/>
          <w:szCs w:val="24"/>
        </w:rPr>
        <w:t>Treatment prior to study entry with plasma exchange therapy within 30 days not for TAMOF</w:t>
      </w:r>
    </w:p>
    <w:p w:rsidR="00164696" w:rsidRPr="00687D54" w:rsidRDefault="00164696" w:rsidP="00687D54">
      <w:pPr>
        <w:pStyle w:val="ListParagraph"/>
        <w:numPr>
          <w:ilvl w:val="0"/>
          <w:numId w:val="20"/>
        </w:numPr>
        <w:tabs>
          <w:tab w:val="left" w:pos="720"/>
        </w:tabs>
        <w:spacing w:after="0" w:line="480" w:lineRule="auto"/>
        <w:rPr>
          <w:rFonts w:ascii="Times New Roman" w:hAnsi="Times New Roman"/>
          <w:sz w:val="24"/>
          <w:szCs w:val="24"/>
        </w:rPr>
      </w:pPr>
      <w:r w:rsidRPr="00687D54">
        <w:rPr>
          <w:rFonts w:ascii="Times New Roman" w:eastAsia="Times New Roman" w:hAnsi="Times New Roman"/>
          <w:sz w:val="24"/>
          <w:szCs w:val="24"/>
        </w:rPr>
        <w:t>Patients with terminal illness (i.e. not expected to live &gt; 60 days even if they survive this acute illness) or in wh</w:t>
      </w:r>
      <w:r w:rsidR="002418FB">
        <w:rPr>
          <w:rFonts w:ascii="Times New Roman" w:eastAsia="Times New Roman" w:hAnsi="Times New Roman"/>
          <w:sz w:val="24"/>
          <w:szCs w:val="24"/>
        </w:rPr>
        <w:t>om</w:t>
      </w:r>
      <w:r w:rsidRPr="00687D54">
        <w:rPr>
          <w:rFonts w:ascii="Times New Roman" w:eastAsia="Times New Roman" w:hAnsi="Times New Roman"/>
          <w:sz w:val="24"/>
          <w:szCs w:val="24"/>
        </w:rPr>
        <w:t xml:space="preserve"> withdrawal of therapy is being considered</w:t>
      </w:r>
      <w:r w:rsidR="002418FB">
        <w:rPr>
          <w:rFonts w:ascii="Times New Roman" w:eastAsia="Times New Roman" w:hAnsi="Times New Roman"/>
          <w:sz w:val="24"/>
          <w:szCs w:val="24"/>
        </w:rPr>
        <w:t xml:space="preserve"> (</w:t>
      </w:r>
      <w:r w:rsidRPr="00687D54">
        <w:rPr>
          <w:rFonts w:ascii="Times New Roman" w:eastAsia="Times New Roman" w:hAnsi="Times New Roman"/>
          <w:sz w:val="24"/>
          <w:szCs w:val="24"/>
        </w:rPr>
        <w:t>DNR/comfort measures only, limited therapy, etc.</w:t>
      </w:r>
      <w:r w:rsidR="002418FB">
        <w:rPr>
          <w:rFonts w:ascii="Times New Roman" w:eastAsia="Times New Roman" w:hAnsi="Times New Roman"/>
          <w:sz w:val="24"/>
          <w:szCs w:val="24"/>
        </w:rPr>
        <w:t>)</w:t>
      </w:r>
    </w:p>
    <w:p w:rsidR="008634AF" w:rsidRDefault="008634AF" w:rsidP="00687D54">
      <w:pPr>
        <w:pStyle w:val="NormalWeb"/>
        <w:spacing w:before="0" w:after="0" w:line="480" w:lineRule="auto"/>
        <w:rPr>
          <w:rFonts w:ascii="Times New Roman" w:hAnsi="Times New Roman"/>
          <w:i/>
          <w:szCs w:val="24"/>
        </w:rPr>
      </w:pPr>
      <w:r w:rsidRPr="00687D54">
        <w:rPr>
          <w:rFonts w:ascii="Times New Roman" w:hAnsi="Times New Roman"/>
          <w:szCs w:val="24"/>
        </w:rPr>
        <w:t xml:space="preserve">Prior to study enrollment, written informed consent </w:t>
      </w:r>
      <w:r>
        <w:rPr>
          <w:rFonts w:ascii="Times New Roman" w:hAnsi="Times New Roman"/>
          <w:szCs w:val="24"/>
        </w:rPr>
        <w:t xml:space="preserve">was </w:t>
      </w:r>
      <w:r w:rsidRPr="00687D54">
        <w:rPr>
          <w:rFonts w:ascii="Times New Roman" w:hAnsi="Times New Roman"/>
          <w:szCs w:val="24"/>
        </w:rPr>
        <w:t xml:space="preserve">obtained from </w:t>
      </w:r>
      <w:r>
        <w:rPr>
          <w:rFonts w:ascii="Times New Roman" w:hAnsi="Times New Roman"/>
          <w:szCs w:val="24"/>
        </w:rPr>
        <w:t xml:space="preserve">a </w:t>
      </w:r>
      <w:r w:rsidRPr="00687D54">
        <w:rPr>
          <w:rFonts w:ascii="Times New Roman" w:hAnsi="Times New Roman"/>
          <w:szCs w:val="24"/>
        </w:rPr>
        <w:t xml:space="preserve">parent/legal guardian. </w:t>
      </w:r>
      <w:r>
        <w:rPr>
          <w:rFonts w:ascii="Times New Roman" w:hAnsi="Times New Roman"/>
          <w:szCs w:val="24"/>
        </w:rPr>
        <w:t>Approval for the study was obtained at institutional review boards at each of the participating centers.</w:t>
      </w:r>
    </w:p>
    <w:p w:rsidR="00164696" w:rsidRPr="002418FB" w:rsidRDefault="00164696" w:rsidP="00687D54">
      <w:pPr>
        <w:pStyle w:val="NormalWeb"/>
        <w:spacing w:before="0" w:after="0" w:line="480" w:lineRule="auto"/>
        <w:rPr>
          <w:rFonts w:ascii="Times New Roman" w:hAnsi="Times New Roman"/>
          <w:i/>
          <w:szCs w:val="24"/>
        </w:rPr>
      </w:pPr>
      <w:r w:rsidRPr="002418FB">
        <w:rPr>
          <w:rFonts w:ascii="Times New Roman" w:hAnsi="Times New Roman"/>
          <w:i/>
          <w:szCs w:val="24"/>
        </w:rPr>
        <w:t>Clinical Observations and Measurement</w:t>
      </w:r>
    </w:p>
    <w:p w:rsidR="00164696" w:rsidRPr="00687D54" w:rsidRDefault="00164696" w:rsidP="008634AF">
      <w:pPr>
        <w:pStyle w:val="NormalWeb"/>
        <w:spacing w:before="0" w:after="0" w:line="480" w:lineRule="auto"/>
        <w:ind w:firstLine="720"/>
        <w:rPr>
          <w:rFonts w:ascii="Times New Roman" w:hAnsi="Times New Roman"/>
          <w:b/>
          <w:szCs w:val="24"/>
        </w:rPr>
      </w:pPr>
      <w:r w:rsidRPr="00687D54">
        <w:rPr>
          <w:rFonts w:ascii="Times New Roman" w:hAnsi="Times New Roman"/>
          <w:color w:val="000000"/>
          <w:szCs w:val="24"/>
        </w:rPr>
        <w:t>Patient screening</w:t>
      </w:r>
      <w:r w:rsidR="00644C1B">
        <w:rPr>
          <w:rFonts w:ascii="Times New Roman" w:hAnsi="Times New Roman"/>
          <w:color w:val="000000"/>
          <w:szCs w:val="24"/>
        </w:rPr>
        <w:t xml:space="preserve"> and </w:t>
      </w:r>
      <w:r w:rsidRPr="00687D54">
        <w:rPr>
          <w:rFonts w:ascii="Times New Roman" w:hAnsi="Times New Roman"/>
          <w:color w:val="000000"/>
          <w:szCs w:val="24"/>
        </w:rPr>
        <w:t>eligibility</w:t>
      </w:r>
      <w:r w:rsidR="00644C1B">
        <w:rPr>
          <w:rFonts w:ascii="Times New Roman" w:hAnsi="Times New Roman"/>
          <w:color w:val="000000"/>
          <w:szCs w:val="24"/>
        </w:rPr>
        <w:t xml:space="preserve"> was performed at each center. Following obtaining informed consent, data was obtained  Longitudinal data collection was initiated, including</w:t>
      </w:r>
      <w:r w:rsidRPr="00687D54">
        <w:rPr>
          <w:rFonts w:ascii="Times New Roman" w:hAnsi="Times New Roman"/>
          <w:color w:val="000000"/>
          <w:szCs w:val="24"/>
        </w:rPr>
        <w:t xml:space="preserve"> vital signs, laboratory values, blood product usage, medication use, vasopressor need, and indicators for organ failure scores. OFI and PELOD scores </w:t>
      </w:r>
      <w:r w:rsidR="008634AF">
        <w:rPr>
          <w:rFonts w:ascii="Times New Roman" w:hAnsi="Times New Roman"/>
          <w:color w:val="000000"/>
          <w:szCs w:val="24"/>
        </w:rPr>
        <w:t>were calculated</w:t>
      </w:r>
      <w:r w:rsidRPr="00687D54">
        <w:rPr>
          <w:rFonts w:ascii="Times New Roman" w:hAnsi="Times New Roman"/>
          <w:color w:val="000000"/>
          <w:szCs w:val="24"/>
        </w:rPr>
        <w:t xml:space="preserve">.  Multiple clinical variables (age, gender, race, diagnosis, etiologic organism if infected, daily OFI and MOF scores [PEMOD, PELOD (68,69)]) </w:t>
      </w:r>
      <w:r w:rsidR="008634AF">
        <w:rPr>
          <w:rFonts w:ascii="Times New Roman" w:hAnsi="Times New Roman"/>
          <w:color w:val="000000"/>
          <w:szCs w:val="24"/>
        </w:rPr>
        <w:t>were measured</w:t>
      </w:r>
      <w:r w:rsidRPr="00687D54">
        <w:rPr>
          <w:rFonts w:ascii="Times New Roman" w:hAnsi="Times New Roman"/>
          <w:color w:val="000000"/>
          <w:szCs w:val="24"/>
        </w:rPr>
        <w:t xml:space="preserve">  </w:t>
      </w:r>
      <w:r w:rsidR="00644C1B">
        <w:rPr>
          <w:rFonts w:ascii="Times New Roman" w:hAnsi="Times New Roman"/>
          <w:color w:val="000000"/>
          <w:szCs w:val="24"/>
        </w:rPr>
        <w:t xml:space="preserve">In patients for whom clinical decision for use of PEx was determined, enrollment was performed prior to initiation of PEx. </w:t>
      </w:r>
      <w:r w:rsidR="00644C1B" w:rsidRPr="00687D54">
        <w:rPr>
          <w:rFonts w:ascii="Times New Roman" w:hAnsi="Times New Roman"/>
          <w:color w:val="000000"/>
          <w:szCs w:val="24"/>
        </w:rPr>
        <w:t xml:space="preserve">Patient PEx data (volume replaced, volume used, device and technique used) </w:t>
      </w:r>
      <w:r w:rsidR="00644C1B">
        <w:rPr>
          <w:rFonts w:ascii="Times New Roman" w:hAnsi="Times New Roman"/>
          <w:color w:val="000000"/>
          <w:szCs w:val="24"/>
        </w:rPr>
        <w:t xml:space="preserve">was </w:t>
      </w:r>
      <w:r w:rsidR="00644C1B" w:rsidRPr="00687D54">
        <w:rPr>
          <w:rFonts w:ascii="Times New Roman" w:hAnsi="Times New Roman"/>
          <w:color w:val="000000"/>
          <w:szCs w:val="24"/>
        </w:rPr>
        <w:t xml:space="preserve">recorded daily for </w:t>
      </w:r>
      <w:r w:rsidR="00644C1B">
        <w:rPr>
          <w:rFonts w:ascii="Times New Roman" w:hAnsi="Times New Roman"/>
          <w:color w:val="000000"/>
          <w:szCs w:val="24"/>
        </w:rPr>
        <w:t xml:space="preserve">up to </w:t>
      </w:r>
      <w:r w:rsidR="00644C1B" w:rsidRPr="00687D54">
        <w:rPr>
          <w:rFonts w:ascii="Times New Roman" w:hAnsi="Times New Roman"/>
          <w:color w:val="000000"/>
          <w:szCs w:val="24"/>
        </w:rPr>
        <w:t xml:space="preserve">14 days. </w:t>
      </w:r>
      <w:r w:rsidR="008634AF">
        <w:rPr>
          <w:rFonts w:ascii="Times New Roman" w:hAnsi="Times New Roman"/>
          <w:color w:val="000000"/>
          <w:szCs w:val="24"/>
        </w:rPr>
        <w:t xml:space="preserve">Survival was noted daily up to 28 days. In patients who died, </w:t>
      </w:r>
      <w:r w:rsidRPr="00687D54">
        <w:rPr>
          <w:rFonts w:ascii="Times New Roman" w:hAnsi="Times New Roman"/>
          <w:color w:val="000000"/>
          <w:szCs w:val="24"/>
        </w:rPr>
        <w:t xml:space="preserve">cause of death </w:t>
      </w:r>
      <w:r w:rsidR="008634AF">
        <w:rPr>
          <w:rFonts w:ascii="Times New Roman" w:hAnsi="Times New Roman"/>
          <w:color w:val="000000"/>
          <w:szCs w:val="24"/>
        </w:rPr>
        <w:t>was determined based on clinical assessment</w:t>
      </w:r>
      <w:r w:rsidRPr="00687D54">
        <w:rPr>
          <w:rFonts w:ascii="Times New Roman" w:hAnsi="Times New Roman"/>
          <w:color w:val="000000"/>
          <w:szCs w:val="24"/>
        </w:rPr>
        <w:t xml:space="preserve">.  Concomitant use of renal replacement therapy (intermittent hemodialysis, continuous renal replacement therapy, peritoneal dialysis) or </w:t>
      </w:r>
      <w:r w:rsidR="008634AF">
        <w:rPr>
          <w:rFonts w:ascii="Times New Roman" w:hAnsi="Times New Roman"/>
          <w:color w:val="000000"/>
          <w:szCs w:val="24"/>
        </w:rPr>
        <w:t>extracorporeal membrane oxygenation (</w:t>
      </w:r>
      <w:r w:rsidRPr="00687D54">
        <w:rPr>
          <w:rFonts w:ascii="Times New Roman" w:hAnsi="Times New Roman"/>
          <w:color w:val="000000"/>
          <w:szCs w:val="24"/>
        </w:rPr>
        <w:t>ECMO</w:t>
      </w:r>
      <w:r w:rsidR="008634AF">
        <w:rPr>
          <w:rFonts w:ascii="Times New Roman" w:hAnsi="Times New Roman"/>
          <w:color w:val="000000"/>
          <w:szCs w:val="24"/>
        </w:rPr>
        <w:t>)</w:t>
      </w:r>
      <w:r w:rsidRPr="00687D54">
        <w:rPr>
          <w:rFonts w:ascii="Times New Roman" w:hAnsi="Times New Roman"/>
          <w:color w:val="000000"/>
          <w:szCs w:val="24"/>
        </w:rPr>
        <w:t xml:space="preserve"> and other co-interventions (platelet transfusions, heparin, AT-III concentrate use, etc.) </w:t>
      </w:r>
      <w:r w:rsidR="00644C1B">
        <w:rPr>
          <w:rFonts w:ascii="Times New Roman" w:hAnsi="Times New Roman"/>
          <w:color w:val="000000"/>
          <w:szCs w:val="24"/>
        </w:rPr>
        <w:t>was also captured</w:t>
      </w:r>
      <w:r w:rsidRPr="00687D54">
        <w:rPr>
          <w:rFonts w:ascii="Times New Roman" w:hAnsi="Times New Roman"/>
          <w:color w:val="000000"/>
          <w:szCs w:val="24"/>
        </w:rPr>
        <w:t xml:space="preserve">. </w:t>
      </w:r>
    </w:p>
    <w:p w:rsidR="00164696" w:rsidRPr="008634AF" w:rsidRDefault="008634AF" w:rsidP="008634AF">
      <w:pPr>
        <w:pStyle w:val="NormalWeb"/>
        <w:spacing w:before="0" w:after="0" w:line="480" w:lineRule="auto"/>
        <w:rPr>
          <w:rFonts w:ascii="Times New Roman" w:hAnsi="Times New Roman"/>
          <w:i/>
          <w:szCs w:val="24"/>
        </w:rPr>
      </w:pPr>
      <w:r w:rsidRPr="008634AF">
        <w:rPr>
          <w:rFonts w:ascii="Times New Roman" w:hAnsi="Times New Roman"/>
          <w:i/>
          <w:szCs w:val="24"/>
        </w:rPr>
        <w:t>Clinical Management</w:t>
      </w:r>
    </w:p>
    <w:p w:rsidR="008634AF" w:rsidRPr="00687D54" w:rsidRDefault="008634AF" w:rsidP="008634AF">
      <w:pPr>
        <w:spacing w:line="480" w:lineRule="auto"/>
        <w:ind w:firstLine="720"/>
        <w:rPr>
          <w:rFonts w:ascii="Times New Roman" w:hAnsi="Times New Roman"/>
          <w:sz w:val="24"/>
          <w:szCs w:val="24"/>
        </w:rPr>
      </w:pPr>
      <w:r w:rsidRPr="00687D54">
        <w:rPr>
          <w:rFonts w:ascii="Times New Roman" w:hAnsi="Times New Roman"/>
          <w:sz w:val="24"/>
          <w:szCs w:val="24"/>
        </w:rPr>
        <w:t xml:space="preserve">All centers provided overall management based on institutional standards and guidelines. Study interventions consisted only of data collection, and blood sample removal at specified time points. Study patients </w:t>
      </w:r>
      <w:r>
        <w:rPr>
          <w:rFonts w:ascii="Times New Roman" w:hAnsi="Times New Roman"/>
          <w:sz w:val="24"/>
          <w:szCs w:val="24"/>
        </w:rPr>
        <w:t>received</w:t>
      </w:r>
      <w:r w:rsidRPr="00687D54">
        <w:rPr>
          <w:rFonts w:ascii="Times New Roman" w:hAnsi="Times New Roman"/>
          <w:sz w:val="24"/>
          <w:szCs w:val="24"/>
        </w:rPr>
        <w:t xml:space="preserve"> ECMO, CRRT, or additional therapies based on physician decision and clinical condition. Entry into this study </w:t>
      </w:r>
      <w:r>
        <w:rPr>
          <w:rFonts w:ascii="Times New Roman" w:hAnsi="Times New Roman"/>
          <w:sz w:val="24"/>
          <w:szCs w:val="24"/>
        </w:rPr>
        <w:t>did</w:t>
      </w:r>
      <w:r w:rsidRPr="00687D54">
        <w:rPr>
          <w:rFonts w:ascii="Times New Roman" w:hAnsi="Times New Roman"/>
          <w:sz w:val="24"/>
          <w:szCs w:val="24"/>
        </w:rPr>
        <w:t xml:space="preserve"> not interfere with use of any other therapies deemed necessary by the treating </w:t>
      </w:r>
      <w:r w:rsidRPr="00687D54">
        <w:rPr>
          <w:rFonts w:ascii="Times New Roman" w:hAnsi="Times New Roman"/>
          <w:sz w:val="24"/>
          <w:szCs w:val="24"/>
        </w:rPr>
        <w:lastRenderedPageBreak/>
        <w:t xml:space="preserve">physicians. </w:t>
      </w:r>
      <w:r>
        <w:rPr>
          <w:rFonts w:ascii="Times New Roman" w:hAnsi="Times New Roman"/>
          <w:sz w:val="24"/>
          <w:szCs w:val="24"/>
        </w:rPr>
        <w:t xml:space="preserve">Determination of need and use of PEx was made based on physician preference. For patients receiving </w:t>
      </w:r>
      <w:r w:rsidR="00A378DD">
        <w:rPr>
          <w:rFonts w:ascii="Times New Roman" w:hAnsi="Times New Roman"/>
          <w:sz w:val="24"/>
          <w:szCs w:val="24"/>
        </w:rPr>
        <w:t>PEx, determination of number of days of therapy and volume of plasma exchanged was based on institutional guidelines. Delivery of PEx was provided by centrifugation technique at all centers as previously described (ref). Many centers use</w:t>
      </w:r>
      <w:r w:rsidR="00644C1B">
        <w:rPr>
          <w:rFonts w:ascii="Times New Roman" w:hAnsi="Times New Roman"/>
          <w:sz w:val="24"/>
          <w:szCs w:val="24"/>
        </w:rPr>
        <w:t>d</w:t>
      </w:r>
      <w:r w:rsidR="00A378DD">
        <w:rPr>
          <w:rFonts w:ascii="Times New Roman" w:hAnsi="Times New Roman"/>
          <w:sz w:val="24"/>
          <w:szCs w:val="24"/>
        </w:rPr>
        <w:t xml:space="preserve"> a modified protocol based on previously published experience with use of PEx in sepsis (Nguyen ref). This protocol recommends exchange of 1.5 x plasma volume (based on a weight-based nomogram and patient hematocrit) on the initial day of therapy, followed by exchange of 1 x plasma volume daily. Determination of duration of daily exchange was at physician discretion, but endpoints included an arbitrary 5 day time point, until resolution of organ failure, or until death. Centers performing PEx used fresh frozen plasma as the exchange product.</w:t>
      </w:r>
    </w:p>
    <w:p w:rsidR="00164696" w:rsidRPr="00A378DD" w:rsidRDefault="00164696" w:rsidP="00687D54">
      <w:pPr>
        <w:pStyle w:val="NormalWeb"/>
        <w:spacing w:before="0" w:after="0" w:line="480" w:lineRule="auto"/>
        <w:rPr>
          <w:rFonts w:ascii="Times New Roman" w:hAnsi="Times New Roman"/>
          <w:bCs/>
          <w:i/>
          <w:szCs w:val="24"/>
        </w:rPr>
      </w:pPr>
      <w:r w:rsidRPr="00A378DD">
        <w:rPr>
          <w:rFonts w:ascii="Times New Roman" w:hAnsi="Times New Roman"/>
          <w:bCs/>
          <w:i/>
          <w:szCs w:val="24"/>
        </w:rPr>
        <w:t>Blood Sample Collection and Preparation</w:t>
      </w:r>
    </w:p>
    <w:p w:rsidR="00164696" w:rsidRPr="00687D54" w:rsidRDefault="00622DCE" w:rsidP="00A378DD">
      <w:pPr>
        <w:pStyle w:val="NormalWeb"/>
        <w:spacing w:before="0" w:after="0" w:line="480" w:lineRule="auto"/>
        <w:ind w:firstLine="720"/>
        <w:rPr>
          <w:rFonts w:ascii="Times New Roman" w:hAnsi="Times New Roman"/>
          <w:szCs w:val="24"/>
        </w:rPr>
      </w:pPr>
      <w:r w:rsidRPr="00687D54">
        <w:rPr>
          <w:rFonts w:ascii="Times New Roman" w:hAnsi="Times New Roman"/>
          <w:szCs w:val="24"/>
        </w:rPr>
        <w:t>Anticoagulated</w:t>
      </w:r>
      <w:r w:rsidR="00A378DD">
        <w:rPr>
          <w:rFonts w:ascii="Times New Roman" w:hAnsi="Times New Roman"/>
          <w:szCs w:val="24"/>
        </w:rPr>
        <w:t xml:space="preserve"> (citrate)</w:t>
      </w:r>
      <w:r w:rsidRPr="00687D54">
        <w:rPr>
          <w:rFonts w:ascii="Times New Roman" w:hAnsi="Times New Roman"/>
          <w:szCs w:val="24"/>
        </w:rPr>
        <w:t xml:space="preserve"> whole blood specimens were</w:t>
      </w:r>
      <w:r w:rsidR="00164696" w:rsidRPr="00687D54">
        <w:rPr>
          <w:rFonts w:ascii="Times New Roman" w:hAnsi="Times New Roman"/>
          <w:szCs w:val="24"/>
        </w:rPr>
        <w:t xml:space="preserve"> obtaine</w:t>
      </w:r>
      <w:r w:rsidR="00A378DD">
        <w:rPr>
          <w:rFonts w:ascii="Times New Roman" w:hAnsi="Times New Roman"/>
          <w:szCs w:val="24"/>
        </w:rPr>
        <w:t xml:space="preserve">d </w:t>
      </w:r>
      <w:r w:rsidR="00164696" w:rsidRPr="00687D54">
        <w:rPr>
          <w:rFonts w:ascii="Times New Roman" w:hAnsi="Times New Roman"/>
          <w:szCs w:val="24"/>
        </w:rPr>
        <w:t>at the following points: baseline</w:t>
      </w:r>
      <w:r w:rsidR="00644C1B">
        <w:rPr>
          <w:rFonts w:ascii="Times New Roman" w:hAnsi="Times New Roman"/>
          <w:szCs w:val="24"/>
        </w:rPr>
        <w:t xml:space="preserve"> upon study consent (prior to PEx initiation if performed</w:t>
      </w:r>
      <w:r w:rsidR="00164696" w:rsidRPr="00687D54">
        <w:rPr>
          <w:rFonts w:ascii="Times New Roman" w:hAnsi="Times New Roman"/>
          <w:szCs w:val="24"/>
        </w:rPr>
        <w:t xml:space="preserve">, </w:t>
      </w:r>
      <w:r w:rsidR="00644C1B">
        <w:rPr>
          <w:rFonts w:ascii="Times New Roman" w:hAnsi="Times New Roman"/>
          <w:szCs w:val="24"/>
        </w:rPr>
        <w:t xml:space="preserve">and at study days </w:t>
      </w:r>
      <w:r w:rsidR="00164696" w:rsidRPr="00687D54">
        <w:rPr>
          <w:rFonts w:ascii="Times New Roman" w:hAnsi="Times New Roman"/>
          <w:szCs w:val="24"/>
        </w:rPr>
        <w:t xml:space="preserve">1, 4, 8, and the morning of the day after stopping PEx (or day 15 if not receiving PEx).  A final sample </w:t>
      </w:r>
      <w:r w:rsidRPr="00687D54">
        <w:rPr>
          <w:rFonts w:ascii="Times New Roman" w:hAnsi="Times New Roman"/>
          <w:szCs w:val="24"/>
        </w:rPr>
        <w:t>was</w:t>
      </w:r>
      <w:r w:rsidR="00164696" w:rsidRPr="00687D54">
        <w:rPr>
          <w:rFonts w:ascii="Times New Roman" w:hAnsi="Times New Roman"/>
          <w:szCs w:val="24"/>
        </w:rPr>
        <w:t xml:space="preserve"> obtained on day 28</w:t>
      </w:r>
      <w:r w:rsidRPr="00687D54">
        <w:rPr>
          <w:rFonts w:ascii="Times New Roman" w:hAnsi="Times New Roman"/>
          <w:szCs w:val="24"/>
        </w:rPr>
        <w:t xml:space="preserve"> if possible</w:t>
      </w:r>
      <w:r w:rsidR="00164696" w:rsidRPr="00687D54">
        <w:rPr>
          <w:rFonts w:ascii="Times New Roman" w:hAnsi="Times New Roman"/>
          <w:szCs w:val="24"/>
        </w:rPr>
        <w:t xml:space="preserve">. Blood samples </w:t>
      </w:r>
      <w:r w:rsidRPr="00687D54">
        <w:rPr>
          <w:rFonts w:ascii="Times New Roman" w:hAnsi="Times New Roman"/>
          <w:szCs w:val="24"/>
        </w:rPr>
        <w:t xml:space="preserve">were </w:t>
      </w:r>
      <w:r w:rsidR="00164696" w:rsidRPr="00687D54">
        <w:rPr>
          <w:rFonts w:ascii="Times New Roman" w:hAnsi="Times New Roman"/>
          <w:szCs w:val="24"/>
        </w:rPr>
        <w:t xml:space="preserve">collected from patients with 0.38% </w:t>
      </w:r>
      <w:r w:rsidR="00A378DD">
        <w:rPr>
          <w:rFonts w:ascii="Times New Roman" w:hAnsi="Times New Roman"/>
          <w:szCs w:val="24"/>
        </w:rPr>
        <w:t>s</w:t>
      </w:r>
      <w:r w:rsidR="00164696" w:rsidRPr="00687D54">
        <w:rPr>
          <w:rFonts w:ascii="Times New Roman" w:hAnsi="Times New Roman"/>
          <w:szCs w:val="24"/>
        </w:rPr>
        <w:t>odium citrate as anticoagulant and centrifug</w:t>
      </w:r>
      <w:r w:rsidR="00A378DD">
        <w:rPr>
          <w:rFonts w:ascii="Times New Roman" w:hAnsi="Times New Roman"/>
          <w:szCs w:val="24"/>
        </w:rPr>
        <w:t>at</w:t>
      </w:r>
      <w:r w:rsidR="00164696" w:rsidRPr="00687D54">
        <w:rPr>
          <w:rFonts w:ascii="Times New Roman" w:hAnsi="Times New Roman"/>
          <w:szCs w:val="24"/>
        </w:rPr>
        <w:t>ed at 150xg for 15 minutes to obtain platelet-poor plasma</w:t>
      </w:r>
      <w:r w:rsidRPr="00687D54">
        <w:rPr>
          <w:rFonts w:ascii="Times New Roman" w:hAnsi="Times New Roman"/>
          <w:szCs w:val="24"/>
        </w:rPr>
        <w:t>, frozen</w:t>
      </w:r>
      <w:r w:rsidR="00164696" w:rsidRPr="00687D54">
        <w:rPr>
          <w:rFonts w:ascii="Times New Roman" w:hAnsi="Times New Roman"/>
          <w:szCs w:val="24"/>
        </w:rPr>
        <w:t xml:space="preserve"> at –80°C</w:t>
      </w:r>
      <w:r w:rsidRPr="00687D54">
        <w:rPr>
          <w:rFonts w:ascii="Times New Roman" w:hAnsi="Times New Roman"/>
          <w:szCs w:val="24"/>
        </w:rPr>
        <w:t xml:space="preserve">, </w:t>
      </w:r>
      <w:r w:rsidR="00644C1B" w:rsidRPr="00687D54">
        <w:rPr>
          <w:rFonts w:ascii="Times New Roman" w:hAnsi="Times New Roman"/>
          <w:szCs w:val="24"/>
        </w:rPr>
        <w:t>and then</w:t>
      </w:r>
      <w:r w:rsidRPr="00687D54">
        <w:rPr>
          <w:rFonts w:ascii="Times New Roman" w:hAnsi="Times New Roman"/>
          <w:szCs w:val="24"/>
        </w:rPr>
        <w:t xml:space="preserve"> shipped to </w:t>
      </w:r>
      <w:r w:rsidR="00A378DD">
        <w:rPr>
          <w:rFonts w:ascii="Times New Roman" w:hAnsi="Times New Roman"/>
          <w:szCs w:val="24"/>
        </w:rPr>
        <w:t>a</w:t>
      </w:r>
      <w:r w:rsidRPr="00687D54">
        <w:rPr>
          <w:rFonts w:ascii="Times New Roman" w:hAnsi="Times New Roman"/>
          <w:szCs w:val="24"/>
        </w:rPr>
        <w:t xml:space="preserve"> central laboratory</w:t>
      </w:r>
      <w:r w:rsidR="00164696" w:rsidRPr="00687D54">
        <w:rPr>
          <w:rFonts w:ascii="Times New Roman" w:hAnsi="Times New Roman"/>
          <w:szCs w:val="24"/>
        </w:rPr>
        <w:t xml:space="preserve"> at Texas Children’s Critical Care Laboratory at Baylor College of Medicine for batched analysis. </w:t>
      </w:r>
    </w:p>
    <w:p w:rsidR="00164696" w:rsidRPr="00A378DD" w:rsidRDefault="00164696" w:rsidP="00687D54">
      <w:pPr>
        <w:pStyle w:val="NormalWeb"/>
        <w:spacing w:before="0" w:after="0" w:line="480" w:lineRule="auto"/>
        <w:rPr>
          <w:rFonts w:ascii="Times New Roman" w:hAnsi="Times New Roman"/>
          <w:bCs/>
          <w:i/>
          <w:szCs w:val="24"/>
        </w:rPr>
      </w:pPr>
      <w:r w:rsidRPr="00A378DD">
        <w:rPr>
          <w:rFonts w:ascii="Times New Roman" w:hAnsi="Times New Roman"/>
          <w:bCs/>
          <w:i/>
          <w:szCs w:val="24"/>
        </w:rPr>
        <w:t>Evaluation of Plasma Profiles</w:t>
      </w:r>
    </w:p>
    <w:p w:rsidR="00644C1B" w:rsidRDefault="00A378DD" w:rsidP="00610C3A">
      <w:pPr>
        <w:pStyle w:val="NormalWeb"/>
        <w:spacing w:before="0" w:after="0" w:line="480" w:lineRule="auto"/>
        <w:ind w:firstLine="720"/>
        <w:rPr>
          <w:rFonts w:ascii="Times New Roman" w:hAnsi="Times New Roman"/>
          <w:szCs w:val="24"/>
        </w:rPr>
      </w:pPr>
      <w:r>
        <w:rPr>
          <w:rFonts w:ascii="Times New Roman" w:hAnsi="Times New Roman"/>
          <w:szCs w:val="24"/>
        </w:rPr>
        <w:t>Samples were assayed for the following</w:t>
      </w:r>
      <w:r w:rsidR="00164696" w:rsidRPr="00687D54">
        <w:rPr>
          <w:rFonts w:ascii="Times New Roman" w:hAnsi="Times New Roman"/>
          <w:szCs w:val="24"/>
        </w:rPr>
        <w:t xml:space="preserve">: vWF antigen, vWF multimer analysis by gel electrophoresis, ADAMTS-13 activity assay and antigen ELISA, protein C, and antithrombin-III. ADAMTS-13 activity </w:t>
      </w:r>
      <w:r w:rsidR="00051FA6" w:rsidRPr="00687D54">
        <w:rPr>
          <w:rFonts w:ascii="Times New Roman" w:hAnsi="Times New Roman"/>
          <w:szCs w:val="24"/>
        </w:rPr>
        <w:t>was</w:t>
      </w:r>
      <w:r w:rsidR="00164696" w:rsidRPr="00687D54">
        <w:rPr>
          <w:rFonts w:ascii="Times New Roman" w:hAnsi="Times New Roman"/>
          <w:szCs w:val="24"/>
        </w:rPr>
        <w:t xml:space="preserve"> measured as previously described (35). ADAMTS-13 antigen </w:t>
      </w:r>
      <w:r w:rsidR="00051FA6" w:rsidRPr="00687D54">
        <w:rPr>
          <w:rFonts w:ascii="Times New Roman" w:hAnsi="Times New Roman"/>
          <w:szCs w:val="24"/>
        </w:rPr>
        <w:t>was</w:t>
      </w:r>
      <w:r w:rsidR="00164696" w:rsidRPr="00687D54">
        <w:rPr>
          <w:rFonts w:ascii="Times New Roman" w:hAnsi="Times New Roman"/>
          <w:szCs w:val="24"/>
        </w:rPr>
        <w:t xml:space="preserve"> measured using a commercially available sandwich enzyme-linked immunoabsorbent assay (ELISA). </w:t>
      </w:r>
      <w:r w:rsidR="00644C1B" w:rsidRPr="00687D54">
        <w:rPr>
          <w:rFonts w:ascii="Times New Roman" w:hAnsi="Times New Roman"/>
          <w:szCs w:val="24"/>
        </w:rPr>
        <w:t>Using scanning densitometry, the density difference in the generated 176 kD fragments in the sample reaction mixtures with and without ethylene-diamine-tetra-acetic acid (EDTA) represents the proteolytic fragments cleaved by ADAMTS-13.  The ADAMTS-13 activity was determined by the cleaved 176 kD proteolytic fragments from patient plasma expressed as the percentage of the cleaved 176 kD fragments from pooled control sample on the same gel.</w:t>
      </w:r>
      <w:r w:rsidR="00644C1B">
        <w:rPr>
          <w:rFonts w:ascii="Times New Roman" w:hAnsi="Times New Roman"/>
          <w:szCs w:val="24"/>
        </w:rPr>
        <w:t xml:space="preserve"> </w:t>
      </w:r>
      <w:r w:rsidR="00644C1B" w:rsidRPr="00687D54">
        <w:rPr>
          <w:rFonts w:ascii="Times New Roman" w:hAnsi="Times New Roman"/>
          <w:szCs w:val="24"/>
        </w:rPr>
        <w:t xml:space="preserve">For flow activity, ADAMTS-13 deficiency was defined as abnormal when vWF-cleaving activity was less than 57 percent of control. </w:t>
      </w:r>
    </w:p>
    <w:p w:rsidR="00164696" w:rsidRPr="00687D54" w:rsidRDefault="00164696" w:rsidP="00610C3A">
      <w:pPr>
        <w:pStyle w:val="NormalWeb"/>
        <w:spacing w:before="0" w:after="0" w:line="480" w:lineRule="auto"/>
        <w:ind w:firstLine="720"/>
        <w:rPr>
          <w:rFonts w:ascii="Times New Roman" w:hAnsi="Times New Roman"/>
          <w:szCs w:val="24"/>
        </w:rPr>
      </w:pPr>
      <w:r w:rsidRPr="00687D54">
        <w:rPr>
          <w:rFonts w:ascii="Times New Roman" w:hAnsi="Times New Roman"/>
          <w:szCs w:val="24"/>
        </w:rPr>
        <w:lastRenderedPageBreak/>
        <w:t xml:space="preserve">Plasma vWF antigen </w:t>
      </w:r>
      <w:r w:rsidR="00051FA6" w:rsidRPr="00687D54">
        <w:rPr>
          <w:rFonts w:ascii="Times New Roman" w:hAnsi="Times New Roman"/>
          <w:szCs w:val="24"/>
        </w:rPr>
        <w:t>was</w:t>
      </w:r>
      <w:r w:rsidRPr="00687D54">
        <w:rPr>
          <w:rFonts w:ascii="Times New Roman" w:hAnsi="Times New Roman"/>
          <w:szCs w:val="24"/>
        </w:rPr>
        <w:t xml:space="preserve"> measured using a commercially available ELISA assay (Ramco Laboratories, Houston, TX). Purchased human vWF (Haematologic Technologies Inc., VT, USA) with a concentration of ~500 mcg/ml was exposed to guanidine (1.5 mol/liter) </w:t>
      </w:r>
      <w:r w:rsidR="00C7556A" w:rsidRPr="00687D54">
        <w:rPr>
          <w:rFonts w:ascii="Times New Roman" w:hAnsi="Times New Roman"/>
          <w:szCs w:val="24"/>
        </w:rPr>
        <w:t>and</w:t>
      </w:r>
      <w:r w:rsidRPr="00687D54">
        <w:rPr>
          <w:rFonts w:ascii="Times New Roman" w:hAnsi="Times New Roman"/>
          <w:szCs w:val="24"/>
        </w:rPr>
        <w:t xml:space="preserve"> diluted to a concentration of 15-25 mcg/ml to be used as substrate for ADAMTS-13.  The vWF dimers of 176 kD and the 140 kD fragments </w:t>
      </w:r>
      <w:r w:rsidR="00C7556A" w:rsidRPr="00687D54">
        <w:rPr>
          <w:rFonts w:ascii="Times New Roman" w:hAnsi="Times New Roman"/>
          <w:szCs w:val="24"/>
        </w:rPr>
        <w:t>we</w:t>
      </w:r>
      <w:r w:rsidRPr="00687D54">
        <w:rPr>
          <w:rFonts w:ascii="Times New Roman" w:hAnsi="Times New Roman"/>
          <w:szCs w:val="24"/>
        </w:rPr>
        <w:t xml:space="preserve">re separated by sodium dodecyl sulphate polyacrylamide gel electrophoresis.  The fragments </w:t>
      </w:r>
      <w:r w:rsidR="00C7556A" w:rsidRPr="00687D54">
        <w:rPr>
          <w:rFonts w:ascii="Times New Roman" w:hAnsi="Times New Roman"/>
          <w:szCs w:val="24"/>
        </w:rPr>
        <w:t>we</w:t>
      </w:r>
      <w:r w:rsidRPr="00687D54">
        <w:rPr>
          <w:rFonts w:ascii="Times New Roman" w:hAnsi="Times New Roman"/>
          <w:szCs w:val="24"/>
        </w:rPr>
        <w:t xml:space="preserve">re visualized by immunoblotting using rabbit anti-human polyclonal VWF antibody (DAKO, Carpinteria CA) labeled with secondary </w:t>
      </w:r>
      <w:r w:rsidRPr="00687D54">
        <w:rPr>
          <w:rFonts w:ascii="Times New Roman" w:hAnsi="Times New Roman"/>
          <w:szCs w:val="24"/>
          <w:vertAlign w:val="superscript"/>
        </w:rPr>
        <w:t>125</w:t>
      </w:r>
      <w:r w:rsidRPr="00687D54">
        <w:rPr>
          <w:rFonts w:ascii="Times New Roman" w:hAnsi="Times New Roman"/>
          <w:szCs w:val="24"/>
        </w:rPr>
        <w:t xml:space="preserve">I-labeled donkey anti-rabbit IgG antibody as mentioned above (Amersham Pharmacia Biotech, NJ, USA).  </w:t>
      </w:r>
    </w:p>
    <w:p w:rsidR="00BC0001" w:rsidRPr="00A378DD" w:rsidRDefault="00BC0001" w:rsidP="00687D54">
      <w:pPr>
        <w:spacing w:line="480" w:lineRule="auto"/>
        <w:rPr>
          <w:rFonts w:ascii="Times New Roman" w:hAnsi="Times New Roman"/>
          <w:i/>
          <w:sz w:val="24"/>
          <w:szCs w:val="24"/>
        </w:rPr>
      </w:pPr>
      <w:r w:rsidRPr="00A378DD">
        <w:rPr>
          <w:rFonts w:ascii="Times New Roman" w:hAnsi="Times New Roman"/>
          <w:i/>
          <w:sz w:val="24"/>
          <w:szCs w:val="24"/>
        </w:rPr>
        <w:t xml:space="preserve">Statistical Analysis </w:t>
      </w:r>
    </w:p>
    <w:p w:rsidR="00254F51" w:rsidRPr="00687D54" w:rsidRDefault="00BC0001" w:rsidP="00082714">
      <w:pPr>
        <w:spacing w:line="480" w:lineRule="auto"/>
        <w:ind w:firstLine="720"/>
        <w:rPr>
          <w:rFonts w:ascii="Times New Roman" w:hAnsi="Times New Roman"/>
          <w:sz w:val="24"/>
          <w:szCs w:val="24"/>
        </w:rPr>
      </w:pPr>
      <w:r w:rsidRPr="00687D54">
        <w:rPr>
          <w:rFonts w:ascii="Times New Roman" w:hAnsi="Times New Roman"/>
          <w:sz w:val="24"/>
          <w:szCs w:val="24"/>
        </w:rPr>
        <w:t>Continuous variables (e.g., PELOD scores, PRISM scores, biomarkers - ADAMTS-13 Activity,vWF antigen, vWF Ristocetin cofactor) w</w:t>
      </w:r>
      <w:r w:rsidR="00A378DD">
        <w:rPr>
          <w:rFonts w:ascii="Times New Roman" w:hAnsi="Times New Roman"/>
          <w:sz w:val="24"/>
          <w:szCs w:val="24"/>
        </w:rPr>
        <w:t>ere</w:t>
      </w:r>
      <w:r w:rsidR="00082714">
        <w:rPr>
          <w:rFonts w:ascii="Times New Roman" w:hAnsi="Times New Roman"/>
          <w:sz w:val="24"/>
          <w:szCs w:val="24"/>
        </w:rPr>
        <w:t xml:space="preserve"> summarized</w:t>
      </w:r>
      <w:r w:rsidRPr="00687D54">
        <w:rPr>
          <w:rFonts w:ascii="Times New Roman" w:hAnsi="Times New Roman"/>
          <w:sz w:val="24"/>
          <w:szCs w:val="24"/>
        </w:rPr>
        <w:t xml:space="preserve">. </w:t>
      </w:r>
      <w:r w:rsidR="00254F51" w:rsidRPr="00687D54">
        <w:rPr>
          <w:rFonts w:ascii="Times New Roman" w:hAnsi="Times New Roman"/>
          <w:sz w:val="24"/>
          <w:szCs w:val="24"/>
        </w:rPr>
        <w:t xml:space="preserve">Demographic and baseline characteristics of the </w:t>
      </w:r>
      <w:r w:rsidR="00644C1B">
        <w:rPr>
          <w:rFonts w:ascii="Times New Roman" w:hAnsi="Times New Roman"/>
          <w:sz w:val="24"/>
          <w:szCs w:val="24"/>
        </w:rPr>
        <w:t>PEx</w:t>
      </w:r>
      <w:r w:rsidR="00254F51" w:rsidRPr="00687D54">
        <w:rPr>
          <w:rFonts w:ascii="Times New Roman" w:hAnsi="Times New Roman"/>
          <w:sz w:val="24"/>
          <w:szCs w:val="24"/>
        </w:rPr>
        <w:t>-treated and standard therapy-treated children with TAMOF were compared with a two-sample t-test for continuous variables or Fisher’s exact test for proportions.  Repeated-measures analyses for total PELOD score (and change from baseline), platelet count , ADAMTS-13 activity, vWF antigen and vWF ristocetin cofactor activity were done with a means model with SAS Proc Mixed (version 9, mixed linear models) providing separate estimates of the means by time on study (days 1-7) and treatment group.  A compound symmetry variance-covariance form among the repeated measurements was assumed for each outcome and robust estimates of the standard errors of parameters were used to perform statistical tests and construct 95% confidence intervals (</w:t>
      </w:r>
      <w:r w:rsidR="00254F51" w:rsidRPr="00687D54">
        <w:rPr>
          <w:rFonts w:ascii="Times New Roman" w:hAnsi="Times New Roman"/>
          <w:b/>
          <w:sz w:val="24"/>
          <w:szCs w:val="24"/>
        </w:rPr>
        <w:t>Reference: Diggle et al</w:t>
      </w:r>
      <w:r w:rsidR="00254F51" w:rsidRPr="00687D54">
        <w:rPr>
          <w:rFonts w:ascii="Times New Roman" w:hAnsi="Times New Roman"/>
          <w:sz w:val="24"/>
          <w:szCs w:val="24"/>
        </w:rPr>
        <w:t xml:space="preserve">).  These same repeated-measures analyses were performed to compare changes over time among plasma exchange-treated children with TAMOF by vital status (survivors versus non-survivors by 28-days of follow-up). T-tests were used to compare the pairwise differences between the model-based treatment means (least-squares means) at each time point.  Mean changes over time within a treatment group were tested for linear trend.  The model-based means are unbiased with unbalanced and missing data, so long as the missing data are non-informative (missing at random).  A dropout process is assumed to be missing at random if; conditional on the observed data, the dropout is independent of the unobserved measurements. </w:t>
      </w:r>
    </w:p>
    <w:p w:rsidR="00254F51" w:rsidRDefault="00254F51" w:rsidP="00D52D99">
      <w:pPr>
        <w:spacing w:line="480" w:lineRule="auto"/>
        <w:ind w:firstLine="720"/>
        <w:rPr>
          <w:rFonts w:ascii="Times New Roman" w:hAnsi="Times New Roman"/>
          <w:sz w:val="24"/>
          <w:szCs w:val="24"/>
        </w:rPr>
      </w:pPr>
      <w:r w:rsidRPr="00687D54">
        <w:rPr>
          <w:rFonts w:ascii="Times New Roman" w:hAnsi="Times New Roman"/>
          <w:sz w:val="24"/>
          <w:szCs w:val="24"/>
        </w:rPr>
        <w:lastRenderedPageBreak/>
        <w:t xml:space="preserve"> Logistic regression was used to examine the independent effects of baseline PELOD, CVVH, ECMO, MRSA infection and </w:t>
      </w:r>
      <w:r w:rsidR="00644C1B">
        <w:rPr>
          <w:rFonts w:ascii="Times New Roman" w:hAnsi="Times New Roman"/>
          <w:sz w:val="24"/>
          <w:szCs w:val="24"/>
        </w:rPr>
        <w:t>PEx</w:t>
      </w:r>
      <w:r w:rsidRPr="00687D54">
        <w:rPr>
          <w:rFonts w:ascii="Times New Roman" w:hAnsi="Times New Roman"/>
          <w:sz w:val="24"/>
          <w:szCs w:val="24"/>
        </w:rPr>
        <w:t xml:space="preserve"> on mortality. The odds ratio and its 95% confidence interval were calculated for each risk factor in the presence of the others in the final model.  The goodness-of-fit of the model was evaluated using the Hosmer-Lemeshow chi-square statistic.</w:t>
      </w:r>
    </w:p>
    <w:p w:rsidR="00164696" w:rsidRPr="00687D54" w:rsidRDefault="00D52D99" w:rsidP="00D52D99">
      <w:pPr>
        <w:spacing w:line="480" w:lineRule="auto"/>
        <w:rPr>
          <w:rFonts w:ascii="Times New Roman" w:hAnsi="Times New Roman"/>
          <w:b/>
          <w:sz w:val="24"/>
          <w:szCs w:val="24"/>
        </w:rPr>
      </w:pPr>
      <w:r>
        <w:rPr>
          <w:rFonts w:ascii="Times New Roman" w:hAnsi="Times New Roman"/>
          <w:sz w:val="24"/>
          <w:szCs w:val="24"/>
        </w:rPr>
        <w:br w:type="column"/>
      </w:r>
      <w:r w:rsidR="00164696" w:rsidRPr="00687D54">
        <w:rPr>
          <w:rFonts w:ascii="Times New Roman" w:hAnsi="Times New Roman"/>
          <w:b/>
          <w:sz w:val="24"/>
          <w:szCs w:val="24"/>
        </w:rPr>
        <w:lastRenderedPageBreak/>
        <w:t>Results</w:t>
      </w:r>
    </w:p>
    <w:p w:rsidR="00D52D99" w:rsidRDefault="00D52D99"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164696" w:rsidRPr="00687D54">
        <w:rPr>
          <w:rFonts w:ascii="Times New Roman" w:hAnsi="Times New Roman"/>
          <w:sz w:val="24"/>
          <w:szCs w:val="24"/>
        </w:rPr>
        <w:t xml:space="preserve">Eighty-one patients were enrolled in the study. Clinical characteristics of enrolled patients are described in Table 1. </w:t>
      </w:r>
      <w:r w:rsidR="001F7E6D" w:rsidRPr="00687D54">
        <w:rPr>
          <w:rFonts w:ascii="Times New Roman" w:hAnsi="Times New Roman"/>
          <w:sz w:val="24"/>
          <w:szCs w:val="24"/>
        </w:rPr>
        <w:t>Me</w:t>
      </w:r>
      <w:r w:rsidR="00FE7102">
        <w:rPr>
          <w:rFonts w:ascii="Times New Roman" w:hAnsi="Times New Roman"/>
          <w:sz w:val="24"/>
          <w:szCs w:val="24"/>
        </w:rPr>
        <w:t>an</w:t>
      </w:r>
      <w:r w:rsidR="001F7E6D" w:rsidRPr="00687D54">
        <w:rPr>
          <w:rFonts w:ascii="Times New Roman" w:hAnsi="Times New Roman"/>
          <w:sz w:val="24"/>
          <w:szCs w:val="24"/>
        </w:rPr>
        <w:t xml:space="preserve"> organ failure index was 4.5</w:t>
      </w:r>
      <w:r w:rsidR="00FE7102">
        <w:rPr>
          <w:rFonts w:ascii="Times New Roman" w:hAnsi="Times New Roman"/>
          <w:sz w:val="24"/>
          <w:szCs w:val="24"/>
        </w:rPr>
        <w:t xml:space="preserve"> </w:t>
      </w:r>
      <w:r w:rsidR="00FE7102" w:rsidRPr="00FE7102">
        <w:rPr>
          <w:rFonts w:ascii="Times New Roman" w:hAnsi="Times New Roman"/>
          <w:sz w:val="24"/>
          <w:szCs w:val="24"/>
          <w:u w:val="single"/>
        </w:rPr>
        <w:t>+</w:t>
      </w:r>
      <w:r w:rsidR="00FE7102">
        <w:rPr>
          <w:rFonts w:ascii="Times New Roman" w:hAnsi="Times New Roman"/>
          <w:sz w:val="24"/>
          <w:szCs w:val="24"/>
        </w:rPr>
        <w:t xml:space="preserve"> 1.2</w:t>
      </w:r>
      <w:r w:rsidR="001F7E6D" w:rsidRPr="00687D54">
        <w:rPr>
          <w:rFonts w:ascii="Times New Roman" w:hAnsi="Times New Roman"/>
          <w:sz w:val="24"/>
          <w:szCs w:val="24"/>
        </w:rPr>
        <w:t xml:space="preserve">, </w:t>
      </w:r>
      <w:ins w:id="7" w:author="Easley, Kirk" w:date="2013-01-25T10:35:00Z">
        <w:r w:rsidR="00F867BA">
          <w:rPr>
            <w:rFonts w:ascii="Times New Roman" w:hAnsi="Times New Roman"/>
            <w:sz w:val="24"/>
            <w:szCs w:val="24"/>
          </w:rPr>
          <w:t>mean</w:t>
        </w:r>
      </w:ins>
      <w:del w:id="8" w:author="Easley, Kirk" w:date="2013-01-25T10:35:00Z">
        <w:r w:rsidR="001F7E6D" w:rsidRPr="00687D54" w:rsidDel="00F867BA">
          <w:rPr>
            <w:rFonts w:ascii="Times New Roman" w:hAnsi="Times New Roman"/>
            <w:sz w:val="24"/>
            <w:szCs w:val="24"/>
          </w:rPr>
          <w:delText>median</w:delText>
        </w:r>
      </w:del>
      <w:r w:rsidR="001F7E6D" w:rsidRPr="00687D54">
        <w:rPr>
          <w:rFonts w:ascii="Times New Roman" w:hAnsi="Times New Roman"/>
          <w:sz w:val="24"/>
          <w:szCs w:val="24"/>
        </w:rPr>
        <w:t xml:space="preserve"> PRISM score was 18.2</w:t>
      </w:r>
      <w:r w:rsidR="00FE7102" w:rsidRPr="00FE7102">
        <w:rPr>
          <w:rFonts w:ascii="Times New Roman" w:hAnsi="Times New Roman"/>
          <w:sz w:val="24"/>
          <w:szCs w:val="24"/>
          <w:u w:val="single"/>
        </w:rPr>
        <w:t>+</w:t>
      </w:r>
      <w:r w:rsidR="00FE7102">
        <w:rPr>
          <w:rFonts w:ascii="Times New Roman" w:hAnsi="Times New Roman"/>
          <w:sz w:val="24"/>
          <w:szCs w:val="24"/>
        </w:rPr>
        <w:t>6.8</w:t>
      </w:r>
      <w:r w:rsidR="001F7E6D" w:rsidRPr="00687D54">
        <w:rPr>
          <w:rFonts w:ascii="Times New Roman" w:hAnsi="Times New Roman"/>
          <w:sz w:val="24"/>
          <w:szCs w:val="24"/>
        </w:rPr>
        <w:t xml:space="preserve">, and </w:t>
      </w:r>
      <w:ins w:id="9" w:author="Easley, Kirk" w:date="2013-01-25T10:35:00Z">
        <w:r w:rsidR="00F867BA">
          <w:rPr>
            <w:rFonts w:ascii="Times New Roman" w:hAnsi="Times New Roman"/>
            <w:sz w:val="24"/>
            <w:szCs w:val="24"/>
          </w:rPr>
          <w:t>mean</w:t>
        </w:r>
      </w:ins>
      <w:del w:id="10" w:author="Easley, Kirk" w:date="2013-01-25T10:35:00Z">
        <w:r w:rsidDel="00F867BA">
          <w:rPr>
            <w:rFonts w:ascii="Times New Roman" w:hAnsi="Times New Roman"/>
            <w:sz w:val="24"/>
            <w:szCs w:val="24"/>
          </w:rPr>
          <w:delText>median</w:delText>
        </w:r>
      </w:del>
      <w:r>
        <w:rPr>
          <w:rFonts w:ascii="Times New Roman" w:hAnsi="Times New Roman"/>
          <w:sz w:val="24"/>
          <w:szCs w:val="24"/>
        </w:rPr>
        <w:t xml:space="preserve"> </w:t>
      </w:r>
      <w:r w:rsidR="001F7E6D" w:rsidRPr="00687D54">
        <w:rPr>
          <w:rFonts w:ascii="Times New Roman" w:hAnsi="Times New Roman"/>
          <w:sz w:val="24"/>
          <w:szCs w:val="24"/>
        </w:rPr>
        <w:t xml:space="preserve">PELOD score was </w:t>
      </w:r>
      <w:ins w:id="11" w:author="Easley, Kirk" w:date="2013-01-25T10:36:00Z">
        <w:r w:rsidR="00F867BA">
          <w:rPr>
            <w:rFonts w:ascii="Times New Roman" w:hAnsi="Times New Roman"/>
            <w:sz w:val="24"/>
            <w:szCs w:val="24"/>
          </w:rPr>
          <w:t>21.3 ± 11.4</w:t>
        </w:r>
      </w:ins>
      <w:r w:rsidR="001F7E6D" w:rsidRPr="00687D54">
        <w:rPr>
          <w:rFonts w:ascii="Times New Roman" w:hAnsi="Times New Roman"/>
          <w:sz w:val="24"/>
          <w:szCs w:val="24"/>
        </w:rPr>
        <w:t>20.2</w:t>
      </w:r>
      <w:r>
        <w:rPr>
          <w:rFonts w:ascii="Times New Roman" w:hAnsi="Times New Roman"/>
          <w:sz w:val="24"/>
          <w:szCs w:val="24"/>
        </w:rPr>
        <w:t xml:space="preserve"> (</w:t>
      </w:r>
      <w:proofErr w:type="gramStart"/>
      <w:r>
        <w:rPr>
          <w:rFonts w:ascii="Times New Roman" w:hAnsi="Times New Roman"/>
          <w:sz w:val="24"/>
          <w:szCs w:val="24"/>
        </w:rPr>
        <w:t xml:space="preserve">range  </w:t>
      </w:r>
      <w:ins w:id="12" w:author="Easley, Kirk" w:date="2013-01-25T10:36:00Z">
        <w:r w:rsidR="00F867BA">
          <w:rPr>
            <w:rFonts w:ascii="Times New Roman" w:hAnsi="Times New Roman"/>
            <w:sz w:val="24"/>
            <w:szCs w:val="24"/>
          </w:rPr>
          <w:t>1</w:t>
        </w:r>
        <w:proofErr w:type="gramEnd"/>
        <w:r w:rsidR="00F867BA">
          <w:rPr>
            <w:rFonts w:ascii="Times New Roman" w:hAnsi="Times New Roman"/>
            <w:sz w:val="24"/>
            <w:szCs w:val="24"/>
          </w:rPr>
          <w:t>-52</w:t>
        </w:r>
      </w:ins>
      <w:del w:id="13" w:author="Easley, Kirk" w:date="2013-01-25T10:36:00Z">
        <w:r w:rsidDel="00F867BA">
          <w:rPr>
            <w:rFonts w:ascii="Times New Roman" w:hAnsi="Times New Roman"/>
            <w:sz w:val="24"/>
            <w:szCs w:val="24"/>
          </w:rPr>
          <w:delText xml:space="preserve"> xx</w:delText>
        </w:r>
      </w:del>
      <w:r>
        <w:rPr>
          <w:rFonts w:ascii="Times New Roman" w:hAnsi="Times New Roman"/>
          <w:sz w:val="24"/>
          <w:szCs w:val="24"/>
        </w:rPr>
        <w:t>)</w:t>
      </w:r>
      <w:r w:rsidR="001F7E6D" w:rsidRPr="00687D54">
        <w:rPr>
          <w:rFonts w:ascii="Times New Roman" w:hAnsi="Times New Roman"/>
          <w:sz w:val="24"/>
          <w:szCs w:val="24"/>
        </w:rPr>
        <w:t xml:space="preserve">. </w:t>
      </w:r>
      <w:r w:rsidR="00644C1B">
        <w:rPr>
          <w:rFonts w:ascii="Times New Roman" w:hAnsi="Times New Roman"/>
          <w:sz w:val="24"/>
          <w:szCs w:val="24"/>
        </w:rPr>
        <w:t xml:space="preserve">Primary patient diagnoses are noted in Table 2. </w:t>
      </w:r>
      <w:r w:rsidR="00FE7102">
        <w:rPr>
          <w:rFonts w:ascii="Times New Roman" w:hAnsi="Times New Roman"/>
          <w:sz w:val="24"/>
          <w:szCs w:val="24"/>
        </w:rPr>
        <w:t xml:space="preserve">Most patients were admitted with a </w:t>
      </w:r>
      <w:r w:rsidR="00644C1B">
        <w:rPr>
          <w:rFonts w:ascii="Times New Roman" w:hAnsi="Times New Roman"/>
          <w:sz w:val="24"/>
          <w:szCs w:val="24"/>
        </w:rPr>
        <w:t xml:space="preserve">primary or secondary </w:t>
      </w:r>
      <w:r w:rsidR="00FE7102">
        <w:rPr>
          <w:rFonts w:ascii="Times New Roman" w:hAnsi="Times New Roman"/>
          <w:sz w:val="24"/>
          <w:szCs w:val="24"/>
        </w:rPr>
        <w:t xml:space="preserve">diagnosis of sepsis (69/81; 85.2%). </w:t>
      </w:r>
      <w:r w:rsidR="00644C1B">
        <w:rPr>
          <w:rFonts w:ascii="Times New Roman" w:hAnsi="Times New Roman"/>
          <w:sz w:val="24"/>
          <w:szCs w:val="24"/>
        </w:rPr>
        <w:t xml:space="preserve">Other common primary diagnoses included </w:t>
      </w:r>
      <w:proofErr w:type="spellStart"/>
      <w:r w:rsidR="00644C1B">
        <w:rPr>
          <w:rFonts w:ascii="Times New Roman" w:hAnsi="Times New Roman"/>
          <w:sz w:val="24"/>
          <w:szCs w:val="24"/>
        </w:rPr>
        <w:t>xxxxx</w:t>
      </w:r>
      <w:proofErr w:type="spellEnd"/>
      <w:ins w:id="14" w:author="Easley, Kirk" w:date="2013-01-25T12:57:00Z">
        <w:r w:rsidR="00D20B8A">
          <w:rPr>
            <w:rFonts w:ascii="Times New Roman" w:hAnsi="Times New Roman"/>
            <w:sz w:val="24"/>
            <w:szCs w:val="24"/>
          </w:rPr>
          <w:t>?</w:t>
        </w:r>
      </w:ins>
      <w:ins w:id="15" w:author="Easley, Kirk" w:date="2013-01-25T10:39:00Z">
        <w:r w:rsidR="00F867BA">
          <w:rPr>
            <w:rFonts w:ascii="Times New Roman" w:hAnsi="Times New Roman"/>
            <w:sz w:val="24"/>
            <w:szCs w:val="24"/>
          </w:rPr>
          <w:t xml:space="preserve"> (see table below from Andrea)</w:t>
        </w:r>
      </w:ins>
      <w:r w:rsidR="00644C1B">
        <w:rPr>
          <w:rFonts w:ascii="Times New Roman" w:hAnsi="Times New Roman"/>
          <w:sz w:val="24"/>
          <w:szCs w:val="24"/>
        </w:rPr>
        <w:t xml:space="preserve">. </w:t>
      </w:r>
      <w:ins w:id="16" w:author="Easley, Kirk" w:date="2013-01-25T12:55:00Z">
        <w:r w:rsidR="009A2A3A">
          <w:rPr>
            <w:rFonts w:ascii="Times New Roman" w:hAnsi="Times New Roman"/>
            <w:sz w:val="24"/>
            <w:szCs w:val="24"/>
          </w:rPr>
          <w:t>Thirty six</w:t>
        </w:r>
      </w:ins>
      <w:del w:id="17" w:author="Easley, Kirk" w:date="2013-01-25T12:55:00Z">
        <w:r w:rsidR="00644C1B" w:rsidDel="009A2A3A">
          <w:rPr>
            <w:rFonts w:ascii="Times New Roman" w:hAnsi="Times New Roman"/>
            <w:sz w:val="24"/>
            <w:szCs w:val="24"/>
          </w:rPr>
          <w:delText>Xx</w:delText>
        </w:r>
      </w:del>
      <w:r w:rsidR="00644C1B">
        <w:rPr>
          <w:rFonts w:ascii="Times New Roman" w:hAnsi="Times New Roman"/>
          <w:sz w:val="24"/>
          <w:szCs w:val="24"/>
        </w:rPr>
        <w:t xml:space="preserve"> patients had organisms identified by positive blood culture</w:t>
      </w:r>
      <w:r w:rsidR="00FA2292">
        <w:rPr>
          <w:rFonts w:ascii="Times New Roman" w:hAnsi="Times New Roman"/>
          <w:sz w:val="24"/>
          <w:szCs w:val="24"/>
        </w:rPr>
        <w:t xml:space="preserve"> (Table 3). </w:t>
      </w:r>
      <w:r w:rsidR="001D780D">
        <w:rPr>
          <w:rFonts w:ascii="Times New Roman" w:hAnsi="Times New Roman"/>
          <w:sz w:val="24"/>
          <w:szCs w:val="24"/>
        </w:rPr>
        <w:t xml:space="preserve">Of patients with positive blood cultures, </w:t>
      </w:r>
      <w:r w:rsidR="00FA2292">
        <w:rPr>
          <w:rFonts w:ascii="Times New Roman" w:hAnsi="Times New Roman"/>
          <w:sz w:val="24"/>
          <w:szCs w:val="24"/>
        </w:rPr>
        <w:t>the majority were staphylococcal (</w:t>
      </w:r>
      <w:ins w:id="18" w:author="Easley, Kirk" w:date="2013-01-25T12:56:00Z">
        <w:r w:rsidR="009A2A3A">
          <w:rPr>
            <w:rFonts w:ascii="Times New Roman" w:hAnsi="Times New Roman"/>
            <w:sz w:val="24"/>
            <w:szCs w:val="24"/>
          </w:rPr>
          <w:t>12</w:t>
        </w:r>
      </w:ins>
      <w:del w:id="19" w:author="Easley, Kirk" w:date="2013-01-25T12:56:00Z">
        <w:r w:rsidR="00FA2292" w:rsidDel="009A2A3A">
          <w:rPr>
            <w:rFonts w:ascii="Times New Roman" w:hAnsi="Times New Roman"/>
            <w:sz w:val="24"/>
            <w:szCs w:val="24"/>
          </w:rPr>
          <w:delText>xx</w:delText>
        </w:r>
      </w:del>
      <w:r w:rsidR="00FA2292">
        <w:rPr>
          <w:rFonts w:ascii="Times New Roman" w:hAnsi="Times New Roman"/>
          <w:sz w:val="24"/>
          <w:szCs w:val="24"/>
        </w:rPr>
        <w:t xml:space="preserve">, </w:t>
      </w:r>
      <w:del w:id="20" w:author="Easley, Kirk" w:date="2013-01-25T12:56:00Z">
        <w:r w:rsidR="00FA2292" w:rsidDel="009A2A3A">
          <w:rPr>
            <w:rFonts w:ascii="Times New Roman" w:hAnsi="Times New Roman"/>
            <w:sz w:val="24"/>
            <w:szCs w:val="24"/>
          </w:rPr>
          <w:delText>xx</w:delText>
        </w:r>
      </w:del>
      <w:ins w:id="21" w:author="Easley, Kirk" w:date="2013-01-25T12:56:00Z">
        <w:r w:rsidR="009A2A3A">
          <w:rPr>
            <w:rFonts w:ascii="Times New Roman" w:hAnsi="Times New Roman"/>
            <w:sz w:val="24"/>
            <w:szCs w:val="24"/>
          </w:rPr>
          <w:t>33</w:t>
        </w:r>
      </w:ins>
      <w:r w:rsidR="00FA2292">
        <w:rPr>
          <w:rFonts w:ascii="Times New Roman" w:hAnsi="Times New Roman"/>
          <w:sz w:val="24"/>
          <w:szCs w:val="24"/>
        </w:rPr>
        <w:t xml:space="preserve">%), including </w:t>
      </w:r>
      <w:ins w:id="22" w:author="Easley, Kirk" w:date="2013-01-25T12:56:00Z">
        <w:r w:rsidR="009A2A3A">
          <w:rPr>
            <w:rFonts w:ascii="Times New Roman" w:hAnsi="Times New Roman"/>
            <w:sz w:val="24"/>
            <w:szCs w:val="24"/>
          </w:rPr>
          <w:t>4</w:t>
        </w:r>
      </w:ins>
      <w:del w:id="23" w:author="Easley, Kirk" w:date="2013-01-25T12:56:00Z">
        <w:r w:rsidR="00FA2292" w:rsidDel="009A2A3A">
          <w:rPr>
            <w:rFonts w:ascii="Times New Roman" w:hAnsi="Times New Roman"/>
            <w:sz w:val="24"/>
            <w:szCs w:val="24"/>
          </w:rPr>
          <w:delText>xx</w:delText>
        </w:r>
      </w:del>
      <w:r w:rsidR="00FA2292">
        <w:rPr>
          <w:rFonts w:ascii="Times New Roman" w:hAnsi="Times New Roman"/>
          <w:sz w:val="24"/>
          <w:szCs w:val="24"/>
        </w:rPr>
        <w:t xml:space="preserve"> non</w:t>
      </w:r>
      <w:ins w:id="24" w:author="Easley, Kirk" w:date="2013-01-25T12:56:00Z">
        <w:r w:rsidR="009A2A3A">
          <w:rPr>
            <w:rFonts w:ascii="Times New Roman" w:hAnsi="Times New Roman"/>
            <w:sz w:val="24"/>
            <w:szCs w:val="24"/>
          </w:rPr>
          <w:t>-</w:t>
        </w:r>
      </w:ins>
      <w:del w:id="25" w:author="Easley, Kirk" w:date="2013-01-25T12:56:00Z">
        <w:r w:rsidR="00FA2292" w:rsidDel="009A2A3A">
          <w:rPr>
            <w:rFonts w:ascii="Times New Roman" w:hAnsi="Times New Roman"/>
            <w:sz w:val="24"/>
            <w:szCs w:val="24"/>
          </w:rPr>
          <w:delText>=</w:delText>
        </w:r>
      </w:del>
      <w:r w:rsidR="00FA2292">
        <w:rPr>
          <w:rFonts w:ascii="Times New Roman" w:hAnsi="Times New Roman"/>
          <w:sz w:val="24"/>
          <w:szCs w:val="24"/>
        </w:rPr>
        <w:t xml:space="preserve">MRSA and </w:t>
      </w:r>
      <w:ins w:id="26" w:author="Easley, Kirk" w:date="2013-01-25T12:56:00Z">
        <w:r w:rsidR="009A2A3A">
          <w:rPr>
            <w:rFonts w:ascii="Times New Roman" w:hAnsi="Times New Roman"/>
            <w:sz w:val="24"/>
            <w:szCs w:val="24"/>
          </w:rPr>
          <w:t>8</w:t>
        </w:r>
      </w:ins>
      <w:del w:id="27" w:author="Easley, Kirk" w:date="2013-01-25T12:56:00Z">
        <w:r w:rsidR="00FA2292" w:rsidDel="009A2A3A">
          <w:rPr>
            <w:rFonts w:ascii="Times New Roman" w:hAnsi="Times New Roman"/>
            <w:sz w:val="24"/>
            <w:szCs w:val="24"/>
          </w:rPr>
          <w:delText>xx</w:delText>
        </w:r>
      </w:del>
      <w:r w:rsidR="00FA2292">
        <w:rPr>
          <w:rFonts w:ascii="Times New Roman" w:hAnsi="Times New Roman"/>
          <w:sz w:val="24"/>
          <w:szCs w:val="24"/>
        </w:rPr>
        <w:t xml:space="preserve"> MRSA. </w:t>
      </w:r>
      <w:r w:rsidR="001F7E6D" w:rsidRPr="00687D54">
        <w:rPr>
          <w:rFonts w:ascii="Times New Roman" w:hAnsi="Times New Roman"/>
          <w:sz w:val="24"/>
          <w:szCs w:val="24"/>
        </w:rPr>
        <w:t xml:space="preserve">Overall 28 day survival was 54/81 (67%). </w:t>
      </w:r>
      <w:ins w:id="28" w:author="Easley, Kirk" w:date="2013-01-25T10:42:00Z">
        <w:r w:rsidR="00F867BA">
          <w:rPr>
            <w:rFonts w:ascii="Times New Roman" w:hAnsi="Times New Roman"/>
            <w:sz w:val="24"/>
            <w:szCs w:val="24"/>
          </w:rPr>
          <w:t>Thirty seven percent (</w:t>
        </w:r>
      </w:ins>
      <w:r w:rsidR="001F7E6D" w:rsidRPr="00687D54">
        <w:rPr>
          <w:rFonts w:ascii="Times New Roman" w:hAnsi="Times New Roman"/>
          <w:sz w:val="24"/>
          <w:szCs w:val="24"/>
        </w:rPr>
        <w:t>30/81</w:t>
      </w:r>
      <w:ins w:id="29" w:author="Easley, Kirk" w:date="2013-01-25T10:42:00Z">
        <w:r w:rsidR="00F867BA">
          <w:rPr>
            <w:rFonts w:ascii="Times New Roman" w:hAnsi="Times New Roman"/>
            <w:sz w:val="24"/>
            <w:szCs w:val="24"/>
          </w:rPr>
          <w:t>) of</w:t>
        </w:r>
      </w:ins>
      <w:r w:rsidR="001F7E6D" w:rsidRPr="00687D54">
        <w:rPr>
          <w:rFonts w:ascii="Times New Roman" w:hAnsi="Times New Roman"/>
          <w:sz w:val="24"/>
          <w:szCs w:val="24"/>
        </w:rPr>
        <w:t xml:space="preserve"> patients received extracorporeal membrane oxygenation (ECMO) support. </w:t>
      </w:r>
      <w:del w:id="30" w:author="bwu2" w:date="2013-01-28T09:24:00Z">
        <w:r w:rsidR="00FE7102" w:rsidDel="003C101F">
          <w:rPr>
            <w:rFonts w:ascii="Times New Roman" w:hAnsi="Times New Roman"/>
            <w:sz w:val="24"/>
            <w:szCs w:val="24"/>
          </w:rPr>
          <w:delText>CVVH</w:delText>
        </w:r>
      </w:del>
      <w:ins w:id="31" w:author="bwu2" w:date="2013-01-28T09:24:00Z">
        <w:r w:rsidR="003C101F">
          <w:rPr>
            <w:rFonts w:ascii="Times New Roman" w:hAnsi="Times New Roman"/>
            <w:sz w:val="24"/>
            <w:szCs w:val="24"/>
          </w:rPr>
          <w:t>?</w:t>
        </w:r>
      </w:ins>
    </w:p>
    <w:p w:rsidR="001F7E6D" w:rsidRDefault="00D52D99" w:rsidP="00687D54">
      <w:pPr>
        <w:tabs>
          <w:tab w:val="left" w:pos="720"/>
        </w:tabs>
        <w:spacing w:line="480" w:lineRule="auto"/>
        <w:rPr>
          <w:rFonts w:ascii="Times New Roman" w:hAnsi="Times New Roman"/>
          <w:sz w:val="24"/>
          <w:szCs w:val="24"/>
        </w:rPr>
      </w:pPr>
      <w:r>
        <w:rPr>
          <w:rFonts w:ascii="Times New Roman" w:hAnsi="Times New Roman"/>
          <w:sz w:val="24"/>
          <w:szCs w:val="24"/>
        </w:rPr>
        <w:tab/>
      </w:r>
      <w:ins w:id="32" w:author="Easley, Kirk" w:date="2013-01-25T12:52:00Z">
        <w:r w:rsidR="009A2A3A">
          <w:rPr>
            <w:rFonts w:ascii="Times New Roman" w:hAnsi="Times New Roman"/>
            <w:sz w:val="24"/>
            <w:szCs w:val="24"/>
          </w:rPr>
          <w:t>One o</w:t>
        </w:r>
      </w:ins>
      <w:ins w:id="33" w:author="Easley, Kirk" w:date="2013-01-25T12:53:00Z">
        <w:r w:rsidR="009A2A3A">
          <w:rPr>
            <w:rFonts w:ascii="Times New Roman" w:hAnsi="Times New Roman"/>
            <w:sz w:val="24"/>
            <w:szCs w:val="24"/>
          </w:rPr>
          <w:t>r</w:t>
        </w:r>
      </w:ins>
      <w:ins w:id="34" w:author="Easley, Kirk" w:date="2013-01-25T12:52:00Z">
        <w:r w:rsidR="009A2A3A">
          <w:rPr>
            <w:rFonts w:ascii="Times New Roman" w:hAnsi="Times New Roman"/>
            <w:sz w:val="24"/>
            <w:szCs w:val="24"/>
          </w:rPr>
          <w:t xml:space="preserve"> more measurements of ADAMTS-13 were available over time </w:t>
        </w:r>
      </w:ins>
      <w:ins w:id="35" w:author="Easley, Kirk" w:date="2013-01-25T12:53:00Z">
        <w:r w:rsidR="009A2A3A">
          <w:rPr>
            <w:rFonts w:ascii="Times New Roman" w:hAnsi="Times New Roman"/>
            <w:sz w:val="24"/>
            <w:szCs w:val="24"/>
          </w:rPr>
          <w:t xml:space="preserve">for 56 children (37 at baseline). </w:t>
        </w:r>
      </w:ins>
      <w:ins w:id="36" w:author="Easley, Kirk" w:date="2013-01-25T10:45:00Z">
        <w:r w:rsidR="00DF0382">
          <w:rPr>
            <w:rFonts w:ascii="Times New Roman" w:hAnsi="Times New Roman"/>
            <w:sz w:val="24"/>
            <w:szCs w:val="24"/>
          </w:rPr>
          <w:t xml:space="preserve">Baseline </w:t>
        </w:r>
      </w:ins>
      <w:r w:rsidR="001F7E6D" w:rsidRPr="00687D54">
        <w:rPr>
          <w:rFonts w:ascii="Times New Roman" w:hAnsi="Times New Roman"/>
          <w:sz w:val="24"/>
          <w:szCs w:val="24"/>
        </w:rPr>
        <w:t xml:space="preserve">ADAMTS-13 levels </w:t>
      </w:r>
      <w:r>
        <w:rPr>
          <w:rFonts w:ascii="Times New Roman" w:hAnsi="Times New Roman"/>
          <w:sz w:val="24"/>
          <w:szCs w:val="24"/>
        </w:rPr>
        <w:t xml:space="preserve">at time of study entry </w:t>
      </w:r>
      <w:r w:rsidR="001F7E6D" w:rsidRPr="00687D54">
        <w:rPr>
          <w:rFonts w:ascii="Times New Roman" w:hAnsi="Times New Roman"/>
          <w:sz w:val="24"/>
          <w:szCs w:val="24"/>
        </w:rPr>
        <w:t>were low</w:t>
      </w:r>
      <w:del w:id="37" w:author="Easley, Kirk" w:date="2013-01-25T12:55:00Z">
        <w:r w:rsidR="00FA2292" w:rsidDel="009A2A3A">
          <w:rPr>
            <w:rFonts w:ascii="Times New Roman" w:hAnsi="Times New Roman"/>
            <w:sz w:val="24"/>
            <w:szCs w:val="24"/>
          </w:rPr>
          <w:delText xml:space="preserve"> for </w:delText>
        </w:r>
      </w:del>
      <w:del w:id="38" w:author="Easley, Kirk" w:date="2013-01-25T10:45:00Z">
        <w:r w:rsidR="00FA2292" w:rsidDel="00DF0382">
          <w:rPr>
            <w:rFonts w:ascii="Times New Roman" w:hAnsi="Times New Roman"/>
            <w:sz w:val="24"/>
            <w:szCs w:val="24"/>
          </w:rPr>
          <w:delText xml:space="preserve">overall </w:delText>
        </w:r>
      </w:del>
      <w:del w:id="39" w:author="Easley, Kirk" w:date="2013-01-25T12:55:00Z">
        <w:r w:rsidR="00FA2292" w:rsidDel="009A2A3A">
          <w:rPr>
            <w:rFonts w:ascii="Times New Roman" w:hAnsi="Times New Roman"/>
            <w:sz w:val="24"/>
            <w:szCs w:val="24"/>
          </w:rPr>
          <w:delText>patients</w:delText>
        </w:r>
      </w:del>
      <w:r w:rsidR="001F7E6D" w:rsidRPr="00687D54">
        <w:rPr>
          <w:rFonts w:ascii="Times New Roman" w:hAnsi="Times New Roman"/>
          <w:sz w:val="24"/>
          <w:szCs w:val="24"/>
        </w:rPr>
        <w:t xml:space="preserve"> (</w:t>
      </w:r>
      <w:ins w:id="40" w:author="Easley, Kirk" w:date="2013-01-25T10:43:00Z">
        <w:r w:rsidR="00DF0382">
          <w:rPr>
            <w:rFonts w:ascii="Times New Roman" w:hAnsi="Times New Roman"/>
            <w:sz w:val="24"/>
            <w:szCs w:val="24"/>
          </w:rPr>
          <w:t>mean</w:t>
        </w:r>
      </w:ins>
      <w:del w:id="41" w:author="Easley, Kirk" w:date="2013-01-25T10:43:00Z">
        <w:r w:rsidR="001F7E6D" w:rsidRPr="00687D54" w:rsidDel="00DF0382">
          <w:rPr>
            <w:rFonts w:ascii="Times New Roman" w:hAnsi="Times New Roman"/>
            <w:sz w:val="24"/>
            <w:szCs w:val="24"/>
          </w:rPr>
          <w:delText>median</w:delText>
        </w:r>
      </w:del>
      <w:r w:rsidR="001F7E6D" w:rsidRPr="00687D54">
        <w:rPr>
          <w:rFonts w:ascii="Times New Roman" w:hAnsi="Times New Roman"/>
          <w:sz w:val="24"/>
          <w:szCs w:val="24"/>
        </w:rPr>
        <w:t xml:space="preserve"> 52.9% of normal</w:t>
      </w:r>
      <w:r>
        <w:rPr>
          <w:rFonts w:ascii="Times New Roman" w:hAnsi="Times New Roman"/>
          <w:sz w:val="24"/>
          <w:szCs w:val="24"/>
        </w:rPr>
        <w:t xml:space="preserve">; range </w:t>
      </w:r>
      <w:ins w:id="42" w:author="Easley, Kirk" w:date="2013-01-25T10:44:00Z">
        <w:r w:rsidR="00DF0382">
          <w:rPr>
            <w:rFonts w:ascii="Times New Roman" w:hAnsi="Times New Roman"/>
            <w:sz w:val="24"/>
            <w:szCs w:val="24"/>
          </w:rPr>
          <w:t>0.0%-105.1%</w:t>
        </w:r>
      </w:ins>
      <w:del w:id="43" w:author="bwu2" w:date="2013-01-28T09:24:00Z">
        <w:r w:rsidDel="003C101F">
          <w:rPr>
            <w:rFonts w:ascii="Times New Roman" w:hAnsi="Times New Roman"/>
            <w:sz w:val="24"/>
            <w:szCs w:val="24"/>
          </w:rPr>
          <w:delText>xxx</w:delText>
        </w:r>
      </w:del>
      <w:r>
        <w:rPr>
          <w:rFonts w:ascii="Times New Roman" w:hAnsi="Times New Roman"/>
          <w:sz w:val="24"/>
          <w:szCs w:val="24"/>
        </w:rPr>
        <w:t xml:space="preserve"> </w:t>
      </w:r>
      <w:r w:rsidR="001F7E6D" w:rsidRPr="00687D54">
        <w:rPr>
          <w:rFonts w:ascii="Times New Roman" w:hAnsi="Times New Roman"/>
          <w:sz w:val="24"/>
          <w:szCs w:val="24"/>
        </w:rPr>
        <w:t>)</w:t>
      </w:r>
      <w:r w:rsidR="00FA2292">
        <w:rPr>
          <w:rFonts w:ascii="Times New Roman" w:hAnsi="Times New Roman"/>
          <w:sz w:val="24"/>
          <w:szCs w:val="24"/>
        </w:rPr>
        <w:t xml:space="preserve">. </w:t>
      </w:r>
      <w:proofErr w:type="gramStart"/>
      <w:r w:rsidR="001F7E6D" w:rsidRPr="00687D54">
        <w:rPr>
          <w:rFonts w:ascii="Times New Roman" w:hAnsi="Times New Roman"/>
          <w:sz w:val="24"/>
          <w:szCs w:val="24"/>
        </w:rPr>
        <w:t>vWf</w:t>
      </w:r>
      <w:proofErr w:type="gramEnd"/>
      <w:r w:rsidR="001F7E6D" w:rsidRPr="00687D54">
        <w:rPr>
          <w:rFonts w:ascii="Times New Roman" w:hAnsi="Times New Roman"/>
          <w:sz w:val="24"/>
          <w:szCs w:val="24"/>
        </w:rPr>
        <w:t xml:space="preserve"> antigen levels were high (</w:t>
      </w:r>
      <w:ins w:id="44" w:author="Easley, Kirk" w:date="2013-01-25T10:46:00Z">
        <w:r w:rsidR="00DF0382">
          <w:rPr>
            <w:rFonts w:ascii="Times New Roman" w:hAnsi="Times New Roman"/>
            <w:sz w:val="24"/>
            <w:szCs w:val="24"/>
          </w:rPr>
          <w:t>mean</w:t>
        </w:r>
      </w:ins>
      <w:del w:id="45" w:author="Easley, Kirk" w:date="2013-01-25T10:46:00Z">
        <w:r w:rsidR="001F7E6D" w:rsidRPr="00687D54" w:rsidDel="00DF0382">
          <w:rPr>
            <w:rFonts w:ascii="Times New Roman" w:hAnsi="Times New Roman"/>
            <w:sz w:val="24"/>
            <w:szCs w:val="24"/>
          </w:rPr>
          <w:delText>median</w:delText>
        </w:r>
      </w:del>
      <w:r w:rsidR="001F7E6D" w:rsidRPr="00687D54">
        <w:rPr>
          <w:rFonts w:ascii="Times New Roman" w:hAnsi="Times New Roman"/>
          <w:sz w:val="24"/>
          <w:szCs w:val="24"/>
        </w:rPr>
        <w:t xml:space="preserve"> 161% of normal</w:t>
      </w:r>
      <w:r>
        <w:rPr>
          <w:rFonts w:ascii="Times New Roman" w:hAnsi="Times New Roman"/>
          <w:sz w:val="24"/>
          <w:szCs w:val="24"/>
        </w:rPr>
        <w:t xml:space="preserve">; range </w:t>
      </w:r>
      <w:ins w:id="46" w:author="Easley, Kirk" w:date="2013-01-25T10:46:00Z">
        <w:r w:rsidR="00DF0382">
          <w:rPr>
            <w:rFonts w:ascii="Times New Roman" w:hAnsi="Times New Roman"/>
            <w:sz w:val="24"/>
            <w:szCs w:val="24"/>
          </w:rPr>
          <w:t>64%-331%</w:t>
        </w:r>
      </w:ins>
      <w:del w:id="47" w:author="bwu2" w:date="2013-01-28T09:24:00Z">
        <w:r w:rsidDel="003C101F">
          <w:rPr>
            <w:rFonts w:ascii="Times New Roman" w:hAnsi="Times New Roman"/>
            <w:sz w:val="24"/>
            <w:szCs w:val="24"/>
          </w:rPr>
          <w:delText>xxxx</w:delText>
        </w:r>
      </w:del>
      <w:r w:rsidR="001F7E6D" w:rsidRPr="00687D54">
        <w:rPr>
          <w:rFonts w:ascii="Times New Roman" w:hAnsi="Times New Roman"/>
          <w:sz w:val="24"/>
          <w:szCs w:val="24"/>
        </w:rPr>
        <w:t xml:space="preserve">). </w:t>
      </w:r>
      <w:ins w:id="48" w:author="Easley, Kirk" w:date="2013-01-25T11:27:00Z">
        <w:r w:rsidR="00BE7966">
          <w:rPr>
            <w:rFonts w:ascii="Times New Roman" w:hAnsi="Times New Roman"/>
            <w:sz w:val="24"/>
            <w:szCs w:val="24"/>
          </w:rPr>
          <w:t xml:space="preserve"> Patients with ADAMTS-13 deficiency (&lt;57%) were more likely to receive </w:t>
        </w:r>
        <w:proofErr w:type="spellStart"/>
        <w:proofErr w:type="gramStart"/>
        <w:r w:rsidR="00BE7966">
          <w:rPr>
            <w:rFonts w:ascii="Times New Roman" w:hAnsi="Times New Roman"/>
            <w:sz w:val="24"/>
            <w:szCs w:val="24"/>
          </w:rPr>
          <w:t>PEx</w:t>
        </w:r>
        <w:proofErr w:type="spellEnd"/>
        <w:r w:rsidR="00BE7966">
          <w:rPr>
            <w:rFonts w:ascii="Times New Roman" w:hAnsi="Times New Roman"/>
            <w:sz w:val="24"/>
            <w:szCs w:val="24"/>
          </w:rPr>
          <w:t xml:space="preserve"> </w:t>
        </w:r>
      </w:ins>
      <w:ins w:id="49" w:author="Easley, Kirk" w:date="2013-01-25T11:45:00Z">
        <w:r w:rsidR="00112AA6">
          <w:rPr>
            <w:rFonts w:ascii="Times New Roman" w:hAnsi="Times New Roman"/>
            <w:sz w:val="24"/>
            <w:szCs w:val="24"/>
          </w:rPr>
          <w:t xml:space="preserve"> (</w:t>
        </w:r>
      </w:ins>
      <w:proofErr w:type="gramEnd"/>
      <w:ins w:id="50" w:author="Easley, Kirk" w:date="2013-01-25T11:43:00Z">
        <w:r w:rsidR="00112AA6">
          <w:rPr>
            <w:rFonts w:ascii="Times New Roman" w:hAnsi="Times New Roman"/>
            <w:sz w:val="24"/>
            <w:szCs w:val="24"/>
          </w:rPr>
          <w:t>20/22,91%</w:t>
        </w:r>
      </w:ins>
      <w:ins w:id="51" w:author="Easley, Kirk" w:date="2013-01-25T11:45:00Z">
        <w:r w:rsidR="00112AA6">
          <w:rPr>
            <w:rFonts w:ascii="Times New Roman" w:hAnsi="Times New Roman"/>
            <w:sz w:val="24"/>
            <w:szCs w:val="24"/>
          </w:rPr>
          <w:t>)</w:t>
        </w:r>
      </w:ins>
      <w:ins w:id="52" w:author="Easley, Kirk" w:date="2013-01-25T11:43:00Z">
        <w:r w:rsidR="00112AA6">
          <w:rPr>
            <w:rFonts w:ascii="Times New Roman" w:hAnsi="Times New Roman"/>
            <w:sz w:val="24"/>
            <w:szCs w:val="24"/>
          </w:rPr>
          <w:t xml:space="preserve"> </w:t>
        </w:r>
      </w:ins>
      <w:ins w:id="53" w:author="Easley, Kirk" w:date="2013-01-25T11:27:00Z">
        <w:r w:rsidR="00BE7966">
          <w:rPr>
            <w:rFonts w:ascii="Times New Roman" w:hAnsi="Times New Roman"/>
            <w:sz w:val="24"/>
            <w:szCs w:val="24"/>
          </w:rPr>
          <w:t>than those patients without ADAMTS-13 deficiency</w:t>
        </w:r>
      </w:ins>
      <w:ins w:id="54" w:author="Easley, Kirk" w:date="2013-01-25T11:43:00Z">
        <w:r w:rsidR="00112AA6">
          <w:rPr>
            <w:rFonts w:ascii="Times New Roman" w:hAnsi="Times New Roman"/>
            <w:sz w:val="24"/>
            <w:szCs w:val="24"/>
          </w:rPr>
          <w:t xml:space="preserve"> (9/15,60%</w:t>
        </w:r>
      </w:ins>
      <w:ins w:id="55" w:author="Easley, Kirk" w:date="2013-01-25T11:44:00Z">
        <w:r w:rsidR="00112AA6">
          <w:rPr>
            <w:rFonts w:ascii="Times New Roman" w:hAnsi="Times New Roman"/>
            <w:sz w:val="24"/>
            <w:szCs w:val="24"/>
          </w:rPr>
          <w:t>)</w:t>
        </w:r>
      </w:ins>
      <w:ins w:id="56" w:author="Easley, Kirk" w:date="2013-01-25T11:27:00Z">
        <w:r w:rsidR="00BE7966">
          <w:rPr>
            <w:rFonts w:ascii="Times New Roman" w:hAnsi="Times New Roman"/>
            <w:sz w:val="24"/>
            <w:szCs w:val="24"/>
          </w:rPr>
          <w:t xml:space="preserve">.  </w:t>
        </w:r>
      </w:ins>
    </w:p>
    <w:p w:rsidR="001D780D" w:rsidRPr="00687D54" w:rsidRDefault="001D780D" w:rsidP="00687D54">
      <w:pPr>
        <w:tabs>
          <w:tab w:val="left" w:pos="720"/>
        </w:tabs>
        <w:spacing w:line="480" w:lineRule="auto"/>
        <w:rPr>
          <w:rFonts w:ascii="Times New Roman" w:hAnsi="Times New Roman"/>
          <w:sz w:val="24"/>
          <w:szCs w:val="24"/>
        </w:rPr>
      </w:pPr>
      <w:r>
        <w:rPr>
          <w:rFonts w:ascii="Times New Roman" w:hAnsi="Times New Roman"/>
          <w:sz w:val="24"/>
          <w:szCs w:val="24"/>
        </w:rPr>
        <w:tab/>
      </w:r>
      <w:del w:id="57" w:author="Easley, Kirk" w:date="2013-01-25T10:46:00Z">
        <w:r w:rsidDel="00DF0382">
          <w:rPr>
            <w:rFonts w:ascii="Times New Roman" w:hAnsi="Times New Roman"/>
            <w:sz w:val="24"/>
            <w:szCs w:val="24"/>
          </w:rPr>
          <w:delText>PELOD scores decreased significantly over the first 7 days of study overall (p &lt; 0.0001), as did the delta score change. (p &lt; .00001)</w:delText>
        </w:r>
      </w:del>
    </w:p>
    <w:p w:rsidR="00FA2292" w:rsidRDefault="00D52D99" w:rsidP="00620D32">
      <w:pPr>
        <w:pStyle w:val="NoSpacing"/>
        <w:spacing w:line="480" w:lineRule="auto"/>
        <w:rPr>
          <w:ins w:id="58" w:author="Easley, Kirk" w:date="2013-01-25T10:57:00Z"/>
          <w:rFonts w:ascii="Times New Roman" w:hAnsi="Times New Roman"/>
          <w:sz w:val="24"/>
          <w:szCs w:val="24"/>
        </w:rPr>
      </w:pPr>
      <w:r>
        <w:rPr>
          <w:rFonts w:ascii="Times New Roman" w:hAnsi="Times New Roman"/>
          <w:sz w:val="24"/>
          <w:szCs w:val="24"/>
        </w:rPr>
        <w:tab/>
      </w:r>
      <w:ins w:id="59" w:author="Easley, Kirk" w:date="2013-01-25T10:47:00Z">
        <w:r w:rsidR="00DF0382">
          <w:rPr>
            <w:rFonts w:ascii="Times New Roman" w:hAnsi="Times New Roman"/>
            <w:sz w:val="24"/>
            <w:szCs w:val="24"/>
          </w:rPr>
          <w:t>Seventy four percent (</w:t>
        </w:r>
      </w:ins>
      <w:r w:rsidR="00164696" w:rsidRPr="00687D54">
        <w:rPr>
          <w:rFonts w:ascii="Times New Roman" w:hAnsi="Times New Roman"/>
          <w:sz w:val="24"/>
          <w:szCs w:val="24"/>
        </w:rPr>
        <w:t>60</w:t>
      </w:r>
      <w:r w:rsidR="001F7E6D" w:rsidRPr="00687D54">
        <w:rPr>
          <w:rFonts w:ascii="Times New Roman" w:hAnsi="Times New Roman"/>
          <w:sz w:val="24"/>
          <w:szCs w:val="24"/>
        </w:rPr>
        <w:t>/81</w:t>
      </w:r>
      <w:ins w:id="60" w:author="Easley, Kirk" w:date="2013-01-25T10:47:00Z">
        <w:r w:rsidR="00DF0382">
          <w:rPr>
            <w:rFonts w:ascii="Times New Roman" w:hAnsi="Times New Roman"/>
            <w:sz w:val="24"/>
            <w:szCs w:val="24"/>
          </w:rPr>
          <w:t>)</w:t>
        </w:r>
      </w:ins>
      <w:r w:rsidR="001F7E6D" w:rsidRPr="00687D54">
        <w:rPr>
          <w:rFonts w:ascii="Times New Roman" w:hAnsi="Times New Roman"/>
          <w:sz w:val="24"/>
          <w:szCs w:val="24"/>
        </w:rPr>
        <w:t xml:space="preserve"> </w:t>
      </w:r>
      <w:r w:rsidR="00290FC5" w:rsidRPr="00687D54">
        <w:rPr>
          <w:rFonts w:ascii="Times New Roman" w:hAnsi="Times New Roman"/>
          <w:sz w:val="24"/>
          <w:szCs w:val="24"/>
        </w:rPr>
        <w:t xml:space="preserve">TAMOF </w:t>
      </w:r>
      <w:r w:rsidR="001F7E6D" w:rsidRPr="00687D54">
        <w:rPr>
          <w:rFonts w:ascii="Times New Roman" w:hAnsi="Times New Roman"/>
          <w:sz w:val="24"/>
          <w:szCs w:val="24"/>
        </w:rPr>
        <w:t>patients received PEx.</w:t>
      </w:r>
      <w:r w:rsidR="00FE7102" w:rsidRPr="00FE7102">
        <w:rPr>
          <w:rFonts w:ascii="Times New Roman" w:hAnsi="Times New Roman"/>
          <w:sz w:val="24"/>
          <w:szCs w:val="24"/>
        </w:rPr>
        <w:t xml:space="preserve"> </w:t>
      </w:r>
      <w:r w:rsidR="00FA2292">
        <w:rPr>
          <w:rFonts w:ascii="Times New Roman" w:hAnsi="Times New Roman"/>
          <w:sz w:val="24"/>
          <w:szCs w:val="24"/>
        </w:rPr>
        <w:t>All but 2 patients with</w:t>
      </w:r>
      <w:r w:rsidR="00FE7102">
        <w:rPr>
          <w:rFonts w:ascii="Times New Roman" w:hAnsi="Times New Roman"/>
          <w:sz w:val="24"/>
          <w:szCs w:val="24"/>
        </w:rPr>
        <w:t xml:space="preserve"> TAMOF </w:t>
      </w:r>
      <w:r w:rsidR="00FA2292">
        <w:rPr>
          <w:rFonts w:ascii="Times New Roman" w:hAnsi="Times New Roman"/>
          <w:sz w:val="24"/>
          <w:szCs w:val="24"/>
        </w:rPr>
        <w:t xml:space="preserve">receiving PEx had </w:t>
      </w:r>
      <w:r w:rsidR="00FE7102">
        <w:rPr>
          <w:rFonts w:ascii="Times New Roman" w:hAnsi="Times New Roman"/>
          <w:sz w:val="24"/>
          <w:szCs w:val="24"/>
        </w:rPr>
        <w:t>sepsi</w:t>
      </w:r>
      <w:r w:rsidR="00FA2292">
        <w:rPr>
          <w:rFonts w:ascii="Times New Roman" w:hAnsi="Times New Roman"/>
          <w:sz w:val="24"/>
          <w:szCs w:val="24"/>
        </w:rPr>
        <w:t>s as a primary or secondary diagnosis</w:t>
      </w:r>
      <w:r w:rsidR="00FE7102">
        <w:rPr>
          <w:rFonts w:ascii="Times New Roman" w:hAnsi="Times New Roman"/>
          <w:sz w:val="24"/>
          <w:szCs w:val="24"/>
        </w:rPr>
        <w:t xml:space="preserve">. Two patients had TAMOF with </w:t>
      </w:r>
      <w:proofErr w:type="gramStart"/>
      <w:r w:rsidR="00FE7102">
        <w:rPr>
          <w:rFonts w:ascii="Times New Roman" w:hAnsi="Times New Roman"/>
          <w:sz w:val="24"/>
          <w:szCs w:val="24"/>
        </w:rPr>
        <w:t>xxx</w:t>
      </w:r>
      <w:ins w:id="61" w:author="Easley, Kirk" w:date="2013-01-25T10:47:00Z">
        <w:r w:rsidR="00DF0382">
          <w:rPr>
            <w:rFonts w:ascii="Times New Roman" w:hAnsi="Times New Roman"/>
            <w:sz w:val="24"/>
            <w:szCs w:val="24"/>
          </w:rPr>
          <w:t>(</w:t>
        </w:r>
        <w:proofErr w:type="gramEnd"/>
        <w:r w:rsidR="00DF0382">
          <w:rPr>
            <w:rFonts w:ascii="Times New Roman" w:hAnsi="Times New Roman"/>
            <w:sz w:val="24"/>
            <w:szCs w:val="24"/>
          </w:rPr>
          <w:t>Andrea says see table below</w:t>
        </w:r>
      </w:ins>
      <w:ins w:id="62" w:author="Easley, Kirk" w:date="2013-01-25T10:48:00Z">
        <w:r w:rsidR="00DF0382">
          <w:rPr>
            <w:rFonts w:ascii="Times New Roman" w:hAnsi="Times New Roman"/>
            <w:sz w:val="24"/>
            <w:szCs w:val="24"/>
          </w:rPr>
          <w:t xml:space="preserve">; we just have </w:t>
        </w:r>
      </w:ins>
      <w:ins w:id="63" w:author="Easley, Kirk" w:date="2013-01-25T10:51:00Z">
        <w:r w:rsidR="00DF0382">
          <w:rPr>
            <w:rFonts w:ascii="Times New Roman" w:hAnsi="Times New Roman"/>
            <w:sz w:val="24"/>
            <w:szCs w:val="24"/>
          </w:rPr>
          <w:t>‘</w:t>
        </w:r>
      </w:ins>
      <w:ins w:id="64" w:author="Easley, Kirk" w:date="2013-01-25T10:48:00Z">
        <w:r w:rsidR="00DF0382">
          <w:rPr>
            <w:rFonts w:ascii="Times New Roman" w:hAnsi="Times New Roman"/>
            <w:sz w:val="24"/>
            <w:szCs w:val="24"/>
          </w:rPr>
          <w:t>TAMOF without sepsis</w:t>
        </w:r>
      </w:ins>
      <w:ins w:id="65" w:author="Easley, Kirk" w:date="2013-01-25T10:52:00Z">
        <w:r w:rsidR="00DF0382">
          <w:rPr>
            <w:rFonts w:ascii="Times New Roman" w:hAnsi="Times New Roman"/>
            <w:sz w:val="24"/>
            <w:szCs w:val="24"/>
          </w:rPr>
          <w:t xml:space="preserve"> on the CRF??</w:t>
        </w:r>
      </w:ins>
      <w:ins w:id="66" w:author="Easley, Kirk" w:date="2013-01-25T10:51:00Z">
        <w:r w:rsidR="00DF0382">
          <w:rPr>
            <w:rFonts w:ascii="Times New Roman" w:hAnsi="Times New Roman"/>
            <w:sz w:val="24"/>
            <w:szCs w:val="24"/>
          </w:rPr>
          <w:t>’</w:t>
        </w:r>
      </w:ins>
      <w:ins w:id="67" w:author="Easley, Kirk" w:date="2013-01-25T10:47:00Z">
        <w:r w:rsidR="00DF0382">
          <w:rPr>
            <w:rFonts w:ascii="Times New Roman" w:hAnsi="Times New Roman"/>
            <w:sz w:val="24"/>
            <w:szCs w:val="24"/>
          </w:rPr>
          <w:t>)</w:t>
        </w:r>
      </w:ins>
      <w:r w:rsidR="00FE7102">
        <w:rPr>
          <w:rFonts w:ascii="Times New Roman" w:hAnsi="Times New Roman"/>
          <w:sz w:val="24"/>
          <w:szCs w:val="24"/>
        </w:rPr>
        <w:t xml:space="preserve">. </w:t>
      </w:r>
      <w:r w:rsidR="001F7E6D" w:rsidRPr="00687D54">
        <w:rPr>
          <w:rFonts w:ascii="Times New Roman" w:hAnsi="Times New Roman"/>
          <w:sz w:val="24"/>
          <w:szCs w:val="24"/>
        </w:rPr>
        <w:t xml:space="preserve"> </w:t>
      </w:r>
      <w:r w:rsidR="00FA2292">
        <w:rPr>
          <w:rFonts w:ascii="Times New Roman" w:hAnsi="Times New Roman"/>
          <w:sz w:val="24"/>
          <w:szCs w:val="24"/>
        </w:rPr>
        <w:t>V</w:t>
      </w:r>
      <w:r w:rsidR="00610C3A" w:rsidRPr="00687D54">
        <w:rPr>
          <w:rFonts w:ascii="Times New Roman" w:hAnsi="Times New Roman"/>
          <w:sz w:val="24"/>
          <w:szCs w:val="24"/>
        </w:rPr>
        <w:t>ariability</w:t>
      </w:r>
      <w:r w:rsidRPr="00687D54">
        <w:rPr>
          <w:rFonts w:ascii="Times New Roman" w:hAnsi="Times New Roman"/>
          <w:sz w:val="24"/>
          <w:szCs w:val="24"/>
        </w:rPr>
        <w:t xml:space="preserve"> </w:t>
      </w:r>
      <w:r w:rsidR="00FA2292">
        <w:rPr>
          <w:rFonts w:ascii="Times New Roman" w:hAnsi="Times New Roman"/>
          <w:sz w:val="24"/>
          <w:szCs w:val="24"/>
        </w:rPr>
        <w:t xml:space="preserve">was noted in </w:t>
      </w:r>
      <w:r w:rsidRPr="00687D54">
        <w:rPr>
          <w:rFonts w:ascii="Times New Roman" w:hAnsi="Times New Roman"/>
          <w:sz w:val="24"/>
          <w:szCs w:val="24"/>
        </w:rPr>
        <w:t>use of P</w:t>
      </w:r>
      <w:r w:rsidR="009C0295">
        <w:rPr>
          <w:rFonts w:ascii="Times New Roman" w:hAnsi="Times New Roman"/>
          <w:sz w:val="24"/>
          <w:szCs w:val="24"/>
        </w:rPr>
        <w:t>Ex</w:t>
      </w:r>
      <w:r w:rsidRPr="00687D54">
        <w:rPr>
          <w:rFonts w:ascii="Times New Roman" w:hAnsi="Times New Roman"/>
          <w:sz w:val="24"/>
          <w:szCs w:val="24"/>
        </w:rPr>
        <w:t xml:space="preserve"> for TAMOF among centers. One center exclusively reported P</w:t>
      </w:r>
      <w:r w:rsidR="009C0295">
        <w:rPr>
          <w:rFonts w:ascii="Times New Roman" w:hAnsi="Times New Roman"/>
          <w:sz w:val="24"/>
          <w:szCs w:val="24"/>
        </w:rPr>
        <w:t xml:space="preserve">Ex </w:t>
      </w:r>
      <w:r w:rsidRPr="00687D54">
        <w:rPr>
          <w:rFonts w:ascii="Times New Roman" w:hAnsi="Times New Roman"/>
          <w:sz w:val="24"/>
          <w:szCs w:val="24"/>
        </w:rPr>
        <w:t>use, one exclusively reported not using P</w:t>
      </w:r>
      <w:r w:rsidR="00610C3A">
        <w:rPr>
          <w:rFonts w:ascii="Times New Roman" w:hAnsi="Times New Roman"/>
          <w:sz w:val="24"/>
          <w:szCs w:val="24"/>
        </w:rPr>
        <w:t>Ex, and the remainder used</w:t>
      </w:r>
      <w:r w:rsidR="009C0295">
        <w:rPr>
          <w:rFonts w:ascii="Times New Roman" w:hAnsi="Times New Roman"/>
          <w:sz w:val="24"/>
          <w:szCs w:val="24"/>
        </w:rPr>
        <w:t xml:space="preserve"> both approaches</w:t>
      </w:r>
      <w:r w:rsidRPr="00687D54">
        <w:rPr>
          <w:rFonts w:ascii="Times New Roman" w:hAnsi="Times New Roman"/>
          <w:sz w:val="24"/>
          <w:szCs w:val="24"/>
        </w:rPr>
        <w:t xml:space="preserve"> (Table </w:t>
      </w:r>
      <w:r>
        <w:rPr>
          <w:rFonts w:ascii="Times New Roman" w:hAnsi="Times New Roman"/>
          <w:sz w:val="24"/>
          <w:szCs w:val="24"/>
        </w:rPr>
        <w:t>2</w:t>
      </w:r>
      <w:r w:rsidRPr="00687D54">
        <w:rPr>
          <w:rFonts w:ascii="Times New Roman" w:hAnsi="Times New Roman"/>
          <w:sz w:val="24"/>
          <w:szCs w:val="24"/>
        </w:rPr>
        <w:t>).</w:t>
      </w:r>
      <w:r>
        <w:rPr>
          <w:rFonts w:ascii="Times New Roman" w:hAnsi="Times New Roman"/>
          <w:sz w:val="24"/>
          <w:szCs w:val="24"/>
        </w:rPr>
        <w:t xml:space="preserve"> </w:t>
      </w:r>
      <w:r w:rsidR="00FA2292">
        <w:rPr>
          <w:rFonts w:ascii="Times New Roman" w:hAnsi="Times New Roman"/>
          <w:sz w:val="24"/>
          <w:szCs w:val="24"/>
        </w:rPr>
        <w:t xml:space="preserve">Use ranged from 0 to 100% of enrolled TAMOF subjects (median use </w:t>
      </w:r>
      <w:proofErr w:type="gramStart"/>
      <w:r w:rsidR="00FA2292">
        <w:rPr>
          <w:rFonts w:ascii="Times New Roman" w:hAnsi="Times New Roman"/>
          <w:sz w:val="24"/>
          <w:szCs w:val="24"/>
        </w:rPr>
        <w:t>xx%</w:t>
      </w:r>
      <w:proofErr w:type="gramEnd"/>
      <w:r w:rsidR="00FA2292">
        <w:rPr>
          <w:rFonts w:ascii="Times New Roman" w:hAnsi="Times New Roman"/>
          <w:sz w:val="24"/>
          <w:szCs w:val="24"/>
        </w:rPr>
        <w:t xml:space="preserve">). </w:t>
      </w:r>
    </w:p>
    <w:p w:rsidR="00CD1ACB" w:rsidRDefault="00CD1ACB" w:rsidP="00620D32">
      <w:pPr>
        <w:pStyle w:val="NoSpacing"/>
        <w:spacing w:line="480" w:lineRule="auto"/>
        <w:rPr>
          <w:ins w:id="68" w:author="Easley, Kirk" w:date="2013-01-25T16:35:00Z"/>
          <w:rFonts w:ascii="Times New Roman" w:hAnsi="Times New Roman"/>
          <w:b/>
          <w:sz w:val="24"/>
          <w:szCs w:val="24"/>
        </w:rPr>
      </w:pPr>
      <w:ins w:id="69" w:author="Easley, Kirk" w:date="2013-01-25T10:57:00Z">
        <w:r w:rsidRPr="00112AA6">
          <w:rPr>
            <w:rFonts w:ascii="Times New Roman" w:hAnsi="Times New Roman"/>
            <w:b/>
            <w:sz w:val="24"/>
            <w:szCs w:val="24"/>
          </w:rPr>
          <w:t xml:space="preserve">Jim – below are the Results summarized based on the </w:t>
        </w:r>
      </w:ins>
      <w:ins w:id="70" w:author="Easley, Kirk" w:date="2013-01-25T11:46:00Z">
        <w:r w:rsidR="004356B8">
          <w:rPr>
            <w:rFonts w:ascii="Times New Roman" w:hAnsi="Times New Roman"/>
            <w:b/>
            <w:sz w:val="24"/>
            <w:szCs w:val="24"/>
          </w:rPr>
          <w:t>repeated measures analyses</w:t>
        </w:r>
      </w:ins>
      <w:ins w:id="71" w:author="Easley, Kirk" w:date="2013-01-25T16:35:00Z">
        <w:r w:rsidR="00577D57">
          <w:rPr>
            <w:rFonts w:ascii="Times New Roman" w:hAnsi="Times New Roman"/>
            <w:b/>
            <w:sz w:val="24"/>
            <w:szCs w:val="24"/>
          </w:rPr>
          <w:t xml:space="preserve"> (Figure 1 and 2)</w:t>
        </w:r>
      </w:ins>
      <w:ins w:id="72" w:author="Easley, Kirk" w:date="2013-01-25T11:46:00Z">
        <w:r w:rsidR="004356B8">
          <w:rPr>
            <w:rFonts w:ascii="Times New Roman" w:hAnsi="Times New Roman"/>
            <w:b/>
            <w:sz w:val="24"/>
            <w:szCs w:val="24"/>
          </w:rPr>
          <w:t>:</w:t>
        </w:r>
      </w:ins>
    </w:p>
    <w:p w:rsidR="00577D57" w:rsidRDefault="00577D57" w:rsidP="00620D32">
      <w:pPr>
        <w:pStyle w:val="NoSpacing"/>
        <w:spacing w:line="480" w:lineRule="auto"/>
        <w:rPr>
          <w:ins w:id="73" w:author="Easley, Kirk" w:date="2013-01-25T12:21:00Z"/>
          <w:rFonts w:ascii="Times New Roman" w:hAnsi="Times New Roman"/>
          <w:b/>
          <w:sz w:val="24"/>
          <w:szCs w:val="24"/>
        </w:rPr>
      </w:pPr>
      <w:bookmarkStart w:id="74" w:name="_GoBack"/>
      <w:bookmarkEnd w:id="74"/>
    </w:p>
    <w:p w:rsidR="00577D57" w:rsidRPr="00443C1B" w:rsidRDefault="00577D57" w:rsidP="00577D57">
      <w:pPr>
        <w:tabs>
          <w:tab w:val="left" w:pos="720"/>
        </w:tabs>
        <w:spacing w:line="480" w:lineRule="auto"/>
        <w:rPr>
          <w:ins w:id="75" w:author="Easley, Kirk" w:date="2013-01-25T16:34:00Z"/>
          <w:rFonts w:ascii="Times New Roman" w:hAnsi="Times New Roman"/>
          <w:sz w:val="24"/>
          <w:szCs w:val="24"/>
        </w:rPr>
      </w:pPr>
      <w:ins w:id="76" w:author="Easley, Kirk" w:date="2013-01-25T16:34:00Z">
        <w:r w:rsidRPr="00443C1B">
          <w:rPr>
            <w:rFonts w:ascii="Times New Roman" w:hAnsi="Times New Roman"/>
            <w:sz w:val="24"/>
            <w:szCs w:val="24"/>
          </w:rPr>
          <w:t xml:space="preserve">PELOD scores in the two treatment groups changed in significantly different ways during the first week on study (P = 0.0018, test for interaction between time on study and treatment group, Figure 1A).  TAMOF </w:t>
        </w:r>
        <w:r w:rsidRPr="00443C1B">
          <w:rPr>
            <w:rFonts w:ascii="Times New Roman" w:hAnsi="Times New Roman"/>
            <w:sz w:val="24"/>
            <w:szCs w:val="24"/>
          </w:rPr>
          <w:lastRenderedPageBreak/>
          <w:t xml:space="preserve">patients receiving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had significantly higher PELOD scores at study entry than patients receiving standard therapy alone (mean = 22.5, 95% CI: 19.5-25.5 vs. mean = 17.7, 95% CI: 13.7-21.6; p = 0.05) (Figure 1A).  Mean PELOD score declined over time for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(P &lt; 0.0001, test for linear trend) but the mean change over time was not statistically significant for the patients receiving standard therapy alone (P = 0.11, test for linear trend).  By day seven, the mean difference in PELOD score between the study cohorts was less than one PELOD point (Day 7 PELOD: 12.1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and 12.6 standard </w:t>
        </w:r>
        <w:proofErr w:type="gramStart"/>
        <w:r w:rsidRPr="00443C1B">
          <w:rPr>
            <w:rFonts w:ascii="Times New Roman" w:hAnsi="Times New Roman"/>
            <w:sz w:val="24"/>
            <w:szCs w:val="24"/>
          </w:rPr>
          <w:t>therapy</w:t>
        </w:r>
        <w:proofErr w:type="gramEnd"/>
        <w:r w:rsidRPr="00443C1B">
          <w:rPr>
            <w:rFonts w:ascii="Times New Roman" w:hAnsi="Times New Roman"/>
            <w:sz w:val="24"/>
            <w:szCs w:val="24"/>
          </w:rPr>
          <w:t xml:space="preserve"> alone).  However after adjusting the PELOD analyses for CVVH (p = 0.0008) and ECMO (p = 0.08), the PELOD means were 5.6 (p = 0.12), 6.4 (p = 0.02) and 2.8 points (p = 0.30) lower on study days 5, 6 and 7 for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compared to patients</w:t>
        </w:r>
        <w:r>
          <w:rPr>
            <w:rFonts w:ascii="Times New Roman" w:hAnsi="Times New Roman"/>
            <w:sz w:val="24"/>
            <w:szCs w:val="24"/>
          </w:rPr>
          <w:t xml:space="preserve"> receiving standard therapy alone</w:t>
        </w:r>
        <w:r w:rsidRPr="00443C1B">
          <w:rPr>
            <w:rFonts w:ascii="Times New Roman" w:hAnsi="Times New Roman"/>
            <w:sz w:val="24"/>
            <w:szCs w:val="24"/>
          </w:rPr>
          <w:t xml:space="preserve">. Similarly multivariable analyses of the delta changes in PELOD score indicated the mean PELOD score was 8.8 (p &lt; 0.01), 9.3 (p &lt; 0.01) and 5.6 (p = 0.02) points lower on study days 5,6 and 7 for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compared to patients receiving standard therapy only</w:t>
        </w:r>
        <w:r>
          <w:rPr>
            <w:rFonts w:ascii="Times New Roman" w:hAnsi="Times New Roman"/>
            <w:sz w:val="24"/>
            <w:szCs w:val="24"/>
          </w:rPr>
          <w:t xml:space="preserve"> (Figure 3)</w:t>
        </w:r>
        <w:r w:rsidRPr="00443C1B">
          <w:rPr>
            <w:rFonts w:ascii="Times New Roman" w:hAnsi="Times New Roman"/>
            <w:sz w:val="24"/>
            <w:szCs w:val="24"/>
          </w:rPr>
          <w:t>.</w:t>
        </w:r>
      </w:ins>
    </w:p>
    <w:p w:rsidR="00577D57" w:rsidRPr="00443C1B" w:rsidRDefault="00577D57" w:rsidP="00577D57">
      <w:pPr>
        <w:tabs>
          <w:tab w:val="left" w:pos="720"/>
        </w:tabs>
        <w:spacing w:line="480" w:lineRule="auto"/>
        <w:rPr>
          <w:ins w:id="77" w:author="Easley, Kirk" w:date="2013-01-25T16:34:00Z"/>
          <w:rFonts w:ascii="Times New Roman" w:hAnsi="Times New Roman"/>
          <w:sz w:val="24"/>
          <w:szCs w:val="24"/>
        </w:rPr>
      </w:pPr>
    </w:p>
    <w:p w:rsidR="00577D57" w:rsidRPr="00443C1B" w:rsidRDefault="00577D57" w:rsidP="00577D57">
      <w:pPr>
        <w:tabs>
          <w:tab w:val="left" w:pos="720"/>
        </w:tabs>
        <w:spacing w:line="480" w:lineRule="auto"/>
        <w:rPr>
          <w:ins w:id="78" w:author="Easley, Kirk" w:date="2013-01-25T16:34:00Z"/>
          <w:rFonts w:ascii="Times New Roman" w:hAnsi="Times New Roman"/>
          <w:sz w:val="24"/>
          <w:szCs w:val="24"/>
        </w:rPr>
      </w:pPr>
      <w:ins w:id="79" w:author="Easley, Kirk" w:date="2013-01-25T16:34:00Z">
        <w:r>
          <w:rPr>
            <w:rFonts w:ascii="Times New Roman" w:hAnsi="Times New Roman"/>
            <w:sz w:val="24"/>
            <w:szCs w:val="24"/>
          </w:rPr>
          <w:tab/>
        </w:r>
        <w:r w:rsidRPr="00443C1B">
          <w:rPr>
            <w:rFonts w:ascii="Times New Roman" w:hAnsi="Times New Roman"/>
            <w:sz w:val="24"/>
            <w:szCs w:val="24"/>
          </w:rPr>
          <w:t xml:space="preserve">Figure 1B provides the estimated PELOD means by treatment group using the maximum PELOD score of 71 at all-time points after death (19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and 8 standard therap</w:t>
        </w:r>
        <w:r>
          <w:rPr>
            <w:rFonts w:ascii="Times New Roman" w:hAnsi="Times New Roman"/>
            <w:sz w:val="24"/>
            <w:szCs w:val="24"/>
          </w:rPr>
          <w:t>y alone</w:t>
        </w:r>
        <w:r w:rsidRPr="00443C1B">
          <w:rPr>
            <w:rFonts w:ascii="Times New Roman" w:hAnsi="Times New Roman"/>
            <w:sz w:val="24"/>
            <w:szCs w:val="24"/>
          </w:rPr>
          <w:t xml:space="preserve"> patients died within 28 days). The decline in mean PELOD score was attenuated after day two for the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group.  For the standard therapy alone group there was an initial increase in mean PELOD score from day 1 to day 2 followed by very little change between days 3 and 6. </w:t>
        </w:r>
      </w:ins>
    </w:p>
    <w:p w:rsidR="00577D57" w:rsidRPr="00443C1B" w:rsidRDefault="00577D57" w:rsidP="00577D57">
      <w:pPr>
        <w:pStyle w:val="NoSpacing"/>
        <w:spacing w:line="480" w:lineRule="auto"/>
        <w:rPr>
          <w:ins w:id="80" w:author="Easley, Kirk" w:date="2013-01-25T16:34:00Z"/>
          <w:rFonts w:ascii="Times New Roman" w:hAnsi="Times New Roman"/>
          <w:sz w:val="24"/>
          <w:szCs w:val="24"/>
        </w:rPr>
      </w:pPr>
    </w:p>
    <w:p w:rsidR="00577D57" w:rsidRPr="00443C1B" w:rsidRDefault="00577D57" w:rsidP="00577D57">
      <w:pPr>
        <w:spacing w:line="480" w:lineRule="auto"/>
        <w:rPr>
          <w:ins w:id="81" w:author="Easley, Kirk" w:date="2013-01-25T16:34:00Z"/>
          <w:rFonts w:ascii="Times New Roman" w:hAnsi="Times New Roman"/>
          <w:sz w:val="24"/>
          <w:szCs w:val="24"/>
        </w:rPr>
      </w:pPr>
    </w:p>
    <w:p w:rsidR="00577D57" w:rsidRPr="00443C1B" w:rsidRDefault="00577D57" w:rsidP="00577D57">
      <w:pPr>
        <w:spacing w:line="480" w:lineRule="auto"/>
        <w:ind w:firstLine="720"/>
        <w:rPr>
          <w:ins w:id="82" w:author="Easley, Kirk" w:date="2013-01-25T16:34:00Z"/>
          <w:rFonts w:ascii="Times New Roman" w:hAnsi="Times New Roman"/>
          <w:sz w:val="24"/>
          <w:szCs w:val="24"/>
        </w:rPr>
      </w:pPr>
      <w:ins w:id="83" w:author="Easley, Kirk" w:date="2013-01-25T16:34:00Z">
        <w:r w:rsidRPr="00443C1B">
          <w:rPr>
            <w:rFonts w:ascii="Times New Roman" w:hAnsi="Times New Roman"/>
            <w:sz w:val="24"/>
            <w:szCs w:val="24"/>
          </w:rPr>
          <w:t xml:space="preserve"> Figure 2A summarizes longitudinal changes in PELOD score for TAMOF </w:t>
        </w:r>
        <w:proofErr w:type="spellStart"/>
        <w:r>
          <w:rPr>
            <w:rFonts w:ascii="Times New Roman" w:hAnsi="Times New Roman"/>
            <w:sz w:val="24"/>
            <w:szCs w:val="24"/>
          </w:rPr>
          <w:t>PEx</w:t>
        </w:r>
        <w:proofErr w:type="spellEnd"/>
        <w:r>
          <w:rPr>
            <w:rFonts w:ascii="Times New Roman" w:hAnsi="Times New Roman"/>
            <w:sz w:val="24"/>
            <w:szCs w:val="24"/>
          </w:rPr>
          <w:t xml:space="preserve"> </w:t>
        </w:r>
        <w:r w:rsidRPr="00443C1B">
          <w:rPr>
            <w:rFonts w:ascii="Times New Roman" w:hAnsi="Times New Roman"/>
            <w:sz w:val="24"/>
            <w:szCs w:val="24"/>
          </w:rPr>
          <w:t xml:space="preserve">survivors and </w:t>
        </w:r>
        <w:proofErr w:type="spellStart"/>
        <w:r>
          <w:rPr>
            <w:rFonts w:ascii="Times New Roman" w:hAnsi="Times New Roman"/>
            <w:sz w:val="24"/>
            <w:szCs w:val="24"/>
          </w:rPr>
          <w:t>PEx</w:t>
        </w:r>
        <w:proofErr w:type="spellEnd"/>
        <w:r>
          <w:rPr>
            <w:rFonts w:ascii="Times New Roman" w:hAnsi="Times New Roman"/>
            <w:sz w:val="24"/>
            <w:szCs w:val="24"/>
          </w:rPr>
          <w:t xml:space="preserve"> </w:t>
        </w:r>
        <w:r w:rsidRPr="00443C1B">
          <w:rPr>
            <w:rFonts w:ascii="Times New Roman" w:hAnsi="Times New Roman"/>
            <w:sz w:val="24"/>
            <w:szCs w:val="24"/>
          </w:rPr>
          <w:t>non-survivors who received plasma exchange (41 survivors and 19 non-survivors).  PELOD scores in the two survival groups were consistently different (p &lt;0.00</w:t>
        </w:r>
        <w:r>
          <w:rPr>
            <w:rFonts w:ascii="Times New Roman" w:hAnsi="Times New Roman"/>
            <w:sz w:val="24"/>
            <w:szCs w:val="24"/>
          </w:rPr>
          <w:t>0</w:t>
        </w:r>
        <w:r w:rsidRPr="00443C1B">
          <w:rPr>
            <w:rFonts w:ascii="Times New Roman" w:hAnsi="Times New Roman"/>
            <w:sz w:val="24"/>
            <w:szCs w:val="24"/>
          </w:rPr>
          <w:t xml:space="preserve">1), with </w:t>
        </w:r>
        <w:proofErr w:type="spellStart"/>
        <w:r>
          <w:rPr>
            <w:rFonts w:ascii="Times New Roman" w:hAnsi="Times New Roman"/>
            <w:sz w:val="24"/>
            <w:szCs w:val="24"/>
          </w:rPr>
          <w:t>PEx</w:t>
        </w:r>
        <w:proofErr w:type="spellEnd"/>
        <w:r>
          <w:rPr>
            <w:rFonts w:ascii="Times New Roman" w:hAnsi="Times New Roman"/>
            <w:sz w:val="24"/>
            <w:szCs w:val="24"/>
          </w:rPr>
          <w:t xml:space="preserve"> </w:t>
        </w:r>
        <w:r w:rsidRPr="00443C1B">
          <w:rPr>
            <w:rFonts w:ascii="Times New Roman" w:hAnsi="Times New Roman"/>
            <w:sz w:val="24"/>
            <w:szCs w:val="24"/>
          </w:rPr>
          <w:t xml:space="preserve">survivors having a significantly lower PELOD score than </w:t>
        </w:r>
        <w:proofErr w:type="spellStart"/>
        <w:r>
          <w:rPr>
            <w:rFonts w:ascii="Times New Roman" w:hAnsi="Times New Roman"/>
            <w:sz w:val="24"/>
            <w:szCs w:val="24"/>
          </w:rPr>
          <w:t>PEx</w:t>
        </w:r>
        <w:proofErr w:type="spellEnd"/>
        <w:r>
          <w:rPr>
            <w:rFonts w:ascii="Times New Roman" w:hAnsi="Times New Roman"/>
            <w:sz w:val="24"/>
            <w:szCs w:val="24"/>
          </w:rPr>
          <w:t xml:space="preserve"> </w:t>
        </w:r>
        <w:r w:rsidRPr="00443C1B">
          <w:rPr>
            <w:rFonts w:ascii="Times New Roman" w:hAnsi="Times New Roman"/>
            <w:sz w:val="24"/>
            <w:szCs w:val="24"/>
          </w:rPr>
          <w:t xml:space="preserve">non-survivors.  Mean difference in PELOD score pooled across time on study was 12.6 points (95% CI: </w:t>
        </w:r>
        <w:r>
          <w:rPr>
            <w:rFonts w:ascii="Times New Roman" w:hAnsi="Times New Roman"/>
            <w:sz w:val="24"/>
            <w:szCs w:val="24"/>
          </w:rPr>
          <w:t xml:space="preserve"> 6.6-18.7</w:t>
        </w:r>
        <w:r w:rsidRPr="00443C1B">
          <w:rPr>
            <w:rFonts w:ascii="Times New Roman" w:hAnsi="Times New Roman"/>
            <w:sz w:val="24"/>
            <w:szCs w:val="24"/>
          </w:rPr>
          <w:t xml:space="preserve">).  Interaction between days on study and treatment group was not significant for PELOD (p = 0.75), indicating that both </w:t>
        </w:r>
        <w:r>
          <w:rPr>
            <w:rFonts w:ascii="Times New Roman" w:hAnsi="Times New Roman"/>
            <w:sz w:val="24"/>
            <w:szCs w:val="24"/>
          </w:rPr>
          <w:t xml:space="preserve">survival </w:t>
        </w:r>
        <w:r w:rsidRPr="00443C1B">
          <w:rPr>
            <w:rFonts w:ascii="Times New Roman" w:hAnsi="Times New Roman"/>
            <w:sz w:val="24"/>
            <w:szCs w:val="24"/>
          </w:rPr>
          <w:t xml:space="preserve">groups followed the same pattern of decline in PELOD score.  </w:t>
        </w:r>
      </w:ins>
    </w:p>
    <w:p w:rsidR="00577D57" w:rsidRPr="00443C1B" w:rsidRDefault="00577D57" w:rsidP="00577D57">
      <w:pPr>
        <w:spacing w:line="480" w:lineRule="auto"/>
        <w:rPr>
          <w:ins w:id="84" w:author="Easley, Kirk" w:date="2013-01-25T16:34:00Z"/>
          <w:rFonts w:ascii="Times New Roman" w:hAnsi="Times New Roman"/>
          <w:sz w:val="24"/>
          <w:szCs w:val="24"/>
        </w:rPr>
      </w:pPr>
    </w:p>
    <w:p w:rsidR="00577D57" w:rsidRPr="00443C1B" w:rsidRDefault="00577D57" w:rsidP="00577D57">
      <w:pPr>
        <w:spacing w:line="480" w:lineRule="auto"/>
        <w:rPr>
          <w:ins w:id="85" w:author="Easley, Kirk" w:date="2013-01-25T16:34:00Z"/>
          <w:rFonts w:ascii="Times New Roman" w:hAnsi="Times New Roman"/>
          <w:i/>
          <w:sz w:val="24"/>
          <w:szCs w:val="24"/>
        </w:rPr>
      </w:pPr>
      <w:ins w:id="86" w:author="Easley, Kirk" w:date="2013-01-25T16:34:00Z">
        <w:r w:rsidRPr="00443C1B">
          <w:rPr>
            <w:rFonts w:ascii="Times New Roman" w:hAnsi="Times New Roman"/>
            <w:i/>
            <w:sz w:val="24"/>
            <w:szCs w:val="24"/>
          </w:rPr>
          <w:lastRenderedPageBreak/>
          <w:t xml:space="preserve">Jim – Figure 1B - analyses of max PELOD at all-time points after death: I would be OK </w:t>
        </w:r>
        <w:r>
          <w:rPr>
            <w:rFonts w:ascii="Times New Roman" w:hAnsi="Times New Roman"/>
            <w:i/>
            <w:sz w:val="24"/>
            <w:szCs w:val="24"/>
          </w:rPr>
          <w:t xml:space="preserve">keeping or </w:t>
        </w:r>
        <w:r w:rsidRPr="00443C1B">
          <w:rPr>
            <w:rFonts w:ascii="Times New Roman" w:hAnsi="Times New Roman"/>
            <w:i/>
            <w:sz w:val="24"/>
            <w:szCs w:val="24"/>
          </w:rPr>
          <w:t>eliminating Fig</w:t>
        </w:r>
        <w:r>
          <w:rPr>
            <w:rFonts w:ascii="Times New Roman" w:hAnsi="Times New Roman"/>
            <w:i/>
            <w:sz w:val="24"/>
            <w:szCs w:val="24"/>
          </w:rPr>
          <w:t>ure</w:t>
        </w:r>
        <w:r w:rsidRPr="00443C1B">
          <w:rPr>
            <w:rFonts w:ascii="Times New Roman" w:hAnsi="Times New Roman"/>
            <w:i/>
            <w:sz w:val="24"/>
            <w:szCs w:val="24"/>
          </w:rPr>
          <w:t xml:space="preserve"> 1B (and the second paragraph that describes this analysis). I am not sure this analysis </w:t>
        </w:r>
        <w:proofErr w:type="gramStart"/>
        <w:r w:rsidRPr="00443C1B">
          <w:rPr>
            <w:rFonts w:ascii="Times New Roman" w:hAnsi="Times New Roman"/>
            <w:i/>
            <w:sz w:val="24"/>
            <w:szCs w:val="24"/>
          </w:rPr>
          <w:t>helps</w:t>
        </w:r>
        <w:proofErr w:type="gramEnd"/>
        <w:r w:rsidRPr="00443C1B">
          <w:rPr>
            <w:rFonts w:ascii="Times New Roman" w:hAnsi="Times New Roman"/>
            <w:i/>
            <w:sz w:val="24"/>
            <w:szCs w:val="24"/>
          </w:rPr>
          <w:t xml:space="preserve"> with the interpretation nor does it appear to help (?) regarding the potential bias in estimation due to mortality/dropout in the 2 groups. However the approach seems more applicable/helpful to the PE vs. standard therapy alone analysis as a simple technique to address potential bias in estimation when both groups have dropout due to mortality compared to its value in the </w:t>
        </w:r>
        <w:proofErr w:type="spellStart"/>
        <w:r w:rsidRPr="00443C1B">
          <w:rPr>
            <w:rFonts w:ascii="Times New Roman" w:hAnsi="Times New Roman"/>
            <w:i/>
            <w:sz w:val="24"/>
            <w:szCs w:val="24"/>
          </w:rPr>
          <w:t>PEx</w:t>
        </w:r>
        <w:proofErr w:type="spellEnd"/>
        <w:r w:rsidRPr="00443C1B">
          <w:rPr>
            <w:rFonts w:ascii="Times New Roman" w:hAnsi="Times New Roman"/>
            <w:i/>
            <w:sz w:val="24"/>
            <w:szCs w:val="24"/>
          </w:rPr>
          <w:t xml:space="preserve"> survivor vs. </w:t>
        </w:r>
        <w:proofErr w:type="spellStart"/>
        <w:r w:rsidRPr="00443C1B">
          <w:rPr>
            <w:rFonts w:ascii="Times New Roman" w:hAnsi="Times New Roman"/>
            <w:i/>
            <w:sz w:val="24"/>
            <w:szCs w:val="24"/>
          </w:rPr>
          <w:t>PEx</w:t>
        </w:r>
        <w:proofErr w:type="spellEnd"/>
        <w:r w:rsidRPr="00443C1B">
          <w:rPr>
            <w:rFonts w:ascii="Times New Roman" w:hAnsi="Times New Roman"/>
            <w:i/>
            <w:sz w:val="24"/>
            <w:szCs w:val="24"/>
          </w:rPr>
          <w:t xml:space="preserve"> non-survivor analysis (Figure 2B) when obviously max PELOD score is only used in the non-survivors.  For the survivor vs. non-survivor data (Figure 2</w:t>
        </w:r>
        <w:r>
          <w:rPr>
            <w:rFonts w:ascii="Times New Roman" w:hAnsi="Times New Roman"/>
            <w:i/>
            <w:sz w:val="24"/>
            <w:szCs w:val="24"/>
          </w:rPr>
          <w:t>B</w:t>
        </w:r>
        <w:r w:rsidRPr="00443C1B">
          <w:rPr>
            <w:rFonts w:ascii="Times New Roman" w:hAnsi="Times New Roman"/>
            <w:i/>
            <w:sz w:val="24"/>
            <w:szCs w:val="24"/>
          </w:rPr>
          <w:t>) I am not sure we need the max PELOD results.   The results change dramatically using the max PELOD after death among non-survivors (instead of a mean difference of 12.6 the mean difference is 41 points).</w:t>
        </w:r>
      </w:ins>
    </w:p>
    <w:p w:rsidR="00577D57" w:rsidRPr="00443C1B" w:rsidRDefault="00577D57" w:rsidP="00577D57">
      <w:pPr>
        <w:spacing w:line="480" w:lineRule="auto"/>
        <w:rPr>
          <w:ins w:id="87" w:author="Easley, Kirk" w:date="2013-01-25T16:34:00Z"/>
          <w:rFonts w:ascii="Times New Roman" w:hAnsi="Times New Roman"/>
          <w:sz w:val="24"/>
          <w:szCs w:val="24"/>
        </w:rPr>
      </w:pPr>
    </w:p>
    <w:p w:rsidR="00577D57" w:rsidRPr="00443C1B" w:rsidRDefault="00577D57" w:rsidP="00577D57">
      <w:pPr>
        <w:spacing w:line="480" w:lineRule="auto"/>
        <w:ind w:firstLine="720"/>
        <w:rPr>
          <w:ins w:id="88" w:author="Easley, Kirk" w:date="2013-01-25T16:34:00Z"/>
          <w:rFonts w:ascii="Times New Roman" w:hAnsi="Times New Roman"/>
          <w:sz w:val="24"/>
          <w:szCs w:val="24"/>
        </w:rPr>
      </w:pPr>
      <w:ins w:id="89" w:author="Easley, Kirk" w:date="2013-01-25T16:34:00Z">
        <w:r w:rsidRPr="00443C1B">
          <w:rPr>
            <w:rFonts w:ascii="Times New Roman" w:hAnsi="Times New Roman"/>
            <w:sz w:val="24"/>
            <w:szCs w:val="24"/>
          </w:rPr>
          <w:t xml:space="preserve">Neither the pattern of change for mean platelet count over the first week on study (p = 0.65, test for interaction between time on study and treatment group) nor the difference between treatment groups over time was significant (p = 0.93, Figure 1C).  Mean platelet counts were similar at baseline for the two treatment groups (63,500 and 57,200 cells/µL for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and standard therapy alone).  Mean platelet count increased over time for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(p = 0.0006 test for linear trend) and for the standard therapy group (p = 0.0015, test for linear trend).  The mean platelet count on study data seven was </w:t>
        </w:r>
        <w:r>
          <w:rPr>
            <w:rFonts w:ascii="Times New Roman" w:hAnsi="Times New Roman"/>
            <w:sz w:val="24"/>
            <w:szCs w:val="24"/>
          </w:rPr>
          <w:t>98,5</w:t>
        </w:r>
        <w:r w:rsidRPr="00443C1B">
          <w:rPr>
            <w:rFonts w:ascii="Times New Roman" w:hAnsi="Times New Roman"/>
            <w:sz w:val="24"/>
            <w:szCs w:val="24"/>
          </w:rPr>
          <w:t xml:space="preserve">00 cells/µL in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w:t>
        </w:r>
        <w:r>
          <w:rPr>
            <w:rFonts w:ascii="Times New Roman" w:hAnsi="Times New Roman"/>
            <w:sz w:val="24"/>
            <w:szCs w:val="24"/>
          </w:rPr>
          <w:t>and 113,0</w:t>
        </w:r>
        <w:r w:rsidRPr="00443C1B">
          <w:rPr>
            <w:rFonts w:ascii="Times New Roman" w:hAnsi="Times New Roman"/>
            <w:sz w:val="24"/>
            <w:szCs w:val="24"/>
          </w:rPr>
          <w:t>00 cells/µL for standard therapy alone patients.</w:t>
        </w:r>
      </w:ins>
    </w:p>
    <w:p w:rsidR="00577D57" w:rsidRPr="00443C1B" w:rsidRDefault="00577D57" w:rsidP="00577D57">
      <w:pPr>
        <w:spacing w:line="480" w:lineRule="auto"/>
        <w:rPr>
          <w:ins w:id="90" w:author="Easley, Kirk" w:date="2013-01-25T16:34:00Z"/>
          <w:rFonts w:ascii="Times New Roman" w:hAnsi="Times New Roman"/>
          <w:sz w:val="24"/>
          <w:szCs w:val="24"/>
        </w:rPr>
      </w:pPr>
    </w:p>
    <w:p w:rsidR="00577D57" w:rsidRPr="00443C1B" w:rsidRDefault="00577D57" w:rsidP="00577D57">
      <w:pPr>
        <w:spacing w:line="480" w:lineRule="auto"/>
        <w:rPr>
          <w:ins w:id="91" w:author="Easley, Kirk" w:date="2013-01-25T16:34:00Z"/>
          <w:rFonts w:ascii="Times New Roman" w:hAnsi="Times New Roman"/>
          <w:sz w:val="24"/>
          <w:szCs w:val="24"/>
        </w:rPr>
      </w:pPr>
      <w:ins w:id="92" w:author="Easley, Kirk" w:date="2013-01-25T16:34:00Z">
        <w:r w:rsidRPr="00443C1B">
          <w:rPr>
            <w:rFonts w:ascii="Times New Roman" w:hAnsi="Times New Roman"/>
            <w:sz w:val="24"/>
            <w:szCs w:val="24"/>
          </w:rPr>
          <w:tab/>
          <w:t xml:space="preserve">Mean platelet counts were usually higher in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survivors than in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non-survivors (Figure 2C).  However, differences were not significant, either when considered as a pattern of change (p = 0.43) or as a persistent difference between treatment groups over time (p = 0.15).  Mean platelet counts increased over time in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survivors (p = 0.</w:t>
        </w:r>
        <w:del w:id="93" w:author="bwu2" w:date="2013-01-28T09:27:00Z">
          <w:r w:rsidRPr="00443C1B" w:rsidDel="003C101F">
            <w:rPr>
              <w:rFonts w:ascii="Times New Roman" w:hAnsi="Times New Roman"/>
              <w:sz w:val="24"/>
              <w:szCs w:val="24"/>
            </w:rPr>
            <w:delText>xx</w:delText>
          </w:r>
        </w:del>
      </w:ins>
      <w:ins w:id="94" w:author="bwu2" w:date="2013-01-28T09:27:00Z">
        <w:r w:rsidR="003C101F">
          <w:rPr>
            <w:rFonts w:ascii="Times New Roman" w:hAnsi="Times New Roman"/>
            <w:sz w:val="24"/>
            <w:szCs w:val="24"/>
          </w:rPr>
          <w:t>055</w:t>
        </w:r>
      </w:ins>
      <w:ins w:id="95" w:author="Easley, Kirk" w:date="2013-01-25T16:34:00Z">
        <w:r w:rsidRPr="00443C1B">
          <w:rPr>
            <w:rFonts w:ascii="Times New Roman" w:hAnsi="Times New Roman"/>
            <w:sz w:val="24"/>
            <w:szCs w:val="24"/>
          </w:rPr>
          <w:t xml:space="preserve">, test for linear trend) and in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non-survivors (p = 0.</w:t>
        </w:r>
        <w:del w:id="96" w:author="bwu2" w:date="2013-01-28T09:28:00Z">
          <w:r w:rsidRPr="00443C1B" w:rsidDel="003C101F">
            <w:rPr>
              <w:rFonts w:ascii="Times New Roman" w:hAnsi="Times New Roman"/>
              <w:sz w:val="24"/>
              <w:szCs w:val="24"/>
            </w:rPr>
            <w:delText>xx</w:delText>
          </w:r>
        </w:del>
      </w:ins>
      <w:ins w:id="97" w:author="bwu2" w:date="2013-01-28T09:28:00Z">
        <w:r w:rsidR="003C101F">
          <w:rPr>
            <w:rFonts w:ascii="Times New Roman" w:hAnsi="Times New Roman"/>
            <w:sz w:val="24"/>
            <w:szCs w:val="24"/>
          </w:rPr>
          <w:t>0031</w:t>
        </w:r>
      </w:ins>
      <w:ins w:id="98" w:author="Easley, Kirk" w:date="2013-01-25T16:34:00Z">
        <w:r w:rsidRPr="00443C1B">
          <w:rPr>
            <w:rFonts w:ascii="Times New Roman" w:hAnsi="Times New Roman"/>
            <w:sz w:val="24"/>
            <w:szCs w:val="24"/>
          </w:rPr>
          <w:t>, test for linear trend).</w:t>
        </w:r>
      </w:ins>
    </w:p>
    <w:p w:rsidR="00577D57" w:rsidRPr="00443C1B" w:rsidRDefault="00577D57" w:rsidP="00577D57">
      <w:pPr>
        <w:spacing w:line="480" w:lineRule="auto"/>
        <w:rPr>
          <w:ins w:id="99" w:author="Easley, Kirk" w:date="2013-01-25T16:34:00Z"/>
          <w:rFonts w:ascii="Times New Roman" w:hAnsi="Times New Roman"/>
          <w:sz w:val="24"/>
          <w:szCs w:val="24"/>
        </w:rPr>
      </w:pPr>
    </w:p>
    <w:p w:rsidR="00577D57" w:rsidRPr="00443C1B" w:rsidRDefault="00577D57" w:rsidP="00577D57">
      <w:pPr>
        <w:spacing w:line="480" w:lineRule="auto"/>
        <w:rPr>
          <w:ins w:id="100" w:author="Easley, Kirk" w:date="2013-01-25T16:34:00Z"/>
          <w:rFonts w:ascii="Times New Roman" w:hAnsi="Times New Roman"/>
          <w:sz w:val="24"/>
          <w:szCs w:val="24"/>
        </w:rPr>
      </w:pPr>
      <w:ins w:id="101" w:author="Easley, Kirk" w:date="2013-01-25T16:34:00Z">
        <w:r w:rsidRPr="00443C1B">
          <w:rPr>
            <w:rFonts w:ascii="Times New Roman" w:hAnsi="Times New Roman"/>
            <w:sz w:val="24"/>
            <w:szCs w:val="24"/>
          </w:rPr>
          <w:tab/>
          <w:t xml:space="preserve">ADAMTS-13 levels were below normative levels at baseline in both treatment groups but were not significantly (P = 0.20) lower in the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patients (Figure 1D)</w:t>
        </w:r>
        <w:r>
          <w:rPr>
            <w:rFonts w:ascii="Times New Roman" w:hAnsi="Times New Roman"/>
            <w:sz w:val="24"/>
            <w:szCs w:val="24"/>
          </w:rPr>
          <w:t>.  N</w:t>
        </w:r>
        <w:r w:rsidRPr="00443C1B">
          <w:rPr>
            <w:rFonts w:ascii="Times New Roman" w:hAnsi="Times New Roman"/>
            <w:sz w:val="24"/>
            <w:szCs w:val="24"/>
          </w:rPr>
          <w:t xml:space="preserve">either the pattern of change of this variable (p </w:t>
        </w:r>
        <w:r w:rsidRPr="00443C1B">
          <w:rPr>
            <w:rFonts w:ascii="Times New Roman" w:hAnsi="Times New Roman"/>
            <w:sz w:val="24"/>
            <w:szCs w:val="24"/>
          </w:rPr>
          <w:lastRenderedPageBreak/>
          <w:t xml:space="preserve">= 0.38) nor the difference between treatment groups over time was significant (p = 0.37). </w:t>
        </w:r>
        <w:r>
          <w:rPr>
            <w:rFonts w:ascii="Times New Roman" w:hAnsi="Times New Roman"/>
            <w:sz w:val="24"/>
            <w:szCs w:val="24"/>
          </w:rPr>
          <w:t xml:space="preserve">Mean ADAMTS-13 levels increased over time in the </w:t>
        </w:r>
        <w:proofErr w:type="spellStart"/>
        <w:r>
          <w:rPr>
            <w:rFonts w:ascii="Times New Roman" w:hAnsi="Times New Roman"/>
            <w:sz w:val="24"/>
            <w:szCs w:val="24"/>
          </w:rPr>
          <w:t>PEx</w:t>
        </w:r>
        <w:proofErr w:type="spellEnd"/>
        <w:r>
          <w:rPr>
            <w:rFonts w:ascii="Times New Roman" w:hAnsi="Times New Roman"/>
            <w:sz w:val="24"/>
            <w:szCs w:val="24"/>
          </w:rPr>
          <w:t xml:space="preserve"> children (p &lt; 0.0001).</w:t>
        </w:r>
        <w:r w:rsidRPr="00443C1B">
          <w:rPr>
            <w:rFonts w:ascii="Times New Roman" w:hAnsi="Times New Roman"/>
            <w:sz w:val="24"/>
            <w:szCs w:val="24"/>
          </w:rPr>
          <w:t xml:space="preserve"> ADAMTS-13 </w:t>
        </w:r>
        <w:r>
          <w:rPr>
            <w:rFonts w:ascii="Times New Roman" w:hAnsi="Times New Roman"/>
            <w:sz w:val="24"/>
            <w:szCs w:val="24"/>
          </w:rPr>
          <w:t xml:space="preserve">levels </w:t>
        </w:r>
        <w:r w:rsidRPr="00443C1B">
          <w:rPr>
            <w:rFonts w:ascii="Times New Roman" w:hAnsi="Times New Roman"/>
            <w:sz w:val="24"/>
            <w:szCs w:val="24"/>
          </w:rPr>
          <w:t xml:space="preserve">did not change over time for the standard therapy group (n = 13).  </w:t>
        </w:r>
      </w:ins>
    </w:p>
    <w:p w:rsidR="00577D57" w:rsidRPr="00443C1B" w:rsidRDefault="00577D57" w:rsidP="00577D57">
      <w:pPr>
        <w:spacing w:line="480" w:lineRule="auto"/>
        <w:rPr>
          <w:ins w:id="102" w:author="Easley, Kirk" w:date="2013-01-25T16:34:00Z"/>
          <w:rFonts w:ascii="Times New Roman" w:hAnsi="Times New Roman"/>
          <w:sz w:val="24"/>
          <w:szCs w:val="24"/>
        </w:rPr>
      </w:pPr>
    </w:p>
    <w:p w:rsidR="00577D57" w:rsidRPr="00443C1B" w:rsidRDefault="00577D57" w:rsidP="00577D57">
      <w:pPr>
        <w:spacing w:line="480" w:lineRule="auto"/>
        <w:ind w:firstLine="720"/>
        <w:rPr>
          <w:ins w:id="103" w:author="Easley, Kirk" w:date="2013-01-25T16:34:00Z"/>
          <w:rFonts w:ascii="Times New Roman" w:hAnsi="Times New Roman"/>
          <w:sz w:val="24"/>
          <w:szCs w:val="24"/>
        </w:rPr>
      </w:pPr>
      <w:ins w:id="104" w:author="Easley, Kirk" w:date="2013-01-25T16:34:00Z">
        <w:r w:rsidRPr="00443C1B">
          <w:rPr>
            <w:rFonts w:ascii="Times New Roman" w:hAnsi="Times New Roman"/>
            <w:sz w:val="24"/>
            <w:szCs w:val="24"/>
          </w:rPr>
          <w:t xml:space="preserve">Figure 2D summarizes longitudinal changes in ADAMTS-13 for TAMOF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survivors and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non-survivors who received plasma exchange (32 survivors and </w:t>
        </w:r>
        <w:r>
          <w:rPr>
            <w:rFonts w:ascii="Times New Roman" w:hAnsi="Times New Roman"/>
            <w:sz w:val="24"/>
            <w:szCs w:val="24"/>
          </w:rPr>
          <w:t>11 non-survivors).  ADAMTS-13 activity in the two survival groups</w:t>
        </w:r>
        <w:r w:rsidRPr="00443C1B">
          <w:rPr>
            <w:rFonts w:ascii="Times New Roman" w:hAnsi="Times New Roman"/>
            <w:sz w:val="24"/>
            <w:szCs w:val="24"/>
          </w:rPr>
          <w:t xml:space="preserve"> changed in significantly different ways during the</w:t>
        </w:r>
        <w:r>
          <w:rPr>
            <w:rFonts w:ascii="Times New Roman" w:hAnsi="Times New Roman"/>
            <w:sz w:val="24"/>
            <w:szCs w:val="24"/>
          </w:rPr>
          <w:t xml:space="preserve"> first week on study (P = 0.01</w:t>
        </w:r>
        <w:r w:rsidRPr="00443C1B">
          <w:rPr>
            <w:rFonts w:ascii="Times New Roman" w:hAnsi="Times New Roman"/>
            <w:sz w:val="24"/>
            <w:szCs w:val="24"/>
          </w:rPr>
          <w:t>, test for interaction between time on stud</w:t>
        </w:r>
        <w:r>
          <w:rPr>
            <w:rFonts w:ascii="Times New Roman" w:hAnsi="Times New Roman"/>
            <w:sz w:val="24"/>
            <w:szCs w:val="24"/>
          </w:rPr>
          <w:t>y and survival group, Figure 2D</w:t>
        </w:r>
        <w:r w:rsidRPr="00443C1B">
          <w:rPr>
            <w:rFonts w:ascii="Times New Roman" w:hAnsi="Times New Roman"/>
            <w:sz w:val="24"/>
            <w:szCs w:val="24"/>
          </w:rPr>
          <w:t>).</w:t>
        </w:r>
        <w:r>
          <w:rPr>
            <w:rFonts w:ascii="Times New Roman" w:hAnsi="Times New Roman"/>
            <w:sz w:val="24"/>
            <w:szCs w:val="24"/>
          </w:rPr>
          <w:t xml:space="preserve">  Mean ADAMTS-13 activity increased over time in the </w:t>
        </w:r>
        <w:proofErr w:type="spellStart"/>
        <w:r>
          <w:rPr>
            <w:rFonts w:ascii="Times New Roman" w:hAnsi="Times New Roman"/>
            <w:sz w:val="24"/>
            <w:szCs w:val="24"/>
          </w:rPr>
          <w:t>PEx</w:t>
        </w:r>
        <w:proofErr w:type="spellEnd"/>
        <w:r>
          <w:rPr>
            <w:rFonts w:ascii="Times New Roman" w:hAnsi="Times New Roman"/>
            <w:sz w:val="24"/>
            <w:szCs w:val="24"/>
          </w:rPr>
          <w:t xml:space="preserve"> survivors (P &lt; 0.001).  The </w:t>
        </w:r>
        <w:r w:rsidRPr="00443C1B">
          <w:rPr>
            <w:rFonts w:ascii="Times New Roman" w:hAnsi="Times New Roman"/>
            <w:sz w:val="24"/>
            <w:szCs w:val="24"/>
          </w:rPr>
          <w:t xml:space="preserve">sample sizes at each time point were very small for the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non-survivors but generally the mean ADAMTS-13 </w:t>
        </w:r>
        <w:r>
          <w:rPr>
            <w:rFonts w:ascii="Times New Roman" w:hAnsi="Times New Roman"/>
            <w:sz w:val="24"/>
            <w:szCs w:val="24"/>
          </w:rPr>
          <w:t xml:space="preserve">activity </w:t>
        </w:r>
        <w:r w:rsidRPr="00443C1B">
          <w:rPr>
            <w:rFonts w:ascii="Times New Roman" w:hAnsi="Times New Roman"/>
            <w:sz w:val="24"/>
            <w:szCs w:val="24"/>
          </w:rPr>
          <w:t>increased over the first 4 days of follow-up</w:t>
        </w:r>
        <w:r>
          <w:rPr>
            <w:rFonts w:ascii="Times New Roman" w:hAnsi="Times New Roman"/>
            <w:sz w:val="24"/>
            <w:szCs w:val="24"/>
          </w:rPr>
          <w:t xml:space="preserve"> (p = 0</w:t>
        </w:r>
        <w:r w:rsidRPr="00443C1B">
          <w:rPr>
            <w:rFonts w:ascii="Times New Roman" w:hAnsi="Times New Roman"/>
            <w:sz w:val="24"/>
            <w:szCs w:val="24"/>
          </w:rPr>
          <w:t>.</w:t>
        </w:r>
        <w:r>
          <w:rPr>
            <w:rFonts w:ascii="Times New Roman" w:hAnsi="Times New Roman"/>
            <w:sz w:val="24"/>
            <w:szCs w:val="24"/>
          </w:rPr>
          <w:t>009 change from baseline to day 4).</w:t>
        </w:r>
      </w:ins>
    </w:p>
    <w:p w:rsidR="00577D57" w:rsidRPr="00443C1B" w:rsidRDefault="00577D57" w:rsidP="00577D57">
      <w:pPr>
        <w:spacing w:line="480" w:lineRule="auto"/>
        <w:rPr>
          <w:ins w:id="105" w:author="Easley, Kirk" w:date="2013-01-25T16:34:00Z"/>
          <w:rFonts w:ascii="Times New Roman" w:hAnsi="Times New Roman"/>
          <w:sz w:val="24"/>
          <w:szCs w:val="24"/>
        </w:rPr>
      </w:pPr>
    </w:p>
    <w:p w:rsidR="00577D57" w:rsidRPr="00443C1B" w:rsidRDefault="00577D57" w:rsidP="00577D57">
      <w:pPr>
        <w:spacing w:line="480" w:lineRule="auto"/>
        <w:ind w:firstLine="720"/>
        <w:rPr>
          <w:ins w:id="106" w:author="Easley, Kirk" w:date="2013-01-25T16:34:00Z"/>
          <w:rFonts w:ascii="Times New Roman" w:hAnsi="Times New Roman"/>
          <w:sz w:val="24"/>
          <w:szCs w:val="24"/>
        </w:rPr>
      </w:pPr>
      <w:proofErr w:type="spellStart"/>
      <w:proofErr w:type="gramStart"/>
      <w:ins w:id="107" w:author="Easley, Kirk" w:date="2013-01-25T16:34:00Z">
        <w:r w:rsidRPr="00443C1B">
          <w:rPr>
            <w:rFonts w:ascii="Times New Roman" w:hAnsi="Times New Roman"/>
            <w:sz w:val="24"/>
            <w:szCs w:val="24"/>
          </w:rPr>
          <w:t>vWf</w:t>
        </w:r>
        <w:proofErr w:type="spellEnd"/>
        <w:proofErr w:type="gramEnd"/>
        <w:r w:rsidRPr="00443C1B">
          <w:rPr>
            <w:rFonts w:ascii="Times New Roman" w:hAnsi="Times New Roman"/>
            <w:sz w:val="24"/>
            <w:szCs w:val="24"/>
          </w:rPr>
          <w:t xml:space="preserve"> antigen levels were higher than normal in both treatment groups (Figure 1E).  Mean </w:t>
        </w:r>
        <w:proofErr w:type="spellStart"/>
        <w:r w:rsidRPr="00443C1B">
          <w:rPr>
            <w:rFonts w:ascii="Times New Roman" w:hAnsi="Times New Roman"/>
            <w:sz w:val="24"/>
            <w:szCs w:val="24"/>
          </w:rPr>
          <w:t>vWf</w:t>
        </w:r>
        <w:proofErr w:type="spellEnd"/>
        <w:r w:rsidRPr="00443C1B">
          <w:rPr>
            <w:rFonts w:ascii="Times New Roman" w:hAnsi="Times New Roman"/>
            <w:sz w:val="24"/>
            <w:szCs w:val="24"/>
          </w:rPr>
          <w:t xml:space="preserve"> antigen levels in the two treatment groups were consistently different (p =0.0009), with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TAMOF patients having significantly lower </w:t>
        </w:r>
        <w:proofErr w:type="spellStart"/>
        <w:r w:rsidRPr="00443C1B">
          <w:rPr>
            <w:rFonts w:ascii="Times New Roman" w:hAnsi="Times New Roman"/>
            <w:sz w:val="24"/>
            <w:szCs w:val="24"/>
          </w:rPr>
          <w:t>vWf</w:t>
        </w:r>
        <w:proofErr w:type="spellEnd"/>
        <w:r w:rsidRPr="00443C1B">
          <w:rPr>
            <w:rFonts w:ascii="Times New Roman" w:hAnsi="Times New Roman"/>
            <w:sz w:val="24"/>
            <w:szCs w:val="24"/>
          </w:rPr>
          <w:t xml:space="preserve"> antigen levels than standard therapy alone TAMOF patients.  TAMOF patients receiving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had significantly lower </w:t>
        </w:r>
        <w:proofErr w:type="spellStart"/>
        <w:r w:rsidRPr="00443C1B">
          <w:rPr>
            <w:rFonts w:ascii="Times New Roman" w:hAnsi="Times New Roman"/>
            <w:sz w:val="24"/>
            <w:szCs w:val="24"/>
          </w:rPr>
          <w:t>vWf</w:t>
        </w:r>
        <w:proofErr w:type="spellEnd"/>
        <w:r w:rsidRPr="00443C1B">
          <w:rPr>
            <w:rFonts w:ascii="Times New Roman" w:hAnsi="Times New Roman"/>
            <w:sz w:val="24"/>
            <w:szCs w:val="24"/>
          </w:rPr>
          <w:t xml:space="preserve"> antigen levels at study entry than patients receiving standard therapy alone (mean = 140% of normal, 95% C</w:t>
        </w:r>
        <w:r>
          <w:rPr>
            <w:rFonts w:ascii="Times New Roman" w:hAnsi="Times New Roman"/>
            <w:sz w:val="24"/>
            <w:szCs w:val="24"/>
          </w:rPr>
          <w:t>I: 120%-160%) vs. mean = 201% of</w:t>
        </w:r>
        <w:r w:rsidRPr="00443C1B">
          <w:rPr>
            <w:rFonts w:ascii="Times New Roman" w:hAnsi="Times New Roman"/>
            <w:sz w:val="24"/>
            <w:szCs w:val="24"/>
          </w:rPr>
          <w:t xml:space="preserve"> normal, 95% CI: 161%-240%; p = 0.0</w:t>
        </w:r>
        <w:r>
          <w:rPr>
            <w:rFonts w:ascii="Times New Roman" w:hAnsi="Times New Roman"/>
            <w:sz w:val="24"/>
            <w:szCs w:val="24"/>
          </w:rPr>
          <w:t>07</w:t>
        </w:r>
        <w:r w:rsidRPr="00443C1B">
          <w:rPr>
            <w:rFonts w:ascii="Times New Roman" w:hAnsi="Times New Roman"/>
            <w:sz w:val="24"/>
            <w:szCs w:val="24"/>
          </w:rPr>
          <w:t xml:space="preserve">) (Figure 1E).  Interaction between days on study and treatment group was not significant for </w:t>
        </w:r>
        <w:proofErr w:type="spellStart"/>
        <w:r w:rsidRPr="00443C1B">
          <w:rPr>
            <w:rFonts w:ascii="Times New Roman" w:hAnsi="Times New Roman"/>
            <w:sz w:val="24"/>
            <w:szCs w:val="24"/>
          </w:rPr>
          <w:t>vWf</w:t>
        </w:r>
        <w:proofErr w:type="spellEnd"/>
        <w:r w:rsidRPr="00443C1B">
          <w:rPr>
            <w:rFonts w:ascii="Times New Roman" w:hAnsi="Times New Roman"/>
            <w:sz w:val="24"/>
            <w:szCs w:val="24"/>
          </w:rPr>
          <w:t xml:space="preserve"> (p = 0.67) indicating that both cohorts followed the same pattern over time.</w:t>
        </w:r>
      </w:ins>
    </w:p>
    <w:p w:rsidR="00577D57" w:rsidRPr="00443C1B" w:rsidRDefault="00577D57" w:rsidP="00577D57">
      <w:pPr>
        <w:spacing w:after="200" w:line="276" w:lineRule="auto"/>
        <w:rPr>
          <w:ins w:id="108" w:author="Easley, Kirk" w:date="2013-01-25T16:34:00Z"/>
          <w:rFonts w:ascii="Times New Roman" w:eastAsia="Calibri" w:hAnsi="Times New Roman"/>
          <w:b/>
          <w:sz w:val="24"/>
          <w:szCs w:val="24"/>
        </w:rPr>
      </w:pPr>
    </w:p>
    <w:p w:rsidR="00577D57" w:rsidRPr="00443C1B" w:rsidRDefault="00577D57" w:rsidP="00577D57">
      <w:pPr>
        <w:spacing w:after="200" w:line="480" w:lineRule="auto"/>
        <w:ind w:firstLine="720"/>
        <w:rPr>
          <w:ins w:id="109" w:author="Easley, Kirk" w:date="2013-01-25T16:34:00Z"/>
          <w:rFonts w:ascii="Times New Roman" w:eastAsia="Calibri" w:hAnsi="Times New Roman"/>
          <w:sz w:val="24"/>
          <w:szCs w:val="24"/>
        </w:rPr>
      </w:pPr>
      <w:proofErr w:type="spellStart"/>
      <w:proofErr w:type="gramStart"/>
      <w:ins w:id="110" w:author="Easley, Kirk" w:date="2013-01-25T16:34:00Z">
        <w:r w:rsidRPr="00443C1B">
          <w:rPr>
            <w:rFonts w:ascii="Times New Roman" w:eastAsia="Calibri" w:hAnsi="Times New Roman"/>
            <w:sz w:val="24"/>
            <w:szCs w:val="24"/>
          </w:rPr>
          <w:t>vWF</w:t>
        </w:r>
        <w:proofErr w:type="spellEnd"/>
        <w:proofErr w:type="gramEnd"/>
        <w:r w:rsidRPr="00443C1B">
          <w:rPr>
            <w:rFonts w:ascii="Times New Roman" w:eastAsia="Calibri" w:hAnsi="Times New Roman"/>
            <w:sz w:val="24"/>
            <w:szCs w:val="24"/>
          </w:rPr>
          <w:t xml:space="preserve"> antigen levels for 32 </w:t>
        </w:r>
        <w:proofErr w:type="spellStart"/>
        <w:r w:rsidRPr="00443C1B">
          <w:rPr>
            <w:rFonts w:ascii="Times New Roman" w:eastAsia="Calibri" w:hAnsi="Times New Roman"/>
            <w:sz w:val="24"/>
            <w:szCs w:val="24"/>
          </w:rPr>
          <w:t>PEx</w:t>
        </w:r>
        <w:proofErr w:type="spellEnd"/>
        <w:r w:rsidRPr="00443C1B">
          <w:rPr>
            <w:rFonts w:ascii="Times New Roman" w:eastAsia="Calibri" w:hAnsi="Times New Roman"/>
            <w:sz w:val="24"/>
            <w:szCs w:val="24"/>
          </w:rPr>
          <w:t xml:space="preserve"> survivors and 11 </w:t>
        </w:r>
        <w:proofErr w:type="spellStart"/>
        <w:r w:rsidRPr="00443C1B">
          <w:rPr>
            <w:rFonts w:ascii="Times New Roman" w:eastAsia="Calibri" w:hAnsi="Times New Roman"/>
            <w:sz w:val="24"/>
            <w:szCs w:val="24"/>
          </w:rPr>
          <w:t>PEx</w:t>
        </w:r>
        <w:proofErr w:type="spellEnd"/>
        <w:r w:rsidRPr="00443C1B">
          <w:rPr>
            <w:rFonts w:ascii="Times New Roman" w:eastAsia="Calibri" w:hAnsi="Times New Roman"/>
            <w:sz w:val="24"/>
            <w:szCs w:val="24"/>
          </w:rPr>
          <w:t xml:space="preserve"> non-survivors changed in significantly different</w:t>
        </w:r>
        <w:r>
          <w:rPr>
            <w:rFonts w:ascii="Times New Roman" w:eastAsia="Calibri" w:hAnsi="Times New Roman"/>
            <w:sz w:val="24"/>
            <w:szCs w:val="24"/>
          </w:rPr>
          <w:t xml:space="preserve"> ways during follow-up (p &lt; 0.0001</w:t>
        </w:r>
        <w:r w:rsidRPr="00443C1B">
          <w:rPr>
            <w:rFonts w:ascii="Times New Roman" w:eastAsia="Calibri" w:hAnsi="Times New Roman"/>
            <w:sz w:val="24"/>
            <w:szCs w:val="24"/>
          </w:rPr>
          <w:t>, test for interaction between ti</w:t>
        </w:r>
        <w:r>
          <w:rPr>
            <w:rFonts w:ascii="Times New Roman" w:eastAsia="Calibri" w:hAnsi="Times New Roman"/>
            <w:sz w:val="24"/>
            <w:szCs w:val="24"/>
          </w:rPr>
          <w:t>me on study and survival group</w:t>
        </w:r>
        <w:r w:rsidRPr="00443C1B">
          <w:rPr>
            <w:rFonts w:ascii="Times New Roman" w:eastAsia="Calibri" w:hAnsi="Times New Roman"/>
            <w:sz w:val="24"/>
            <w:szCs w:val="24"/>
          </w:rPr>
          <w:t xml:space="preserve">).  </w:t>
        </w:r>
        <w:r w:rsidRPr="00443C1B">
          <w:rPr>
            <w:rFonts w:ascii="Times New Roman" w:hAnsi="Times New Roman"/>
            <w:sz w:val="24"/>
            <w:szCs w:val="24"/>
          </w:rPr>
          <w:t xml:space="preserve">TAMOF survivors receiving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had significantly higher </w:t>
        </w:r>
        <w:proofErr w:type="spellStart"/>
        <w:r w:rsidRPr="00443C1B">
          <w:rPr>
            <w:rFonts w:ascii="Times New Roman" w:hAnsi="Times New Roman"/>
            <w:sz w:val="24"/>
            <w:szCs w:val="24"/>
          </w:rPr>
          <w:t>vWf</w:t>
        </w:r>
        <w:proofErr w:type="spellEnd"/>
        <w:r w:rsidRPr="00443C1B">
          <w:rPr>
            <w:rFonts w:ascii="Times New Roman" w:hAnsi="Times New Roman"/>
            <w:sz w:val="24"/>
            <w:szCs w:val="24"/>
          </w:rPr>
          <w:t xml:space="preserve"> antigen levels at study entry than </w:t>
        </w:r>
        <w:proofErr w:type="spellStart"/>
        <w:r w:rsidRPr="00443C1B">
          <w:rPr>
            <w:rFonts w:ascii="Times New Roman" w:hAnsi="Times New Roman"/>
            <w:sz w:val="24"/>
            <w:szCs w:val="24"/>
          </w:rPr>
          <w:t>PEx</w:t>
        </w:r>
        <w:proofErr w:type="spellEnd"/>
        <w:r w:rsidRPr="00443C1B">
          <w:rPr>
            <w:rFonts w:ascii="Times New Roman" w:hAnsi="Times New Roman"/>
            <w:sz w:val="24"/>
            <w:szCs w:val="24"/>
          </w:rPr>
          <w:t xml:space="preserve"> non-survivors (mean = 1</w:t>
        </w:r>
        <w:r>
          <w:rPr>
            <w:rFonts w:ascii="Times New Roman" w:hAnsi="Times New Roman"/>
            <w:sz w:val="24"/>
            <w:szCs w:val="24"/>
          </w:rPr>
          <w:t>50% of normal, 95% CI: 126-174</w:t>
        </w:r>
        <w:r w:rsidRPr="00443C1B">
          <w:rPr>
            <w:rFonts w:ascii="Times New Roman" w:hAnsi="Times New Roman"/>
            <w:sz w:val="24"/>
            <w:szCs w:val="24"/>
          </w:rPr>
          <w:t xml:space="preserve"> vs. mean = 1</w:t>
        </w:r>
        <w:r>
          <w:rPr>
            <w:rFonts w:ascii="Times New Roman" w:hAnsi="Times New Roman"/>
            <w:sz w:val="24"/>
            <w:szCs w:val="24"/>
          </w:rPr>
          <w:t>10% or normal, 95% CI: 98%-121%; p = 0.003</w:t>
        </w:r>
        <w:r w:rsidRPr="00443C1B">
          <w:rPr>
            <w:rFonts w:ascii="Times New Roman" w:hAnsi="Times New Roman"/>
            <w:sz w:val="24"/>
            <w:szCs w:val="24"/>
          </w:rPr>
          <w:t xml:space="preserve">) (Figure 1E).  </w:t>
        </w:r>
        <w:r w:rsidRPr="00443C1B">
          <w:rPr>
            <w:rFonts w:ascii="Times New Roman" w:eastAsia="Calibri" w:hAnsi="Times New Roman"/>
            <w:sz w:val="24"/>
            <w:szCs w:val="24"/>
          </w:rPr>
          <w:t xml:space="preserve">Statistical comparisons at the other time points did not suggest differences between </w:t>
        </w:r>
        <w:proofErr w:type="spellStart"/>
        <w:r w:rsidRPr="00443C1B">
          <w:rPr>
            <w:rFonts w:ascii="Times New Roman" w:eastAsia="Calibri" w:hAnsi="Times New Roman"/>
            <w:sz w:val="24"/>
            <w:szCs w:val="24"/>
          </w:rPr>
          <w:t>PEx</w:t>
        </w:r>
        <w:proofErr w:type="spellEnd"/>
        <w:r w:rsidRPr="00443C1B">
          <w:rPr>
            <w:rFonts w:ascii="Times New Roman" w:eastAsia="Calibri" w:hAnsi="Times New Roman"/>
            <w:sz w:val="24"/>
            <w:szCs w:val="24"/>
          </w:rPr>
          <w:t xml:space="preserve"> survivors </w:t>
        </w:r>
        <w:r w:rsidRPr="00443C1B">
          <w:rPr>
            <w:rFonts w:ascii="Times New Roman" w:eastAsia="Calibri" w:hAnsi="Times New Roman"/>
            <w:sz w:val="24"/>
            <w:szCs w:val="24"/>
          </w:rPr>
          <w:lastRenderedPageBreak/>
          <w:t xml:space="preserve">and </w:t>
        </w:r>
        <w:proofErr w:type="spellStart"/>
        <w:r w:rsidRPr="00443C1B">
          <w:rPr>
            <w:rFonts w:ascii="Times New Roman" w:eastAsia="Calibri" w:hAnsi="Times New Roman"/>
            <w:sz w:val="24"/>
            <w:szCs w:val="24"/>
          </w:rPr>
          <w:t>PEx</w:t>
        </w:r>
        <w:proofErr w:type="spellEnd"/>
        <w:r w:rsidRPr="00443C1B">
          <w:rPr>
            <w:rFonts w:ascii="Times New Roman" w:eastAsia="Calibri" w:hAnsi="Times New Roman"/>
            <w:sz w:val="24"/>
            <w:szCs w:val="24"/>
          </w:rPr>
          <w:t xml:space="preserve"> non-survivors</w:t>
        </w:r>
        <w:r>
          <w:rPr>
            <w:rFonts w:ascii="Times New Roman" w:eastAsia="Calibri" w:hAnsi="Times New Roman"/>
            <w:sz w:val="24"/>
            <w:szCs w:val="24"/>
          </w:rPr>
          <w:t xml:space="preserve"> except at day 4 (p = 0.02)</w:t>
        </w:r>
        <w:r w:rsidRPr="00443C1B">
          <w:rPr>
            <w:rFonts w:ascii="Times New Roman" w:eastAsia="Calibri" w:hAnsi="Times New Roman"/>
            <w:sz w:val="24"/>
            <w:szCs w:val="24"/>
          </w:rPr>
          <w:t>.  No statistical test was performed at day 28 due to limited data.</w:t>
        </w:r>
      </w:ins>
    </w:p>
    <w:p w:rsidR="00577D57" w:rsidRPr="00443C1B" w:rsidRDefault="00577D57" w:rsidP="00577D57">
      <w:pPr>
        <w:spacing w:after="200" w:line="480" w:lineRule="auto"/>
        <w:ind w:firstLine="720"/>
        <w:rPr>
          <w:ins w:id="111" w:author="Easley, Kirk" w:date="2013-01-25T16:34:00Z"/>
          <w:rFonts w:ascii="Times New Roman" w:eastAsia="Calibri" w:hAnsi="Times New Roman"/>
          <w:sz w:val="24"/>
          <w:szCs w:val="24"/>
        </w:rPr>
      </w:pPr>
      <w:proofErr w:type="spellStart"/>
      <w:proofErr w:type="gramStart"/>
      <w:ins w:id="112" w:author="Easley, Kirk" w:date="2013-01-25T16:34:00Z">
        <w:r w:rsidRPr="00443C1B">
          <w:rPr>
            <w:rFonts w:ascii="Times New Roman" w:eastAsia="Calibri" w:hAnsi="Times New Roman"/>
            <w:sz w:val="24"/>
            <w:szCs w:val="24"/>
          </w:rPr>
          <w:t>vWf</w:t>
        </w:r>
        <w:proofErr w:type="spellEnd"/>
        <w:proofErr w:type="gramEnd"/>
        <w:r w:rsidRPr="00443C1B">
          <w:rPr>
            <w:rFonts w:ascii="Times New Roman" w:eastAsia="Calibri" w:hAnsi="Times New Roman"/>
            <w:sz w:val="24"/>
            <w:szCs w:val="24"/>
          </w:rPr>
          <w:t xml:space="preserve"> </w:t>
        </w:r>
        <w:proofErr w:type="spellStart"/>
        <w:r w:rsidRPr="00443C1B">
          <w:rPr>
            <w:rFonts w:ascii="Times New Roman" w:eastAsia="Calibri" w:hAnsi="Times New Roman"/>
            <w:sz w:val="24"/>
            <w:szCs w:val="24"/>
          </w:rPr>
          <w:t>ristocetin</w:t>
        </w:r>
        <w:proofErr w:type="spellEnd"/>
        <w:r w:rsidRPr="00443C1B">
          <w:rPr>
            <w:rFonts w:ascii="Times New Roman" w:eastAsia="Calibri" w:hAnsi="Times New Roman"/>
            <w:sz w:val="24"/>
            <w:szCs w:val="24"/>
          </w:rPr>
          <w:t xml:space="preserve"> cofactor activity (% of normal) for the two treatment groups </w:t>
        </w:r>
        <w:r>
          <w:rPr>
            <w:rFonts w:ascii="Times New Roman" w:eastAsia="Calibri" w:hAnsi="Times New Roman"/>
            <w:sz w:val="24"/>
            <w:szCs w:val="24"/>
          </w:rPr>
          <w:t>tended to change</w:t>
        </w:r>
        <w:r w:rsidRPr="00443C1B">
          <w:rPr>
            <w:rFonts w:ascii="Times New Roman" w:eastAsia="Calibri" w:hAnsi="Times New Roman"/>
            <w:sz w:val="24"/>
            <w:szCs w:val="24"/>
          </w:rPr>
          <w:t xml:space="preserve"> in different ways during follow-up (p = 0.06, test for interaction between time on study and treatment group).  Mean </w:t>
        </w:r>
        <w:proofErr w:type="spellStart"/>
        <w:r w:rsidRPr="00443C1B">
          <w:rPr>
            <w:rFonts w:ascii="Times New Roman" w:eastAsia="Calibri" w:hAnsi="Times New Roman"/>
            <w:sz w:val="24"/>
            <w:szCs w:val="24"/>
          </w:rPr>
          <w:t>vWF</w:t>
        </w:r>
        <w:proofErr w:type="spellEnd"/>
        <w:r w:rsidRPr="00443C1B">
          <w:rPr>
            <w:rFonts w:ascii="Times New Roman" w:eastAsia="Calibri" w:hAnsi="Times New Roman"/>
            <w:sz w:val="24"/>
            <w:szCs w:val="24"/>
          </w:rPr>
          <w:t xml:space="preserve"> </w:t>
        </w:r>
        <w:proofErr w:type="spellStart"/>
        <w:r w:rsidRPr="00443C1B">
          <w:rPr>
            <w:rFonts w:ascii="Times New Roman" w:eastAsia="Calibri" w:hAnsi="Times New Roman"/>
            <w:sz w:val="24"/>
            <w:szCs w:val="24"/>
          </w:rPr>
          <w:t>ristocetin</w:t>
        </w:r>
        <w:proofErr w:type="spellEnd"/>
        <w:r w:rsidRPr="00443C1B">
          <w:rPr>
            <w:rFonts w:ascii="Times New Roman" w:eastAsia="Calibri" w:hAnsi="Times New Roman"/>
            <w:sz w:val="24"/>
            <w:szCs w:val="24"/>
          </w:rPr>
          <w:t xml:space="preserve"> cofactor activity was elevated in the standard therapy group compared to the </w:t>
        </w:r>
        <w:proofErr w:type="spellStart"/>
        <w:r w:rsidRPr="00443C1B">
          <w:rPr>
            <w:rFonts w:ascii="Times New Roman" w:eastAsia="Calibri" w:hAnsi="Times New Roman"/>
            <w:sz w:val="24"/>
            <w:szCs w:val="24"/>
          </w:rPr>
          <w:t>PEx</w:t>
        </w:r>
        <w:proofErr w:type="spellEnd"/>
        <w:r w:rsidRPr="00443C1B">
          <w:rPr>
            <w:rFonts w:ascii="Times New Roman" w:eastAsia="Calibri" w:hAnsi="Times New Roman"/>
            <w:sz w:val="24"/>
            <w:szCs w:val="24"/>
          </w:rPr>
          <w:t xml:space="preserve"> group on follow-up days 0, 1</w:t>
        </w:r>
        <w:r>
          <w:rPr>
            <w:rFonts w:ascii="Times New Roman" w:eastAsia="Calibri" w:hAnsi="Times New Roman"/>
            <w:sz w:val="24"/>
            <w:szCs w:val="24"/>
          </w:rPr>
          <w:t>, and 4 (p values: 0.15, 0.04, 0.002, 0.06, 0.06, and 0.04</w:t>
        </w:r>
        <w:r w:rsidRPr="00443C1B">
          <w:rPr>
            <w:rFonts w:ascii="Times New Roman" w:eastAsia="Calibri" w:hAnsi="Times New Roman"/>
            <w:sz w:val="24"/>
            <w:szCs w:val="24"/>
          </w:rPr>
          <w:t xml:space="preserve"> for follow-up days 0</w:t>
        </w:r>
        <w:proofErr w:type="gramStart"/>
        <w:r w:rsidRPr="00443C1B">
          <w:rPr>
            <w:rFonts w:ascii="Times New Roman" w:eastAsia="Calibri" w:hAnsi="Times New Roman"/>
            <w:sz w:val="24"/>
            <w:szCs w:val="24"/>
          </w:rPr>
          <w:t>,1,4,8,15</w:t>
        </w:r>
        <w:proofErr w:type="gramEnd"/>
        <w:r w:rsidRPr="00443C1B">
          <w:rPr>
            <w:rFonts w:ascii="Times New Roman" w:eastAsia="Calibri" w:hAnsi="Times New Roman"/>
            <w:sz w:val="24"/>
            <w:szCs w:val="24"/>
          </w:rPr>
          <w:t xml:space="preserve"> and 28 days). </w:t>
        </w:r>
      </w:ins>
    </w:p>
    <w:p w:rsidR="00577D57" w:rsidRPr="00443C1B" w:rsidRDefault="00577D57" w:rsidP="00577D57">
      <w:pPr>
        <w:spacing w:after="200" w:line="480" w:lineRule="auto"/>
        <w:ind w:firstLine="720"/>
        <w:rPr>
          <w:ins w:id="113" w:author="Easley, Kirk" w:date="2013-01-25T16:34:00Z"/>
          <w:rFonts w:ascii="Times New Roman" w:eastAsia="Calibri" w:hAnsi="Times New Roman"/>
          <w:sz w:val="24"/>
          <w:szCs w:val="24"/>
        </w:rPr>
      </w:pPr>
      <w:proofErr w:type="spellStart"/>
      <w:proofErr w:type="gramStart"/>
      <w:ins w:id="114" w:author="Easley, Kirk" w:date="2013-01-25T16:34:00Z">
        <w:r w:rsidRPr="00443C1B">
          <w:rPr>
            <w:rFonts w:ascii="Times New Roman" w:eastAsia="Calibri" w:hAnsi="Times New Roman"/>
            <w:sz w:val="24"/>
            <w:szCs w:val="24"/>
          </w:rPr>
          <w:t>vWF</w:t>
        </w:r>
        <w:proofErr w:type="spellEnd"/>
        <w:proofErr w:type="gramEnd"/>
        <w:r w:rsidRPr="00443C1B">
          <w:rPr>
            <w:rFonts w:ascii="Times New Roman" w:eastAsia="Calibri" w:hAnsi="Times New Roman"/>
            <w:sz w:val="24"/>
            <w:szCs w:val="24"/>
          </w:rPr>
          <w:t xml:space="preserve"> </w:t>
        </w:r>
        <w:proofErr w:type="spellStart"/>
        <w:r w:rsidRPr="00443C1B">
          <w:rPr>
            <w:rFonts w:ascii="Times New Roman" w:eastAsia="Calibri" w:hAnsi="Times New Roman"/>
            <w:sz w:val="24"/>
            <w:szCs w:val="24"/>
          </w:rPr>
          <w:t>ristocetin</w:t>
        </w:r>
        <w:proofErr w:type="spellEnd"/>
        <w:r w:rsidRPr="00443C1B">
          <w:rPr>
            <w:rFonts w:ascii="Times New Roman" w:eastAsia="Calibri" w:hAnsi="Times New Roman"/>
            <w:sz w:val="24"/>
            <w:szCs w:val="24"/>
          </w:rPr>
          <w:t xml:space="preserve"> cofactor activity for </w:t>
        </w:r>
        <w:proofErr w:type="spellStart"/>
        <w:r>
          <w:rPr>
            <w:rFonts w:ascii="Times New Roman" w:eastAsia="Calibri" w:hAnsi="Times New Roman"/>
            <w:sz w:val="24"/>
            <w:szCs w:val="24"/>
          </w:rPr>
          <w:t>PEx</w:t>
        </w:r>
        <w:proofErr w:type="spellEnd"/>
        <w:r>
          <w:rPr>
            <w:rFonts w:ascii="Times New Roman" w:eastAsia="Calibri" w:hAnsi="Times New Roman"/>
            <w:sz w:val="24"/>
            <w:szCs w:val="24"/>
          </w:rPr>
          <w:t xml:space="preserve"> </w:t>
        </w:r>
        <w:r w:rsidRPr="00443C1B">
          <w:rPr>
            <w:rFonts w:ascii="Times New Roman" w:eastAsia="Calibri" w:hAnsi="Times New Roman"/>
            <w:sz w:val="24"/>
            <w:szCs w:val="24"/>
          </w:rPr>
          <w:t xml:space="preserve">survivors and </w:t>
        </w:r>
        <w:proofErr w:type="spellStart"/>
        <w:r>
          <w:rPr>
            <w:rFonts w:ascii="Times New Roman" w:eastAsia="Calibri" w:hAnsi="Times New Roman"/>
            <w:sz w:val="24"/>
            <w:szCs w:val="24"/>
          </w:rPr>
          <w:t>PEx</w:t>
        </w:r>
        <w:proofErr w:type="spellEnd"/>
        <w:r>
          <w:rPr>
            <w:rFonts w:ascii="Times New Roman" w:eastAsia="Calibri" w:hAnsi="Times New Roman"/>
            <w:sz w:val="24"/>
            <w:szCs w:val="24"/>
          </w:rPr>
          <w:t xml:space="preserve"> </w:t>
        </w:r>
        <w:r w:rsidRPr="00443C1B">
          <w:rPr>
            <w:rFonts w:ascii="Times New Roman" w:eastAsia="Calibri" w:hAnsi="Times New Roman"/>
            <w:sz w:val="24"/>
            <w:szCs w:val="24"/>
          </w:rPr>
          <w:t xml:space="preserve">non-survivors </w:t>
        </w:r>
        <w:r>
          <w:rPr>
            <w:rFonts w:ascii="Times New Roman" w:eastAsia="Calibri" w:hAnsi="Times New Roman"/>
            <w:sz w:val="24"/>
            <w:szCs w:val="24"/>
          </w:rPr>
          <w:t>did not change</w:t>
        </w:r>
        <w:r w:rsidRPr="00443C1B">
          <w:rPr>
            <w:rFonts w:ascii="Times New Roman" w:eastAsia="Calibri" w:hAnsi="Times New Roman"/>
            <w:sz w:val="24"/>
            <w:szCs w:val="24"/>
          </w:rPr>
          <w:t xml:space="preserve"> in significantly different w</w:t>
        </w:r>
        <w:r>
          <w:rPr>
            <w:rFonts w:ascii="Times New Roman" w:eastAsia="Calibri" w:hAnsi="Times New Roman"/>
            <w:sz w:val="24"/>
            <w:szCs w:val="24"/>
          </w:rPr>
          <w:t>ays during follow-up (p = 0.16</w:t>
        </w:r>
        <w:r w:rsidRPr="00443C1B">
          <w:rPr>
            <w:rFonts w:ascii="Times New Roman" w:eastAsia="Calibri" w:hAnsi="Times New Roman"/>
            <w:sz w:val="24"/>
            <w:szCs w:val="24"/>
          </w:rPr>
          <w:t xml:space="preserve">, test for interaction between time on study and vital status).  Mean </w:t>
        </w:r>
        <w:proofErr w:type="spellStart"/>
        <w:r w:rsidRPr="00443C1B">
          <w:rPr>
            <w:rFonts w:ascii="Times New Roman" w:eastAsia="Calibri" w:hAnsi="Times New Roman"/>
            <w:sz w:val="24"/>
            <w:szCs w:val="24"/>
          </w:rPr>
          <w:t>vWF</w:t>
        </w:r>
        <w:proofErr w:type="spellEnd"/>
        <w:r w:rsidRPr="00443C1B">
          <w:rPr>
            <w:rFonts w:ascii="Times New Roman" w:eastAsia="Calibri" w:hAnsi="Times New Roman"/>
            <w:sz w:val="24"/>
            <w:szCs w:val="24"/>
          </w:rPr>
          <w:t xml:space="preserve"> </w:t>
        </w:r>
        <w:proofErr w:type="spellStart"/>
        <w:r w:rsidRPr="00443C1B">
          <w:rPr>
            <w:rFonts w:ascii="Times New Roman" w:eastAsia="Calibri" w:hAnsi="Times New Roman"/>
            <w:sz w:val="24"/>
            <w:szCs w:val="24"/>
          </w:rPr>
          <w:t>ristocetin</w:t>
        </w:r>
        <w:proofErr w:type="spellEnd"/>
        <w:r w:rsidRPr="00443C1B">
          <w:rPr>
            <w:rFonts w:ascii="Times New Roman" w:eastAsia="Calibri" w:hAnsi="Times New Roman"/>
            <w:sz w:val="24"/>
            <w:szCs w:val="24"/>
          </w:rPr>
          <w:t xml:space="preserve"> cofacto</w:t>
        </w:r>
        <w:r>
          <w:rPr>
            <w:rFonts w:ascii="Times New Roman" w:eastAsia="Calibri" w:hAnsi="Times New Roman"/>
            <w:sz w:val="24"/>
            <w:szCs w:val="24"/>
          </w:rPr>
          <w:t xml:space="preserve">r activity was elevated in the </w:t>
        </w:r>
        <w:proofErr w:type="spellStart"/>
        <w:r>
          <w:rPr>
            <w:rFonts w:ascii="Times New Roman" w:eastAsia="Calibri" w:hAnsi="Times New Roman"/>
            <w:sz w:val="24"/>
            <w:szCs w:val="24"/>
          </w:rPr>
          <w:t>PEx</w:t>
        </w:r>
        <w:proofErr w:type="spellEnd"/>
        <w:r>
          <w:rPr>
            <w:rFonts w:ascii="Times New Roman" w:eastAsia="Calibri" w:hAnsi="Times New Roman"/>
            <w:sz w:val="24"/>
            <w:szCs w:val="24"/>
          </w:rPr>
          <w:t xml:space="preserve"> non-survivors </w:t>
        </w:r>
        <w:r w:rsidRPr="00443C1B">
          <w:rPr>
            <w:rFonts w:ascii="Times New Roman" w:eastAsia="Calibri" w:hAnsi="Times New Roman"/>
            <w:sz w:val="24"/>
            <w:szCs w:val="24"/>
          </w:rPr>
          <w:t>com</w:t>
        </w:r>
        <w:r>
          <w:rPr>
            <w:rFonts w:ascii="Times New Roman" w:eastAsia="Calibri" w:hAnsi="Times New Roman"/>
            <w:sz w:val="24"/>
            <w:szCs w:val="24"/>
          </w:rPr>
          <w:t xml:space="preserve">pared to the </w:t>
        </w:r>
        <w:proofErr w:type="spellStart"/>
        <w:r>
          <w:rPr>
            <w:rFonts w:ascii="Times New Roman" w:eastAsia="Calibri" w:hAnsi="Times New Roman"/>
            <w:sz w:val="24"/>
            <w:szCs w:val="24"/>
          </w:rPr>
          <w:t>PEx</w:t>
        </w:r>
        <w:proofErr w:type="spellEnd"/>
        <w:r>
          <w:rPr>
            <w:rFonts w:ascii="Times New Roman" w:eastAsia="Calibri" w:hAnsi="Times New Roman"/>
            <w:sz w:val="24"/>
            <w:szCs w:val="24"/>
          </w:rPr>
          <w:t xml:space="preserve"> group at day 1 (p values: 0.12, 0.007, 0.83, 0.98, and 0.26</w:t>
        </w:r>
        <w:r w:rsidRPr="00443C1B">
          <w:rPr>
            <w:rFonts w:ascii="Times New Roman" w:eastAsia="Calibri" w:hAnsi="Times New Roman"/>
            <w:sz w:val="24"/>
            <w:szCs w:val="24"/>
          </w:rPr>
          <w:t xml:space="preserve"> for follow-up days 0, 1, 4, 8 and 15 days.  No statistical test was performed at day 28 due to limited data.</w:t>
        </w:r>
      </w:ins>
    </w:p>
    <w:p w:rsidR="00577D57" w:rsidRPr="00443C1B" w:rsidRDefault="00577D57" w:rsidP="00577D57">
      <w:pPr>
        <w:spacing w:after="200" w:line="480" w:lineRule="auto"/>
        <w:rPr>
          <w:ins w:id="115" w:author="Easley, Kirk" w:date="2013-01-25T16:34:00Z"/>
          <w:rFonts w:ascii="Times New Roman" w:eastAsia="Calibri" w:hAnsi="Times New Roman"/>
          <w:sz w:val="24"/>
          <w:szCs w:val="24"/>
        </w:rPr>
      </w:pPr>
    </w:p>
    <w:p w:rsidR="00577D57" w:rsidRPr="00443C1B" w:rsidRDefault="00577D57" w:rsidP="00577D57">
      <w:pPr>
        <w:spacing w:after="200" w:line="480" w:lineRule="auto"/>
        <w:rPr>
          <w:ins w:id="116" w:author="Easley, Kirk" w:date="2013-01-25T16:34:00Z"/>
          <w:rFonts w:ascii="Times New Roman" w:eastAsia="Calibri" w:hAnsi="Times New Roman"/>
          <w:sz w:val="24"/>
          <w:szCs w:val="24"/>
        </w:rPr>
      </w:pPr>
    </w:p>
    <w:p w:rsidR="00617F3E" w:rsidRDefault="00617F3E" w:rsidP="00620D32">
      <w:pPr>
        <w:pStyle w:val="NoSpacing"/>
        <w:spacing w:line="480" w:lineRule="auto"/>
        <w:rPr>
          <w:ins w:id="117" w:author="Easley, Kirk" w:date="2013-01-25T12:21:00Z"/>
          <w:rFonts w:ascii="Times New Roman" w:hAnsi="Times New Roman"/>
          <w:b/>
          <w:sz w:val="24"/>
          <w:szCs w:val="24"/>
        </w:rPr>
      </w:pPr>
    </w:p>
    <w:p w:rsidR="00617F3E" w:rsidRPr="00112AA6" w:rsidRDefault="00617F3E" w:rsidP="00620D32">
      <w:pPr>
        <w:pStyle w:val="NoSpacing"/>
        <w:spacing w:line="480" w:lineRule="auto"/>
        <w:rPr>
          <w:rFonts w:ascii="Times New Roman" w:hAnsi="Times New Roman"/>
          <w:b/>
          <w:sz w:val="24"/>
          <w:szCs w:val="24"/>
        </w:rPr>
      </w:pPr>
    </w:p>
    <w:p w:rsidR="00620D32" w:rsidDel="004356B8" w:rsidRDefault="001F7E6D" w:rsidP="00FA2292">
      <w:pPr>
        <w:pStyle w:val="NoSpacing"/>
        <w:spacing w:line="480" w:lineRule="auto"/>
        <w:ind w:firstLine="720"/>
        <w:rPr>
          <w:del w:id="118" w:author="Easley, Kirk" w:date="2013-01-25T11:46:00Z"/>
          <w:rFonts w:ascii="Times New Roman" w:hAnsi="Times New Roman"/>
          <w:sz w:val="24"/>
          <w:szCs w:val="24"/>
        </w:rPr>
      </w:pPr>
      <w:del w:id="119" w:author="Easley, Kirk" w:date="2013-01-25T11:46:00Z">
        <w:r w:rsidRPr="00687D54" w:rsidDel="004356B8">
          <w:rPr>
            <w:rFonts w:ascii="Times New Roman" w:hAnsi="Times New Roman"/>
            <w:sz w:val="24"/>
            <w:szCs w:val="24"/>
          </w:rPr>
          <w:delText xml:space="preserve">TAMOF patients receiving PEx </w:delText>
        </w:r>
        <w:r w:rsidR="00FE7102" w:rsidDel="004356B8">
          <w:rPr>
            <w:rFonts w:ascii="Times New Roman" w:hAnsi="Times New Roman"/>
            <w:sz w:val="24"/>
            <w:szCs w:val="24"/>
          </w:rPr>
          <w:delText>had significantly higher PELOD scores at study entry than patients receiving standard therapy alone (22.5, 95% CI: 19.5, 25.5 vs. 17.7, 13.7, 21.6; p = 0.05)</w:delText>
        </w:r>
        <w:r w:rsidR="000251F6" w:rsidRPr="00687D54" w:rsidDel="004356B8">
          <w:rPr>
            <w:rFonts w:ascii="Times New Roman" w:hAnsi="Times New Roman"/>
            <w:sz w:val="24"/>
            <w:szCs w:val="24"/>
          </w:rPr>
          <w:delText xml:space="preserve"> (Figure 3</w:delText>
        </w:r>
        <w:r w:rsidRPr="00687D54" w:rsidDel="004356B8">
          <w:rPr>
            <w:rFonts w:ascii="Times New Roman" w:hAnsi="Times New Roman"/>
            <w:sz w:val="24"/>
            <w:szCs w:val="24"/>
          </w:rPr>
          <w:delText xml:space="preserve">),. ADAMTS-13 levels </w:delText>
        </w:r>
        <w:r w:rsidR="001D780D" w:rsidDel="004356B8">
          <w:rPr>
            <w:rFonts w:ascii="Times New Roman" w:hAnsi="Times New Roman"/>
            <w:sz w:val="24"/>
            <w:szCs w:val="24"/>
          </w:rPr>
          <w:delText xml:space="preserve">were decreased below baseline in both groups but were </w:delText>
        </w:r>
        <w:r w:rsidRPr="00687D54" w:rsidDel="004356B8">
          <w:rPr>
            <w:rFonts w:ascii="Times New Roman" w:hAnsi="Times New Roman"/>
            <w:sz w:val="24"/>
            <w:szCs w:val="24"/>
          </w:rPr>
          <w:delText xml:space="preserve">were </w:delText>
        </w:r>
        <w:r w:rsidR="001D780D" w:rsidDel="004356B8">
          <w:rPr>
            <w:rFonts w:ascii="Times New Roman" w:hAnsi="Times New Roman"/>
            <w:sz w:val="24"/>
            <w:szCs w:val="24"/>
          </w:rPr>
          <w:delText>not significantly lower in PEx patients. vWf antigen levels were significantly higher than normal in both groups. However, they were higher in standard therapy patients (Table xx).</w:delText>
        </w:r>
        <w:r w:rsidR="000251F6" w:rsidRPr="00687D54" w:rsidDel="004356B8">
          <w:rPr>
            <w:rFonts w:ascii="Times New Roman" w:hAnsi="Times New Roman"/>
            <w:sz w:val="24"/>
            <w:szCs w:val="24"/>
          </w:rPr>
          <w:delText xml:space="preserve"> (Figure 4</w:delText>
        </w:r>
        <w:r w:rsidRPr="00687D54" w:rsidDel="004356B8">
          <w:rPr>
            <w:rFonts w:ascii="Times New Roman" w:hAnsi="Times New Roman"/>
            <w:sz w:val="24"/>
            <w:szCs w:val="24"/>
          </w:rPr>
          <w:delText>)</w:delText>
        </w:r>
        <w:r w:rsidR="001D780D" w:rsidDel="004356B8">
          <w:rPr>
            <w:rFonts w:ascii="Times New Roman" w:hAnsi="Times New Roman"/>
            <w:sz w:val="24"/>
            <w:szCs w:val="24"/>
          </w:rPr>
          <w:delText>.</w:delText>
        </w:r>
        <w:r w:rsidR="00620D32" w:rsidDel="004356B8">
          <w:rPr>
            <w:rFonts w:ascii="Times New Roman" w:hAnsi="Times New Roman"/>
            <w:sz w:val="24"/>
            <w:szCs w:val="24"/>
          </w:rPr>
          <w:delText xml:space="preserve"> Patients </w:delText>
        </w:r>
        <w:r w:rsidR="00620D32" w:rsidRPr="00687D54" w:rsidDel="004356B8">
          <w:rPr>
            <w:rFonts w:ascii="Times New Roman" w:hAnsi="Times New Roman"/>
            <w:sz w:val="24"/>
            <w:szCs w:val="24"/>
          </w:rPr>
          <w:delText>the patients with ADAMTS13 deficiency were more likely to receive PLEX than those without ADAMTS 13 deficiency (Table 4)</w:delText>
        </w:r>
        <w:r w:rsidR="00FA2292" w:rsidDel="004356B8">
          <w:rPr>
            <w:rFonts w:ascii="Times New Roman" w:hAnsi="Times New Roman"/>
            <w:sz w:val="24"/>
            <w:szCs w:val="24"/>
          </w:rPr>
          <w:delText>.</w:delText>
        </w:r>
      </w:del>
    </w:p>
    <w:p w:rsidR="00FA2292" w:rsidRPr="00EB3F4F" w:rsidRDefault="00FA2292" w:rsidP="00FA2292">
      <w:pPr>
        <w:pStyle w:val="NoSpacing"/>
        <w:spacing w:line="480" w:lineRule="auto"/>
        <w:ind w:firstLine="720"/>
        <w:rPr>
          <w:rFonts w:ascii="Times New Roman" w:hAnsi="Times New Roman"/>
          <w:b/>
          <w:sz w:val="24"/>
          <w:szCs w:val="24"/>
        </w:rPr>
      </w:pPr>
      <w:r w:rsidRPr="00EB3F4F">
        <w:rPr>
          <w:rFonts w:ascii="Times New Roman" w:hAnsi="Times New Roman"/>
          <w:b/>
          <w:sz w:val="24"/>
          <w:szCs w:val="24"/>
        </w:rPr>
        <w:t xml:space="preserve">Median use of </w:t>
      </w:r>
      <w:proofErr w:type="spellStart"/>
      <w:r w:rsidRPr="00EB3F4F">
        <w:rPr>
          <w:rFonts w:ascii="Times New Roman" w:hAnsi="Times New Roman"/>
          <w:b/>
          <w:sz w:val="24"/>
          <w:szCs w:val="24"/>
        </w:rPr>
        <w:t>PEx</w:t>
      </w:r>
      <w:proofErr w:type="spellEnd"/>
      <w:r w:rsidRPr="00EB3F4F">
        <w:rPr>
          <w:rFonts w:ascii="Times New Roman" w:hAnsi="Times New Roman"/>
          <w:b/>
          <w:sz w:val="24"/>
          <w:szCs w:val="24"/>
        </w:rPr>
        <w:t xml:space="preserve"> was 5 days (</w:t>
      </w:r>
      <w:proofErr w:type="gramStart"/>
      <w:r w:rsidRPr="00EB3F4F">
        <w:rPr>
          <w:rFonts w:ascii="Times New Roman" w:hAnsi="Times New Roman"/>
          <w:b/>
          <w:sz w:val="24"/>
          <w:szCs w:val="24"/>
        </w:rPr>
        <w:t xml:space="preserve">range  </w:t>
      </w:r>
      <w:ins w:id="120" w:author="Easley, Kirk" w:date="2013-01-25T11:47:00Z">
        <w:r w:rsidR="00EB3F4F" w:rsidRPr="00EB3F4F">
          <w:rPr>
            <w:rFonts w:ascii="Times New Roman" w:hAnsi="Times New Roman"/>
            <w:b/>
            <w:sz w:val="24"/>
            <w:szCs w:val="24"/>
          </w:rPr>
          <w:t>1</w:t>
        </w:r>
        <w:proofErr w:type="gramEnd"/>
        <w:r w:rsidR="00EB3F4F" w:rsidRPr="00EB3F4F">
          <w:rPr>
            <w:rFonts w:ascii="Times New Roman" w:hAnsi="Times New Roman"/>
            <w:b/>
            <w:sz w:val="24"/>
            <w:szCs w:val="24"/>
          </w:rPr>
          <w:t>-14</w:t>
        </w:r>
      </w:ins>
      <w:r w:rsidRPr="00EB3F4F">
        <w:rPr>
          <w:rFonts w:ascii="Times New Roman" w:hAnsi="Times New Roman"/>
          <w:b/>
          <w:sz w:val="24"/>
          <w:szCs w:val="24"/>
        </w:rPr>
        <w:t xml:space="preserve"> </w:t>
      </w:r>
      <w:del w:id="121" w:author="Easley, Kirk" w:date="2013-01-25T11:47:00Z">
        <w:r w:rsidRPr="00EB3F4F" w:rsidDel="00EB3F4F">
          <w:rPr>
            <w:rFonts w:ascii="Times New Roman" w:hAnsi="Times New Roman"/>
            <w:b/>
            <w:sz w:val="24"/>
            <w:szCs w:val="24"/>
          </w:rPr>
          <w:delText xml:space="preserve"> </w:delText>
        </w:r>
      </w:del>
      <w:r w:rsidRPr="00EB3F4F">
        <w:rPr>
          <w:rFonts w:ascii="Times New Roman" w:hAnsi="Times New Roman"/>
          <w:b/>
          <w:sz w:val="24"/>
          <w:szCs w:val="24"/>
        </w:rPr>
        <w:t xml:space="preserve">). In patients receiving </w:t>
      </w:r>
      <w:proofErr w:type="spellStart"/>
      <w:r w:rsidRPr="00EB3F4F">
        <w:rPr>
          <w:rFonts w:ascii="Times New Roman" w:hAnsi="Times New Roman"/>
          <w:b/>
          <w:sz w:val="24"/>
          <w:szCs w:val="24"/>
        </w:rPr>
        <w:t>PEx</w:t>
      </w:r>
      <w:proofErr w:type="spellEnd"/>
      <w:r w:rsidRPr="00EB3F4F">
        <w:rPr>
          <w:rFonts w:ascii="Times New Roman" w:hAnsi="Times New Roman"/>
          <w:b/>
          <w:sz w:val="24"/>
          <w:szCs w:val="24"/>
        </w:rPr>
        <w:t xml:space="preserve"> for &gt; 3 </w:t>
      </w:r>
      <w:proofErr w:type="gramStart"/>
      <w:r w:rsidRPr="00EB3F4F">
        <w:rPr>
          <w:rFonts w:ascii="Times New Roman" w:hAnsi="Times New Roman"/>
          <w:b/>
          <w:sz w:val="24"/>
          <w:szCs w:val="24"/>
        </w:rPr>
        <w:t>days ,mortality</w:t>
      </w:r>
      <w:proofErr w:type="gramEnd"/>
      <w:r w:rsidRPr="00EB3F4F">
        <w:rPr>
          <w:rFonts w:ascii="Times New Roman" w:hAnsi="Times New Roman"/>
          <w:b/>
          <w:sz w:val="24"/>
          <w:szCs w:val="24"/>
        </w:rPr>
        <w:t xml:space="preserve"> was xx, delta PELOD was xx</w:t>
      </w:r>
      <w:ins w:id="122" w:author="Easley, Kirk" w:date="2013-01-25T11:48:00Z">
        <w:r w:rsidR="00EB3F4F" w:rsidRPr="00EB3F4F">
          <w:rPr>
            <w:rFonts w:ascii="Times New Roman" w:hAnsi="Times New Roman"/>
            <w:b/>
            <w:sz w:val="24"/>
            <w:szCs w:val="24"/>
          </w:rPr>
          <w:t xml:space="preserve"> (did not get to this)</w:t>
        </w:r>
      </w:ins>
      <w:r w:rsidRPr="00EB3F4F">
        <w:rPr>
          <w:rFonts w:ascii="Times New Roman" w:hAnsi="Times New Roman"/>
          <w:b/>
          <w:sz w:val="24"/>
          <w:szCs w:val="24"/>
        </w:rPr>
        <w:t xml:space="preserve">. </w:t>
      </w:r>
    </w:p>
    <w:p w:rsidR="00AB64CE" w:rsidDel="000A0424" w:rsidRDefault="001D780D" w:rsidP="001D780D">
      <w:pPr>
        <w:pStyle w:val="NoSpacing"/>
        <w:spacing w:line="480" w:lineRule="auto"/>
        <w:ind w:firstLine="720"/>
        <w:rPr>
          <w:del w:id="123" w:author="Easley, Kirk" w:date="2013-01-25T11:46:00Z"/>
          <w:rFonts w:ascii="Times New Roman" w:hAnsi="Times New Roman"/>
          <w:sz w:val="24"/>
          <w:szCs w:val="24"/>
        </w:rPr>
      </w:pPr>
      <w:del w:id="124" w:author="Easley, Kirk" w:date="2013-01-25T11:46:00Z">
        <w:r w:rsidDel="004356B8">
          <w:rPr>
            <w:rFonts w:ascii="Times New Roman" w:hAnsi="Times New Roman"/>
            <w:sz w:val="24"/>
            <w:szCs w:val="24"/>
          </w:rPr>
          <w:lastRenderedPageBreak/>
          <w:delText xml:space="preserve">Absolute PELOD scores improved similarly in patients with and without PEx (p    =  ). However, change in PELOD score from study entry was significantly greater for patients receiving PEx compared to standard therapy by day 3 (-8.0 vs. -1.6; p &lt; 0.01), and persisted through day 7 (-9.7 vs. -4.0, p = 0.03). ADAMTS-13 levels were  </w:delText>
        </w:r>
        <w:r w:rsidR="001F7E6D" w:rsidRPr="00687D54" w:rsidDel="004356B8">
          <w:rPr>
            <w:rFonts w:ascii="Times New Roman" w:hAnsi="Times New Roman"/>
            <w:sz w:val="24"/>
            <w:szCs w:val="24"/>
          </w:rPr>
          <w:delText>, and rose more consistently through study course with PEx.</w:delText>
        </w:r>
        <w:r w:rsidR="005568E8" w:rsidDel="004356B8">
          <w:rPr>
            <w:rFonts w:ascii="Times New Roman" w:hAnsi="Times New Roman"/>
            <w:sz w:val="24"/>
            <w:szCs w:val="24"/>
          </w:rPr>
          <w:delText xml:space="preserve"> </w:delText>
        </w:r>
        <w:r w:rsidR="005568E8" w:rsidRPr="00687D54" w:rsidDel="004356B8">
          <w:rPr>
            <w:rFonts w:ascii="Times New Roman" w:hAnsi="Times New Roman"/>
            <w:sz w:val="24"/>
            <w:szCs w:val="24"/>
          </w:rPr>
          <w:delText xml:space="preserve">Survival at 28 days was not significantly different in TAMOF patients </w:delText>
        </w:r>
        <w:r w:rsidR="005568E8" w:rsidDel="004356B8">
          <w:rPr>
            <w:rFonts w:ascii="Times New Roman" w:hAnsi="Times New Roman"/>
            <w:sz w:val="24"/>
            <w:szCs w:val="24"/>
          </w:rPr>
          <w:delText xml:space="preserve">overall </w:delText>
        </w:r>
        <w:r w:rsidR="005568E8" w:rsidRPr="00687D54" w:rsidDel="004356B8">
          <w:rPr>
            <w:rFonts w:ascii="Times New Roman" w:hAnsi="Times New Roman"/>
            <w:sz w:val="24"/>
            <w:szCs w:val="24"/>
          </w:rPr>
          <w:delText>receiving PEx (67.8%) compared to non-PEx patients (63.6%; p = 0.79).</w:delText>
        </w:r>
      </w:del>
    </w:p>
    <w:p w:rsidR="000A0424" w:rsidRDefault="000A0424" w:rsidP="001D780D">
      <w:pPr>
        <w:pStyle w:val="NoSpacing"/>
        <w:spacing w:line="480" w:lineRule="auto"/>
        <w:ind w:firstLine="720"/>
        <w:rPr>
          <w:ins w:id="125" w:author="Easley, Kirk" w:date="2013-01-25T16:33:00Z"/>
          <w:rFonts w:ascii="Times New Roman" w:hAnsi="Times New Roman"/>
          <w:sz w:val="24"/>
          <w:szCs w:val="24"/>
        </w:rPr>
      </w:pPr>
    </w:p>
    <w:p w:rsidR="000A0424" w:rsidRPr="000A0424" w:rsidRDefault="000A0424" w:rsidP="001D780D">
      <w:pPr>
        <w:pStyle w:val="NoSpacing"/>
        <w:spacing w:line="480" w:lineRule="auto"/>
        <w:ind w:firstLine="720"/>
        <w:rPr>
          <w:ins w:id="126" w:author="Easley, Kirk" w:date="2013-01-25T16:33:00Z"/>
          <w:rFonts w:ascii="Times New Roman" w:hAnsi="Times New Roman"/>
          <w:b/>
          <w:sz w:val="24"/>
          <w:szCs w:val="24"/>
        </w:rPr>
      </w:pPr>
      <w:ins w:id="127" w:author="Easley, Kirk" w:date="2013-01-25T16:33:00Z">
        <w:r w:rsidRPr="000A0424">
          <w:rPr>
            <w:rFonts w:ascii="Times New Roman" w:hAnsi="Times New Roman"/>
            <w:b/>
            <w:sz w:val="24"/>
            <w:szCs w:val="24"/>
          </w:rPr>
          <w:t>Jim – I stopped here</w:t>
        </w:r>
        <w:r>
          <w:rPr>
            <w:rFonts w:ascii="Times New Roman" w:hAnsi="Times New Roman"/>
            <w:b/>
            <w:sz w:val="24"/>
            <w:szCs w:val="24"/>
          </w:rPr>
          <w:t xml:space="preserve"> – will review logistic regression next week</w:t>
        </w:r>
      </w:ins>
    </w:p>
    <w:p w:rsidR="00AB64CE" w:rsidRPr="00D52D99" w:rsidRDefault="00D52D99"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1F7E6D" w:rsidRPr="00687D54">
        <w:rPr>
          <w:rFonts w:ascii="Times New Roman" w:hAnsi="Times New Roman"/>
          <w:sz w:val="24"/>
          <w:szCs w:val="24"/>
        </w:rPr>
        <w:t>Logistic regression analysis was performed for probability of death</w:t>
      </w:r>
      <w:r w:rsidR="009E6E31">
        <w:rPr>
          <w:rFonts w:ascii="Times New Roman" w:hAnsi="Times New Roman"/>
          <w:sz w:val="24"/>
          <w:szCs w:val="24"/>
        </w:rPr>
        <w:t xml:space="preserve">. </w:t>
      </w:r>
      <w:r w:rsidR="00441F4B">
        <w:rPr>
          <w:rFonts w:ascii="Times New Roman" w:hAnsi="Times New Roman"/>
          <w:sz w:val="24"/>
          <w:szCs w:val="24"/>
        </w:rPr>
        <w:t>Unviariable analysis identified</w:t>
      </w:r>
      <w:r w:rsidR="009E6E31">
        <w:rPr>
          <w:rFonts w:ascii="Times New Roman" w:hAnsi="Times New Roman"/>
          <w:sz w:val="24"/>
          <w:szCs w:val="24"/>
        </w:rPr>
        <w:t xml:space="preserve"> baseline PELOD score, ECMO, CRRT</w:t>
      </w:r>
      <w:r w:rsidR="001F7E6D" w:rsidRPr="00687D54">
        <w:rPr>
          <w:rFonts w:ascii="Times New Roman" w:hAnsi="Times New Roman"/>
          <w:sz w:val="24"/>
          <w:szCs w:val="24"/>
        </w:rPr>
        <w:t xml:space="preserve">, </w:t>
      </w:r>
      <w:r w:rsidR="009E6E31">
        <w:rPr>
          <w:rFonts w:ascii="Times New Roman" w:hAnsi="Times New Roman"/>
          <w:sz w:val="24"/>
          <w:szCs w:val="24"/>
        </w:rPr>
        <w:t xml:space="preserve">MRSA infection, and PEx use as predictors of death or 28 day survival. By multivariable analysis, baseline PELOD score and PEx remained as predictors. Baseline PELOD was associated with 1.734 times increased risk of death for each 5 point increase (p = 0.006). </w:t>
      </w:r>
      <w:r w:rsidR="001F7E6D" w:rsidRPr="00D52D99">
        <w:rPr>
          <w:rFonts w:ascii="Times New Roman" w:hAnsi="Times New Roman"/>
          <w:sz w:val="24"/>
          <w:szCs w:val="24"/>
        </w:rPr>
        <w:t xml:space="preserve">PEx was associated with a reduction in risk of death by 66.8%; the odds of </w:t>
      </w:r>
      <w:r w:rsidR="009E6E31">
        <w:rPr>
          <w:rFonts w:ascii="Times New Roman" w:hAnsi="Times New Roman"/>
          <w:sz w:val="24"/>
          <w:szCs w:val="24"/>
        </w:rPr>
        <w:t xml:space="preserve">28 day </w:t>
      </w:r>
      <w:r w:rsidR="001F7E6D" w:rsidRPr="00D52D99">
        <w:rPr>
          <w:rFonts w:ascii="Times New Roman" w:hAnsi="Times New Roman"/>
          <w:sz w:val="24"/>
          <w:szCs w:val="24"/>
        </w:rPr>
        <w:t xml:space="preserve">survival were 3 times higher with PEx (p =0.09). When MRSA infection was included in the modeling, PEx was associated with a reduction of death by 70.6%; the odds of </w:t>
      </w:r>
      <w:r w:rsidR="007E46EC" w:rsidRPr="00D52D99">
        <w:rPr>
          <w:rFonts w:ascii="Times New Roman" w:hAnsi="Times New Roman"/>
          <w:sz w:val="24"/>
          <w:szCs w:val="24"/>
        </w:rPr>
        <w:t>s</w:t>
      </w:r>
      <w:r w:rsidR="001F7E6D" w:rsidRPr="00D52D99">
        <w:rPr>
          <w:rFonts w:ascii="Times New Roman" w:hAnsi="Times New Roman"/>
          <w:sz w:val="24"/>
          <w:szCs w:val="24"/>
        </w:rPr>
        <w:t>urvival were 3.4 times higher with PEx (p = 0.0</w:t>
      </w:r>
      <w:r w:rsidR="009E6E31">
        <w:rPr>
          <w:rFonts w:ascii="Times New Roman" w:hAnsi="Times New Roman"/>
          <w:sz w:val="24"/>
          <w:szCs w:val="24"/>
        </w:rPr>
        <w:t>5</w:t>
      </w:r>
      <w:r w:rsidR="001F7E6D" w:rsidRPr="00D52D99">
        <w:rPr>
          <w:rFonts w:ascii="Times New Roman" w:hAnsi="Times New Roman"/>
          <w:sz w:val="24"/>
          <w:szCs w:val="24"/>
        </w:rPr>
        <w:t xml:space="preserve">). </w:t>
      </w:r>
    </w:p>
    <w:p w:rsidR="00D52D99" w:rsidRPr="00687D54" w:rsidRDefault="00575129" w:rsidP="00D52D99">
      <w:pPr>
        <w:tabs>
          <w:tab w:val="left" w:pos="720"/>
        </w:tabs>
        <w:spacing w:line="480" w:lineRule="auto"/>
        <w:rPr>
          <w:rFonts w:ascii="Times New Roman" w:hAnsi="Times New Roman"/>
          <w:sz w:val="24"/>
          <w:szCs w:val="24"/>
        </w:rPr>
      </w:pPr>
      <w:r w:rsidRPr="00687D54">
        <w:rPr>
          <w:rFonts w:ascii="Times New Roman" w:hAnsi="Times New Roman"/>
          <w:sz w:val="24"/>
          <w:szCs w:val="24"/>
        </w:rPr>
        <w:t> </w:t>
      </w:r>
      <w:r w:rsidR="00D52D99" w:rsidRPr="00687D54">
        <w:rPr>
          <w:rFonts w:ascii="Times New Roman" w:hAnsi="Times New Roman"/>
          <w:sz w:val="24"/>
          <w:szCs w:val="24"/>
        </w:rPr>
        <w:t>TAMOF survivors had lower baseline PELOD scores and higher ADAMTS-13 levels at baseline.</w:t>
      </w:r>
    </w:p>
    <w:p w:rsidR="00F867BA" w:rsidRPr="001E1FF2" w:rsidRDefault="00F867BA" w:rsidP="00F867BA">
      <w:pPr>
        <w:rPr>
          <w:ins w:id="128" w:author="Easley, Kirk" w:date="2013-01-25T10:40:00Z"/>
          <w:rFonts w:ascii="Times New Roman" w:hAnsi="Times New Roman"/>
          <w:b/>
          <w:sz w:val="24"/>
          <w:szCs w:val="24"/>
        </w:rPr>
      </w:pPr>
      <w:ins w:id="129" w:author="Easley, Kirk" w:date="2013-01-25T10:40:00Z">
        <w:r w:rsidRPr="001E1FF2">
          <w:rPr>
            <w:rFonts w:ascii="Times New Roman" w:hAnsi="Times New Roman"/>
            <w:b/>
            <w:sz w:val="24"/>
            <w:szCs w:val="24"/>
          </w:rPr>
          <w:t>The following table lists the primary admitting diagnoses for the 12/81 (14.8%) of patients who had a non-sepsis related admitting diagnosis</w:t>
        </w:r>
        <w:r>
          <w:rPr>
            <w:rFonts w:ascii="Times New Roman" w:hAnsi="Times New Roman"/>
            <w:b/>
            <w:sz w:val="24"/>
            <w:szCs w:val="24"/>
          </w:rPr>
          <w:t xml:space="preserve"> and shows the 2 </w:t>
        </w:r>
        <w:proofErr w:type="spellStart"/>
        <w:r>
          <w:rPr>
            <w:rFonts w:ascii="Times New Roman" w:hAnsi="Times New Roman"/>
            <w:b/>
            <w:sz w:val="24"/>
            <w:szCs w:val="24"/>
          </w:rPr>
          <w:t>PeX</w:t>
        </w:r>
        <w:proofErr w:type="spellEnd"/>
        <w:r>
          <w:rPr>
            <w:rFonts w:ascii="Times New Roman" w:hAnsi="Times New Roman"/>
            <w:b/>
            <w:sz w:val="24"/>
            <w:szCs w:val="24"/>
          </w:rPr>
          <w:t xml:space="preserve"> patients who had TAMOF without sepsis as an indication for </w:t>
        </w:r>
        <w:proofErr w:type="spellStart"/>
        <w:r>
          <w:rPr>
            <w:rFonts w:ascii="Times New Roman" w:hAnsi="Times New Roman"/>
            <w:b/>
            <w:sz w:val="24"/>
            <w:szCs w:val="24"/>
          </w:rPr>
          <w:t>PeX</w:t>
        </w:r>
        <w:proofErr w:type="spellEnd"/>
        <w:r w:rsidRPr="001E1FF2">
          <w:rPr>
            <w:rFonts w:ascii="Times New Roman" w:hAnsi="Times New Roman"/>
            <w:b/>
            <w:sz w:val="24"/>
            <w:szCs w:val="24"/>
          </w:rPr>
          <w:t xml:space="preserve">. Jim- please summarize for the results section as you see fit. </w:t>
        </w:r>
      </w:ins>
    </w:p>
    <w:p w:rsidR="00F867BA" w:rsidRPr="001E1FF2" w:rsidRDefault="00F867BA" w:rsidP="00F867BA">
      <w:pPr>
        <w:rPr>
          <w:ins w:id="130" w:author="Easley, Kirk" w:date="2013-01-25T10:40:00Z"/>
          <w:rFonts w:ascii="Times New Roman" w:hAnsi="Times New Roman"/>
          <w:sz w:val="24"/>
          <w:szCs w:val="24"/>
        </w:rPr>
      </w:pP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5"/>
        <w:gridCol w:w="990"/>
        <w:gridCol w:w="4680"/>
        <w:gridCol w:w="2340"/>
      </w:tblGrid>
      <w:tr w:rsidR="00F867BA" w:rsidRPr="001E1FF2" w:rsidTr="00F867BA">
        <w:trPr>
          <w:trHeight w:val="255"/>
          <w:ins w:id="131" w:author="Easley, Kirk" w:date="2013-01-25T10:40:00Z"/>
        </w:trPr>
        <w:tc>
          <w:tcPr>
            <w:tcW w:w="1275" w:type="dxa"/>
            <w:shd w:val="clear" w:color="auto" w:fill="auto"/>
            <w:noWrap/>
            <w:vAlign w:val="center"/>
            <w:hideMark/>
          </w:tcPr>
          <w:p w:rsidR="00F867BA" w:rsidRPr="001E1FF2" w:rsidRDefault="00F867BA" w:rsidP="00F867BA">
            <w:pPr>
              <w:rPr>
                <w:ins w:id="132" w:author="Easley, Kirk" w:date="2013-01-25T10:40:00Z"/>
                <w:rFonts w:ascii="Times New Roman" w:hAnsi="Times New Roman"/>
                <w:b/>
                <w:bCs/>
                <w:sz w:val="24"/>
                <w:szCs w:val="24"/>
              </w:rPr>
            </w:pPr>
            <w:ins w:id="133" w:author="Easley, Kirk" w:date="2013-01-25T10:40:00Z">
              <w:r w:rsidRPr="001E1FF2">
                <w:rPr>
                  <w:rFonts w:ascii="Times New Roman" w:hAnsi="Times New Roman"/>
                  <w:b/>
                  <w:bCs/>
                  <w:sz w:val="24"/>
                  <w:szCs w:val="24"/>
                </w:rPr>
                <w:t>Patient Id</w:t>
              </w:r>
            </w:ins>
          </w:p>
        </w:tc>
        <w:tc>
          <w:tcPr>
            <w:tcW w:w="990" w:type="dxa"/>
            <w:vAlign w:val="center"/>
          </w:tcPr>
          <w:p w:rsidR="00F867BA" w:rsidRPr="001E1FF2" w:rsidRDefault="00F867BA" w:rsidP="00F867BA">
            <w:pPr>
              <w:rPr>
                <w:ins w:id="134" w:author="Easley, Kirk" w:date="2013-01-25T10:40:00Z"/>
                <w:rFonts w:ascii="Times New Roman" w:hAnsi="Times New Roman"/>
                <w:b/>
                <w:bCs/>
                <w:sz w:val="24"/>
                <w:szCs w:val="24"/>
              </w:rPr>
            </w:pPr>
            <w:ins w:id="135" w:author="Easley, Kirk" w:date="2013-01-25T10:40:00Z">
              <w:r>
                <w:rPr>
                  <w:rFonts w:ascii="Times New Roman" w:hAnsi="Times New Roman"/>
                  <w:b/>
                  <w:bCs/>
                  <w:sz w:val="24"/>
                  <w:szCs w:val="24"/>
                </w:rPr>
                <w:t>Group</w:t>
              </w:r>
            </w:ins>
          </w:p>
        </w:tc>
        <w:tc>
          <w:tcPr>
            <w:tcW w:w="4680" w:type="dxa"/>
            <w:shd w:val="clear" w:color="auto" w:fill="auto"/>
            <w:noWrap/>
            <w:vAlign w:val="center"/>
            <w:hideMark/>
          </w:tcPr>
          <w:p w:rsidR="00F867BA" w:rsidRPr="001E1FF2" w:rsidRDefault="00F867BA" w:rsidP="00F867BA">
            <w:pPr>
              <w:rPr>
                <w:ins w:id="136" w:author="Easley, Kirk" w:date="2013-01-25T10:40:00Z"/>
                <w:rFonts w:ascii="Times New Roman" w:hAnsi="Times New Roman"/>
                <w:b/>
                <w:bCs/>
                <w:sz w:val="24"/>
                <w:szCs w:val="24"/>
              </w:rPr>
            </w:pPr>
            <w:ins w:id="137" w:author="Easley, Kirk" w:date="2013-01-25T10:40:00Z">
              <w:r w:rsidRPr="001E1FF2">
                <w:rPr>
                  <w:rFonts w:ascii="Times New Roman" w:hAnsi="Times New Roman"/>
                  <w:b/>
                  <w:bCs/>
                  <w:sz w:val="24"/>
                  <w:szCs w:val="24"/>
                </w:rPr>
                <w:t>Primary Diagnosis</w:t>
              </w:r>
            </w:ins>
          </w:p>
        </w:tc>
        <w:tc>
          <w:tcPr>
            <w:tcW w:w="2340" w:type="dxa"/>
            <w:vAlign w:val="center"/>
          </w:tcPr>
          <w:p w:rsidR="00F867BA" w:rsidRPr="001E1FF2" w:rsidRDefault="00F867BA" w:rsidP="00F867BA">
            <w:pPr>
              <w:rPr>
                <w:ins w:id="138" w:author="Easley, Kirk" w:date="2013-01-25T10:40:00Z"/>
                <w:rFonts w:ascii="Times New Roman" w:hAnsi="Times New Roman"/>
                <w:b/>
                <w:bCs/>
                <w:sz w:val="24"/>
                <w:szCs w:val="24"/>
              </w:rPr>
            </w:pPr>
            <w:ins w:id="139" w:author="Easley, Kirk" w:date="2013-01-25T10:40:00Z">
              <w:r>
                <w:rPr>
                  <w:rFonts w:ascii="Times New Roman" w:hAnsi="Times New Roman"/>
                  <w:b/>
                  <w:bCs/>
                  <w:sz w:val="24"/>
                  <w:szCs w:val="24"/>
                </w:rPr>
                <w:t xml:space="preserve">Indication for </w:t>
              </w:r>
              <w:proofErr w:type="spellStart"/>
              <w:r>
                <w:rPr>
                  <w:rFonts w:ascii="Times New Roman" w:hAnsi="Times New Roman"/>
                  <w:b/>
                  <w:bCs/>
                  <w:sz w:val="24"/>
                  <w:szCs w:val="24"/>
                </w:rPr>
                <w:t>PeX</w:t>
              </w:r>
              <w:proofErr w:type="spellEnd"/>
            </w:ins>
          </w:p>
        </w:tc>
      </w:tr>
      <w:tr w:rsidR="00F867BA" w:rsidRPr="001E1FF2" w:rsidTr="00F867BA">
        <w:trPr>
          <w:trHeight w:hRule="exact" w:val="576"/>
          <w:ins w:id="140" w:author="Easley, Kirk" w:date="2013-01-25T10:40:00Z"/>
        </w:trPr>
        <w:tc>
          <w:tcPr>
            <w:tcW w:w="1275" w:type="dxa"/>
            <w:shd w:val="clear" w:color="auto" w:fill="auto"/>
            <w:noWrap/>
            <w:vAlign w:val="center"/>
            <w:hideMark/>
          </w:tcPr>
          <w:p w:rsidR="00F867BA" w:rsidRPr="001E1FF2" w:rsidRDefault="00F867BA" w:rsidP="00F867BA">
            <w:pPr>
              <w:rPr>
                <w:ins w:id="141" w:author="Easley, Kirk" w:date="2013-01-25T10:40:00Z"/>
                <w:rFonts w:ascii="Times New Roman" w:hAnsi="Times New Roman"/>
                <w:sz w:val="24"/>
                <w:szCs w:val="24"/>
              </w:rPr>
            </w:pPr>
            <w:ins w:id="142" w:author="Easley, Kirk" w:date="2013-01-25T10:40:00Z">
              <w:r w:rsidRPr="001E1FF2">
                <w:rPr>
                  <w:rFonts w:ascii="Times New Roman" w:hAnsi="Times New Roman"/>
                  <w:sz w:val="24"/>
                  <w:szCs w:val="24"/>
                </w:rPr>
                <w:t>101008</w:t>
              </w:r>
            </w:ins>
          </w:p>
        </w:tc>
        <w:tc>
          <w:tcPr>
            <w:tcW w:w="990" w:type="dxa"/>
            <w:vAlign w:val="center"/>
          </w:tcPr>
          <w:p w:rsidR="00F867BA" w:rsidRPr="001E1FF2" w:rsidRDefault="00F867BA" w:rsidP="00F867BA">
            <w:pPr>
              <w:rPr>
                <w:ins w:id="143" w:author="Easley, Kirk" w:date="2013-01-25T10:40:00Z"/>
                <w:rFonts w:ascii="Times New Roman" w:hAnsi="Times New Roman"/>
                <w:sz w:val="24"/>
                <w:szCs w:val="24"/>
              </w:rPr>
            </w:pPr>
            <w:proofErr w:type="spellStart"/>
            <w:ins w:id="144"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45" w:author="Easley, Kirk" w:date="2013-01-25T10:40:00Z"/>
                <w:rFonts w:ascii="Times New Roman" w:hAnsi="Times New Roman"/>
                <w:sz w:val="24"/>
                <w:szCs w:val="24"/>
              </w:rPr>
            </w:pPr>
            <w:ins w:id="146" w:author="Easley, Kirk" w:date="2013-01-25T10:40:00Z">
              <w:r w:rsidRPr="001E1FF2">
                <w:rPr>
                  <w:rFonts w:ascii="Times New Roman" w:hAnsi="Times New Roman"/>
                  <w:sz w:val="24"/>
                  <w:szCs w:val="24"/>
                </w:rPr>
                <w:t xml:space="preserve">Systemic lupus </w:t>
              </w:r>
              <w:proofErr w:type="spellStart"/>
              <w:r w:rsidRPr="001E1FF2">
                <w:rPr>
                  <w:rFonts w:ascii="Times New Roman" w:hAnsi="Times New Roman"/>
                  <w:sz w:val="24"/>
                  <w:szCs w:val="24"/>
                </w:rPr>
                <w:t>erythematosus</w:t>
              </w:r>
              <w:proofErr w:type="spellEnd"/>
            </w:ins>
          </w:p>
        </w:tc>
        <w:tc>
          <w:tcPr>
            <w:tcW w:w="2340" w:type="dxa"/>
            <w:vAlign w:val="center"/>
          </w:tcPr>
          <w:p w:rsidR="00F867BA" w:rsidRPr="001E1FF2" w:rsidRDefault="00F867BA" w:rsidP="00F867BA">
            <w:pPr>
              <w:rPr>
                <w:ins w:id="147" w:author="Easley, Kirk" w:date="2013-01-25T10:40:00Z"/>
                <w:rFonts w:ascii="Times New Roman" w:hAnsi="Times New Roman"/>
                <w:sz w:val="24"/>
                <w:szCs w:val="24"/>
              </w:rPr>
            </w:pPr>
            <w:ins w:id="148"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149" w:author="Easley, Kirk" w:date="2013-01-25T10:40:00Z"/>
        </w:trPr>
        <w:tc>
          <w:tcPr>
            <w:tcW w:w="1275" w:type="dxa"/>
            <w:shd w:val="clear" w:color="auto" w:fill="auto"/>
            <w:noWrap/>
            <w:vAlign w:val="center"/>
            <w:hideMark/>
          </w:tcPr>
          <w:p w:rsidR="00F867BA" w:rsidRPr="001E1FF2" w:rsidRDefault="00F867BA" w:rsidP="00F867BA">
            <w:pPr>
              <w:rPr>
                <w:ins w:id="150" w:author="Easley, Kirk" w:date="2013-01-25T10:40:00Z"/>
                <w:rFonts w:ascii="Times New Roman" w:hAnsi="Times New Roman"/>
                <w:sz w:val="24"/>
                <w:szCs w:val="24"/>
              </w:rPr>
            </w:pPr>
            <w:ins w:id="151" w:author="Easley, Kirk" w:date="2013-01-25T10:40:00Z">
              <w:r w:rsidRPr="001E1FF2">
                <w:rPr>
                  <w:rFonts w:ascii="Times New Roman" w:hAnsi="Times New Roman"/>
                  <w:sz w:val="24"/>
                  <w:szCs w:val="24"/>
                </w:rPr>
                <w:t>101020</w:t>
              </w:r>
            </w:ins>
          </w:p>
        </w:tc>
        <w:tc>
          <w:tcPr>
            <w:tcW w:w="990" w:type="dxa"/>
            <w:vAlign w:val="center"/>
          </w:tcPr>
          <w:p w:rsidR="00F867BA" w:rsidRPr="001E1FF2" w:rsidRDefault="00F867BA" w:rsidP="00F867BA">
            <w:pPr>
              <w:rPr>
                <w:ins w:id="152" w:author="Easley, Kirk" w:date="2013-01-25T10:40:00Z"/>
                <w:rFonts w:ascii="Times New Roman" w:hAnsi="Times New Roman"/>
                <w:sz w:val="24"/>
                <w:szCs w:val="24"/>
              </w:rPr>
            </w:pPr>
            <w:proofErr w:type="spellStart"/>
            <w:ins w:id="153"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54" w:author="Easley, Kirk" w:date="2013-01-25T10:40:00Z"/>
                <w:rFonts w:ascii="Times New Roman" w:hAnsi="Times New Roman"/>
                <w:sz w:val="24"/>
                <w:szCs w:val="24"/>
              </w:rPr>
            </w:pPr>
            <w:ins w:id="155" w:author="Easley, Kirk" w:date="2013-01-25T10:40:00Z">
              <w:r w:rsidRPr="001E1FF2">
                <w:rPr>
                  <w:rFonts w:ascii="Times New Roman" w:hAnsi="Times New Roman"/>
                  <w:sz w:val="24"/>
                  <w:szCs w:val="24"/>
                </w:rPr>
                <w:t>Cystic Fibrosis with Pulmonary Manifestation</w:t>
              </w:r>
            </w:ins>
          </w:p>
        </w:tc>
        <w:tc>
          <w:tcPr>
            <w:tcW w:w="2340" w:type="dxa"/>
            <w:vAlign w:val="center"/>
          </w:tcPr>
          <w:p w:rsidR="00F867BA" w:rsidRPr="006203F4" w:rsidRDefault="00F867BA" w:rsidP="00F867BA">
            <w:pPr>
              <w:rPr>
                <w:ins w:id="156" w:author="Easley, Kirk" w:date="2013-01-25T10:40:00Z"/>
                <w:rFonts w:ascii="Times New Roman" w:hAnsi="Times New Roman"/>
                <w:b/>
                <w:sz w:val="24"/>
                <w:szCs w:val="24"/>
              </w:rPr>
            </w:pPr>
            <w:ins w:id="157" w:author="Easley, Kirk" w:date="2013-01-25T10:40:00Z">
              <w:r w:rsidRPr="006203F4">
                <w:rPr>
                  <w:rFonts w:ascii="Times New Roman" w:hAnsi="Times New Roman"/>
                  <w:b/>
                  <w:sz w:val="24"/>
                  <w:szCs w:val="24"/>
                </w:rPr>
                <w:t>TAMOF w/o Sepsis</w:t>
              </w:r>
            </w:ins>
          </w:p>
        </w:tc>
      </w:tr>
      <w:tr w:rsidR="00F867BA" w:rsidRPr="001E1FF2" w:rsidTr="00F867BA">
        <w:trPr>
          <w:trHeight w:hRule="exact" w:val="576"/>
          <w:ins w:id="158" w:author="Easley, Kirk" w:date="2013-01-25T10:40:00Z"/>
        </w:trPr>
        <w:tc>
          <w:tcPr>
            <w:tcW w:w="1275" w:type="dxa"/>
            <w:shd w:val="clear" w:color="auto" w:fill="auto"/>
            <w:noWrap/>
            <w:vAlign w:val="center"/>
            <w:hideMark/>
          </w:tcPr>
          <w:p w:rsidR="00F867BA" w:rsidRPr="001E1FF2" w:rsidRDefault="00F867BA" w:rsidP="00F867BA">
            <w:pPr>
              <w:rPr>
                <w:ins w:id="159" w:author="Easley, Kirk" w:date="2013-01-25T10:40:00Z"/>
                <w:rFonts w:ascii="Times New Roman" w:hAnsi="Times New Roman"/>
                <w:sz w:val="24"/>
                <w:szCs w:val="24"/>
              </w:rPr>
            </w:pPr>
            <w:ins w:id="160" w:author="Easley, Kirk" w:date="2013-01-25T10:40:00Z">
              <w:r w:rsidRPr="001E1FF2">
                <w:rPr>
                  <w:rFonts w:ascii="Times New Roman" w:hAnsi="Times New Roman"/>
                  <w:sz w:val="24"/>
                  <w:szCs w:val="24"/>
                </w:rPr>
                <w:t>102003</w:t>
              </w:r>
            </w:ins>
          </w:p>
        </w:tc>
        <w:tc>
          <w:tcPr>
            <w:tcW w:w="990" w:type="dxa"/>
            <w:vAlign w:val="center"/>
          </w:tcPr>
          <w:p w:rsidR="00F867BA" w:rsidRPr="001E1FF2" w:rsidRDefault="00F867BA" w:rsidP="00F867BA">
            <w:pPr>
              <w:rPr>
                <w:ins w:id="161" w:author="Easley, Kirk" w:date="2013-01-25T10:40:00Z"/>
                <w:rFonts w:ascii="Times New Roman" w:hAnsi="Times New Roman"/>
                <w:sz w:val="24"/>
                <w:szCs w:val="24"/>
              </w:rPr>
            </w:pPr>
            <w:proofErr w:type="spellStart"/>
            <w:ins w:id="162"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63" w:author="Easley, Kirk" w:date="2013-01-25T10:40:00Z"/>
                <w:rFonts w:ascii="Times New Roman" w:hAnsi="Times New Roman"/>
                <w:sz w:val="24"/>
                <w:szCs w:val="24"/>
              </w:rPr>
            </w:pPr>
            <w:ins w:id="164" w:author="Easley, Kirk" w:date="2013-01-25T10:40:00Z">
              <w:r w:rsidRPr="001E1FF2">
                <w:rPr>
                  <w:rFonts w:ascii="Times New Roman" w:hAnsi="Times New Roman"/>
                  <w:sz w:val="24"/>
                  <w:szCs w:val="24"/>
                </w:rPr>
                <w:t xml:space="preserve">extra cardiac conduit </w:t>
              </w:r>
              <w:proofErr w:type="spellStart"/>
              <w:r w:rsidRPr="001E1FF2">
                <w:rPr>
                  <w:rFonts w:ascii="Times New Roman" w:hAnsi="Times New Roman"/>
                  <w:sz w:val="24"/>
                  <w:szCs w:val="24"/>
                </w:rPr>
                <w:t>fontan</w:t>
              </w:r>
              <w:proofErr w:type="spellEnd"/>
            </w:ins>
          </w:p>
        </w:tc>
        <w:tc>
          <w:tcPr>
            <w:tcW w:w="2340" w:type="dxa"/>
            <w:vAlign w:val="center"/>
          </w:tcPr>
          <w:p w:rsidR="00F867BA" w:rsidRPr="001E1FF2" w:rsidRDefault="00F867BA" w:rsidP="00F867BA">
            <w:pPr>
              <w:rPr>
                <w:ins w:id="165" w:author="Easley, Kirk" w:date="2013-01-25T10:40:00Z"/>
                <w:rFonts w:ascii="Times New Roman" w:hAnsi="Times New Roman"/>
                <w:sz w:val="24"/>
                <w:szCs w:val="24"/>
              </w:rPr>
            </w:pPr>
            <w:ins w:id="166"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167" w:author="Easley, Kirk" w:date="2013-01-25T10:40:00Z"/>
        </w:trPr>
        <w:tc>
          <w:tcPr>
            <w:tcW w:w="1275" w:type="dxa"/>
            <w:shd w:val="clear" w:color="auto" w:fill="auto"/>
            <w:noWrap/>
            <w:vAlign w:val="center"/>
            <w:hideMark/>
          </w:tcPr>
          <w:p w:rsidR="00F867BA" w:rsidRPr="001E1FF2" w:rsidRDefault="00F867BA" w:rsidP="00F867BA">
            <w:pPr>
              <w:rPr>
                <w:ins w:id="168" w:author="Easley, Kirk" w:date="2013-01-25T10:40:00Z"/>
                <w:rFonts w:ascii="Times New Roman" w:hAnsi="Times New Roman"/>
                <w:sz w:val="24"/>
                <w:szCs w:val="24"/>
              </w:rPr>
            </w:pPr>
            <w:ins w:id="169" w:author="Easley, Kirk" w:date="2013-01-25T10:40:00Z">
              <w:r w:rsidRPr="001E1FF2">
                <w:rPr>
                  <w:rFonts w:ascii="Times New Roman" w:hAnsi="Times New Roman"/>
                  <w:sz w:val="24"/>
                  <w:szCs w:val="24"/>
                </w:rPr>
                <w:t>102004</w:t>
              </w:r>
            </w:ins>
          </w:p>
        </w:tc>
        <w:tc>
          <w:tcPr>
            <w:tcW w:w="990" w:type="dxa"/>
            <w:vAlign w:val="center"/>
          </w:tcPr>
          <w:p w:rsidR="00F867BA" w:rsidRPr="001E1FF2" w:rsidRDefault="00F867BA" w:rsidP="00F867BA">
            <w:pPr>
              <w:rPr>
                <w:ins w:id="170" w:author="Easley, Kirk" w:date="2013-01-25T10:40:00Z"/>
                <w:rFonts w:ascii="Times New Roman" w:hAnsi="Times New Roman"/>
                <w:sz w:val="24"/>
                <w:szCs w:val="24"/>
              </w:rPr>
            </w:pPr>
            <w:proofErr w:type="spellStart"/>
            <w:ins w:id="171"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72" w:author="Easley, Kirk" w:date="2013-01-25T10:40:00Z"/>
                <w:rFonts w:ascii="Times New Roman" w:hAnsi="Times New Roman"/>
                <w:sz w:val="24"/>
                <w:szCs w:val="24"/>
              </w:rPr>
            </w:pPr>
            <w:proofErr w:type="spellStart"/>
            <w:ins w:id="173" w:author="Easley, Kirk" w:date="2013-01-25T10:40:00Z">
              <w:r w:rsidRPr="001E1FF2">
                <w:rPr>
                  <w:rFonts w:ascii="Times New Roman" w:hAnsi="Times New Roman"/>
                  <w:sz w:val="24"/>
                  <w:szCs w:val="24"/>
                </w:rPr>
                <w:t>Subaortic</w:t>
              </w:r>
              <w:proofErr w:type="spellEnd"/>
              <w:r w:rsidRPr="001E1FF2">
                <w:rPr>
                  <w:rFonts w:ascii="Times New Roman" w:hAnsi="Times New Roman"/>
                  <w:sz w:val="24"/>
                  <w:szCs w:val="24"/>
                </w:rPr>
                <w:t xml:space="preserve"> </w:t>
              </w:r>
              <w:proofErr w:type="spellStart"/>
              <w:r w:rsidRPr="001E1FF2">
                <w:rPr>
                  <w:rFonts w:ascii="Times New Roman" w:hAnsi="Times New Roman"/>
                  <w:sz w:val="24"/>
                  <w:szCs w:val="24"/>
                </w:rPr>
                <w:t>Stenosis</w:t>
              </w:r>
              <w:proofErr w:type="spellEnd"/>
              <w:r w:rsidRPr="001E1FF2">
                <w:rPr>
                  <w:rFonts w:ascii="Times New Roman" w:hAnsi="Times New Roman"/>
                  <w:sz w:val="24"/>
                  <w:szCs w:val="24"/>
                </w:rPr>
                <w:t xml:space="preserve"> Resection</w:t>
              </w:r>
            </w:ins>
          </w:p>
        </w:tc>
        <w:tc>
          <w:tcPr>
            <w:tcW w:w="2340" w:type="dxa"/>
            <w:vAlign w:val="center"/>
          </w:tcPr>
          <w:p w:rsidR="00F867BA" w:rsidRPr="001E1FF2" w:rsidRDefault="00F867BA" w:rsidP="00F867BA">
            <w:pPr>
              <w:rPr>
                <w:ins w:id="174" w:author="Easley, Kirk" w:date="2013-01-25T10:40:00Z"/>
                <w:rFonts w:ascii="Times New Roman" w:hAnsi="Times New Roman"/>
                <w:sz w:val="24"/>
                <w:szCs w:val="24"/>
              </w:rPr>
            </w:pPr>
            <w:ins w:id="175"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176" w:author="Easley, Kirk" w:date="2013-01-25T10:40:00Z"/>
        </w:trPr>
        <w:tc>
          <w:tcPr>
            <w:tcW w:w="1275" w:type="dxa"/>
            <w:shd w:val="clear" w:color="auto" w:fill="auto"/>
            <w:noWrap/>
            <w:vAlign w:val="center"/>
            <w:hideMark/>
          </w:tcPr>
          <w:p w:rsidR="00F867BA" w:rsidRPr="001E1FF2" w:rsidRDefault="00F867BA" w:rsidP="00F867BA">
            <w:pPr>
              <w:rPr>
                <w:ins w:id="177" w:author="Easley, Kirk" w:date="2013-01-25T10:40:00Z"/>
                <w:rFonts w:ascii="Times New Roman" w:hAnsi="Times New Roman"/>
                <w:sz w:val="24"/>
                <w:szCs w:val="24"/>
              </w:rPr>
            </w:pPr>
            <w:ins w:id="178" w:author="Easley, Kirk" w:date="2013-01-25T10:40:00Z">
              <w:r w:rsidRPr="001E1FF2">
                <w:rPr>
                  <w:rFonts w:ascii="Times New Roman" w:hAnsi="Times New Roman"/>
                  <w:sz w:val="24"/>
                  <w:szCs w:val="24"/>
                </w:rPr>
                <w:t>104005</w:t>
              </w:r>
            </w:ins>
          </w:p>
        </w:tc>
        <w:tc>
          <w:tcPr>
            <w:tcW w:w="990" w:type="dxa"/>
            <w:vAlign w:val="center"/>
          </w:tcPr>
          <w:p w:rsidR="00F867BA" w:rsidRPr="001E1FF2" w:rsidRDefault="00F867BA" w:rsidP="00F867BA">
            <w:pPr>
              <w:rPr>
                <w:ins w:id="179" w:author="Easley, Kirk" w:date="2013-01-25T10:40:00Z"/>
                <w:rFonts w:ascii="Times New Roman" w:hAnsi="Times New Roman"/>
                <w:sz w:val="24"/>
                <w:szCs w:val="24"/>
              </w:rPr>
            </w:pPr>
            <w:ins w:id="180" w:author="Easley, Kirk" w:date="2013-01-25T10:40:00Z">
              <w:r>
                <w:rPr>
                  <w:rFonts w:ascii="Times New Roman" w:hAnsi="Times New Roman"/>
                  <w:sz w:val="24"/>
                  <w:szCs w:val="24"/>
                </w:rPr>
                <w:t xml:space="preserve">No </w:t>
              </w:r>
              <w:proofErr w:type="spellStart"/>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81" w:author="Easley, Kirk" w:date="2013-01-25T10:40:00Z"/>
                <w:rFonts w:ascii="Times New Roman" w:hAnsi="Times New Roman"/>
                <w:sz w:val="24"/>
                <w:szCs w:val="24"/>
              </w:rPr>
            </w:pPr>
            <w:proofErr w:type="spellStart"/>
            <w:ins w:id="182" w:author="Easley, Kirk" w:date="2013-01-25T10:40:00Z">
              <w:r w:rsidRPr="001E1FF2">
                <w:rPr>
                  <w:rFonts w:ascii="Times New Roman" w:hAnsi="Times New Roman"/>
                  <w:sz w:val="24"/>
                  <w:szCs w:val="24"/>
                </w:rPr>
                <w:t>Langerhans</w:t>
              </w:r>
              <w:proofErr w:type="spellEnd"/>
              <w:r w:rsidRPr="001E1FF2">
                <w:rPr>
                  <w:rFonts w:ascii="Times New Roman" w:hAnsi="Times New Roman"/>
                  <w:sz w:val="24"/>
                  <w:szCs w:val="24"/>
                </w:rPr>
                <w:t xml:space="preserve"> Cell </w:t>
              </w:r>
              <w:proofErr w:type="spellStart"/>
              <w:r w:rsidRPr="001E1FF2">
                <w:rPr>
                  <w:rFonts w:ascii="Times New Roman" w:hAnsi="Times New Roman"/>
                  <w:sz w:val="24"/>
                  <w:szCs w:val="24"/>
                </w:rPr>
                <w:t>Histiocytosis</w:t>
              </w:r>
              <w:proofErr w:type="spellEnd"/>
            </w:ins>
          </w:p>
        </w:tc>
        <w:tc>
          <w:tcPr>
            <w:tcW w:w="2340" w:type="dxa"/>
            <w:vAlign w:val="center"/>
          </w:tcPr>
          <w:p w:rsidR="00F867BA" w:rsidRPr="001E1FF2" w:rsidRDefault="00F867BA" w:rsidP="00F867BA">
            <w:pPr>
              <w:jc w:val="center"/>
              <w:rPr>
                <w:ins w:id="183" w:author="Easley, Kirk" w:date="2013-01-25T10:40:00Z"/>
                <w:rFonts w:ascii="Times New Roman" w:hAnsi="Times New Roman"/>
                <w:sz w:val="24"/>
                <w:szCs w:val="24"/>
              </w:rPr>
            </w:pPr>
            <w:ins w:id="184" w:author="Easley, Kirk" w:date="2013-01-25T10:40:00Z">
              <w:r>
                <w:rPr>
                  <w:rFonts w:ascii="Times New Roman" w:hAnsi="Times New Roman"/>
                  <w:sz w:val="24"/>
                  <w:szCs w:val="24"/>
                </w:rPr>
                <w:t>-</w:t>
              </w:r>
            </w:ins>
          </w:p>
        </w:tc>
      </w:tr>
      <w:tr w:rsidR="00F867BA" w:rsidRPr="001E1FF2" w:rsidTr="00F867BA">
        <w:trPr>
          <w:trHeight w:hRule="exact" w:val="576"/>
          <w:ins w:id="185" w:author="Easley, Kirk" w:date="2013-01-25T10:40:00Z"/>
        </w:trPr>
        <w:tc>
          <w:tcPr>
            <w:tcW w:w="1275" w:type="dxa"/>
            <w:shd w:val="clear" w:color="auto" w:fill="auto"/>
            <w:noWrap/>
            <w:vAlign w:val="center"/>
            <w:hideMark/>
          </w:tcPr>
          <w:p w:rsidR="00F867BA" w:rsidRPr="001E1FF2" w:rsidRDefault="00F867BA" w:rsidP="00F867BA">
            <w:pPr>
              <w:rPr>
                <w:ins w:id="186" w:author="Easley, Kirk" w:date="2013-01-25T10:40:00Z"/>
                <w:rFonts w:ascii="Times New Roman" w:hAnsi="Times New Roman"/>
                <w:sz w:val="24"/>
                <w:szCs w:val="24"/>
              </w:rPr>
            </w:pPr>
            <w:ins w:id="187" w:author="Easley, Kirk" w:date="2013-01-25T10:40:00Z">
              <w:r w:rsidRPr="001E1FF2">
                <w:rPr>
                  <w:rFonts w:ascii="Times New Roman" w:hAnsi="Times New Roman"/>
                  <w:sz w:val="24"/>
                  <w:szCs w:val="24"/>
                </w:rPr>
                <w:t>109004</w:t>
              </w:r>
            </w:ins>
          </w:p>
        </w:tc>
        <w:tc>
          <w:tcPr>
            <w:tcW w:w="990" w:type="dxa"/>
            <w:vAlign w:val="center"/>
          </w:tcPr>
          <w:p w:rsidR="00F867BA" w:rsidRPr="001E1FF2" w:rsidRDefault="00F867BA" w:rsidP="00F867BA">
            <w:pPr>
              <w:rPr>
                <w:ins w:id="188" w:author="Easley, Kirk" w:date="2013-01-25T10:40:00Z"/>
                <w:rFonts w:ascii="Times New Roman" w:hAnsi="Times New Roman"/>
                <w:sz w:val="24"/>
                <w:szCs w:val="24"/>
              </w:rPr>
            </w:pPr>
            <w:ins w:id="189" w:author="Easley, Kirk" w:date="2013-01-25T10:40:00Z">
              <w:r>
                <w:rPr>
                  <w:rFonts w:ascii="Times New Roman" w:hAnsi="Times New Roman"/>
                  <w:sz w:val="24"/>
                  <w:szCs w:val="24"/>
                </w:rPr>
                <w:t xml:space="preserve">No </w:t>
              </w:r>
              <w:proofErr w:type="spellStart"/>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90" w:author="Easley, Kirk" w:date="2013-01-25T10:40:00Z"/>
                <w:rFonts w:ascii="Times New Roman" w:hAnsi="Times New Roman"/>
                <w:sz w:val="24"/>
                <w:szCs w:val="24"/>
              </w:rPr>
            </w:pPr>
            <w:ins w:id="191" w:author="Easley, Kirk" w:date="2013-01-25T10:40:00Z">
              <w:r w:rsidRPr="001E1FF2">
                <w:rPr>
                  <w:rFonts w:ascii="Times New Roman" w:hAnsi="Times New Roman"/>
                  <w:sz w:val="24"/>
                  <w:szCs w:val="24"/>
                </w:rPr>
                <w:t>Acute hepatic failure</w:t>
              </w:r>
            </w:ins>
          </w:p>
        </w:tc>
        <w:tc>
          <w:tcPr>
            <w:tcW w:w="2340" w:type="dxa"/>
            <w:vAlign w:val="center"/>
          </w:tcPr>
          <w:p w:rsidR="00F867BA" w:rsidRPr="001E1FF2" w:rsidRDefault="00F867BA" w:rsidP="00F867BA">
            <w:pPr>
              <w:jc w:val="center"/>
              <w:rPr>
                <w:ins w:id="192" w:author="Easley, Kirk" w:date="2013-01-25T10:40:00Z"/>
                <w:rFonts w:ascii="Times New Roman" w:hAnsi="Times New Roman"/>
                <w:sz w:val="24"/>
                <w:szCs w:val="24"/>
              </w:rPr>
            </w:pPr>
            <w:ins w:id="193" w:author="Easley, Kirk" w:date="2013-01-25T10:40:00Z">
              <w:r>
                <w:rPr>
                  <w:rFonts w:ascii="Times New Roman" w:hAnsi="Times New Roman"/>
                  <w:sz w:val="24"/>
                  <w:szCs w:val="24"/>
                </w:rPr>
                <w:t>-</w:t>
              </w:r>
            </w:ins>
          </w:p>
        </w:tc>
      </w:tr>
      <w:tr w:rsidR="00F867BA" w:rsidRPr="001E1FF2" w:rsidTr="00F867BA">
        <w:trPr>
          <w:trHeight w:hRule="exact" w:val="576"/>
          <w:ins w:id="194" w:author="Easley, Kirk" w:date="2013-01-25T10:40:00Z"/>
        </w:trPr>
        <w:tc>
          <w:tcPr>
            <w:tcW w:w="1275" w:type="dxa"/>
            <w:shd w:val="clear" w:color="auto" w:fill="auto"/>
            <w:noWrap/>
            <w:vAlign w:val="center"/>
            <w:hideMark/>
          </w:tcPr>
          <w:p w:rsidR="00F867BA" w:rsidRPr="001E1FF2" w:rsidRDefault="00F867BA" w:rsidP="00F867BA">
            <w:pPr>
              <w:rPr>
                <w:ins w:id="195" w:author="Easley, Kirk" w:date="2013-01-25T10:40:00Z"/>
                <w:rFonts w:ascii="Times New Roman" w:hAnsi="Times New Roman"/>
                <w:sz w:val="24"/>
                <w:szCs w:val="24"/>
              </w:rPr>
            </w:pPr>
            <w:ins w:id="196" w:author="Easley, Kirk" w:date="2013-01-25T10:40:00Z">
              <w:r w:rsidRPr="001E1FF2">
                <w:rPr>
                  <w:rFonts w:ascii="Times New Roman" w:hAnsi="Times New Roman"/>
                  <w:sz w:val="24"/>
                  <w:szCs w:val="24"/>
                </w:rPr>
                <w:t>109008</w:t>
              </w:r>
            </w:ins>
          </w:p>
        </w:tc>
        <w:tc>
          <w:tcPr>
            <w:tcW w:w="990" w:type="dxa"/>
            <w:vAlign w:val="center"/>
          </w:tcPr>
          <w:p w:rsidR="00F867BA" w:rsidRPr="001E1FF2" w:rsidRDefault="00F867BA" w:rsidP="00F867BA">
            <w:pPr>
              <w:rPr>
                <w:ins w:id="197" w:author="Easley, Kirk" w:date="2013-01-25T10:40:00Z"/>
                <w:rFonts w:ascii="Times New Roman" w:hAnsi="Times New Roman"/>
                <w:sz w:val="24"/>
                <w:szCs w:val="24"/>
              </w:rPr>
            </w:pPr>
            <w:proofErr w:type="spellStart"/>
            <w:ins w:id="198"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199" w:author="Easley, Kirk" w:date="2013-01-25T10:40:00Z"/>
                <w:rFonts w:ascii="Times New Roman" w:hAnsi="Times New Roman"/>
                <w:sz w:val="24"/>
                <w:szCs w:val="24"/>
              </w:rPr>
            </w:pPr>
            <w:ins w:id="200" w:author="Easley, Kirk" w:date="2013-01-25T10:40:00Z">
              <w:r w:rsidRPr="001E1FF2">
                <w:rPr>
                  <w:rFonts w:ascii="Times New Roman" w:hAnsi="Times New Roman"/>
                  <w:sz w:val="24"/>
                  <w:szCs w:val="24"/>
                </w:rPr>
                <w:t>Interstitial lung disease</w:t>
              </w:r>
            </w:ins>
          </w:p>
        </w:tc>
        <w:tc>
          <w:tcPr>
            <w:tcW w:w="2340" w:type="dxa"/>
            <w:vAlign w:val="center"/>
          </w:tcPr>
          <w:p w:rsidR="00F867BA" w:rsidRPr="006203F4" w:rsidRDefault="00F867BA" w:rsidP="00F867BA">
            <w:pPr>
              <w:rPr>
                <w:ins w:id="201" w:author="Easley, Kirk" w:date="2013-01-25T10:40:00Z"/>
                <w:rFonts w:ascii="Times New Roman" w:hAnsi="Times New Roman"/>
                <w:b/>
                <w:sz w:val="24"/>
                <w:szCs w:val="24"/>
              </w:rPr>
            </w:pPr>
            <w:ins w:id="202" w:author="Easley, Kirk" w:date="2013-01-25T10:40:00Z">
              <w:r w:rsidRPr="006203F4">
                <w:rPr>
                  <w:rFonts w:ascii="Times New Roman" w:hAnsi="Times New Roman"/>
                  <w:b/>
                  <w:sz w:val="24"/>
                  <w:szCs w:val="24"/>
                </w:rPr>
                <w:t>TAMOF w/o Sepsis</w:t>
              </w:r>
            </w:ins>
          </w:p>
        </w:tc>
      </w:tr>
      <w:tr w:rsidR="00F867BA" w:rsidRPr="001E1FF2" w:rsidTr="00F867BA">
        <w:trPr>
          <w:trHeight w:hRule="exact" w:val="576"/>
          <w:ins w:id="203" w:author="Easley, Kirk" w:date="2013-01-25T10:40:00Z"/>
        </w:trPr>
        <w:tc>
          <w:tcPr>
            <w:tcW w:w="1275" w:type="dxa"/>
            <w:shd w:val="clear" w:color="auto" w:fill="auto"/>
            <w:noWrap/>
            <w:vAlign w:val="center"/>
            <w:hideMark/>
          </w:tcPr>
          <w:p w:rsidR="00F867BA" w:rsidRPr="001E1FF2" w:rsidRDefault="00F867BA" w:rsidP="00F867BA">
            <w:pPr>
              <w:rPr>
                <w:ins w:id="204" w:author="Easley, Kirk" w:date="2013-01-25T10:40:00Z"/>
                <w:rFonts w:ascii="Times New Roman" w:hAnsi="Times New Roman"/>
                <w:sz w:val="24"/>
                <w:szCs w:val="24"/>
              </w:rPr>
            </w:pPr>
            <w:ins w:id="205" w:author="Easley, Kirk" w:date="2013-01-25T10:40:00Z">
              <w:r w:rsidRPr="001E1FF2">
                <w:rPr>
                  <w:rFonts w:ascii="Times New Roman" w:hAnsi="Times New Roman"/>
                  <w:sz w:val="24"/>
                  <w:szCs w:val="24"/>
                </w:rPr>
                <w:lastRenderedPageBreak/>
                <w:t>110002</w:t>
              </w:r>
            </w:ins>
          </w:p>
        </w:tc>
        <w:tc>
          <w:tcPr>
            <w:tcW w:w="990" w:type="dxa"/>
            <w:vAlign w:val="center"/>
          </w:tcPr>
          <w:p w:rsidR="00F867BA" w:rsidRPr="001E1FF2" w:rsidRDefault="00F867BA" w:rsidP="00F867BA">
            <w:pPr>
              <w:rPr>
                <w:ins w:id="206" w:author="Easley, Kirk" w:date="2013-01-25T10:40:00Z"/>
                <w:rFonts w:ascii="Times New Roman" w:hAnsi="Times New Roman"/>
                <w:sz w:val="24"/>
                <w:szCs w:val="24"/>
              </w:rPr>
            </w:pPr>
            <w:proofErr w:type="spellStart"/>
            <w:ins w:id="207"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208" w:author="Easley, Kirk" w:date="2013-01-25T10:40:00Z"/>
                <w:rFonts w:ascii="Times New Roman" w:hAnsi="Times New Roman"/>
                <w:sz w:val="24"/>
                <w:szCs w:val="24"/>
              </w:rPr>
            </w:pPr>
            <w:ins w:id="209" w:author="Easley, Kirk" w:date="2013-01-25T10:40:00Z">
              <w:r w:rsidRPr="001E1FF2">
                <w:rPr>
                  <w:rFonts w:ascii="Times New Roman" w:hAnsi="Times New Roman"/>
                  <w:sz w:val="24"/>
                  <w:szCs w:val="24"/>
                </w:rPr>
                <w:t>Unknown</w:t>
              </w:r>
            </w:ins>
          </w:p>
        </w:tc>
        <w:tc>
          <w:tcPr>
            <w:tcW w:w="2340" w:type="dxa"/>
            <w:vAlign w:val="center"/>
          </w:tcPr>
          <w:p w:rsidR="00F867BA" w:rsidRPr="001E1FF2" w:rsidRDefault="00F867BA" w:rsidP="00F867BA">
            <w:pPr>
              <w:rPr>
                <w:ins w:id="210" w:author="Easley, Kirk" w:date="2013-01-25T10:40:00Z"/>
                <w:rFonts w:ascii="Times New Roman" w:hAnsi="Times New Roman"/>
                <w:sz w:val="24"/>
                <w:szCs w:val="24"/>
              </w:rPr>
            </w:pPr>
            <w:ins w:id="211"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212" w:author="Easley, Kirk" w:date="2013-01-25T10:40:00Z"/>
        </w:trPr>
        <w:tc>
          <w:tcPr>
            <w:tcW w:w="1275" w:type="dxa"/>
            <w:shd w:val="clear" w:color="auto" w:fill="auto"/>
            <w:noWrap/>
            <w:vAlign w:val="center"/>
            <w:hideMark/>
          </w:tcPr>
          <w:p w:rsidR="00F867BA" w:rsidRPr="001E1FF2" w:rsidRDefault="00F867BA" w:rsidP="00F867BA">
            <w:pPr>
              <w:rPr>
                <w:ins w:id="213" w:author="Easley, Kirk" w:date="2013-01-25T10:40:00Z"/>
                <w:rFonts w:ascii="Times New Roman" w:hAnsi="Times New Roman"/>
                <w:sz w:val="24"/>
                <w:szCs w:val="24"/>
              </w:rPr>
            </w:pPr>
            <w:ins w:id="214" w:author="Easley, Kirk" w:date="2013-01-25T10:40:00Z">
              <w:r w:rsidRPr="001E1FF2">
                <w:rPr>
                  <w:rFonts w:ascii="Times New Roman" w:hAnsi="Times New Roman"/>
                  <w:sz w:val="24"/>
                  <w:szCs w:val="24"/>
                </w:rPr>
                <w:t>110004</w:t>
              </w:r>
            </w:ins>
          </w:p>
        </w:tc>
        <w:tc>
          <w:tcPr>
            <w:tcW w:w="990" w:type="dxa"/>
            <w:vAlign w:val="center"/>
          </w:tcPr>
          <w:p w:rsidR="00F867BA" w:rsidRPr="001E1FF2" w:rsidRDefault="00F867BA" w:rsidP="00F867BA">
            <w:pPr>
              <w:rPr>
                <w:ins w:id="215" w:author="Easley, Kirk" w:date="2013-01-25T10:40:00Z"/>
                <w:rFonts w:ascii="Times New Roman" w:hAnsi="Times New Roman"/>
                <w:sz w:val="24"/>
                <w:szCs w:val="24"/>
              </w:rPr>
            </w:pPr>
            <w:proofErr w:type="spellStart"/>
            <w:ins w:id="216"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217" w:author="Easley, Kirk" w:date="2013-01-25T10:40:00Z"/>
                <w:rFonts w:ascii="Times New Roman" w:hAnsi="Times New Roman"/>
                <w:sz w:val="24"/>
                <w:szCs w:val="24"/>
              </w:rPr>
            </w:pPr>
            <w:ins w:id="218" w:author="Easley, Kirk" w:date="2013-01-25T10:40:00Z">
              <w:r w:rsidRPr="001E1FF2">
                <w:rPr>
                  <w:rFonts w:ascii="Times New Roman" w:hAnsi="Times New Roman"/>
                  <w:sz w:val="24"/>
                  <w:szCs w:val="24"/>
                </w:rPr>
                <w:t>Bundle Branch Block</w:t>
              </w:r>
            </w:ins>
          </w:p>
        </w:tc>
        <w:tc>
          <w:tcPr>
            <w:tcW w:w="2340" w:type="dxa"/>
            <w:vAlign w:val="center"/>
          </w:tcPr>
          <w:p w:rsidR="00F867BA" w:rsidRPr="001E1FF2" w:rsidRDefault="00F867BA" w:rsidP="00F867BA">
            <w:pPr>
              <w:rPr>
                <w:ins w:id="219" w:author="Easley, Kirk" w:date="2013-01-25T10:40:00Z"/>
                <w:rFonts w:ascii="Times New Roman" w:hAnsi="Times New Roman"/>
                <w:sz w:val="24"/>
                <w:szCs w:val="24"/>
              </w:rPr>
            </w:pPr>
            <w:ins w:id="220"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221" w:author="Easley, Kirk" w:date="2013-01-25T10:40:00Z"/>
        </w:trPr>
        <w:tc>
          <w:tcPr>
            <w:tcW w:w="1275" w:type="dxa"/>
            <w:shd w:val="clear" w:color="auto" w:fill="auto"/>
            <w:noWrap/>
            <w:vAlign w:val="center"/>
            <w:hideMark/>
          </w:tcPr>
          <w:p w:rsidR="00F867BA" w:rsidRPr="001E1FF2" w:rsidRDefault="00F867BA" w:rsidP="00F867BA">
            <w:pPr>
              <w:rPr>
                <w:ins w:id="222" w:author="Easley, Kirk" w:date="2013-01-25T10:40:00Z"/>
                <w:rFonts w:ascii="Times New Roman" w:hAnsi="Times New Roman"/>
                <w:sz w:val="24"/>
                <w:szCs w:val="24"/>
              </w:rPr>
            </w:pPr>
            <w:ins w:id="223" w:author="Easley, Kirk" w:date="2013-01-25T10:40:00Z">
              <w:r w:rsidRPr="001E1FF2">
                <w:rPr>
                  <w:rFonts w:ascii="Times New Roman" w:hAnsi="Times New Roman"/>
                  <w:sz w:val="24"/>
                  <w:szCs w:val="24"/>
                </w:rPr>
                <w:t>110006</w:t>
              </w:r>
            </w:ins>
          </w:p>
        </w:tc>
        <w:tc>
          <w:tcPr>
            <w:tcW w:w="990" w:type="dxa"/>
            <w:vAlign w:val="center"/>
          </w:tcPr>
          <w:p w:rsidR="00F867BA" w:rsidRPr="001E1FF2" w:rsidRDefault="00F867BA" w:rsidP="00F867BA">
            <w:pPr>
              <w:rPr>
                <w:ins w:id="224" w:author="Easley, Kirk" w:date="2013-01-25T10:40:00Z"/>
                <w:rFonts w:ascii="Times New Roman" w:hAnsi="Times New Roman"/>
                <w:sz w:val="24"/>
                <w:szCs w:val="24"/>
              </w:rPr>
            </w:pPr>
            <w:proofErr w:type="spellStart"/>
            <w:ins w:id="225" w:author="Easley, Kirk" w:date="2013-01-25T10:40:00Z">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226" w:author="Easley, Kirk" w:date="2013-01-25T10:40:00Z"/>
                <w:rFonts w:ascii="Times New Roman" w:hAnsi="Times New Roman"/>
                <w:sz w:val="24"/>
                <w:szCs w:val="24"/>
              </w:rPr>
            </w:pPr>
            <w:ins w:id="227" w:author="Easley, Kirk" w:date="2013-01-25T10:40:00Z">
              <w:r w:rsidRPr="001E1FF2">
                <w:rPr>
                  <w:rFonts w:ascii="Times New Roman" w:hAnsi="Times New Roman"/>
                  <w:sz w:val="24"/>
                  <w:szCs w:val="24"/>
                </w:rPr>
                <w:t>Acute respiratory distress syndrome</w:t>
              </w:r>
            </w:ins>
          </w:p>
        </w:tc>
        <w:tc>
          <w:tcPr>
            <w:tcW w:w="2340" w:type="dxa"/>
            <w:vAlign w:val="center"/>
          </w:tcPr>
          <w:p w:rsidR="00F867BA" w:rsidRPr="001E1FF2" w:rsidRDefault="00F867BA" w:rsidP="00F867BA">
            <w:pPr>
              <w:rPr>
                <w:ins w:id="228" w:author="Easley, Kirk" w:date="2013-01-25T10:40:00Z"/>
                <w:rFonts w:ascii="Times New Roman" w:hAnsi="Times New Roman"/>
                <w:sz w:val="24"/>
                <w:szCs w:val="24"/>
              </w:rPr>
            </w:pPr>
            <w:ins w:id="229" w:author="Easley, Kirk" w:date="2013-01-25T10:40:00Z">
              <w:r>
                <w:rPr>
                  <w:rFonts w:ascii="Times New Roman" w:hAnsi="Times New Roman"/>
                  <w:sz w:val="24"/>
                  <w:szCs w:val="24"/>
                </w:rPr>
                <w:t>TAMOF w/suspected or confirmed sepsis</w:t>
              </w:r>
            </w:ins>
          </w:p>
        </w:tc>
      </w:tr>
      <w:tr w:rsidR="00F867BA" w:rsidRPr="001E1FF2" w:rsidTr="00F867BA">
        <w:trPr>
          <w:trHeight w:hRule="exact" w:val="576"/>
          <w:ins w:id="230" w:author="Easley, Kirk" w:date="2013-01-25T10:40:00Z"/>
        </w:trPr>
        <w:tc>
          <w:tcPr>
            <w:tcW w:w="1275" w:type="dxa"/>
            <w:shd w:val="clear" w:color="auto" w:fill="auto"/>
            <w:noWrap/>
            <w:vAlign w:val="center"/>
            <w:hideMark/>
          </w:tcPr>
          <w:p w:rsidR="00F867BA" w:rsidRPr="001E1FF2" w:rsidRDefault="00F867BA" w:rsidP="00F867BA">
            <w:pPr>
              <w:rPr>
                <w:ins w:id="231" w:author="Easley, Kirk" w:date="2013-01-25T10:40:00Z"/>
                <w:rFonts w:ascii="Times New Roman" w:hAnsi="Times New Roman"/>
                <w:sz w:val="24"/>
                <w:szCs w:val="24"/>
              </w:rPr>
            </w:pPr>
            <w:ins w:id="232" w:author="Easley, Kirk" w:date="2013-01-25T10:40:00Z">
              <w:r w:rsidRPr="001E1FF2">
                <w:rPr>
                  <w:rFonts w:ascii="Times New Roman" w:hAnsi="Times New Roman"/>
                  <w:sz w:val="24"/>
                  <w:szCs w:val="24"/>
                </w:rPr>
                <w:t>111002</w:t>
              </w:r>
            </w:ins>
          </w:p>
        </w:tc>
        <w:tc>
          <w:tcPr>
            <w:tcW w:w="990" w:type="dxa"/>
            <w:vAlign w:val="center"/>
          </w:tcPr>
          <w:p w:rsidR="00F867BA" w:rsidRPr="001E1FF2" w:rsidRDefault="00F867BA" w:rsidP="00F867BA">
            <w:pPr>
              <w:rPr>
                <w:ins w:id="233" w:author="Easley, Kirk" w:date="2013-01-25T10:40:00Z"/>
                <w:rFonts w:ascii="Times New Roman" w:hAnsi="Times New Roman"/>
                <w:sz w:val="24"/>
                <w:szCs w:val="24"/>
              </w:rPr>
            </w:pPr>
            <w:ins w:id="234" w:author="Easley, Kirk" w:date="2013-01-25T10:40:00Z">
              <w:r>
                <w:rPr>
                  <w:rFonts w:ascii="Times New Roman" w:hAnsi="Times New Roman"/>
                  <w:sz w:val="24"/>
                  <w:szCs w:val="24"/>
                </w:rPr>
                <w:t xml:space="preserve">No </w:t>
              </w:r>
              <w:proofErr w:type="spellStart"/>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235" w:author="Easley, Kirk" w:date="2013-01-25T10:40:00Z"/>
                <w:rFonts w:ascii="Times New Roman" w:hAnsi="Times New Roman"/>
                <w:sz w:val="24"/>
                <w:szCs w:val="24"/>
              </w:rPr>
            </w:pPr>
            <w:ins w:id="236" w:author="Easley, Kirk" w:date="2013-01-25T10:40:00Z">
              <w:r w:rsidRPr="001E1FF2">
                <w:rPr>
                  <w:rFonts w:ascii="Times New Roman" w:hAnsi="Times New Roman"/>
                  <w:sz w:val="24"/>
                  <w:szCs w:val="24"/>
                </w:rPr>
                <w:t>hypovolemic shock</w:t>
              </w:r>
            </w:ins>
          </w:p>
        </w:tc>
        <w:tc>
          <w:tcPr>
            <w:tcW w:w="2340" w:type="dxa"/>
            <w:vAlign w:val="center"/>
          </w:tcPr>
          <w:p w:rsidR="00F867BA" w:rsidRPr="001E1FF2" w:rsidRDefault="00F867BA" w:rsidP="00F867BA">
            <w:pPr>
              <w:jc w:val="center"/>
              <w:rPr>
                <w:ins w:id="237" w:author="Easley, Kirk" w:date="2013-01-25T10:40:00Z"/>
                <w:rFonts w:ascii="Times New Roman" w:hAnsi="Times New Roman"/>
                <w:sz w:val="24"/>
                <w:szCs w:val="24"/>
              </w:rPr>
            </w:pPr>
            <w:ins w:id="238" w:author="Easley, Kirk" w:date="2013-01-25T10:40:00Z">
              <w:r>
                <w:rPr>
                  <w:rFonts w:ascii="Times New Roman" w:hAnsi="Times New Roman"/>
                  <w:sz w:val="24"/>
                  <w:szCs w:val="24"/>
                </w:rPr>
                <w:t>-</w:t>
              </w:r>
            </w:ins>
          </w:p>
        </w:tc>
      </w:tr>
      <w:tr w:rsidR="00F867BA" w:rsidRPr="001E1FF2" w:rsidTr="00F867BA">
        <w:trPr>
          <w:trHeight w:hRule="exact" w:val="576"/>
          <w:ins w:id="239" w:author="Easley, Kirk" w:date="2013-01-25T10:40:00Z"/>
        </w:trPr>
        <w:tc>
          <w:tcPr>
            <w:tcW w:w="1275" w:type="dxa"/>
            <w:shd w:val="clear" w:color="auto" w:fill="auto"/>
            <w:noWrap/>
            <w:vAlign w:val="center"/>
            <w:hideMark/>
          </w:tcPr>
          <w:p w:rsidR="00F867BA" w:rsidRPr="001E1FF2" w:rsidRDefault="00F867BA" w:rsidP="00F867BA">
            <w:pPr>
              <w:rPr>
                <w:ins w:id="240" w:author="Easley, Kirk" w:date="2013-01-25T10:40:00Z"/>
                <w:rFonts w:ascii="Times New Roman" w:hAnsi="Times New Roman"/>
                <w:sz w:val="24"/>
                <w:szCs w:val="24"/>
              </w:rPr>
            </w:pPr>
            <w:ins w:id="241" w:author="Easley, Kirk" w:date="2013-01-25T10:40:00Z">
              <w:r w:rsidRPr="001E1FF2">
                <w:rPr>
                  <w:rFonts w:ascii="Times New Roman" w:hAnsi="Times New Roman"/>
                  <w:sz w:val="24"/>
                  <w:szCs w:val="24"/>
                </w:rPr>
                <w:t>111010</w:t>
              </w:r>
            </w:ins>
          </w:p>
        </w:tc>
        <w:tc>
          <w:tcPr>
            <w:tcW w:w="990" w:type="dxa"/>
            <w:vAlign w:val="center"/>
          </w:tcPr>
          <w:p w:rsidR="00F867BA" w:rsidRPr="001E1FF2" w:rsidRDefault="00F867BA" w:rsidP="00F867BA">
            <w:pPr>
              <w:rPr>
                <w:ins w:id="242" w:author="Easley, Kirk" w:date="2013-01-25T10:40:00Z"/>
                <w:rFonts w:ascii="Times New Roman" w:hAnsi="Times New Roman"/>
                <w:sz w:val="24"/>
                <w:szCs w:val="24"/>
              </w:rPr>
            </w:pPr>
            <w:ins w:id="243" w:author="Easley, Kirk" w:date="2013-01-25T10:40:00Z">
              <w:r>
                <w:rPr>
                  <w:rFonts w:ascii="Times New Roman" w:hAnsi="Times New Roman"/>
                  <w:sz w:val="24"/>
                  <w:szCs w:val="24"/>
                </w:rPr>
                <w:t xml:space="preserve">No </w:t>
              </w:r>
              <w:proofErr w:type="spellStart"/>
              <w:r>
                <w:rPr>
                  <w:rFonts w:ascii="Times New Roman" w:hAnsi="Times New Roman"/>
                  <w:sz w:val="24"/>
                  <w:szCs w:val="24"/>
                </w:rPr>
                <w:t>PeX</w:t>
              </w:r>
              <w:proofErr w:type="spellEnd"/>
            </w:ins>
          </w:p>
        </w:tc>
        <w:tc>
          <w:tcPr>
            <w:tcW w:w="4680" w:type="dxa"/>
            <w:shd w:val="clear" w:color="auto" w:fill="auto"/>
            <w:noWrap/>
            <w:vAlign w:val="center"/>
            <w:hideMark/>
          </w:tcPr>
          <w:p w:rsidR="00F867BA" w:rsidRPr="001E1FF2" w:rsidRDefault="00F867BA" w:rsidP="00F867BA">
            <w:pPr>
              <w:rPr>
                <w:ins w:id="244" w:author="Easley, Kirk" w:date="2013-01-25T10:40:00Z"/>
                <w:rFonts w:ascii="Times New Roman" w:hAnsi="Times New Roman"/>
                <w:sz w:val="24"/>
                <w:szCs w:val="24"/>
              </w:rPr>
            </w:pPr>
            <w:ins w:id="245" w:author="Easley, Kirk" w:date="2013-01-25T10:40:00Z">
              <w:r w:rsidRPr="001E1FF2">
                <w:rPr>
                  <w:rFonts w:ascii="Times New Roman" w:hAnsi="Times New Roman"/>
                  <w:sz w:val="24"/>
                  <w:szCs w:val="24"/>
                </w:rPr>
                <w:t>Pancytopenia</w:t>
              </w:r>
            </w:ins>
          </w:p>
        </w:tc>
        <w:tc>
          <w:tcPr>
            <w:tcW w:w="2340" w:type="dxa"/>
            <w:vAlign w:val="center"/>
          </w:tcPr>
          <w:p w:rsidR="00F867BA" w:rsidRPr="001E1FF2" w:rsidRDefault="00F867BA" w:rsidP="00F867BA">
            <w:pPr>
              <w:jc w:val="center"/>
              <w:rPr>
                <w:ins w:id="246" w:author="Easley, Kirk" w:date="2013-01-25T10:40:00Z"/>
                <w:rFonts w:ascii="Times New Roman" w:hAnsi="Times New Roman"/>
                <w:sz w:val="24"/>
                <w:szCs w:val="24"/>
              </w:rPr>
            </w:pPr>
            <w:ins w:id="247" w:author="Easley, Kirk" w:date="2013-01-25T10:40:00Z">
              <w:r>
                <w:rPr>
                  <w:rFonts w:ascii="Times New Roman" w:hAnsi="Times New Roman"/>
                  <w:sz w:val="24"/>
                  <w:szCs w:val="24"/>
                </w:rPr>
                <w:t>-</w:t>
              </w:r>
            </w:ins>
          </w:p>
        </w:tc>
      </w:tr>
    </w:tbl>
    <w:p w:rsidR="00F867BA" w:rsidRPr="001E1FF2" w:rsidRDefault="00F867BA" w:rsidP="00F867BA">
      <w:pPr>
        <w:rPr>
          <w:ins w:id="248" w:author="Easley, Kirk" w:date="2013-01-25T10:40:00Z"/>
          <w:rFonts w:ascii="Times New Roman" w:hAnsi="Times New Roman"/>
          <w:sz w:val="24"/>
          <w:szCs w:val="24"/>
        </w:rPr>
      </w:pPr>
    </w:p>
    <w:p w:rsidR="00CD1ACB" w:rsidRDefault="00CD1ACB" w:rsidP="00CD1ACB">
      <w:pPr>
        <w:tabs>
          <w:tab w:val="left" w:pos="720"/>
        </w:tabs>
        <w:spacing w:line="480" w:lineRule="auto"/>
        <w:rPr>
          <w:ins w:id="249" w:author="Easley, Kirk" w:date="2013-01-25T10:55:00Z"/>
          <w:rFonts w:ascii="Times New Roman" w:hAnsi="Times New Roman"/>
          <w:sz w:val="24"/>
          <w:szCs w:val="24"/>
        </w:rPr>
      </w:pPr>
      <w:ins w:id="250" w:author="Easley, Kirk" w:date="2013-01-25T10:55:00Z">
        <w:r>
          <w:rPr>
            <w:rFonts w:ascii="Times New Roman" w:hAnsi="Times New Roman"/>
            <w:sz w:val="24"/>
            <w:szCs w:val="24"/>
          </w:rPr>
          <w:t xml:space="preserve">Table X: </w:t>
        </w:r>
      </w:ins>
    </w:p>
    <w:tbl>
      <w:tblPr>
        <w:tblW w:w="0" w:type="auto"/>
        <w:tblCellMar>
          <w:left w:w="0" w:type="dxa"/>
          <w:right w:w="0" w:type="dxa"/>
        </w:tblCellMar>
        <w:tblLook w:val="04A0"/>
      </w:tblPr>
      <w:tblGrid>
        <w:gridCol w:w="1915"/>
        <w:gridCol w:w="1915"/>
        <w:gridCol w:w="1915"/>
        <w:gridCol w:w="1915"/>
        <w:gridCol w:w="1916"/>
      </w:tblGrid>
      <w:tr w:rsidR="00CD1ACB" w:rsidRPr="00687D54" w:rsidTr="00CD1ACB">
        <w:trPr>
          <w:ins w:id="251" w:author="Easley, Kirk" w:date="2013-01-25T10:55:00Z"/>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52" w:author="Easley, Kirk" w:date="2013-01-25T10:55:00Z"/>
                <w:rFonts w:ascii="Times New Roman" w:hAnsi="Times New Roman"/>
                <w:sz w:val="24"/>
                <w:szCs w:val="24"/>
              </w:rPr>
            </w:pPr>
            <w:ins w:id="253" w:author="Easley, Kirk" w:date="2013-01-25T10:55:00Z">
              <w:r w:rsidRPr="00687D54">
                <w:rPr>
                  <w:rFonts w:ascii="Times New Roman" w:hAnsi="Times New Roman"/>
                  <w:sz w:val="24"/>
                  <w:szCs w:val="24"/>
                </w:rPr>
                <w:t> </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54" w:author="Easley, Kirk" w:date="2013-01-25T10:55:00Z"/>
                <w:rFonts w:ascii="Times New Roman" w:hAnsi="Times New Roman"/>
                <w:sz w:val="24"/>
                <w:szCs w:val="24"/>
              </w:rPr>
            </w:pPr>
            <w:proofErr w:type="spellStart"/>
            <w:ins w:id="255" w:author="Easley, Kirk" w:date="2013-01-25T10:55:00Z">
              <w:r w:rsidRPr="00687D54">
                <w:rPr>
                  <w:rFonts w:ascii="Times New Roman" w:hAnsi="Times New Roman"/>
                  <w:sz w:val="24"/>
                  <w:szCs w:val="24"/>
                </w:rPr>
                <w:t>Plex</w:t>
              </w:r>
              <w:proofErr w:type="spellEnd"/>
              <w:r w:rsidRPr="00687D54">
                <w:rPr>
                  <w:rFonts w:ascii="Times New Roman" w:hAnsi="Times New Roman"/>
                  <w:sz w:val="24"/>
                  <w:szCs w:val="24"/>
                </w:rPr>
                <w:t xml:space="preserve"> Survivor</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56" w:author="Easley, Kirk" w:date="2013-01-25T10:55:00Z"/>
                <w:rFonts w:ascii="Times New Roman" w:hAnsi="Times New Roman"/>
                <w:sz w:val="24"/>
                <w:szCs w:val="24"/>
              </w:rPr>
            </w:pPr>
            <w:proofErr w:type="spellStart"/>
            <w:ins w:id="257" w:author="Easley, Kirk" w:date="2013-01-25T10:55:00Z">
              <w:r w:rsidRPr="00687D54">
                <w:rPr>
                  <w:rFonts w:ascii="Times New Roman" w:hAnsi="Times New Roman"/>
                  <w:sz w:val="24"/>
                  <w:szCs w:val="24"/>
                </w:rPr>
                <w:t>Plex</w:t>
              </w:r>
              <w:proofErr w:type="spellEnd"/>
              <w:r w:rsidRPr="00687D54">
                <w:rPr>
                  <w:rFonts w:ascii="Times New Roman" w:hAnsi="Times New Roman"/>
                  <w:sz w:val="24"/>
                  <w:szCs w:val="24"/>
                </w:rPr>
                <w:t xml:space="preserve"> Non-survivor</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58" w:author="Easley, Kirk" w:date="2013-01-25T10:55:00Z"/>
                <w:rFonts w:ascii="Times New Roman" w:hAnsi="Times New Roman"/>
                <w:sz w:val="24"/>
                <w:szCs w:val="24"/>
              </w:rPr>
            </w:pPr>
            <w:ins w:id="259" w:author="Easley, Kirk" w:date="2013-01-25T10:55:00Z">
              <w:r w:rsidRPr="00687D54">
                <w:rPr>
                  <w:rFonts w:ascii="Times New Roman" w:hAnsi="Times New Roman"/>
                  <w:sz w:val="24"/>
                  <w:szCs w:val="24"/>
                </w:rPr>
                <w:t xml:space="preserve">No </w:t>
              </w:r>
              <w:proofErr w:type="spellStart"/>
              <w:r w:rsidRPr="00687D54">
                <w:rPr>
                  <w:rFonts w:ascii="Times New Roman" w:hAnsi="Times New Roman"/>
                  <w:sz w:val="24"/>
                  <w:szCs w:val="24"/>
                </w:rPr>
                <w:t>Plex</w:t>
              </w:r>
              <w:proofErr w:type="spellEnd"/>
              <w:r w:rsidRPr="00687D54">
                <w:rPr>
                  <w:rFonts w:ascii="Times New Roman" w:hAnsi="Times New Roman"/>
                  <w:sz w:val="24"/>
                  <w:szCs w:val="24"/>
                </w:rPr>
                <w:t xml:space="preserve"> Survivor</w:t>
              </w:r>
            </w:ins>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60" w:author="Easley, Kirk" w:date="2013-01-25T10:55:00Z"/>
                <w:rFonts w:ascii="Times New Roman" w:hAnsi="Times New Roman"/>
                <w:sz w:val="24"/>
                <w:szCs w:val="24"/>
              </w:rPr>
            </w:pPr>
            <w:ins w:id="261" w:author="Easley, Kirk" w:date="2013-01-25T10:55:00Z">
              <w:r w:rsidRPr="00687D54">
                <w:rPr>
                  <w:rFonts w:ascii="Times New Roman" w:hAnsi="Times New Roman"/>
                  <w:sz w:val="24"/>
                  <w:szCs w:val="24"/>
                </w:rPr>
                <w:t xml:space="preserve">No </w:t>
              </w:r>
              <w:proofErr w:type="spellStart"/>
              <w:r w:rsidRPr="00687D54">
                <w:rPr>
                  <w:rFonts w:ascii="Times New Roman" w:hAnsi="Times New Roman"/>
                  <w:sz w:val="24"/>
                  <w:szCs w:val="24"/>
                </w:rPr>
                <w:t>Plex</w:t>
              </w:r>
              <w:proofErr w:type="spellEnd"/>
              <w:r w:rsidRPr="00687D54">
                <w:rPr>
                  <w:rFonts w:ascii="Times New Roman" w:hAnsi="Times New Roman"/>
                  <w:sz w:val="24"/>
                  <w:szCs w:val="24"/>
                </w:rPr>
                <w:t xml:space="preserve"> Non-survivor</w:t>
              </w:r>
            </w:ins>
          </w:p>
        </w:tc>
      </w:tr>
      <w:tr w:rsidR="00CD1ACB" w:rsidRPr="00687D54" w:rsidTr="00CD1ACB">
        <w:trPr>
          <w:ins w:id="262"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63" w:author="Easley, Kirk" w:date="2013-01-25T10:55:00Z"/>
                <w:rFonts w:ascii="Times New Roman" w:hAnsi="Times New Roman"/>
                <w:sz w:val="24"/>
                <w:szCs w:val="24"/>
              </w:rPr>
            </w:pPr>
            <w:ins w:id="264" w:author="Easley, Kirk" w:date="2013-01-25T10:55:00Z">
              <w:r w:rsidRPr="00687D54">
                <w:rPr>
                  <w:rFonts w:ascii="Times New Roman" w:hAnsi="Times New Roman"/>
                  <w:sz w:val="24"/>
                  <w:szCs w:val="24"/>
                </w:rPr>
                <w:t>Center 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tabs>
                <w:tab w:val="center" w:pos="849"/>
              </w:tabs>
              <w:spacing w:line="480" w:lineRule="auto"/>
              <w:jc w:val="center"/>
              <w:rPr>
                <w:ins w:id="265" w:author="Easley, Kirk" w:date="2013-01-25T10:55:00Z"/>
                <w:rFonts w:ascii="Times New Roman" w:hAnsi="Times New Roman"/>
                <w:sz w:val="24"/>
                <w:szCs w:val="24"/>
              </w:rPr>
            </w:pPr>
            <w:ins w:id="266" w:author="Easley, Kirk" w:date="2013-01-25T10:55:00Z">
              <w:r>
                <w:rPr>
                  <w:rFonts w:ascii="Times New Roman" w:hAnsi="Times New Roman"/>
                  <w:sz w:val="24"/>
                  <w:szCs w:val="24"/>
                </w:rPr>
                <w:t>12</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67" w:author="Easley, Kirk" w:date="2013-01-25T10:55:00Z"/>
                <w:rFonts w:ascii="Times New Roman" w:hAnsi="Times New Roman"/>
                <w:sz w:val="24"/>
                <w:szCs w:val="24"/>
              </w:rPr>
            </w:pPr>
            <w:ins w:id="268" w:author="Easley, Kirk" w:date="2013-01-25T10:55:00Z">
              <w:r>
                <w:rPr>
                  <w:rFonts w:ascii="Times New Roman" w:hAnsi="Times New Roman"/>
                  <w:sz w:val="24"/>
                  <w:szCs w:val="24"/>
                </w:rPr>
                <w:t>10</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69" w:author="Easley, Kirk" w:date="2013-01-25T10:55:00Z"/>
                <w:rFonts w:ascii="Times New Roman" w:hAnsi="Times New Roman"/>
                <w:sz w:val="24"/>
                <w:szCs w:val="24"/>
              </w:rPr>
            </w:pPr>
            <w:ins w:id="270" w:author="Easley, Kirk" w:date="2013-01-25T10:55:00Z">
              <w:r>
                <w:rPr>
                  <w:rFonts w:ascii="Times New Roman" w:hAnsi="Times New Roman"/>
                  <w:sz w:val="24"/>
                  <w:szCs w:val="24"/>
                </w:rPr>
                <w:t>1</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71" w:author="Easley, Kirk" w:date="2013-01-25T10:55:00Z"/>
                <w:rFonts w:ascii="Times New Roman" w:hAnsi="Times New Roman"/>
                <w:sz w:val="24"/>
                <w:szCs w:val="24"/>
              </w:rPr>
            </w:pPr>
            <w:ins w:id="272" w:author="Easley, Kirk" w:date="2013-01-25T10:55:00Z">
              <w:r>
                <w:rPr>
                  <w:rFonts w:ascii="Times New Roman" w:hAnsi="Times New Roman"/>
                  <w:sz w:val="24"/>
                  <w:szCs w:val="24"/>
                </w:rPr>
                <w:t>0</w:t>
              </w:r>
            </w:ins>
          </w:p>
        </w:tc>
      </w:tr>
      <w:tr w:rsidR="00CD1ACB" w:rsidRPr="00687D54" w:rsidTr="00CD1ACB">
        <w:trPr>
          <w:ins w:id="273"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74" w:author="Easley, Kirk" w:date="2013-01-25T10:55:00Z"/>
                <w:rFonts w:ascii="Times New Roman" w:hAnsi="Times New Roman"/>
                <w:sz w:val="24"/>
                <w:szCs w:val="24"/>
              </w:rPr>
            </w:pPr>
            <w:ins w:id="275" w:author="Easley, Kirk" w:date="2013-01-25T10:55:00Z">
              <w:r w:rsidRPr="00687D54">
                <w:rPr>
                  <w:rFonts w:ascii="Times New Roman" w:hAnsi="Times New Roman"/>
                  <w:sz w:val="24"/>
                  <w:szCs w:val="24"/>
                </w:rPr>
                <w:t>Center 2</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76" w:author="Easley, Kirk" w:date="2013-01-25T10:55:00Z"/>
                <w:rFonts w:ascii="Times New Roman" w:hAnsi="Times New Roman"/>
                <w:sz w:val="24"/>
                <w:szCs w:val="24"/>
              </w:rPr>
            </w:pPr>
            <w:ins w:id="277" w:author="Easley, Kirk" w:date="2013-01-25T10:55:00Z">
              <w:r>
                <w:rPr>
                  <w:rFonts w:ascii="Times New Roman" w:hAnsi="Times New Roman"/>
                  <w:sz w:val="24"/>
                  <w:szCs w:val="24"/>
                </w:rPr>
                <w:t>6</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78" w:author="Easley, Kirk" w:date="2013-01-25T10:55:00Z"/>
                <w:rFonts w:ascii="Times New Roman" w:hAnsi="Times New Roman"/>
                <w:sz w:val="24"/>
                <w:szCs w:val="24"/>
              </w:rPr>
            </w:pPr>
            <w:ins w:id="279" w:author="Easley, Kirk" w:date="2013-01-25T10:55:00Z">
              <w:r>
                <w:rPr>
                  <w:rFonts w:ascii="Times New Roman" w:hAnsi="Times New Roman"/>
                  <w:sz w:val="24"/>
                  <w:szCs w:val="24"/>
                </w:rPr>
                <w:t>0</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80" w:author="Easley, Kirk" w:date="2013-01-25T10:55:00Z"/>
                <w:rFonts w:ascii="Times New Roman" w:hAnsi="Times New Roman"/>
                <w:sz w:val="24"/>
                <w:szCs w:val="24"/>
              </w:rPr>
            </w:pPr>
            <w:ins w:id="281" w:author="Easley, Kirk" w:date="2013-01-25T10:55:00Z">
              <w:r>
                <w:rPr>
                  <w:rFonts w:ascii="Times New Roman" w:hAnsi="Times New Roman"/>
                  <w:sz w:val="24"/>
                  <w:szCs w:val="24"/>
                </w:rPr>
                <w:t>-</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82" w:author="Easley, Kirk" w:date="2013-01-25T10:55:00Z"/>
                <w:rFonts w:ascii="Times New Roman" w:hAnsi="Times New Roman"/>
                <w:sz w:val="24"/>
                <w:szCs w:val="24"/>
              </w:rPr>
            </w:pPr>
            <w:ins w:id="283" w:author="Easley, Kirk" w:date="2013-01-25T10:55:00Z">
              <w:r>
                <w:rPr>
                  <w:rFonts w:ascii="Times New Roman" w:hAnsi="Times New Roman"/>
                  <w:sz w:val="24"/>
                  <w:szCs w:val="24"/>
                </w:rPr>
                <w:t>-</w:t>
              </w:r>
            </w:ins>
          </w:p>
        </w:tc>
      </w:tr>
      <w:tr w:rsidR="00CD1ACB" w:rsidRPr="00687D54" w:rsidTr="00CD1ACB">
        <w:trPr>
          <w:ins w:id="284"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85" w:author="Easley, Kirk" w:date="2013-01-25T10:55:00Z"/>
                <w:rFonts w:ascii="Times New Roman" w:hAnsi="Times New Roman"/>
                <w:sz w:val="24"/>
                <w:szCs w:val="24"/>
              </w:rPr>
            </w:pPr>
            <w:ins w:id="286" w:author="Easley, Kirk" w:date="2013-01-25T10:55:00Z">
              <w:r w:rsidRPr="00687D54">
                <w:rPr>
                  <w:rFonts w:ascii="Times New Roman" w:hAnsi="Times New Roman"/>
                  <w:sz w:val="24"/>
                  <w:szCs w:val="24"/>
                </w:rPr>
                <w:t>Center 3</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87" w:author="Easley, Kirk" w:date="2013-01-25T10:55:00Z"/>
                <w:rFonts w:ascii="Times New Roman" w:hAnsi="Times New Roman"/>
                <w:sz w:val="24"/>
                <w:szCs w:val="24"/>
              </w:rPr>
            </w:pPr>
            <w:ins w:id="288" w:author="Easley, Kirk" w:date="2013-01-25T10:55:00Z">
              <w:r>
                <w:rPr>
                  <w:rFonts w:ascii="Times New Roman" w:hAnsi="Times New Roman"/>
                  <w:sz w:val="24"/>
                  <w:szCs w:val="24"/>
                </w:rPr>
                <w:t>-</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89" w:author="Easley, Kirk" w:date="2013-01-25T10:55:00Z"/>
                <w:rFonts w:ascii="Times New Roman" w:hAnsi="Times New Roman"/>
                <w:sz w:val="24"/>
                <w:szCs w:val="24"/>
              </w:rPr>
            </w:pPr>
            <w:ins w:id="290" w:author="Easley, Kirk" w:date="2013-01-25T10:55:00Z">
              <w:r>
                <w:rPr>
                  <w:rFonts w:ascii="Times New Roman" w:hAnsi="Times New Roman"/>
                  <w:sz w:val="24"/>
                  <w:szCs w:val="24"/>
                </w:rPr>
                <w:t>-</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91" w:author="Easley, Kirk" w:date="2013-01-25T10:55:00Z"/>
                <w:rFonts w:ascii="Times New Roman" w:hAnsi="Times New Roman"/>
                <w:sz w:val="24"/>
                <w:szCs w:val="24"/>
              </w:rPr>
            </w:pPr>
            <w:ins w:id="292" w:author="Easley, Kirk" w:date="2013-01-25T10:55:00Z">
              <w:r>
                <w:rPr>
                  <w:rFonts w:ascii="Times New Roman" w:hAnsi="Times New Roman"/>
                  <w:sz w:val="24"/>
                  <w:szCs w:val="24"/>
                </w:rPr>
                <w:t>2</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93" w:author="Easley, Kirk" w:date="2013-01-25T10:55:00Z"/>
                <w:rFonts w:ascii="Times New Roman" w:hAnsi="Times New Roman"/>
                <w:sz w:val="24"/>
                <w:szCs w:val="24"/>
              </w:rPr>
            </w:pPr>
            <w:ins w:id="294" w:author="Easley, Kirk" w:date="2013-01-25T10:55:00Z">
              <w:r>
                <w:rPr>
                  <w:rFonts w:ascii="Times New Roman" w:hAnsi="Times New Roman"/>
                  <w:sz w:val="24"/>
                  <w:szCs w:val="24"/>
                </w:rPr>
                <w:t>3</w:t>
              </w:r>
            </w:ins>
          </w:p>
        </w:tc>
      </w:tr>
      <w:tr w:rsidR="00CD1ACB" w:rsidRPr="00687D54" w:rsidTr="00CD1ACB">
        <w:trPr>
          <w:ins w:id="295"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296" w:author="Easley, Kirk" w:date="2013-01-25T10:55:00Z"/>
                <w:rFonts w:ascii="Times New Roman" w:hAnsi="Times New Roman"/>
                <w:sz w:val="24"/>
                <w:szCs w:val="24"/>
              </w:rPr>
            </w:pPr>
            <w:ins w:id="297" w:author="Easley, Kirk" w:date="2013-01-25T10:55:00Z">
              <w:r w:rsidRPr="00687D54">
                <w:rPr>
                  <w:rFonts w:ascii="Times New Roman" w:hAnsi="Times New Roman"/>
                  <w:sz w:val="24"/>
                  <w:szCs w:val="24"/>
                </w:rPr>
                <w:t>Center 4</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298" w:author="Easley, Kirk" w:date="2013-01-25T10:55:00Z"/>
                <w:rFonts w:ascii="Times New Roman" w:hAnsi="Times New Roman"/>
                <w:sz w:val="24"/>
                <w:szCs w:val="24"/>
              </w:rPr>
            </w:pPr>
            <w:ins w:id="299" w:author="Easley, Kirk" w:date="2013-01-25T10:55:00Z">
              <w:r>
                <w:rPr>
                  <w:rFonts w:ascii="Times New Roman" w:hAnsi="Times New Roman"/>
                  <w:sz w:val="24"/>
                  <w:szCs w:val="24"/>
                </w:rPr>
                <w:t>-</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00" w:author="Easley, Kirk" w:date="2013-01-25T10:55:00Z"/>
                <w:rFonts w:ascii="Times New Roman" w:hAnsi="Times New Roman"/>
                <w:sz w:val="24"/>
                <w:szCs w:val="24"/>
              </w:rPr>
            </w:pPr>
            <w:ins w:id="301" w:author="Easley, Kirk" w:date="2013-01-25T10:55:00Z">
              <w:r>
                <w:rPr>
                  <w:rFonts w:ascii="Times New Roman" w:hAnsi="Times New Roman"/>
                  <w:sz w:val="24"/>
                  <w:szCs w:val="24"/>
                </w:rPr>
                <w:t>-</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02" w:author="Easley, Kirk" w:date="2013-01-25T10:55:00Z"/>
                <w:rFonts w:ascii="Times New Roman" w:hAnsi="Times New Roman"/>
                <w:sz w:val="24"/>
                <w:szCs w:val="24"/>
              </w:rPr>
            </w:pPr>
            <w:ins w:id="303" w:author="Easley, Kirk" w:date="2013-01-25T10:55:00Z">
              <w:r>
                <w:rPr>
                  <w:rFonts w:ascii="Times New Roman" w:hAnsi="Times New Roman"/>
                  <w:sz w:val="24"/>
                  <w:szCs w:val="24"/>
                </w:rPr>
                <w:t>2</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04" w:author="Easley, Kirk" w:date="2013-01-25T10:55:00Z"/>
                <w:rFonts w:ascii="Times New Roman" w:hAnsi="Times New Roman"/>
                <w:sz w:val="24"/>
                <w:szCs w:val="24"/>
              </w:rPr>
            </w:pPr>
            <w:ins w:id="305" w:author="Easley, Kirk" w:date="2013-01-25T10:55:00Z">
              <w:r>
                <w:rPr>
                  <w:rFonts w:ascii="Times New Roman" w:hAnsi="Times New Roman"/>
                  <w:sz w:val="24"/>
                  <w:szCs w:val="24"/>
                </w:rPr>
                <w:t>0</w:t>
              </w:r>
            </w:ins>
          </w:p>
        </w:tc>
      </w:tr>
      <w:tr w:rsidR="00CD1ACB" w:rsidRPr="00687D54" w:rsidTr="00CD1ACB">
        <w:trPr>
          <w:ins w:id="306"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307" w:author="Easley, Kirk" w:date="2013-01-25T10:55:00Z"/>
                <w:rFonts w:ascii="Times New Roman" w:hAnsi="Times New Roman"/>
                <w:sz w:val="24"/>
                <w:szCs w:val="24"/>
              </w:rPr>
            </w:pPr>
            <w:ins w:id="308" w:author="Easley, Kirk" w:date="2013-01-25T10:55:00Z">
              <w:r w:rsidRPr="00687D54">
                <w:rPr>
                  <w:rFonts w:ascii="Times New Roman" w:hAnsi="Times New Roman"/>
                  <w:sz w:val="24"/>
                  <w:szCs w:val="24"/>
                </w:rPr>
                <w:t>Center 5</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09" w:author="Easley, Kirk" w:date="2013-01-25T10:55:00Z"/>
                <w:rFonts w:ascii="Times New Roman" w:hAnsi="Times New Roman"/>
                <w:sz w:val="24"/>
                <w:szCs w:val="24"/>
              </w:rPr>
            </w:pPr>
            <w:ins w:id="310" w:author="Easley, Kirk" w:date="2013-01-25T10:55:00Z">
              <w:r>
                <w:rPr>
                  <w:rFonts w:ascii="Times New Roman" w:hAnsi="Times New Roman"/>
                  <w:sz w:val="24"/>
                  <w:szCs w:val="24"/>
                </w:rPr>
                <w:t>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11" w:author="Easley, Kirk" w:date="2013-01-25T10:55:00Z"/>
                <w:rFonts w:ascii="Times New Roman" w:hAnsi="Times New Roman"/>
                <w:sz w:val="24"/>
                <w:szCs w:val="24"/>
              </w:rPr>
            </w:pPr>
            <w:ins w:id="312" w:author="Easley, Kirk" w:date="2013-01-25T10:55:00Z">
              <w:r>
                <w:rPr>
                  <w:rFonts w:ascii="Times New Roman" w:hAnsi="Times New Roman"/>
                  <w:sz w:val="24"/>
                  <w:szCs w:val="24"/>
                </w:rPr>
                <w:t>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13" w:author="Easley, Kirk" w:date="2013-01-25T10:55:00Z"/>
                <w:rFonts w:ascii="Times New Roman" w:hAnsi="Times New Roman"/>
                <w:sz w:val="24"/>
                <w:szCs w:val="24"/>
              </w:rPr>
            </w:pPr>
            <w:ins w:id="314" w:author="Easley, Kirk" w:date="2013-01-25T10:55:00Z">
              <w:r>
                <w:rPr>
                  <w:rFonts w:ascii="Times New Roman" w:hAnsi="Times New Roman"/>
                  <w:sz w:val="24"/>
                  <w:szCs w:val="24"/>
                </w:rPr>
                <w:t>2</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15" w:author="Easley, Kirk" w:date="2013-01-25T10:55:00Z"/>
                <w:rFonts w:ascii="Times New Roman" w:hAnsi="Times New Roman"/>
                <w:sz w:val="24"/>
                <w:szCs w:val="24"/>
              </w:rPr>
            </w:pPr>
            <w:ins w:id="316" w:author="Easley, Kirk" w:date="2013-01-25T10:55:00Z">
              <w:r>
                <w:rPr>
                  <w:rFonts w:ascii="Times New Roman" w:hAnsi="Times New Roman"/>
                  <w:sz w:val="24"/>
                  <w:szCs w:val="24"/>
                </w:rPr>
                <w:t>3</w:t>
              </w:r>
            </w:ins>
          </w:p>
        </w:tc>
      </w:tr>
      <w:tr w:rsidR="00CD1ACB" w:rsidRPr="00687D54" w:rsidTr="00CD1ACB">
        <w:trPr>
          <w:ins w:id="317"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318" w:author="Easley, Kirk" w:date="2013-01-25T10:55:00Z"/>
                <w:rFonts w:ascii="Times New Roman" w:hAnsi="Times New Roman"/>
                <w:sz w:val="24"/>
                <w:szCs w:val="24"/>
              </w:rPr>
            </w:pPr>
            <w:ins w:id="319" w:author="Easley, Kirk" w:date="2013-01-25T10:55:00Z">
              <w:r w:rsidRPr="00687D54">
                <w:rPr>
                  <w:rFonts w:ascii="Times New Roman" w:hAnsi="Times New Roman"/>
                  <w:sz w:val="24"/>
                  <w:szCs w:val="24"/>
                </w:rPr>
                <w:t>Center 6</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20" w:author="Easley, Kirk" w:date="2013-01-25T10:55:00Z"/>
                <w:rFonts w:ascii="Times New Roman" w:hAnsi="Times New Roman"/>
                <w:sz w:val="24"/>
                <w:szCs w:val="24"/>
              </w:rPr>
            </w:pPr>
            <w:ins w:id="321" w:author="Easley, Kirk" w:date="2013-01-25T10:55:00Z">
              <w:r>
                <w:rPr>
                  <w:rFonts w:ascii="Times New Roman" w:hAnsi="Times New Roman"/>
                  <w:sz w:val="24"/>
                  <w:szCs w:val="24"/>
                </w:rPr>
                <w:t>10</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22" w:author="Easley, Kirk" w:date="2013-01-25T10:55:00Z"/>
                <w:rFonts w:ascii="Times New Roman" w:hAnsi="Times New Roman"/>
                <w:sz w:val="24"/>
                <w:szCs w:val="24"/>
              </w:rPr>
            </w:pPr>
            <w:ins w:id="323" w:author="Easley, Kirk" w:date="2013-01-25T10:55:00Z">
              <w:r>
                <w:rPr>
                  <w:rFonts w:ascii="Times New Roman" w:hAnsi="Times New Roman"/>
                  <w:sz w:val="24"/>
                  <w:szCs w:val="24"/>
                </w:rPr>
                <w:t>3</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24" w:author="Easley, Kirk" w:date="2013-01-25T10:55:00Z"/>
                <w:rFonts w:ascii="Times New Roman" w:hAnsi="Times New Roman"/>
                <w:sz w:val="24"/>
                <w:szCs w:val="24"/>
              </w:rPr>
            </w:pPr>
            <w:ins w:id="325" w:author="Easley, Kirk" w:date="2013-01-25T10:55:00Z">
              <w:r>
                <w:rPr>
                  <w:rFonts w:ascii="Times New Roman" w:hAnsi="Times New Roman"/>
                  <w:sz w:val="24"/>
                  <w:szCs w:val="24"/>
                </w:rPr>
                <w:t>1</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26" w:author="Easley, Kirk" w:date="2013-01-25T10:55:00Z"/>
                <w:rFonts w:ascii="Times New Roman" w:hAnsi="Times New Roman"/>
                <w:sz w:val="24"/>
                <w:szCs w:val="24"/>
              </w:rPr>
            </w:pPr>
            <w:ins w:id="327" w:author="Easley, Kirk" w:date="2013-01-25T10:55:00Z">
              <w:r>
                <w:rPr>
                  <w:rFonts w:ascii="Times New Roman" w:hAnsi="Times New Roman"/>
                  <w:sz w:val="24"/>
                  <w:szCs w:val="24"/>
                </w:rPr>
                <w:t>0</w:t>
              </w:r>
            </w:ins>
          </w:p>
        </w:tc>
      </w:tr>
      <w:tr w:rsidR="00CD1ACB" w:rsidRPr="00687D54" w:rsidTr="00CD1ACB">
        <w:trPr>
          <w:ins w:id="328"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329" w:author="Easley, Kirk" w:date="2013-01-25T10:55:00Z"/>
                <w:rFonts w:ascii="Times New Roman" w:hAnsi="Times New Roman"/>
                <w:sz w:val="24"/>
                <w:szCs w:val="24"/>
              </w:rPr>
            </w:pPr>
            <w:ins w:id="330" w:author="Easley, Kirk" w:date="2013-01-25T10:55:00Z">
              <w:r w:rsidRPr="00687D54">
                <w:rPr>
                  <w:rFonts w:ascii="Times New Roman" w:hAnsi="Times New Roman"/>
                  <w:sz w:val="24"/>
                  <w:szCs w:val="24"/>
                </w:rPr>
                <w:t>Center 7</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31" w:author="Easley, Kirk" w:date="2013-01-25T10:55:00Z"/>
                <w:rFonts w:ascii="Times New Roman" w:hAnsi="Times New Roman"/>
                <w:sz w:val="24"/>
                <w:szCs w:val="24"/>
              </w:rPr>
            </w:pPr>
            <w:ins w:id="332" w:author="Easley, Kirk" w:date="2013-01-25T10:55:00Z">
              <w:r>
                <w:rPr>
                  <w:rFonts w:ascii="Times New Roman" w:hAnsi="Times New Roman"/>
                  <w:sz w:val="24"/>
                  <w:szCs w:val="24"/>
                </w:rPr>
                <w:t>3</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33" w:author="Easley, Kirk" w:date="2013-01-25T10:55:00Z"/>
                <w:rFonts w:ascii="Times New Roman" w:hAnsi="Times New Roman"/>
                <w:sz w:val="24"/>
                <w:szCs w:val="24"/>
              </w:rPr>
            </w:pPr>
            <w:ins w:id="334" w:author="Easley, Kirk" w:date="2013-01-25T10:55:00Z">
              <w:r>
                <w:rPr>
                  <w:rFonts w:ascii="Times New Roman" w:hAnsi="Times New Roman"/>
                  <w:sz w:val="24"/>
                  <w:szCs w:val="24"/>
                </w:rPr>
                <w:t>2</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35" w:author="Easley, Kirk" w:date="2013-01-25T10:55:00Z"/>
                <w:rFonts w:ascii="Times New Roman" w:hAnsi="Times New Roman"/>
                <w:sz w:val="24"/>
                <w:szCs w:val="24"/>
              </w:rPr>
            </w:pPr>
            <w:ins w:id="336" w:author="Easley, Kirk" w:date="2013-01-25T10:55:00Z">
              <w:r>
                <w:rPr>
                  <w:rFonts w:ascii="Times New Roman" w:hAnsi="Times New Roman"/>
                  <w:sz w:val="24"/>
                  <w:szCs w:val="24"/>
                </w:rPr>
                <w:t>4</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37" w:author="Easley, Kirk" w:date="2013-01-25T10:55:00Z"/>
                <w:rFonts w:ascii="Times New Roman" w:hAnsi="Times New Roman"/>
                <w:sz w:val="24"/>
                <w:szCs w:val="24"/>
              </w:rPr>
            </w:pPr>
            <w:ins w:id="338" w:author="Easley, Kirk" w:date="2013-01-25T10:55:00Z">
              <w:r>
                <w:rPr>
                  <w:rFonts w:ascii="Times New Roman" w:hAnsi="Times New Roman"/>
                  <w:sz w:val="24"/>
                  <w:szCs w:val="24"/>
                </w:rPr>
                <w:t>1</w:t>
              </w:r>
            </w:ins>
          </w:p>
        </w:tc>
      </w:tr>
      <w:tr w:rsidR="00CD1ACB" w:rsidRPr="00687D54" w:rsidTr="00CD1ACB">
        <w:trPr>
          <w:ins w:id="339"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340" w:author="Easley, Kirk" w:date="2013-01-25T10:55:00Z"/>
                <w:rFonts w:ascii="Times New Roman" w:hAnsi="Times New Roman"/>
                <w:sz w:val="24"/>
                <w:szCs w:val="24"/>
              </w:rPr>
            </w:pPr>
            <w:ins w:id="341" w:author="Easley, Kirk" w:date="2013-01-25T10:55:00Z">
              <w:r w:rsidRPr="00687D54">
                <w:rPr>
                  <w:rFonts w:ascii="Times New Roman" w:hAnsi="Times New Roman"/>
                  <w:sz w:val="24"/>
                  <w:szCs w:val="24"/>
                </w:rPr>
                <w:t>Center 8</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42" w:author="Easley, Kirk" w:date="2013-01-25T10:55:00Z"/>
                <w:rFonts w:ascii="Times New Roman" w:hAnsi="Times New Roman"/>
                <w:sz w:val="24"/>
                <w:szCs w:val="24"/>
              </w:rPr>
            </w:pPr>
            <w:ins w:id="343" w:author="Easley, Kirk" w:date="2013-01-25T10:55:00Z">
              <w:r>
                <w:rPr>
                  <w:rFonts w:ascii="Times New Roman" w:hAnsi="Times New Roman"/>
                  <w:sz w:val="24"/>
                  <w:szCs w:val="24"/>
                </w:rPr>
                <w:t>8</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44" w:author="Easley, Kirk" w:date="2013-01-25T10:55:00Z"/>
                <w:rFonts w:ascii="Times New Roman" w:hAnsi="Times New Roman"/>
                <w:sz w:val="24"/>
                <w:szCs w:val="24"/>
              </w:rPr>
            </w:pPr>
            <w:ins w:id="345" w:author="Easley, Kirk" w:date="2013-01-25T10:55:00Z">
              <w:r>
                <w:rPr>
                  <w:rFonts w:ascii="Times New Roman" w:hAnsi="Times New Roman"/>
                  <w:sz w:val="24"/>
                  <w:szCs w:val="24"/>
                </w:rPr>
                <w:t>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46" w:author="Easley, Kirk" w:date="2013-01-25T10:55:00Z"/>
                <w:rFonts w:ascii="Times New Roman" w:hAnsi="Times New Roman"/>
                <w:sz w:val="24"/>
                <w:szCs w:val="24"/>
              </w:rPr>
            </w:pPr>
            <w:ins w:id="347" w:author="Easley, Kirk" w:date="2013-01-25T10:55:00Z">
              <w:r>
                <w:rPr>
                  <w:rFonts w:ascii="Times New Roman" w:hAnsi="Times New Roman"/>
                  <w:sz w:val="24"/>
                  <w:szCs w:val="24"/>
                </w:rPr>
                <w:t>-</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48" w:author="Easley, Kirk" w:date="2013-01-25T10:55:00Z"/>
                <w:rFonts w:ascii="Times New Roman" w:hAnsi="Times New Roman"/>
                <w:sz w:val="24"/>
                <w:szCs w:val="24"/>
              </w:rPr>
            </w:pPr>
            <w:ins w:id="349" w:author="Easley, Kirk" w:date="2013-01-25T10:55:00Z">
              <w:r>
                <w:rPr>
                  <w:rFonts w:ascii="Times New Roman" w:hAnsi="Times New Roman"/>
                  <w:sz w:val="24"/>
                  <w:szCs w:val="24"/>
                </w:rPr>
                <w:t>-</w:t>
              </w:r>
            </w:ins>
          </w:p>
        </w:tc>
      </w:tr>
      <w:tr w:rsidR="00CD1ACB" w:rsidRPr="00687D54" w:rsidTr="00CD1ACB">
        <w:trPr>
          <w:ins w:id="350"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687D54" w:rsidRDefault="00CD1ACB" w:rsidP="00CD1ACB">
            <w:pPr>
              <w:pStyle w:val="NoSpacing"/>
              <w:spacing w:line="480" w:lineRule="auto"/>
              <w:rPr>
                <w:ins w:id="351" w:author="Easley, Kirk" w:date="2013-01-25T10:55:00Z"/>
                <w:rFonts w:ascii="Times New Roman" w:hAnsi="Times New Roman"/>
                <w:sz w:val="24"/>
                <w:szCs w:val="24"/>
              </w:rPr>
            </w:pPr>
            <w:ins w:id="352" w:author="Easley, Kirk" w:date="2013-01-25T10:55:00Z">
              <w:r w:rsidRPr="00687D54">
                <w:rPr>
                  <w:rFonts w:ascii="Times New Roman" w:hAnsi="Times New Roman"/>
                  <w:sz w:val="24"/>
                  <w:szCs w:val="24"/>
                </w:rPr>
                <w:t>Center 9</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53" w:author="Easley, Kirk" w:date="2013-01-25T10:55:00Z"/>
                <w:rFonts w:ascii="Times New Roman" w:hAnsi="Times New Roman"/>
                <w:sz w:val="24"/>
                <w:szCs w:val="24"/>
              </w:rPr>
            </w:pPr>
            <w:ins w:id="354" w:author="Easley, Kirk" w:date="2013-01-25T10:55:00Z">
              <w:r>
                <w:rPr>
                  <w:rFonts w:ascii="Times New Roman" w:hAnsi="Times New Roman"/>
                  <w:sz w:val="24"/>
                  <w:szCs w:val="24"/>
                </w:rPr>
                <w:t>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55" w:author="Easley, Kirk" w:date="2013-01-25T10:55:00Z"/>
                <w:rFonts w:ascii="Times New Roman" w:hAnsi="Times New Roman"/>
                <w:sz w:val="24"/>
                <w:szCs w:val="24"/>
              </w:rPr>
            </w:pPr>
            <w:ins w:id="356" w:author="Easley, Kirk" w:date="2013-01-25T10:55:00Z">
              <w:r>
                <w:rPr>
                  <w:rFonts w:ascii="Times New Roman" w:hAnsi="Times New Roman"/>
                  <w:sz w:val="24"/>
                  <w:szCs w:val="24"/>
                </w:rPr>
                <w:t>2</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57" w:author="Easley, Kirk" w:date="2013-01-25T10:55:00Z"/>
                <w:rFonts w:ascii="Times New Roman" w:hAnsi="Times New Roman"/>
                <w:sz w:val="24"/>
                <w:szCs w:val="24"/>
              </w:rPr>
            </w:pPr>
            <w:ins w:id="358" w:author="Easley, Kirk" w:date="2013-01-25T10:55:00Z">
              <w:r>
                <w:rPr>
                  <w:rFonts w:ascii="Times New Roman" w:hAnsi="Times New Roman"/>
                  <w:sz w:val="24"/>
                  <w:szCs w:val="24"/>
                </w:rPr>
                <w:t>1</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687D54" w:rsidRDefault="00CD1ACB" w:rsidP="00CD1ACB">
            <w:pPr>
              <w:pStyle w:val="NoSpacing"/>
              <w:spacing w:line="480" w:lineRule="auto"/>
              <w:jc w:val="center"/>
              <w:rPr>
                <w:ins w:id="359" w:author="Easley, Kirk" w:date="2013-01-25T10:55:00Z"/>
                <w:rFonts w:ascii="Times New Roman" w:hAnsi="Times New Roman"/>
                <w:sz w:val="24"/>
                <w:szCs w:val="24"/>
              </w:rPr>
            </w:pPr>
            <w:ins w:id="360" w:author="Easley, Kirk" w:date="2013-01-25T10:55:00Z">
              <w:r>
                <w:rPr>
                  <w:rFonts w:ascii="Times New Roman" w:hAnsi="Times New Roman"/>
                  <w:sz w:val="24"/>
                  <w:szCs w:val="24"/>
                </w:rPr>
                <w:t>1</w:t>
              </w:r>
            </w:ins>
          </w:p>
        </w:tc>
      </w:tr>
      <w:tr w:rsidR="00CD1ACB" w:rsidRPr="00687D54" w:rsidTr="00CD1ACB">
        <w:trPr>
          <w:ins w:id="361" w:author="Easley, Kirk" w:date="2013-01-25T10:55: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ACB" w:rsidRPr="00932DFA" w:rsidRDefault="00CD1ACB" w:rsidP="00CD1ACB">
            <w:pPr>
              <w:pStyle w:val="NoSpacing"/>
              <w:spacing w:line="480" w:lineRule="auto"/>
              <w:rPr>
                <w:ins w:id="362" w:author="Easley, Kirk" w:date="2013-01-25T10:55:00Z"/>
                <w:rFonts w:ascii="Times New Roman" w:hAnsi="Times New Roman"/>
                <w:b/>
                <w:sz w:val="24"/>
                <w:szCs w:val="24"/>
              </w:rPr>
            </w:pPr>
            <w:ins w:id="363" w:author="Easley, Kirk" w:date="2013-01-25T10:55:00Z">
              <w:r w:rsidRPr="00932DFA">
                <w:rPr>
                  <w:rFonts w:ascii="Times New Roman" w:hAnsi="Times New Roman"/>
                  <w:b/>
                  <w:sz w:val="24"/>
                  <w:szCs w:val="24"/>
                </w:rPr>
                <w:t>Total</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932DFA" w:rsidRDefault="00CD1ACB" w:rsidP="00CD1ACB">
            <w:pPr>
              <w:pStyle w:val="NoSpacing"/>
              <w:spacing w:line="480" w:lineRule="auto"/>
              <w:jc w:val="center"/>
              <w:rPr>
                <w:ins w:id="364" w:author="Easley, Kirk" w:date="2013-01-25T10:55:00Z"/>
                <w:rFonts w:ascii="Times New Roman" w:hAnsi="Times New Roman"/>
                <w:b/>
                <w:sz w:val="24"/>
                <w:szCs w:val="24"/>
              </w:rPr>
            </w:pPr>
            <w:ins w:id="365" w:author="Easley, Kirk" w:date="2013-01-25T10:55:00Z">
              <w:r w:rsidRPr="00932DFA">
                <w:rPr>
                  <w:rFonts w:ascii="Times New Roman" w:hAnsi="Times New Roman"/>
                  <w:b/>
                  <w:sz w:val="24"/>
                  <w:szCs w:val="24"/>
                </w:rPr>
                <w:t>41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932DFA" w:rsidRDefault="00CD1ACB" w:rsidP="00CD1ACB">
            <w:pPr>
              <w:pStyle w:val="NoSpacing"/>
              <w:spacing w:line="480" w:lineRule="auto"/>
              <w:jc w:val="center"/>
              <w:rPr>
                <w:ins w:id="366" w:author="Easley, Kirk" w:date="2013-01-25T10:55:00Z"/>
                <w:rFonts w:ascii="Times New Roman" w:hAnsi="Times New Roman"/>
                <w:b/>
                <w:sz w:val="24"/>
                <w:szCs w:val="24"/>
              </w:rPr>
            </w:pPr>
            <w:ins w:id="367" w:author="Easley, Kirk" w:date="2013-01-25T10:55:00Z">
              <w:r w:rsidRPr="00932DFA">
                <w:rPr>
                  <w:rFonts w:ascii="Times New Roman" w:hAnsi="Times New Roman"/>
                  <w:b/>
                  <w:sz w:val="24"/>
                  <w:szCs w:val="24"/>
                </w:rPr>
                <w:t>19</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932DFA" w:rsidRDefault="00CD1ACB" w:rsidP="00CD1ACB">
            <w:pPr>
              <w:pStyle w:val="NoSpacing"/>
              <w:spacing w:line="480" w:lineRule="auto"/>
              <w:jc w:val="center"/>
              <w:rPr>
                <w:ins w:id="368" w:author="Easley, Kirk" w:date="2013-01-25T10:55:00Z"/>
                <w:rFonts w:ascii="Times New Roman" w:hAnsi="Times New Roman"/>
                <w:b/>
                <w:sz w:val="24"/>
                <w:szCs w:val="24"/>
              </w:rPr>
            </w:pPr>
            <w:ins w:id="369" w:author="Easley, Kirk" w:date="2013-01-25T10:55:00Z">
              <w:r w:rsidRPr="00932DFA">
                <w:rPr>
                  <w:rFonts w:ascii="Times New Roman" w:hAnsi="Times New Roman"/>
                  <w:b/>
                  <w:sz w:val="24"/>
                  <w:szCs w:val="24"/>
                </w:rPr>
                <w:t>13</w:t>
              </w:r>
            </w:ins>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1ACB" w:rsidRPr="00932DFA" w:rsidRDefault="00CD1ACB" w:rsidP="00CD1ACB">
            <w:pPr>
              <w:pStyle w:val="NoSpacing"/>
              <w:spacing w:line="480" w:lineRule="auto"/>
              <w:jc w:val="center"/>
              <w:rPr>
                <w:ins w:id="370" w:author="Easley, Kirk" w:date="2013-01-25T10:55:00Z"/>
                <w:rFonts w:ascii="Times New Roman" w:hAnsi="Times New Roman"/>
                <w:b/>
                <w:sz w:val="24"/>
                <w:szCs w:val="24"/>
              </w:rPr>
            </w:pPr>
            <w:ins w:id="371" w:author="Easley, Kirk" w:date="2013-01-25T10:55:00Z">
              <w:r w:rsidRPr="00932DFA">
                <w:rPr>
                  <w:rFonts w:ascii="Times New Roman" w:hAnsi="Times New Roman"/>
                  <w:b/>
                  <w:sz w:val="24"/>
                  <w:szCs w:val="24"/>
                </w:rPr>
                <w:t>8</w:t>
              </w:r>
            </w:ins>
          </w:p>
        </w:tc>
      </w:tr>
    </w:tbl>
    <w:p w:rsidR="00CD1ACB" w:rsidRPr="00687D54" w:rsidRDefault="00CD1ACB" w:rsidP="00CD1ACB">
      <w:pPr>
        <w:pStyle w:val="NoSpacing"/>
        <w:spacing w:line="480" w:lineRule="auto"/>
        <w:rPr>
          <w:ins w:id="372" w:author="Easley, Kirk" w:date="2013-01-25T10:55:00Z"/>
          <w:rFonts w:ascii="Times New Roman" w:hAnsi="Times New Roman"/>
          <w:sz w:val="24"/>
          <w:szCs w:val="24"/>
        </w:rPr>
      </w:pPr>
      <w:ins w:id="373" w:author="Easley, Kirk" w:date="2013-01-25T10:55:00Z">
        <w:r w:rsidRPr="00687D54">
          <w:rPr>
            <w:rFonts w:ascii="Times New Roman" w:hAnsi="Times New Roman"/>
            <w:sz w:val="24"/>
            <w:szCs w:val="24"/>
          </w:rPr>
          <w:t> </w:t>
        </w:r>
      </w:ins>
    </w:p>
    <w:p w:rsidR="00F867BA" w:rsidRDefault="00F867BA" w:rsidP="00F867BA">
      <w:pPr>
        <w:tabs>
          <w:tab w:val="left" w:pos="720"/>
        </w:tabs>
        <w:spacing w:line="480" w:lineRule="auto"/>
        <w:rPr>
          <w:ins w:id="374" w:author="Easley, Kirk" w:date="2013-01-25T10:40:00Z"/>
          <w:rFonts w:ascii="Times New Roman" w:hAnsi="Times New Roman"/>
          <w:sz w:val="24"/>
          <w:szCs w:val="24"/>
        </w:rPr>
      </w:pPr>
    </w:p>
    <w:p w:rsidR="00EB3F4F" w:rsidRDefault="00EB3F4F" w:rsidP="00620D32">
      <w:pPr>
        <w:pStyle w:val="NoSpacing"/>
        <w:spacing w:line="480" w:lineRule="auto"/>
        <w:rPr>
          <w:ins w:id="375" w:author="Easley, Kirk" w:date="2013-01-25T11:49:00Z"/>
          <w:rFonts w:ascii="Times New Roman" w:hAnsi="Times New Roman"/>
          <w:sz w:val="24"/>
          <w:szCs w:val="24"/>
        </w:rPr>
      </w:pPr>
    </w:p>
    <w:p w:rsidR="00575129" w:rsidRPr="00687D54" w:rsidRDefault="00575129" w:rsidP="00620D32">
      <w:pPr>
        <w:pStyle w:val="NoSpacing"/>
        <w:spacing w:line="480" w:lineRule="auto"/>
        <w:rPr>
          <w:rFonts w:ascii="Times New Roman" w:hAnsi="Times New Roman"/>
          <w:sz w:val="24"/>
          <w:szCs w:val="24"/>
        </w:rPr>
      </w:pPr>
      <w:r w:rsidRPr="00687D54">
        <w:rPr>
          <w:rFonts w:ascii="Times New Roman" w:hAnsi="Times New Roman"/>
          <w:sz w:val="24"/>
          <w:szCs w:val="24"/>
        </w:rPr>
        <w:t> </w:t>
      </w:r>
    </w:p>
    <w:tbl>
      <w:tblPr>
        <w:tblW w:w="0" w:type="auto"/>
        <w:tblCellMar>
          <w:left w:w="0" w:type="dxa"/>
          <w:right w:w="0" w:type="dxa"/>
        </w:tblCellMar>
        <w:tblLook w:val="04A0"/>
      </w:tblPr>
      <w:tblGrid>
        <w:gridCol w:w="1915"/>
        <w:gridCol w:w="1915"/>
        <w:gridCol w:w="1915"/>
        <w:gridCol w:w="1915"/>
      </w:tblGrid>
      <w:tr w:rsidR="00575129" w:rsidRPr="00687D54" w:rsidTr="005568E8">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ins w:id="376" w:author="Easley, Kirk" w:date="2013-01-25T11:58:00Z">
              <w:r w:rsidR="00B02912">
                <w:rPr>
                  <w:rFonts w:ascii="Times New Roman" w:hAnsi="Times New Roman"/>
                  <w:sz w:val="24"/>
                  <w:szCs w:val="24"/>
                </w:rPr>
                <w:t>ADAMTS-13</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75129" w:rsidRPr="00687D54" w:rsidRDefault="00B02912" w:rsidP="00687D54">
            <w:pPr>
              <w:pStyle w:val="NoSpacing"/>
              <w:spacing w:line="480" w:lineRule="auto"/>
              <w:rPr>
                <w:rFonts w:ascii="Times New Roman" w:hAnsi="Times New Roman"/>
                <w:sz w:val="24"/>
                <w:szCs w:val="24"/>
              </w:rPr>
            </w:pPr>
            <w:ins w:id="377" w:author="Easley, Kirk" w:date="2013-01-25T11:58:00Z">
              <w:r>
                <w:rPr>
                  <w:rFonts w:ascii="Times New Roman" w:hAnsi="Times New Roman"/>
                  <w:sz w:val="24"/>
                  <w:szCs w:val="24"/>
                </w:rPr>
                <w:t>&gt;57%</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75129" w:rsidRPr="00687D54" w:rsidRDefault="00B02912" w:rsidP="00687D54">
            <w:pPr>
              <w:pStyle w:val="NoSpacing"/>
              <w:spacing w:line="480" w:lineRule="auto"/>
              <w:rPr>
                <w:rFonts w:ascii="Times New Roman" w:hAnsi="Times New Roman"/>
                <w:sz w:val="24"/>
                <w:szCs w:val="24"/>
              </w:rPr>
            </w:pPr>
            <w:ins w:id="378" w:author="Easley, Kirk" w:date="2013-01-25T11:58:00Z">
              <w:r>
                <w:rPr>
                  <w:rFonts w:ascii="Times New Roman" w:hAnsi="Times New Roman"/>
                  <w:sz w:val="24"/>
                  <w:szCs w:val="24"/>
                </w:rPr>
                <w:t>&lt;57%</w:t>
              </w:r>
            </w:ins>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r w:rsidRPr="00687D54">
              <w:rPr>
                <w:rFonts w:ascii="Times New Roman" w:hAnsi="Times New Roman"/>
                <w:sz w:val="24"/>
                <w:szCs w:val="24"/>
              </w:rPr>
              <w:t>P-value</w:t>
            </w:r>
          </w:p>
        </w:tc>
      </w:tr>
      <w:tr w:rsidR="0057512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575129" w:rsidRPr="00687D54" w:rsidRDefault="00575129"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ins w:id="379" w:author="Easley, Kirk" w:date="2013-01-25T11:50:00Z">
              <w:r w:rsidR="00EB3F4F">
                <w:rPr>
                  <w:rFonts w:ascii="Times New Roman" w:hAnsi="Times New Roman"/>
                  <w:sz w:val="24"/>
                  <w:szCs w:val="24"/>
                </w:rPr>
                <w:t>0.04*</w:t>
              </w:r>
            </w:ins>
          </w:p>
        </w:tc>
      </w:tr>
      <w:tr w:rsidR="00B02912" w:rsidRPr="00687D54" w:rsidTr="005568E8">
        <w:trPr>
          <w:ins w:id="380" w:author="Easley, Kirk" w:date="2013-01-25T11:52: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381" w:author="Easley, Kirk" w:date="2013-01-25T11:52:00Z"/>
                <w:rFonts w:ascii="Times New Roman" w:hAnsi="Times New Roman"/>
                <w:sz w:val="24"/>
                <w:szCs w:val="24"/>
              </w:rPr>
            </w:pPr>
            <w:ins w:id="382" w:author="Easley, Kirk" w:date="2013-01-25T11:58:00Z">
              <w:r>
                <w:rPr>
                  <w:rFonts w:ascii="Times New Roman" w:hAnsi="Times New Roman"/>
                  <w:sz w:val="24"/>
                  <w:szCs w:val="24"/>
                </w:rPr>
                <w:lastRenderedPageBreak/>
                <w:t>Standard Therapy</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383" w:author="Easley, Kirk" w:date="2013-01-25T11:52:00Z"/>
                <w:rFonts w:ascii="Times New Roman" w:hAnsi="Times New Roman"/>
                <w:sz w:val="24"/>
                <w:szCs w:val="24"/>
              </w:rPr>
            </w:pPr>
            <w:ins w:id="384" w:author="Easley, Kirk" w:date="2013-01-25T11:59:00Z">
              <w:r>
                <w:rPr>
                  <w:rFonts w:ascii="Times New Roman" w:hAnsi="Times New Roman"/>
                  <w:sz w:val="24"/>
                  <w:szCs w:val="24"/>
                </w:rPr>
                <w:t>6/15</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385" w:author="Easley, Kirk" w:date="2013-01-25T11:52:00Z"/>
                <w:rFonts w:ascii="Times New Roman" w:hAnsi="Times New Roman"/>
                <w:sz w:val="24"/>
                <w:szCs w:val="24"/>
              </w:rPr>
            </w:pPr>
            <w:ins w:id="386" w:author="Easley, Kirk" w:date="2013-01-25T11:59:00Z">
              <w:r>
                <w:rPr>
                  <w:rFonts w:ascii="Times New Roman" w:hAnsi="Times New Roman"/>
                  <w:sz w:val="24"/>
                  <w:szCs w:val="24"/>
                </w:rPr>
                <w:t>2</w:t>
              </w:r>
            </w:ins>
            <w:ins w:id="387" w:author="Easley, Kirk" w:date="2013-01-25T12:00:00Z">
              <w:r>
                <w:rPr>
                  <w:rFonts w:ascii="Times New Roman" w:hAnsi="Times New Roman"/>
                  <w:sz w:val="24"/>
                  <w:szCs w:val="24"/>
                </w:rPr>
                <w:t>/22</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388" w:author="Easley, Kirk" w:date="2013-01-25T11:52:00Z"/>
                <w:rFonts w:ascii="Times New Roman" w:hAnsi="Times New Roman"/>
                <w:sz w:val="24"/>
                <w:szCs w:val="24"/>
              </w:rPr>
            </w:pPr>
          </w:p>
        </w:tc>
      </w:tr>
      <w:tr w:rsidR="00B02912" w:rsidRPr="00687D54" w:rsidTr="005568E8">
        <w:trPr>
          <w:ins w:id="389" w:author="Easley, Kirk" w:date="2013-01-25T11:54: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390" w:author="Easley, Kirk" w:date="2013-01-25T11:54:00Z"/>
                <w:rFonts w:ascii="Times New Roman" w:hAnsi="Times New Roman"/>
                <w:sz w:val="24"/>
                <w:szCs w:val="24"/>
              </w:rPr>
            </w:pPr>
            <w:proofErr w:type="spellStart"/>
            <w:ins w:id="391" w:author="Easley, Kirk" w:date="2013-01-25T11:58:00Z">
              <w:r>
                <w:rPr>
                  <w:rFonts w:ascii="Times New Roman" w:hAnsi="Times New Roman"/>
                  <w:sz w:val="24"/>
                  <w:szCs w:val="24"/>
                </w:rPr>
                <w:t>PEx</w:t>
              </w:r>
            </w:ins>
            <w:proofErr w:type="spellEnd"/>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392" w:author="Easley, Kirk" w:date="2013-01-25T11:54:00Z"/>
                <w:rFonts w:ascii="Times New Roman" w:hAnsi="Times New Roman"/>
                <w:sz w:val="24"/>
                <w:szCs w:val="24"/>
              </w:rPr>
            </w:pPr>
            <w:ins w:id="393" w:author="Easley, Kirk" w:date="2013-01-25T11:59:00Z">
              <w:r>
                <w:rPr>
                  <w:rFonts w:ascii="Times New Roman" w:hAnsi="Times New Roman"/>
                  <w:sz w:val="24"/>
                  <w:szCs w:val="24"/>
                </w:rPr>
                <w:t>9/15,60%</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394" w:author="Easley, Kirk" w:date="2013-01-25T11:54:00Z"/>
                <w:rFonts w:ascii="Times New Roman" w:hAnsi="Times New Roman"/>
                <w:sz w:val="24"/>
                <w:szCs w:val="24"/>
              </w:rPr>
            </w:pPr>
            <w:ins w:id="395" w:author="Easley, Kirk" w:date="2013-01-25T11:59:00Z">
              <w:r>
                <w:rPr>
                  <w:rFonts w:ascii="Times New Roman" w:hAnsi="Times New Roman"/>
                  <w:sz w:val="24"/>
                  <w:szCs w:val="24"/>
                </w:rPr>
                <w:t>20/22,91%</w:t>
              </w:r>
            </w:ins>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396" w:author="Easley, Kirk" w:date="2013-01-25T11:54:00Z"/>
                <w:rFonts w:ascii="Times New Roman" w:hAnsi="Times New Roman"/>
                <w:sz w:val="24"/>
                <w:szCs w:val="24"/>
              </w:rPr>
            </w:pPr>
          </w:p>
        </w:tc>
      </w:tr>
      <w:tr w:rsidR="00B02912" w:rsidRPr="00687D54" w:rsidTr="005568E8">
        <w:trPr>
          <w:ins w:id="397" w:author="Easley, Kirk" w:date="2013-01-25T12:00:00Z"/>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398" w:author="Easley, Kirk" w:date="2013-01-25T12:00:00Z"/>
                <w:rFonts w:ascii="Times New Roman" w:hAnsi="Times New Roman"/>
                <w:sz w:val="24"/>
                <w:szCs w:val="24"/>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399" w:author="Easley, Kirk" w:date="2013-01-25T12:00:00Z"/>
                <w:rFonts w:ascii="Times New Roman" w:hAnsi="Times New Roman"/>
                <w:sz w:val="24"/>
                <w:szCs w:val="24"/>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Default="00B02912" w:rsidP="00687D54">
            <w:pPr>
              <w:pStyle w:val="NoSpacing"/>
              <w:spacing w:line="480" w:lineRule="auto"/>
              <w:rPr>
                <w:ins w:id="400" w:author="Easley, Kirk" w:date="2013-01-25T12:00:00Z"/>
                <w:rFonts w:ascii="Times New Roman" w:hAnsi="Times New Roman"/>
                <w:sz w:val="24"/>
                <w:szCs w:val="24"/>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B02912" w:rsidRPr="00687D54" w:rsidRDefault="00B02912" w:rsidP="00687D54">
            <w:pPr>
              <w:pStyle w:val="NoSpacing"/>
              <w:spacing w:line="480" w:lineRule="auto"/>
              <w:rPr>
                <w:ins w:id="401" w:author="Easley, Kirk" w:date="2013-01-25T12:00:00Z"/>
                <w:rFonts w:ascii="Times New Roman" w:hAnsi="Times New Roman"/>
                <w:sz w:val="24"/>
                <w:szCs w:val="24"/>
              </w:rPr>
            </w:pPr>
          </w:p>
        </w:tc>
      </w:tr>
      <w:tr w:rsidR="00575129" w:rsidRPr="00687D54" w:rsidTr="00617F3E">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2" w:author="Easley, Kirk" w:date="2013-01-25T12:03:00Z">
              <w:r w:rsidRPr="00687D54" w:rsidDel="00617F3E">
                <w:rPr>
                  <w:rFonts w:ascii="Times New Roman" w:hAnsi="Times New Roman"/>
                  <w:sz w:val="24"/>
                  <w:szCs w:val="24"/>
                </w:rPr>
                <w:delText>ADAMTS &lt; 57%</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3" w:author="Easley, Kirk" w:date="2013-01-25T12:03:00Z">
              <w:r w:rsidRPr="00687D54" w:rsidDel="00617F3E">
                <w:rPr>
                  <w:rFonts w:ascii="Times New Roman" w:hAnsi="Times New Roman"/>
                  <w:sz w:val="24"/>
                  <w:szCs w:val="24"/>
                </w:rPr>
                <w:delText> </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4" w:author="Easley, Kirk" w:date="2013-01-25T12:03:00Z">
              <w:r w:rsidRPr="00687D54" w:rsidDel="00617F3E">
                <w:rPr>
                  <w:rFonts w:ascii="Times New Roman" w:hAnsi="Times New Roman"/>
                  <w:sz w:val="24"/>
                  <w:szCs w:val="24"/>
                </w:rPr>
                <w:delText> </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5" w:author="Easley, Kirk" w:date="2013-01-25T12:03:00Z">
              <w:r w:rsidRPr="00687D54" w:rsidDel="00617F3E">
                <w:rPr>
                  <w:rFonts w:ascii="Times New Roman" w:hAnsi="Times New Roman"/>
                  <w:sz w:val="24"/>
                  <w:szCs w:val="24"/>
                </w:rPr>
                <w:delText> </w:delText>
              </w:r>
            </w:del>
          </w:p>
        </w:tc>
      </w:tr>
      <w:tr w:rsidR="00575129" w:rsidRPr="00687D54" w:rsidTr="00617F3E">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6" w:author="Easley, Kirk" w:date="2013-01-25T12:03:00Z">
              <w:r w:rsidRPr="00687D54" w:rsidDel="00617F3E">
                <w:rPr>
                  <w:rFonts w:ascii="Times New Roman" w:hAnsi="Times New Roman"/>
                  <w:sz w:val="24"/>
                  <w:szCs w:val="24"/>
                </w:rPr>
                <w:delText>ADAMTS &lt; 30%</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7" w:author="Easley, Kirk" w:date="2013-01-25T12:03:00Z">
              <w:r w:rsidRPr="00687D54" w:rsidDel="00617F3E">
                <w:rPr>
                  <w:rFonts w:ascii="Times New Roman" w:hAnsi="Times New Roman"/>
                  <w:sz w:val="24"/>
                  <w:szCs w:val="24"/>
                </w:rPr>
                <w:delText> </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8" w:author="Easley, Kirk" w:date="2013-01-25T12:03:00Z">
              <w:r w:rsidRPr="00687D54" w:rsidDel="00617F3E">
                <w:rPr>
                  <w:rFonts w:ascii="Times New Roman" w:hAnsi="Times New Roman"/>
                  <w:sz w:val="24"/>
                  <w:szCs w:val="24"/>
                </w:rPr>
                <w:delText> </w:delText>
              </w:r>
            </w:del>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575129" w:rsidRPr="00687D54" w:rsidRDefault="00575129" w:rsidP="00687D54">
            <w:pPr>
              <w:pStyle w:val="NoSpacing"/>
              <w:spacing w:line="480" w:lineRule="auto"/>
              <w:rPr>
                <w:rFonts w:ascii="Times New Roman" w:hAnsi="Times New Roman"/>
                <w:sz w:val="24"/>
                <w:szCs w:val="24"/>
              </w:rPr>
            </w:pPr>
            <w:del w:id="409" w:author="Easley, Kirk" w:date="2013-01-25T12:03:00Z">
              <w:r w:rsidRPr="00687D54" w:rsidDel="00617F3E">
                <w:rPr>
                  <w:rFonts w:ascii="Times New Roman" w:hAnsi="Times New Roman"/>
                  <w:sz w:val="24"/>
                  <w:szCs w:val="24"/>
                </w:rPr>
                <w:delText> </w:delText>
              </w:r>
            </w:del>
          </w:p>
        </w:tc>
      </w:tr>
    </w:tbl>
    <w:p w:rsidR="00EB3F4F" w:rsidRDefault="00EB3F4F" w:rsidP="00EB3F4F">
      <w:pPr>
        <w:tabs>
          <w:tab w:val="left" w:pos="720"/>
        </w:tabs>
        <w:spacing w:line="480" w:lineRule="auto"/>
        <w:rPr>
          <w:ins w:id="410" w:author="Easley, Kirk" w:date="2013-01-25T11:51:00Z"/>
          <w:rFonts w:ascii="Times New Roman" w:hAnsi="Times New Roman"/>
          <w:sz w:val="24"/>
          <w:szCs w:val="24"/>
        </w:rPr>
      </w:pPr>
      <w:ins w:id="411" w:author="Easley, Kirk" w:date="2013-01-25T11:51:00Z">
        <w:r>
          <w:rPr>
            <w:rFonts w:ascii="Times New Roman" w:hAnsi="Times New Roman"/>
            <w:sz w:val="24"/>
            <w:szCs w:val="24"/>
          </w:rPr>
          <w:t>*</w:t>
        </w:r>
      </w:ins>
      <w:r w:rsidR="00575129" w:rsidRPr="00687D54">
        <w:rPr>
          <w:rFonts w:ascii="Times New Roman" w:hAnsi="Times New Roman"/>
          <w:sz w:val="24"/>
          <w:szCs w:val="24"/>
        </w:rPr>
        <w:t> </w:t>
      </w:r>
      <w:ins w:id="412" w:author="Easley, Kirk" w:date="2013-01-25T11:51:00Z">
        <w:r>
          <w:rPr>
            <w:rFonts w:ascii="Times New Roman" w:hAnsi="Times New Roman"/>
            <w:sz w:val="24"/>
            <w:szCs w:val="24"/>
          </w:rPr>
          <w:t xml:space="preserve">Patients with ADAMTS-13 deficiency (&lt;57%) were more likely to receive </w:t>
        </w:r>
        <w:proofErr w:type="spellStart"/>
        <w:proofErr w:type="gramStart"/>
        <w:r>
          <w:rPr>
            <w:rFonts w:ascii="Times New Roman" w:hAnsi="Times New Roman"/>
            <w:sz w:val="24"/>
            <w:szCs w:val="24"/>
          </w:rPr>
          <w:t>PEx</w:t>
        </w:r>
        <w:proofErr w:type="spellEnd"/>
        <w:r>
          <w:rPr>
            <w:rFonts w:ascii="Times New Roman" w:hAnsi="Times New Roman"/>
            <w:sz w:val="24"/>
            <w:szCs w:val="24"/>
          </w:rPr>
          <w:t xml:space="preserve">  (</w:t>
        </w:r>
        <w:proofErr w:type="gramEnd"/>
        <w:r>
          <w:rPr>
            <w:rFonts w:ascii="Times New Roman" w:hAnsi="Times New Roman"/>
            <w:sz w:val="24"/>
            <w:szCs w:val="24"/>
          </w:rPr>
          <w:t xml:space="preserve">20/22,91%) than those patients without ADAMTS-13 deficiency (9/15,60%).  </w:t>
        </w:r>
      </w:ins>
    </w:p>
    <w:p w:rsidR="00575129" w:rsidRPr="00687D54" w:rsidRDefault="00575129" w:rsidP="00687D54">
      <w:pPr>
        <w:pStyle w:val="NoSpacing"/>
        <w:spacing w:line="480" w:lineRule="auto"/>
        <w:rPr>
          <w:rFonts w:ascii="Times New Roman" w:hAnsi="Times New Roman"/>
          <w:sz w:val="24"/>
          <w:szCs w:val="24"/>
        </w:rPr>
      </w:pPr>
    </w:p>
    <w:p w:rsidR="00051FA6" w:rsidRPr="00687D54" w:rsidRDefault="00051FA6" w:rsidP="00687D54">
      <w:pPr>
        <w:tabs>
          <w:tab w:val="left" w:pos="720"/>
        </w:tabs>
        <w:spacing w:line="480" w:lineRule="auto"/>
        <w:rPr>
          <w:rFonts w:ascii="Times New Roman" w:hAnsi="Times New Roman"/>
          <w:sz w:val="24"/>
          <w:szCs w:val="24"/>
        </w:rPr>
      </w:pPr>
    </w:p>
    <w:p w:rsidR="00051FA6" w:rsidRPr="00687D54" w:rsidRDefault="00051FA6" w:rsidP="00687D54">
      <w:pPr>
        <w:tabs>
          <w:tab w:val="left" w:pos="720"/>
        </w:tabs>
        <w:spacing w:line="480" w:lineRule="auto"/>
        <w:rPr>
          <w:rFonts w:ascii="Times New Roman" w:hAnsi="Times New Roman"/>
          <w:b/>
          <w:sz w:val="24"/>
          <w:szCs w:val="24"/>
        </w:rPr>
      </w:pPr>
      <w:r w:rsidRPr="00687D54">
        <w:rPr>
          <w:rFonts w:ascii="Times New Roman" w:hAnsi="Times New Roman"/>
          <w:b/>
          <w:sz w:val="24"/>
          <w:szCs w:val="24"/>
        </w:rPr>
        <w:t>Discussion</w:t>
      </w:r>
    </w:p>
    <w:p w:rsidR="00960061" w:rsidRPr="00687D54" w:rsidRDefault="00960061" w:rsidP="00960061">
      <w:pPr>
        <w:pStyle w:val="BodyText2"/>
        <w:spacing w:line="480" w:lineRule="auto"/>
        <w:jc w:val="left"/>
        <w:rPr>
          <w:rFonts w:ascii="Times New Roman" w:hAnsi="Times New Roman"/>
          <w:sz w:val="24"/>
          <w:szCs w:val="24"/>
        </w:rPr>
      </w:pPr>
      <w:r w:rsidRPr="00687D54">
        <w:rPr>
          <w:rFonts w:ascii="Times New Roman" w:hAnsi="Times New Roman"/>
          <w:sz w:val="24"/>
          <w:szCs w:val="24"/>
        </w:rPr>
        <w:t>Increasing evidence suggests that these alterations in vWF, platelet concentrations and other coagulation factors are associated with, and possibly implicated in, increasing morbidity and mortality in patients with sepsis. vWF levels are markedly elevated in patients with sepsis/MOF, and new onset thrombocytopenia is an independent risk factor for MOF and mortality in adults (44-48). New onset thrombocytopenia may be an important manifestation of a microangiopathic process, which contributes to outcome in critically ill patients with MOF (47). Children with new onset thrombocytopenia-associated MOF had an increased risk of death (odds ratio 6.3) compared to children with non-thrombocytopenic MOF, even when controlling for severity of illness. Autopsies in 4 of 6 of these thrombocytopenic patients demonstrated systemic thrombosis (44;68).</w:t>
      </w:r>
    </w:p>
    <w:p w:rsidR="00960061" w:rsidRPr="00687D54" w:rsidRDefault="00960061" w:rsidP="00960061">
      <w:pPr>
        <w:pStyle w:val="BodyText2"/>
        <w:spacing w:line="480" w:lineRule="auto"/>
        <w:jc w:val="left"/>
        <w:rPr>
          <w:rFonts w:ascii="Times New Roman" w:hAnsi="Times New Roman"/>
          <w:sz w:val="24"/>
          <w:szCs w:val="24"/>
        </w:rPr>
      </w:pPr>
      <w:r w:rsidRPr="00687D54">
        <w:rPr>
          <w:rFonts w:ascii="Times New Roman" w:hAnsi="Times New Roman"/>
          <w:sz w:val="24"/>
          <w:szCs w:val="24"/>
        </w:rPr>
        <w:t>Ono et al. (50) reported that severe ADAMTS-13 deficiency (defined as &lt; 20% of normal) in adult patients with sepsis-induced disseminated intravascular coagulation was associated with development of acute renal failure, suggesting a role for ADAMTS-13 deficiency in the development of septic organ failure.  A large adult study demonstrated a correlation between outcome in sepsis and ADAMTS-13 levels (51). Whether the correlation is causative or merely an association, however, requires much further work in both children and adults.</w:t>
      </w:r>
    </w:p>
    <w:p w:rsidR="00960061" w:rsidRPr="00687D54" w:rsidRDefault="00960061" w:rsidP="00960061">
      <w:pPr>
        <w:pStyle w:val="BodyText2"/>
        <w:spacing w:line="480" w:lineRule="auto"/>
        <w:ind w:firstLine="720"/>
        <w:jc w:val="left"/>
        <w:rPr>
          <w:rFonts w:ascii="Times New Roman" w:hAnsi="Times New Roman"/>
          <w:sz w:val="24"/>
          <w:szCs w:val="24"/>
        </w:rPr>
      </w:pPr>
      <w:r w:rsidRPr="00687D54">
        <w:rPr>
          <w:rFonts w:ascii="Times New Roman" w:hAnsi="Times New Roman"/>
          <w:sz w:val="24"/>
          <w:szCs w:val="24"/>
        </w:rPr>
        <w:lastRenderedPageBreak/>
        <w:t>Laboratory and clinical studies have delineated a constellation of features comprising a thrombotic microangiopathic syndrome associated with sepsis and high mortality in children. The syndrome, described as thrombocytopenia-associated multiple organ failure (TAMOF), was coined to describe this specific entity (7,48). Clinicopathologic elements of TAMOF include fibrin thrombi, thrombocytopenia, greatly increased vWF with decreased percentage of large vWF multimers, and decreased protein C (7,49) (Figure 1). In contrast to disseminated intravascular coagulopathy (DIC), this entity is seen later in the patient’s clinical course, is associated with a normal PT/PTT and lack of marked consumptive coagulopathy (7). Evidence in a small series has suggested a correlation in outcome between thrombocytopenia and ADAMTS-13 activity in children meeting TAMOF criteria. However, preliminary findings from the less strict categorization of septic patients (44) suggest that the association with thrombocytopenia could be even stronger in the TAMOF subgroup of sepsis.</w:t>
      </w:r>
    </w:p>
    <w:p w:rsidR="00960061" w:rsidRPr="00687D54" w:rsidRDefault="00960061" w:rsidP="00960061">
      <w:pPr>
        <w:pStyle w:val="BodyText2"/>
        <w:spacing w:line="480" w:lineRule="auto"/>
        <w:ind w:firstLine="720"/>
        <w:jc w:val="left"/>
        <w:rPr>
          <w:rFonts w:ascii="Times New Roman" w:hAnsi="Times New Roman"/>
          <w:b/>
          <w:bCs/>
          <w:sz w:val="24"/>
          <w:szCs w:val="24"/>
        </w:rPr>
      </w:pPr>
      <w:r w:rsidRPr="00687D54">
        <w:rPr>
          <w:rFonts w:ascii="Times New Roman" w:hAnsi="Times New Roman"/>
          <w:sz w:val="24"/>
          <w:szCs w:val="24"/>
        </w:rPr>
        <w:t>Plasma exchange (PEx) is considered an effective therapy for patients with TTP/HUS because it removes vWF-cleaving protease antibodies and replaces deficient protease (50). This experience has been expanded to use in sepsis. Smaller case series of patients with TTP/HUS-like syndromes associated with systemic toxin- or infectious episodes or DIC have also reported reversal of organ failure using PEx (22,53,54). tration methods of PEx), showed approximately 80% reduction in mortality compared to historical controls (survival rates averaging 76%). Stegmayr reported survival in 20 of 25 patients with septic shock (80% vs. expected survival &lt;20%) and acute renal failure using a median of 3 (range 1-10) plasma exchange procedures (55,56). Exchange was associated with a statistically significant decrease in hospital mortality (0/22 vs. 7/15; p &lt; .001) and lower daily organ failure scores from day 3 to 9 of therapy. McClelland reported “dramatic” improvement using serial plasma exchanges in two patients (meningococcemia and candidemia with liver abscess) with MOF (57). Churchwell reported survival in 7 of 8 patients, ages 3 months to 16 years, using PEx (n=6) or whole blood exchange in children with meningococcemia and coagulopathy (58).  Gardlund reported survival in 11 of 13 patients (10 meningococcal, 3 pneumococcal sepsis) using PEx (59).</w:t>
      </w:r>
    </w:p>
    <w:p w:rsidR="00960061" w:rsidRPr="00687D54" w:rsidRDefault="00960061" w:rsidP="00CC7C70">
      <w:pPr>
        <w:pStyle w:val="BodyText2"/>
        <w:spacing w:line="480" w:lineRule="auto"/>
        <w:ind w:firstLine="720"/>
        <w:jc w:val="left"/>
        <w:rPr>
          <w:rFonts w:ascii="Times New Roman" w:hAnsi="Times New Roman"/>
          <w:sz w:val="24"/>
          <w:szCs w:val="24"/>
        </w:rPr>
      </w:pPr>
      <w:r w:rsidRPr="00687D54">
        <w:rPr>
          <w:rFonts w:ascii="Times New Roman" w:hAnsi="Times New Roman"/>
          <w:sz w:val="24"/>
          <w:szCs w:val="24"/>
        </w:rPr>
        <w:t xml:space="preserve">Four prospective studies show benefit of plasma exchange in sepsis compared with retrospective controls (60). Perhaps the most intriguing report to date is a relatively large randomized controlled trial </w:t>
      </w:r>
      <w:r w:rsidRPr="00687D54">
        <w:rPr>
          <w:rFonts w:ascii="Times New Roman" w:hAnsi="Times New Roman"/>
          <w:sz w:val="24"/>
          <w:szCs w:val="24"/>
        </w:rPr>
        <w:lastRenderedPageBreak/>
        <w:t>performed in Russia by Busund et al (61), comparing PEx to conventional therapy in 106 septic adults.  Mortality was significantly decreased in septic patients treated with plasma exchange (33.3% vs. 53.8%, p=0.05) at twenty-eight days.  This study was limited by differences between the treatment and control groups in age and abdominal sepsis, which diminished significance with correction.  In the subgroup of patients with abdominal infections, a significant decrease in mortality was found with plasma exchange (33% vs. 69%, p&lt;0.05).  Detailed data on thrombocytopenia and its response during PEx was not obtained.</w:t>
      </w:r>
    </w:p>
    <w:p w:rsidR="005B392E" w:rsidRPr="00687D54" w:rsidRDefault="005B392E" w:rsidP="00687D54">
      <w:pPr>
        <w:pStyle w:val="BodyText3"/>
        <w:spacing w:before="0" w:after="0" w:line="480" w:lineRule="auto"/>
        <w:rPr>
          <w:szCs w:val="24"/>
        </w:rPr>
      </w:pPr>
      <w:r w:rsidRPr="00687D54">
        <w:rPr>
          <w:szCs w:val="24"/>
        </w:rPr>
        <w:t>The interaction of these factors with endothelial cells is critical to the development of microvascular thrombosis. Thrombin/thrombomodulin binding, and activation of protein C, produces a net anticoagulant effect by virtue of inactivating activated factor V and factor VIII. Progressive activation of the coagulation system (increasing TF, TAT, PAI-1, TM and decreasing plasmin/plasmin inhibitor complex) increases with further progression to disseminated intravascular coagulopathy (DIC). DIC is a strong predictor of MOF and death in patients with sepsis (16). Numerous factors associated with sepsis have been shown to activate/injure vascular endothelial cells and lead to their programmed cell death, or apoptosis (18-20). The net result of these changes is the conversion of the normal microvascular milieu from an anticoagulant/profibrinolytic condition to a markedly procoagulant/antifibrinolytic state. This conversion ultimately leads to the development of microvascular thrombosis, tissue hypoperfusion, and organ failure. Increasing evidence suggests thrombotic microangiopathy (TMA) may be been linked with sepsis and poor outcomes even in the absence of DIC.</w:t>
      </w:r>
    </w:p>
    <w:p w:rsidR="005B392E" w:rsidRPr="00687D54" w:rsidRDefault="005B392E" w:rsidP="0095101B">
      <w:pPr>
        <w:pStyle w:val="BodyText2"/>
        <w:spacing w:line="480" w:lineRule="auto"/>
        <w:ind w:firstLine="720"/>
        <w:rPr>
          <w:rFonts w:ascii="Times New Roman" w:hAnsi="Times New Roman"/>
          <w:sz w:val="24"/>
          <w:szCs w:val="24"/>
        </w:rPr>
      </w:pPr>
      <w:r w:rsidRPr="00687D54">
        <w:rPr>
          <w:rFonts w:ascii="Times New Roman" w:hAnsi="Times New Roman"/>
          <w:sz w:val="24"/>
          <w:szCs w:val="24"/>
        </w:rPr>
        <w:t xml:space="preserve">TMAs are microvascular occlusive disorders that are characterized by systemic thrombosis with thrombi that may consist predominantly of platelets/von Willebrand factor (vWF), fibrin, or a combination. These microthrombi predispose patients to the development of MOF. Clinically, TMAs are heralded by the onset of thrombocytopenia, microangiopathic hemolysis, and ischemic organ failure most often involving the kidney and/or brain, but potentially affecting any organ (21, 23). The classic expression of primary TMA is seen in thrombotic thrombocytopenic purpura (TTP) or its variant, hemolytic uremic syndrome (HUS).  TMAs are characterized by systemic or intra-renal aggregation of platelets, as well as thrombocytopenia and mechanical injury to erythrocytes (23). Platelet/vWF thrombi are typically seen in pathologic specimens; however, fibrin deposition may also be noted (21,24,25). DIC also demonstrates profound endothelial injury, microangiopathy </w:t>
      </w:r>
      <w:r w:rsidRPr="00687D54">
        <w:rPr>
          <w:rFonts w:ascii="Times New Roman" w:hAnsi="Times New Roman"/>
          <w:sz w:val="24"/>
          <w:szCs w:val="24"/>
        </w:rPr>
        <w:lastRenderedPageBreak/>
        <w:t xml:space="preserve">(thrombocytopenia +/- hemolysis), but additionally includes consumption of coagulation factors and predominantly fibrin thrombi in microvascular thrombotic lesions (17,26,27). </w:t>
      </w:r>
    </w:p>
    <w:p w:rsidR="005B392E" w:rsidRPr="00687D54" w:rsidRDefault="0095101B" w:rsidP="00687D54">
      <w:pPr>
        <w:pStyle w:val="BodyText2"/>
        <w:spacing w:line="480" w:lineRule="auto"/>
        <w:jc w:val="left"/>
        <w:rPr>
          <w:rFonts w:ascii="Times New Roman" w:hAnsi="Times New Roman"/>
          <w:b/>
          <w:sz w:val="24"/>
          <w:szCs w:val="24"/>
        </w:rPr>
      </w:pPr>
      <w:r>
        <w:rPr>
          <w:rFonts w:ascii="Times New Roman" w:hAnsi="Times New Roman"/>
          <w:sz w:val="24"/>
          <w:szCs w:val="24"/>
        </w:rPr>
        <w:tab/>
      </w:r>
      <w:r w:rsidR="005B392E" w:rsidRPr="00687D54">
        <w:rPr>
          <w:rFonts w:ascii="Times New Roman" w:hAnsi="Times New Roman"/>
          <w:sz w:val="24"/>
          <w:szCs w:val="24"/>
        </w:rPr>
        <w:t>The pivotal role of vWF proteolysis in organ injury in TMAs has been elucidated (29,30). vWF is released from ECs under physiologic conditions as ultra-large (UL) molecular weight multimers (~ 1-1.5 x 10</w:t>
      </w:r>
      <w:r w:rsidR="005B392E" w:rsidRPr="00687D54">
        <w:rPr>
          <w:rFonts w:ascii="Times New Roman" w:hAnsi="Times New Roman"/>
          <w:sz w:val="24"/>
          <w:szCs w:val="24"/>
          <w:vertAlign w:val="superscript"/>
        </w:rPr>
        <w:t>6</w:t>
      </w:r>
      <w:r w:rsidR="005B392E" w:rsidRPr="00687D54">
        <w:rPr>
          <w:rFonts w:ascii="Times New Roman" w:hAnsi="Times New Roman"/>
          <w:sz w:val="24"/>
          <w:szCs w:val="24"/>
        </w:rPr>
        <w:t xml:space="preserve"> daltons), which are cleaved by a plasma metalloprotease into smaller MW multimers under shear conditions present in flowing blood. vWF functions as a key platelet adhesive protein. Its adhesive properties are directly proportional to multimer size. Circulating UL vWF multimers, which directly bind and agglutinate platelets, are found in the plasma of some TMA patients (30,31). The pathogenic role of UL vWF is controversial, however, because it is not consistently found in the acute presentation of TMA and may be found in other conditions not associated with microthrombi. However, an increase in low molecular weight forms, perhaps reflecting preferential removal of higher MW multimers, has been reported as a consistent finding (32). </w:t>
      </w:r>
      <w:r w:rsidR="005B392E" w:rsidRPr="00687D54">
        <w:rPr>
          <w:rStyle w:val="spelle"/>
          <w:rFonts w:ascii="Times New Roman" w:hAnsi="Times New Roman"/>
          <w:sz w:val="24"/>
          <w:szCs w:val="24"/>
        </w:rPr>
        <w:t>TMA</w:t>
      </w:r>
      <w:r w:rsidR="005B392E" w:rsidRPr="00687D54">
        <w:rPr>
          <w:rFonts w:ascii="Times New Roman" w:hAnsi="Times New Roman"/>
          <w:sz w:val="24"/>
          <w:szCs w:val="24"/>
        </w:rPr>
        <w:t xml:space="preserve"> is identified as a leading contributor to mortality in children with meningococcemia, dengue hemorrhagic fever, and malarial anemia (1). </w:t>
      </w:r>
    </w:p>
    <w:p w:rsidR="005B392E" w:rsidRPr="00687D54" w:rsidRDefault="005B392E" w:rsidP="00D52D99">
      <w:pPr>
        <w:pStyle w:val="BodyText2"/>
        <w:spacing w:line="480" w:lineRule="auto"/>
        <w:ind w:firstLine="720"/>
        <w:jc w:val="left"/>
        <w:rPr>
          <w:rFonts w:ascii="Times New Roman" w:hAnsi="Times New Roman"/>
          <w:sz w:val="24"/>
          <w:szCs w:val="24"/>
        </w:rPr>
      </w:pPr>
      <w:r w:rsidRPr="00687D54">
        <w:rPr>
          <w:rFonts w:ascii="Times New Roman" w:hAnsi="Times New Roman"/>
          <w:sz w:val="24"/>
          <w:szCs w:val="24"/>
        </w:rPr>
        <w:t xml:space="preserve">Increasing work supports the role of vWF-cleaving protease abnormalities in TMA injury. The vWF-cleaving protease, now more commonly referred to as ADAMTS-13 (A Disintegrin and Metalloprotease with ThromboSpondin type 1 motif), is a metalloproteinase that processes the hyper-adhesive UL vWF multimers (35,36), breaking them down into smaller multimers and reducing their thrombogenic potential.  Absence of ADAMTS-13 can occur due to genetic mutations causing lack of production, acquired losses in consumptive settings, or autoimmune losses due to presence of antibodies to ADAMTS-13 (36). ADAMTS-13 deficiency is now ascribed as the primary defect responsible for TTP (37,38), rendering the host unable to process thrombogenic UL vWF multimers, leading to accumulation with platelets in the microvasculature and subsequent organ damage. Deficiency of ADAMTS-13 to less than 10% activity is associated with an inability to cleave ULVWF (37)  Previously thought to be unique to TTP/HUS, new reports indicate that ADAMTS-13 abnormalities are also seen in a range of acquired thrombocytopenic disorders (38) including systemic lupus erythematosus, idiopathic thrombocytopenic purpura, disseminated intravascular coagulopathy (DIC), leukemia and other malignancies, pregnancy, cirrhosis, post-operative patients, inflammatory states, and other conditions, </w:t>
      </w:r>
      <w:r w:rsidRPr="00687D54">
        <w:rPr>
          <w:rFonts w:ascii="Times New Roman" w:hAnsi="Times New Roman"/>
          <w:sz w:val="24"/>
          <w:szCs w:val="24"/>
        </w:rPr>
        <w:lastRenderedPageBreak/>
        <w:t xml:space="preserve">and to be seen in children as well (39). The link between ADAMTS-13 abnormalities and sepsis is also growing. Septic patients share some of the clinical features associated with TTP. Motto et al. (41) demonstrated that ADAMTS-13 deficient mice developed TTP-like phenotypes when challenged with </w:t>
      </w:r>
      <w:r w:rsidRPr="00687D54">
        <w:rPr>
          <w:rFonts w:ascii="Times New Roman" w:hAnsi="Times New Roman"/>
          <w:i/>
          <w:iCs/>
          <w:sz w:val="24"/>
          <w:szCs w:val="24"/>
        </w:rPr>
        <w:t xml:space="preserve">E. coli </w:t>
      </w:r>
      <w:r w:rsidRPr="00687D54">
        <w:rPr>
          <w:rFonts w:ascii="Times New Roman" w:hAnsi="Times New Roman"/>
          <w:sz w:val="24"/>
          <w:szCs w:val="24"/>
        </w:rPr>
        <w:t xml:space="preserve"> O157:H7 Shiga toxin. Mild-to-moderate ADAMTS-13 deficiency has been reported in patients with systemic inflammation (42). More recently, Nguyen and colleagues demonstrated moderately reduced ADAMTS-13 activity overall in 21 pediatric patients with severe sepsis (43). Of these, 31 percent had severe ADAMTS-13 deficiency (mean 21.4% activity).  Severe ADAMTS-13 deficiency correlated with greater vWF adhesion activity, severity of thrombocytopenia and plasma IL-6 levels. Of note, ADAMTS-13 activity was significantly inversely correlated with severity of illness and organ dysfunction in children with severely reduced activity. </w:t>
      </w:r>
    </w:p>
    <w:p w:rsidR="005B392E" w:rsidRPr="00687D54" w:rsidRDefault="005B392E" w:rsidP="00CC7C70">
      <w:pPr>
        <w:spacing w:line="480" w:lineRule="auto"/>
        <w:ind w:firstLine="720"/>
        <w:rPr>
          <w:rFonts w:ascii="Times New Roman" w:hAnsi="Times New Roman"/>
          <w:sz w:val="24"/>
          <w:szCs w:val="24"/>
        </w:rPr>
      </w:pPr>
      <w:r w:rsidRPr="00687D54">
        <w:rPr>
          <w:rFonts w:ascii="Times New Roman" w:hAnsi="Times New Roman"/>
          <w:sz w:val="24"/>
          <w:szCs w:val="24"/>
        </w:rPr>
        <w:t>Plasma infusion alone might be expected to offer similar benefit to PEx. However, several studies have questioned this assumption. Rock et al. found an advantage of PEx over infusion in a randomized trial (62) of adults with TMA. A recent prospective, albeit nonrandomized,adult trial (63) comparing infusion to exchange, found that PEx was associated with a statistically significant decrease in hospital mortality compared to plasma infusions alone (0/15 vs. 7/22; p &lt; .001).</w:t>
      </w:r>
    </w:p>
    <w:p w:rsidR="005B392E" w:rsidRPr="00687D54" w:rsidRDefault="005B392E" w:rsidP="00687D54">
      <w:pPr>
        <w:spacing w:line="480" w:lineRule="auto"/>
        <w:rPr>
          <w:rFonts w:ascii="Times New Roman" w:hAnsi="Times New Roman"/>
          <w:sz w:val="24"/>
          <w:szCs w:val="24"/>
        </w:rPr>
      </w:pPr>
    </w:p>
    <w:p w:rsidR="005B392E" w:rsidRPr="00687D54" w:rsidRDefault="005B392E" w:rsidP="00687D54">
      <w:pPr>
        <w:spacing w:line="480" w:lineRule="auto"/>
        <w:rPr>
          <w:rFonts w:ascii="Times New Roman" w:hAnsi="Times New Roman"/>
          <w:sz w:val="24"/>
          <w:szCs w:val="24"/>
        </w:rPr>
      </w:pPr>
      <w:r w:rsidRPr="00687D54">
        <w:rPr>
          <w:rFonts w:ascii="Times New Roman" w:hAnsi="Times New Roman"/>
          <w:sz w:val="24"/>
          <w:szCs w:val="24"/>
        </w:rPr>
        <w:t>Negative studies have also been reported. Reeves described the results of the Plasmafiltration Study Group in which continuous membrane (hollow fiber) plasmafiltration for 34 hours did not decrease mortality in a small group of 32 adult patients with sepsis (64). This study differs substantially from the proposed use of PEx in the current proposal, however, in early timing (within 4-6 hours of presentation), nonspecific use in septic patients (as opposed to just TAMOF patients), and the relatively short duration of therapy. The approach utilized in the current proposal is not aimed at removal of early mediators of sepsis or the treatment of sepsis itself, but rather at minimizing the later consequences of MOF involving sustained endothelial activation.</w:t>
      </w:r>
    </w:p>
    <w:p w:rsidR="005B392E" w:rsidRPr="00687D54" w:rsidRDefault="00CC7C70"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5B392E" w:rsidRPr="00687D54">
        <w:rPr>
          <w:rFonts w:ascii="Times New Roman" w:hAnsi="Times New Roman"/>
          <w:sz w:val="24"/>
          <w:szCs w:val="24"/>
        </w:rPr>
        <w:t xml:space="preserve">PEx in conditions such as TTP, HUS and anecdotal reports in sepsis encourages further evaluation of its potential benefit in sepsis. In particular, patients with TAMOF could potentially receive the greatest benefit, as the described alterations in coagulation can be remedied most effectively by complete exchange (allowing </w:t>
      </w:r>
      <w:r w:rsidR="005B392E" w:rsidRPr="00687D54">
        <w:rPr>
          <w:rFonts w:ascii="Times New Roman" w:hAnsi="Times New Roman"/>
          <w:sz w:val="24"/>
          <w:szCs w:val="24"/>
        </w:rPr>
        <w:lastRenderedPageBreak/>
        <w:t xml:space="preserve">removal of vWF, vWF-cleaving peptide antibodies and PAI-1 in addition to replacement of vWF-cp), rather than simple infusions or replacement of isolated anticoagulant factors.  </w:t>
      </w:r>
    </w:p>
    <w:p w:rsidR="005B392E" w:rsidRPr="00687D54" w:rsidRDefault="00CC7C70"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5B392E" w:rsidRPr="00687D54">
        <w:rPr>
          <w:rFonts w:ascii="Times New Roman" w:hAnsi="Times New Roman"/>
          <w:sz w:val="24"/>
          <w:szCs w:val="24"/>
        </w:rPr>
        <w:t>The first report that described this subgroup of critically ill children was published by several of our collaborators (66). In the first portion of the study, children with thrombocytopenia-associated multiple organ failure (n = 28) had decreased ADAMTS-13 activity, but similar plasminogen activator inhibitor-1 activity and prothrombin time compared to children with multiple organ failure without thrombocytopenia (n= 9, p &lt; 0.05). All nonsurvivors (n =7) had TAMOF, reduced ADAMTS-13 activity, and vWF-rich microvascular thromboses at autopsy. In the second phase of the study, a randomized controlled open label trial study of a TTP-based PEx protocol for children with TAMOF was evaluated. Twenty-eight day mortality in patients with PEx was 0 percent (0/5), and PICU mortality was 20 percent (1/5).  The 28 day and PICU mortality in patients with standard therapy was 20%. Patients randomized to PEx therapy saw restored ADAMTS-13 activity (p &lt; 0.05), and of note, they had a significant reduction in organ dysfunction compared to those with standard therapy (p &lt; 0.001 by two factor ANOVA; Figure 2).  Importantly, this trial was not powered or designed to determine outcome and therefore cannot be interpreted as evidence that PEx therapy will improve outcome in these children.</w:t>
      </w:r>
    </w:p>
    <w:p w:rsidR="005B392E" w:rsidRPr="00687D54" w:rsidRDefault="005B392E" w:rsidP="00687D54">
      <w:pPr>
        <w:tabs>
          <w:tab w:val="left" w:pos="720"/>
        </w:tabs>
        <w:spacing w:line="480" w:lineRule="auto"/>
        <w:rPr>
          <w:rFonts w:ascii="Times New Roman" w:hAnsi="Times New Roman"/>
          <w:b/>
          <w:sz w:val="24"/>
          <w:szCs w:val="24"/>
        </w:rPr>
      </w:pPr>
    </w:p>
    <w:p w:rsidR="00051FA6" w:rsidRPr="00687D54" w:rsidRDefault="00051FA6" w:rsidP="00687D54">
      <w:pPr>
        <w:tabs>
          <w:tab w:val="left" w:pos="720"/>
        </w:tabs>
        <w:spacing w:line="480" w:lineRule="auto"/>
        <w:rPr>
          <w:rFonts w:ascii="Times New Roman" w:hAnsi="Times New Roman"/>
          <w:sz w:val="24"/>
          <w:szCs w:val="24"/>
        </w:rPr>
      </w:pPr>
    </w:p>
    <w:p w:rsidR="00051FA6" w:rsidRPr="00687D54" w:rsidRDefault="00051FA6" w:rsidP="00687D54">
      <w:pPr>
        <w:pStyle w:val="BodyText2"/>
        <w:spacing w:line="480" w:lineRule="auto"/>
        <w:jc w:val="left"/>
        <w:rPr>
          <w:rFonts w:ascii="Times New Roman" w:hAnsi="Times New Roman"/>
          <w:b/>
          <w:bCs/>
          <w:sz w:val="24"/>
          <w:szCs w:val="24"/>
        </w:rPr>
      </w:pPr>
      <w:r w:rsidRPr="00687D54">
        <w:rPr>
          <w:rFonts w:ascii="Times New Roman" w:hAnsi="Times New Roman"/>
          <w:sz w:val="24"/>
          <w:szCs w:val="24"/>
        </w:rPr>
        <w:t>tration methods of PEx), showed approximately 80% reduction in mortality compared to historical controls (survival rates averaging 76%). Stegmayr reported survival in 20 of 25 patients with septic shock (80% vs. expected survival &lt;20%) and acute renal failure using a median of 3 (range 1-10) plasma exchange procedures (55,56). Exchange was associated with a statistically significant decrease in hospital mortality (0/22 vs. 7/15; p &lt; .001) and lower daily organ failure scores from day 3 to 9 of therapy. McClelland reported “dramatic” improvement using serial plasma exchanges in two patients (meningococcemia and candidemia with liver abscess) with MOF (57). Churchwell reported survival in 7 of 8 patients, ages 3 months to 16 years, using PEx (n=6) or whole blood exchange in children with meningococcemia and coagulopathy (58).  Gardlund reported survival in 11 of 13 patients (10 meningococcal, 3 pneumococcal sepsis) using PEx (59).</w:t>
      </w:r>
    </w:p>
    <w:p w:rsidR="00051FA6" w:rsidRPr="00687D54" w:rsidRDefault="00051FA6" w:rsidP="00CC7C70">
      <w:pPr>
        <w:pStyle w:val="BodyText2"/>
        <w:spacing w:line="480" w:lineRule="auto"/>
        <w:ind w:firstLine="720"/>
        <w:jc w:val="left"/>
        <w:rPr>
          <w:rFonts w:ascii="Times New Roman" w:hAnsi="Times New Roman"/>
          <w:sz w:val="24"/>
          <w:szCs w:val="24"/>
        </w:rPr>
      </w:pPr>
      <w:r w:rsidRPr="00687D54">
        <w:rPr>
          <w:rFonts w:ascii="Times New Roman" w:hAnsi="Times New Roman"/>
          <w:sz w:val="24"/>
          <w:szCs w:val="24"/>
        </w:rPr>
        <w:lastRenderedPageBreak/>
        <w:t>Four prospective studies show benefit of plasma exchange in sepsis compared with retrospective controls (60). Perhaps the most intriguing report to date is a relatively large randomized controlled trial performed in Russia by Busund et al (61), comparing PEx to conventional therapy in 106 septic adults.  Mortality was significantly decreased in septic patients treated with plasma exchange (33.3% vs. 53.8%, p=0.05) at twenty-eight days.  This study was limited by differences between the treatment and control groups in age and abdominal sepsis, which diminished significance with correction.  In the subgroup of patients with abdominal infections, a significant decrease in mortality was found with plasma exchange (33% vs. 69%, p&lt;0.05).  Detailed data on thrombocytopenia and its response during PEx was not obtained.</w:t>
      </w:r>
    </w:p>
    <w:p w:rsidR="00051FA6" w:rsidRPr="00687D54" w:rsidRDefault="00051FA6" w:rsidP="00CC7C70">
      <w:pPr>
        <w:spacing w:line="480" w:lineRule="auto"/>
        <w:ind w:firstLine="720"/>
        <w:rPr>
          <w:rFonts w:ascii="Times New Roman" w:hAnsi="Times New Roman"/>
          <w:sz w:val="24"/>
          <w:szCs w:val="24"/>
        </w:rPr>
      </w:pPr>
      <w:r w:rsidRPr="00687D54">
        <w:rPr>
          <w:rFonts w:ascii="Times New Roman" w:hAnsi="Times New Roman"/>
          <w:sz w:val="24"/>
          <w:szCs w:val="24"/>
        </w:rPr>
        <w:t>Plasma infusion alone might be expected to offer similar benefit to PEx. However, several studies have questioned this assumption. Rock et al. found an advantage of PEx over infusion in a randomized trial (62) of adults with TMA. A recent prospective, albeit nonrandomized,adult trial (63) comparing infusion to exchange, found that PEx was associated with a statistically significant decrease in hospital mortality compared to plasma infusions alone (0/15 vs. 7/22; p &lt; .001).</w:t>
      </w:r>
    </w:p>
    <w:p w:rsidR="00051FA6" w:rsidRPr="00687D54" w:rsidRDefault="00CC7C70"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051FA6" w:rsidRPr="00687D54">
        <w:rPr>
          <w:rFonts w:ascii="Times New Roman" w:hAnsi="Times New Roman"/>
          <w:sz w:val="24"/>
          <w:szCs w:val="24"/>
        </w:rPr>
        <w:t xml:space="preserve">PEx in conditions such as TTP, HUS and anecdotal reports in sepsis encourages further evaluation of its potential benefit in sepsis. In particular, patients with TAMOF could potentially receive the greatest benefit, as the described alterations in coagulation can be remedied most effectively by complete exchange (allowing removal of vWF, vWF-cleaving peptide antibodies and PAI-1 in addition to replacement of vWF-cp), rather than simple infusions or replacement of isolated anticoagulant factors.  </w:t>
      </w:r>
    </w:p>
    <w:p w:rsidR="00051FA6" w:rsidRPr="00687D54" w:rsidRDefault="00CC7C70" w:rsidP="00687D54">
      <w:pPr>
        <w:tabs>
          <w:tab w:val="left" w:pos="720"/>
        </w:tabs>
        <w:spacing w:line="480" w:lineRule="auto"/>
        <w:rPr>
          <w:rFonts w:ascii="Times New Roman" w:hAnsi="Times New Roman"/>
          <w:sz w:val="24"/>
          <w:szCs w:val="24"/>
        </w:rPr>
      </w:pPr>
      <w:r>
        <w:rPr>
          <w:rFonts w:ascii="Times New Roman" w:hAnsi="Times New Roman"/>
          <w:sz w:val="24"/>
          <w:szCs w:val="24"/>
        </w:rPr>
        <w:tab/>
      </w:r>
      <w:r w:rsidR="00051FA6" w:rsidRPr="00687D54">
        <w:rPr>
          <w:rFonts w:ascii="Times New Roman" w:hAnsi="Times New Roman"/>
          <w:sz w:val="24"/>
          <w:szCs w:val="24"/>
        </w:rPr>
        <w:t xml:space="preserve">The first report that described this subgroup of critically ill children was published by several of our collaborators (66). In the first portion of the study, children with thrombocytopenia-associated multiple organ failure (n = 28) had decreased ADAMTS-13 activity, but similar plasminogen activator inhibitor-1 activity and prothrombin time compared to children with multiple organ failure without thrombocytopenia (n= 9, p &lt; 0.05). All nonsurvivors (n =7) had TAMOF, reduced ADAMTS-13 activity, and vWF-rich microvascular thromboses at autopsy. In the second phase of the study, a randomized controlled open label trial study of a TTP-based PEx protocol for children with TAMOF was evaluated. Twenty-eight day mortality in patients with PEx was 0 percent (0/5), and PICU mortality was 20 percent (1/5).  The 28 day and PICU mortality in patients with </w:t>
      </w:r>
      <w:r w:rsidR="00051FA6" w:rsidRPr="00687D54">
        <w:rPr>
          <w:rFonts w:ascii="Times New Roman" w:hAnsi="Times New Roman"/>
          <w:sz w:val="24"/>
          <w:szCs w:val="24"/>
        </w:rPr>
        <w:lastRenderedPageBreak/>
        <w:t>standard therapy was 20%. Patients randomized to PEx therapy saw restored ADAMTS-13 activity (p &lt; 0.05), and of note, they had a significant reduction in organ dysfunction compared to those with standard therapy (p &lt; 0.001 by two factor ANOVA; Figure 2).  Importantly, this trial was not powered or designed to determine outcome and therefore cannot be interpreted as evidence that PEx therapy will improve outcome in these children.</w:t>
      </w:r>
    </w:p>
    <w:p w:rsidR="00622DCE" w:rsidRPr="00687D54" w:rsidRDefault="00622DCE" w:rsidP="00CC7C70">
      <w:pPr>
        <w:pStyle w:val="NoSpacing"/>
        <w:spacing w:line="480" w:lineRule="auto"/>
        <w:ind w:firstLine="720"/>
        <w:rPr>
          <w:rFonts w:ascii="Times New Roman" w:hAnsi="Times New Roman"/>
          <w:sz w:val="24"/>
          <w:szCs w:val="24"/>
        </w:rPr>
      </w:pPr>
      <w:r w:rsidRPr="00687D54">
        <w:rPr>
          <w:rFonts w:ascii="Times New Roman" w:hAnsi="Times New Roman"/>
          <w:sz w:val="24"/>
          <w:szCs w:val="24"/>
        </w:rPr>
        <w:t>PLEX is presently being used in children with TAMOF, ostensibly to reduce ADAMTS13 deficiency related thrombotic microangiopathy, reverse MOF and improve outcomes.  In our cohort study, the largest of its kind to date, we found considerable variability among centers with some using it always, some never, and some intermittently for some and not other patients with TAMOF.  In centers that used PLEX for some and not others there appeared to be a preference to use PLEX in the sickest population including those with greater numbers of organs failing and greater severity of organ failure, those receiving CVVH, and those receiving ECMO.  There was also a tendency for greater use in patients with MRSA perhaps reflecting the severe state rendered by infection with this multiple drug resistant organism.  The observation that blinded physicians tended to use PLEX most in children with ADAMTS 13 deficiency and use it least in those without ADAMTS 13 deficiency may relate to greater severity of illness during MOF in patients with this pathobiology.</w:t>
      </w:r>
    </w:p>
    <w:p w:rsidR="00535C67" w:rsidRDefault="00622DCE"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p>
    <w:p w:rsidR="00622DCE" w:rsidRDefault="00622DCE" w:rsidP="00CC7C70">
      <w:pPr>
        <w:pStyle w:val="NoSpacing"/>
        <w:spacing w:line="480" w:lineRule="auto"/>
        <w:ind w:firstLine="720"/>
        <w:rPr>
          <w:rFonts w:ascii="Times New Roman" w:hAnsi="Times New Roman"/>
          <w:sz w:val="24"/>
          <w:szCs w:val="24"/>
        </w:rPr>
      </w:pPr>
      <w:r w:rsidRPr="00687D54">
        <w:rPr>
          <w:rFonts w:ascii="Times New Roman" w:hAnsi="Times New Roman"/>
          <w:sz w:val="24"/>
          <w:szCs w:val="24"/>
        </w:rPr>
        <w:t>We found no differences in 28 day outcome between the cohort that received PLEX compared to the cohort that did not.  Because the two cohorts appeared to be different in terms of severity of illness we used multivariate analysis to attempt to assess any associations between use of PLEX, ECMO, or CVVH; severity of organ failure (PELOD); or presence of multiple drug resistant organism infection with 28 day outcome.  When evaluating this question in the 8 / 9 centers that had appropriate data collection and entry as assessed by the final quality assurance analysis, only use of PLEX was associated with a significant reduction in 28 day mortality risk.  (Alternatively add …The 1 center out of the 9 found to have data that was inconsistent at the time of final quality assurance was asked to perform a second chart by chart retrospective review by a second data collector.  When including the data from this reassessed chart review the p value for the cohort study was no longer significant.)</w:t>
      </w:r>
      <w:r w:rsidR="00F610F4" w:rsidRPr="00687D54">
        <w:rPr>
          <w:rFonts w:ascii="Times New Roman" w:hAnsi="Times New Roman"/>
          <w:sz w:val="24"/>
          <w:szCs w:val="24"/>
        </w:rPr>
        <w:t xml:space="preserve"> Data from our prospective observational TAMOF Network observational trial was used to provide </w:t>
      </w:r>
      <w:r w:rsidR="00F610F4" w:rsidRPr="00687D54">
        <w:rPr>
          <w:rFonts w:ascii="Times New Roman" w:hAnsi="Times New Roman"/>
          <w:sz w:val="24"/>
          <w:szCs w:val="24"/>
        </w:rPr>
        <w:lastRenderedPageBreak/>
        <w:t xml:space="preserve">preliminary power analysis. Twenty seven of the 81 children (33%) enrolled in the Network Study died by 28 days (8/22, 36% in the standard therapy alone group and 19/59, 32% in the PEx group).  Analysis is summarized in Table 2. </w:t>
      </w:r>
      <w:r w:rsidR="00F610F4" w:rsidRPr="00F610F4">
        <w:rPr>
          <w:rFonts w:ascii="Times New Roman" w:hAnsi="Times New Roman"/>
          <w:sz w:val="24"/>
          <w:szCs w:val="24"/>
        </w:rPr>
        <w:t>A sample size of 109 TAMOF children per group achieves 90% statistical power to detect a difference of 20% between the null hypothesis that 28-day mortality will be 40% in both the control and PEx groups and the alternative hypothesis that the 28-day mortality in the PEx group will be 20% using a two-sided Z test with pooled variance (significance level of 0.05).</w:t>
      </w:r>
    </w:p>
    <w:p w:rsidR="00FE7102" w:rsidRDefault="00FE7102" w:rsidP="00687D54">
      <w:pPr>
        <w:pStyle w:val="NoSpacing"/>
        <w:spacing w:line="480" w:lineRule="auto"/>
        <w:rPr>
          <w:rFonts w:ascii="Times New Roman" w:hAnsi="Times New Roman"/>
          <w:sz w:val="24"/>
          <w:szCs w:val="24"/>
        </w:rPr>
      </w:pPr>
    </w:p>
    <w:p w:rsidR="00F610F4" w:rsidRPr="00687D54" w:rsidRDefault="00FE7102" w:rsidP="00687D54">
      <w:pPr>
        <w:pStyle w:val="NoSpacing"/>
        <w:spacing w:line="480" w:lineRule="auto"/>
        <w:rPr>
          <w:rFonts w:ascii="Times New Roman" w:hAnsi="Times New Roman"/>
          <w:sz w:val="24"/>
          <w:szCs w:val="24"/>
        </w:rPr>
      </w:pPr>
      <w:r w:rsidRPr="00687D54">
        <w:rPr>
          <w:rFonts w:ascii="Times New Roman" w:hAnsi="Times New Roman"/>
          <w:sz w:val="24"/>
          <w:szCs w:val="24"/>
        </w:rPr>
        <w:t xml:space="preserve">and also suggesting a </w:t>
      </w:r>
      <w:r>
        <w:rPr>
          <w:rFonts w:ascii="Times New Roman" w:hAnsi="Times New Roman"/>
          <w:sz w:val="24"/>
          <w:szCs w:val="24"/>
        </w:rPr>
        <w:t>tendency by centers</w:t>
      </w:r>
      <w:r w:rsidRPr="00687D54">
        <w:rPr>
          <w:rFonts w:ascii="Times New Roman" w:hAnsi="Times New Roman"/>
          <w:sz w:val="24"/>
          <w:szCs w:val="24"/>
        </w:rPr>
        <w:t xml:space="preserve"> towards using PEx in sicker patients a priori</w:t>
      </w:r>
    </w:p>
    <w:p w:rsidR="00622DCE" w:rsidRPr="00687D54" w:rsidRDefault="00622DCE" w:rsidP="00687D54">
      <w:pPr>
        <w:pStyle w:val="NoSpacing"/>
        <w:spacing w:line="480" w:lineRule="auto"/>
        <w:rPr>
          <w:rFonts w:ascii="Times New Roman" w:hAnsi="Times New Roman"/>
          <w:sz w:val="24"/>
          <w:szCs w:val="24"/>
        </w:rPr>
      </w:pPr>
      <w:r w:rsidRPr="00687D54">
        <w:rPr>
          <w:rFonts w:ascii="Times New Roman" w:hAnsi="Times New Roman"/>
          <w:sz w:val="24"/>
          <w:szCs w:val="24"/>
        </w:rPr>
        <w:t> </w:t>
      </w:r>
    </w:p>
    <w:p w:rsidR="008429F1" w:rsidRPr="00687D54" w:rsidRDefault="00622DCE" w:rsidP="00F610F4">
      <w:pPr>
        <w:pStyle w:val="NoSpacing"/>
        <w:spacing w:line="480" w:lineRule="auto"/>
        <w:rPr>
          <w:rFonts w:ascii="Times New Roman" w:hAnsi="Times New Roman"/>
          <w:sz w:val="24"/>
          <w:szCs w:val="24"/>
        </w:rPr>
      </w:pPr>
      <w:r w:rsidRPr="00687D54">
        <w:rPr>
          <w:rFonts w:ascii="Times New Roman" w:hAnsi="Times New Roman"/>
          <w:sz w:val="24"/>
          <w:szCs w:val="24"/>
        </w:rPr>
        <w:t>We conclude that because our study demonstrates that physicians use PLEX preferentially for sicker TAMOF patients and not for less sick TAMOF patients, the cohort design is not adequate to answer whether PLEX should or should not be used for TAMOF patients.  A randomized interventional trial is needed to answer this question.  Measurement of ADAMTS 13 activity before entry in the trial will assure that 100% of patients have ADAMTS 13 pathobiology as the basis for TAMOF; however, use of physicians’ preference to use PLEX might assure that as high as 90% of patients have ADAMTS13 pathobiology.  Stratification for ECMO use at the time of</w:t>
      </w:r>
      <w:r w:rsidR="00F610F4">
        <w:rPr>
          <w:rFonts w:ascii="Times New Roman" w:hAnsi="Times New Roman"/>
          <w:sz w:val="24"/>
          <w:szCs w:val="24"/>
        </w:rPr>
        <w:t xml:space="preserve"> entry will also be warranted</w:t>
      </w:r>
      <w:r w:rsidR="008429F1" w:rsidRPr="00687D54">
        <w:rPr>
          <w:rFonts w:ascii="Times New Roman" w:hAnsi="Times New Roman"/>
          <w:sz w:val="24"/>
          <w:szCs w:val="24"/>
        </w:rPr>
        <w:br w:type="column"/>
      </w:r>
      <w:r w:rsidR="008429F1" w:rsidRPr="00687D54">
        <w:rPr>
          <w:rFonts w:ascii="Times New Roman" w:hAnsi="Times New Roman"/>
          <w:sz w:val="24"/>
          <w:szCs w:val="24"/>
        </w:rPr>
        <w:lastRenderedPageBreak/>
        <w:t>Legends</w:t>
      </w:r>
    </w:p>
    <w:p w:rsidR="008429F1" w:rsidRPr="00687D54" w:rsidRDefault="008429F1" w:rsidP="00687D54">
      <w:pPr>
        <w:tabs>
          <w:tab w:val="left" w:pos="720"/>
        </w:tabs>
        <w:spacing w:line="480" w:lineRule="auto"/>
        <w:rPr>
          <w:rFonts w:ascii="Times New Roman" w:hAnsi="Times New Roman"/>
          <w:sz w:val="24"/>
          <w:szCs w:val="24"/>
        </w:rPr>
      </w:pPr>
    </w:p>
    <w:p w:rsidR="008429F1" w:rsidRDefault="008429F1" w:rsidP="00687D54">
      <w:pPr>
        <w:tabs>
          <w:tab w:val="left" w:pos="720"/>
        </w:tabs>
        <w:spacing w:line="480" w:lineRule="auto"/>
        <w:rPr>
          <w:rFonts w:ascii="Times New Roman" w:hAnsi="Times New Roman"/>
          <w:sz w:val="24"/>
          <w:szCs w:val="24"/>
        </w:rPr>
      </w:pPr>
      <w:r w:rsidRPr="00687D54">
        <w:rPr>
          <w:rFonts w:ascii="Times New Roman" w:hAnsi="Times New Roman"/>
          <w:sz w:val="24"/>
          <w:szCs w:val="24"/>
        </w:rPr>
        <w:t>Table 1</w:t>
      </w:r>
      <w:r w:rsidR="00D52D99">
        <w:rPr>
          <w:rFonts w:ascii="Times New Roman" w:hAnsi="Times New Roman"/>
          <w:sz w:val="24"/>
          <w:szCs w:val="24"/>
        </w:rPr>
        <w:t>: Clinical characteristics</w:t>
      </w:r>
    </w:p>
    <w:p w:rsidR="00D52D99" w:rsidRPr="00687D54" w:rsidRDefault="00D52D99" w:rsidP="00687D54">
      <w:pPr>
        <w:tabs>
          <w:tab w:val="left" w:pos="720"/>
        </w:tabs>
        <w:spacing w:line="480" w:lineRule="auto"/>
        <w:rPr>
          <w:rFonts w:ascii="Times New Roman" w:hAnsi="Times New Roman"/>
          <w:sz w:val="24"/>
          <w:szCs w:val="24"/>
        </w:rPr>
      </w:pPr>
      <w:r>
        <w:rPr>
          <w:rFonts w:ascii="Times New Roman" w:hAnsi="Times New Roman"/>
          <w:sz w:val="24"/>
          <w:szCs w:val="24"/>
        </w:rPr>
        <w:t>Table 2: List of participating centers, numbers and numbers of PEx, non-Pex</w:t>
      </w:r>
    </w:p>
    <w:p w:rsidR="008429F1" w:rsidRPr="00687D54" w:rsidRDefault="00240B58" w:rsidP="00687D54">
      <w:pPr>
        <w:tabs>
          <w:tab w:val="left" w:pos="720"/>
        </w:tabs>
        <w:spacing w:line="480" w:lineRule="auto"/>
        <w:rPr>
          <w:rFonts w:ascii="Times New Roman" w:hAnsi="Times New Roman"/>
          <w:sz w:val="24"/>
          <w:szCs w:val="24"/>
        </w:rPr>
      </w:pPr>
      <w:r>
        <w:rPr>
          <w:rFonts w:ascii="Times New Roman" w:hAnsi="Times New Roman"/>
          <w:sz w:val="24"/>
          <w:szCs w:val="24"/>
        </w:rPr>
        <w:t>Table 3: characteristics of PEx and nonPex</w:t>
      </w:r>
    </w:p>
    <w:p w:rsidR="008429F1" w:rsidRPr="00687D54" w:rsidRDefault="008429F1" w:rsidP="00687D54">
      <w:pPr>
        <w:tabs>
          <w:tab w:val="left" w:pos="720"/>
        </w:tabs>
        <w:spacing w:line="480" w:lineRule="auto"/>
        <w:rPr>
          <w:rFonts w:ascii="Times New Roman" w:hAnsi="Times New Roman"/>
          <w:sz w:val="24"/>
          <w:szCs w:val="24"/>
        </w:rPr>
      </w:pPr>
    </w:p>
    <w:p w:rsidR="008C7469" w:rsidRDefault="00D52D99" w:rsidP="008C7469">
      <w:pPr>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Table 1</w:t>
      </w:r>
      <w:r w:rsidR="008C7469">
        <w:rPr>
          <w:rFonts w:ascii="Times New Roman" w:hAnsi="Times New Roman"/>
          <w:sz w:val="24"/>
          <w:szCs w:val="24"/>
        </w:rPr>
        <w:t>:</w:t>
      </w:r>
    </w:p>
    <w:p w:rsidR="008C7469" w:rsidRDefault="008C7469" w:rsidP="008C7469"/>
    <w:tbl>
      <w:tblPr>
        <w:tblW w:w="11561" w:type="dxa"/>
        <w:jc w:val="center"/>
        <w:tblLayout w:type="fixed"/>
        <w:tblCellMar>
          <w:left w:w="67" w:type="dxa"/>
          <w:right w:w="67" w:type="dxa"/>
        </w:tblCellMar>
        <w:tblLook w:val="0000"/>
      </w:tblPr>
      <w:tblGrid>
        <w:gridCol w:w="2850"/>
        <w:gridCol w:w="2295"/>
        <w:gridCol w:w="165"/>
        <w:gridCol w:w="1191"/>
        <w:gridCol w:w="1633"/>
        <w:gridCol w:w="77"/>
        <w:gridCol w:w="1497"/>
        <w:gridCol w:w="1853"/>
      </w:tblGrid>
      <w:tr w:rsidR="008C7469" w:rsidRPr="00B31A75" w:rsidTr="008C7469">
        <w:trPr>
          <w:cantSplit/>
          <w:trHeight w:val="435"/>
          <w:jc w:val="center"/>
        </w:trPr>
        <w:tc>
          <w:tcPr>
            <w:tcW w:w="2850" w:type="dxa"/>
            <w:vMerge w:val="restart"/>
            <w:tcBorders>
              <w:top w:val="single" w:sz="4" w:space="0" w:color="auto"/>
            </w:tcBorders>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295" w:type="dxa"/>
            <w:vMerge w:val="restart"/>
            <w:tcBorders>
              <w:top w:val="single" w:sz="4" w:space="0" w:color="auto"/>
            </w:tcBorders>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1356" w:type="dxa"/>
            <w:gridSpan w:val="2"/>
            <w:tcBorders>
              <w:top w:val="single" w:sz="4" w:space="0" w:color="auto"/>
              <w:bottom w:val="single" w:sz="4" w:space="0" w:color="auto"/>
            </w:tcBorders>
            <w:shd w:val="clear" w:color="auto" w:fill="FFFFFF"/>
            <w:vAlign w:val="bottom"/>
          </w:tcPr>
          <w:p w:rsidR="008C7469" w:rsidRDefault="008C7469" w:rsidP="00B23F18">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r>
              <w:rPr>
                <w:rFonts w:ascii="Arial" w:hAnsi="Arial" w:cs="Arial"/>
                <w:i/>
                <w:iCs/>
                <w:color w:val="000000"/>
                <w:sz w:val="19"/>
                <w:szCs w:val="19"/>
              </w:rPr>
              <w:br/>
              <w:t>(n = 81)</w:t>
            </w:r>
          </w:p>
        </w:tc>
        <w:tc>
          <w:tcPr>
            <w:tcW w:w="1633" w:type="dxa"/>
            <w:tcBorders>
              <w:top w:val="single" w:sz="4" w:space="0" w:color="auto"/>
              <w:bottom w:val="single" w:sz="4" w:space="0" w:color="auto"/>
            </w:tcBorders>
            <w:shd w:val="clear" w:color="auto" w:fill="FFFFFF"/>
            <w:vAlign w:val="bottom"/>
          </w:tcPr>
          <w:p w:rsidR="008C7469" w:rsidRDefault="008C7469" w:rsidP="00B23F18">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No Plasma      Exchange Group</w:t>
            </w:r>
            <w:r>
              <w:rPr>
                <w:rFonts w:ascii="Arial" w:hAnsi="Arial" w:cs="Arial"/>
                <w:i/>
                <w:iCs/>
                <w:color w:val="000000"/>
                <w:sz w:val="19"/>
                <w:szCs w:val="19"/>
              </w:rPr>
              <w:br/>
              <w:t>(n = 21)</w:t>
            </w:r>
          </w:p>
        </w:tc>
        <w:tc>
          <w:tcPr>
            <w:tcW w:w="1574" w:type="dxa"/>
            <w:gridSpan w:val="2"/>
            <w:tcBorders>
              <w:top w:val="single" w:sz="4" w:space="0" w:color="auto"/>
              <w:bottom w:val="single" w:sz="4" w:space="0" w:color="auto"/>
            </w:tcBorders>
            <w:shd w:val="clear" w:color="auto" w:fill="FFFFFF"/>
            <w:vAlign w:val="bottom"/>
          </w:tcPr>
          <w:p w:rsidR="008C7469" w:rsidRDefault="008C7469" w:rsidP="00B23F18">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Plasma         Exchange Group</w:t>
            </w:r>
            <w:r>
              <w:rPr>
                <w:rFonts w:ascii="Arial" w:hAnsi="Arial" w:cs="Arial"/>
                <w:i/>
                <w:iCs/>
                <w:color w:val="000000"/>
                <w:sz w:val="19"/>
                <w:szCs w:val="19"/>
              </w:rPr>
              <w:br/>
              <w:t>(n = 60)</w:t>
            </w:r>
          </w:p>
        </w:tc>
        <w:tc>
          <w:tcPr>
            <w:tcW w:w="1853" w:type="dxa"/>
            <w:vMerge w:val="restart"/>
            <w:tcBorders>
              <w:top w:val="single" w:sz="4" w:space="0" w:color="auto"/>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r w:rsidRPr="00B31A75">
              <w:rPr>
                <w:rFonts w:ascii="Arial" w:hAnsi="Arial" w:cs="Arial"/>
                <w:i/>
                <w:color w:val="000000"/>
                <w:sz w:val="19"/>
                <w:szCs w:val="19"/>
              </w:rPr>
              <w:t>P-valu</w:t>
            </w:r>
            <w:r>
              <w:rPr>
                <w:rFonts w:ascii="Arial" w:hAnsi="Arial" w:cs="Arial"/>
                <w:i/>
                <w:color w:val="000000"/>
                <w:sz w:val="19"/>
                <w:szCs w:val="19"/>
              </w:rPr>
              <w:t>e*</w:t>
            </w:r>
            <w:r w:rsidRPr="00B31A75">
              <w:rPr>
                <w:rFonts w:ascii="Arial" w:hAnsi="Arial" w:cs="Arial"/>
                <w:i/>
                <w:color w:val="000000"/>
                <w:sz w:val="19"/>
                <w:szCs w:val="19"/>
              </w:rPr>
              <w:t xml:space="preserve"> </w:t>
            </w:r>
          </w:p>
        </w:tc>
      </w:tr>
      <w:tr w:rsidR="008C7469" w:rsidRPr="00B31A75" w:rsidTr="008C7469">
        <w:trPr>
          <w:cantSplit/>
          <w:trHeight w:val="135"/>
          <w:jc w:val="center"/>
        </w:trPr>
        <w:tc>
          <w:tcPr>
            <w:tcW w:w="2850" w:type="dxa"/>
            <w:vMerge/>
            <w:tcBorders>
              <w:bottom w:val="single" w:sz="4" w:space="0" w:color="auto"/>
            </w:tcBorders>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295" w:type="dxa"/>
            <w:vMerge/>
            <w:tcBorders>
              <w:bottom w:val="single" w:sz="4" w:space="0" w:color="auto"/>
            </w:tcBorders>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4563" w:type="dxa"/>
            <w:gridSpan w:val="5"/>
            <w:tcBorders>
              <w:top w:val="single" w:sz="4" w:space="0" w:color="auto"/>
              <w:bottom w:val="single" w:sz="4" w:space="0" w:color="auto"/>
            </w:tcBorders>
            <w:shd w:val="clear" w:color="auto" w:fill="FFFFFF"/>
          </w:tcPr>
          <w:p w:rsidR="008C7469" w:rsidRPr="00B31A75" w:rsidRDefault="008C7469" w:rsidP="00B23F18">
            <w:pPr>
              <w:adjustRightInd w:val="0"/>
              <w:spacing w:before="67" w:after="67"/>
              <w:jc w:val="center"/>
              <w:rPr>
                <w:rFonts w:ascii="Arial" w:hAnsi="Arial" w:cs="Arial"/>
                <w:i/>
                <w:color w:val="000000"/>
                <w:sz w:val="19"/>
                <w:szCs w:val="19"/>
              </w:rPr>
            </w:pPr>
            <w:r>
              <w:rPr>
                <w:rFonts w:ascii="Arial" w:hAnsi="Arial" w:cs="Arial"/>
                <w:i/>
                <w:color w:val="000000"/>
                <w:sz w:val="19"/>
                <w:szCs w:val="19"/>
              </w:rPr>
              <w:t>N/Total (%)</w:t>
            </w:r>
          </w:p>
        </w:tc>
        <w:tc>
          <w:tcPr>
            <w:tcW w:w="1853" w:type="dxa"/>
            <w:vMerge/>
            <w:tcBorders>
              <w:bottom w:val="single" w:sz="4" w:space="0" w:color="auto"/>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Male </w:t>
            </w:r>
            <w:r w:rsidRPr="00B31A75">
              <w:rPr>
                <w:rFonts w:ascii="Arial" w:hAnsi="Arial" w:cs="Arial"/>
                <w:i/>
                <w:iCs/>
                <w:color w:val="000000"/>
                <w:sz w:val="19"/>
                <w:szCs w:val="19"/>
              </w:rPr>
              <w:t>Gender</w:t>
            </w:r>
          </w:p>
        </w:tc>
        <w:tc>
          <w:tcPr>
            <w:tcW w:w="2460" w:type="dxa"/>
            <w:gridSpan w:val="2"/>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1191" w:type="dxa"/>
            <w:tcBorders>
              <w:top w:val="single" w:sz="4" w:space="0" w:color="auto"/>
              <w:left w:val="nil"/>
              <w:bottom w:val="single" w:sz="2"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34/81 (42.0%)</w:t>
            </w:r>
          </w:p>
        </w:tc>
        <w:tc>
          <w:tcPr>
            <w:tcW w:w="1710" w:type="dxa"/>
            <w:gridSpan w:val="2"/>
            <w:tcBorders>
              <w:top w:val="single" w:sz="4" w:space="0" w:color="auto"/>
              <w:left w:val="nil"/>
              <w:bottom w:val="single" w:sz="2"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8/21 (38.1%)</w:t>
            </w:r>
          </w:p>
        </w:tc>
        <w:tc>
          <w:tcPr>
            <w:tcW w:w="1497" w:type="dxa"/>
            <w:tcBorders>
              <w:top w:val="single" w:sz="4" w:space="0" w:color="auto"/>
              <w:left w:val="nil"/>
              <w:bottom w:val="single" w:sz="2"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26/60 (43.3%)</w:t>
            </w:r>
          </w:p>
        </w:tc>
        <w:tc>
          <w:tcPr>
            <w:tcW w:w="1853" w:type="dxa"/>
            <w:tcBorders>
              <w:top w:val="single" w:sz="4" w:space="0" w:color="auto"/>
              <w:left w:val="nil"/>
              <w:bottom w:val="single" w:sz="2"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0.80</w:t>
            </w: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Hispanic ethnicity</w:t>
            </w:r>
          </w:p>
        </w:tc>
        <w:tc>
          <w:tcPr>
            <w:tcW w:w="2460" w:type="dxa"/>
            <w:gridSpan w:val="2"/>
            <w:tcBorders>
              <w:bottom w:val="single" w:sz="2" w:space="0" w:color="A6A6A6" w:themeColor="background1" w:themeShade="A6"/>
            </w:tcBorders>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1191" w:type="dxa"/>
            <w:tcBorders>
              <w:top w:val="single" w:sz="2"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7/81 (8.6%)</w:t>
            </w:r>
          </w:p>
        </w:tc>
        <w:tc>
          <w:tcPr>
            <w:tcW w:w="1710" w:type="dxa"/>
            <w:gridSpan w:val="2"/>
            <w:tcBorders>
              <w:top w:val="single" w:sz="2"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1/21 (4.8%)</w:t>
            </w:r>
          </w:p>
        </w:tc>
        <w:tc>
          <w:tcPr>
            <w:tcW w:w="1497" w:type="dxa"/>
            <w:tcBorders>
              <w:top w:val="single" w:sz="2"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6/60 (10.0%)</w:t>
            </w:r>
          </w:p>
        </w:tc>
        <w:tc>
          <w:tcPr>
            <w:tcW w:w="1853" w:type="dxa"/>
            <w:tcBorders>
              <w:top w:val="single" w:sz="2" w:space="0" w:color="A6A6A6" w:themeColor="background1" w:themeShade="A6"/>
              <w:left w:val="nil"/>
              <w:bottom w:val="single" w:sz="2"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0.67</w:t>
            </w: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sidRPr="00B31A75">
              <w:rPr>
                <w:rFonts w:ascii="Arial" w:hAnsi="Arial" w:cs="Arial"/>
                <w:i/>
                <w:iCs/>
                <w:color w:val="000000"/>
                <w:sz w:val="19"/>
                <w:szCs w:val="19"/>
              </w:rPr>
              <w:t>Race</w:t>
            </w:r>
          </w:p>
        </w:tc>
        <w:tc>
          <w:tcPr>
            <w:tcW w:w="2460" w:type="dxa"/>
            <w:gridSpan w:val="2"/>
            <w:tcBorders>
              <w:top w:val="single" w:sz="2" w:space="0" w:color="A6A6A6" w:themeColor="background1" w:themeShade="A6"/>
            </w:tcBorders>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White</w:t>
            </w:r>
          </w:p>
        </w:tc>
        <w:tc>
          <w:tcPr>
            <w:tcW w:w="1191" w:type="dxa"/>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53/81 (65.4%)</w:t>
            </w:r>
          </w:p>
        </w:tc>
        <w:tc>
          <w:tcPr>
            <w:tcW w:w="1710" w:type="dxa"/>
            <w:gridSpan w:val="2"/>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13/21 (61.9%)</w:t>
            </w:r>
          </w:p>
        </w:tc>
        <w:tc>
          <w:tcPr>
            <w:tcW w:w="1497" w:type="dxa"/>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40/60 (66.7%)</w:t>
            </w:r>
          </w:p>
        </w:tc>
        <w:tc>
          <w:tcPr>
            <w:tcW w:w="1853" w:type="dxa"/>
            <w:vMerge w:val="restart"/>
            <w:tcBorders>
              <w:top w:val="single" w:sz="2" w:space="0" w:color="A6A6A6" w:themeColor="background1" w:themeShade="A6"/>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0.54</w:t>
            </w: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Black</w:t>
            </w:r>
          </w:p>
        </w:tc>
        <w:tc>
          <w:tcPr>
            <w:tcW w:w="1191"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16/81 (19.8%)</w:t>
            </w:r>
          </w:p>
        </w:tc>
        <w:tc>
          <w:tcPr>
            <w:tcW w:w="1710" w:type="dxa"/>
            <w:gridSpan w:val="2"/>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5/21 (23.8%)</w:t>
            </w:r>
          </w:p>
        </w:tc>
        <w:tc>
          <w:tcPr>
            <w:tcW w:w="1497"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11/60 (18.3%)</w:t>
            </w:r>
          </w:p>
        </w:tc>
        <w:tc>
          <w:tcPr>
            <w:tcW w:w="1853" w:type="dxa"/>
            <w:vMerge/>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Asian</w:t>
            </w:r>
          </w:p>
        </w:tc>
        <w:tc>
          <w:tcPr>
            <w:tcW w:w="1191"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1/81 (1.2%)</w:t>
            </w:r>
          </w:p>
        </w:tc>
        <w:tc>
          <w:tcPr>
            <w:tcW w:w="1710" w:type="dxa"/>
            <w:gridSpan w:val="2"/>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0/21 (0%)</w:t>
            </w:r>
          </w:p>
        </w:tc>
        <w:tc>
          <w:tcPr>
            <w:tcW w:w="1497"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1/60 (1.7%)</w:t>
            </w:r>
          </w:p>
        </w:tc>
        <w:tc>
          <w:tcPr>
            <w:tcW w:w="1853" w:type="dxa"/>
            <w:vMerge/>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American Indian/</w:t>
            </w:r>
            <w:r>
              <w:rPr>
                <w:rFonts w:ascii="Arial" w:hAnsi="Arial" w:cs="Arial"/>
                <w:color w:val="000000"/>
                <w:sz w:val="16"/>
                <w:szCs w:val="16"/>
              </w:rPr>
              <w:t xml:space="preserve">Alaska </w:t>
            </w:r>
            <w:r w:rsidRPr="00DA6B79">
              <w:rPr>
                <w:rFonts w:ascii="Arial" w:hAnsi="Arial" w:cs="Arial"/>
                <w:color w:val="000000"/>
                <w:sz w:val="16"/>
                <w:szCs w:val="16"/>
              </w:rPr>
              <w:t>Native</w:t>
            </w:r>
          </w:p>
        </w:tc>
        <w:tc>
          <w:tcPr>
            <w:tcW w:w="1191"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1/81 (1.2%)</w:t>
            </w:r>
          </w:p>
        </w:tc>
        <w:tc>
          <w:tcPr>
            <w:tcW w:w="1710" w:type="dxa"/>
            <w:gridSpan w:val="2"/>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1/21 (4.8%)</w:t>
            </w:r>
          </w:p>
        </w:tc>
        <w:tc>
          <w:tcPr>
            <w:tcW w:w="1497"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0/60 (0%)</w:t>
            </w:r>
          </w:p>
        </w:tc>
        <w:tc>
          <w:tcPr>
            <w:tcW w:w="1853" w:type="dxa"/>
            <w:vMerge/>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tcBorders>
              <w:bottom w:val="single" w:sz="2" w:space="0" w:color="A6A6A6" w:themeColor="background1" w:themeShade="A6"/>
            </w:tcBorders>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Other</w:t>
            </w:r>
          </w:p>
        </w:tc>
        <w:tc>
          <w:tcPr>
            <w:tcW w:w="1191" w:type="dxa"/>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10/81 (12.3%)</w:t>
            </w:r>
          </w:p>
        </w:tc>
        <w:tc>
          <w:tcPr>
            <w:tcW w:w="1710" w:type="dxa"/>
            <w:gridSpan w:val="2"/>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2/21 (9.5%)</w:t>
            </w:r>
          </w:p>
        </w:tc>
        <w:tc>
          <w:tcPr>
            <w:tcW w:w="1497" w:type="dxa"/>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8/60 (13.3%)</w:t>
            </w:r>
          </w:p>
        </w:tc>
        <w:tc>
          <w:tcPr>
            <w:tcW w:w="1853" w:type="dxa"/>
            <w:vMerge/>
            <w:tcBorders>
              <w:bottom w:val="single" w:sz="2" w:space="0" w:color="A6A6A6" w:themeColor="background1" w:themeShade="A6"/>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Admitting Diagnosis</w:t>
            </w:r>
          </w:p>
        </w:tc>
        <w:tc>
          <w:tcPr>
            <w:tcW w:w="2460" w:type="dxa"/>
            <w:gridSpan w:val="2"/>
            <w:tcBorders>
              <w:top w:val="single" w:sz="2" w:space="0" w:color="A6A6A6" w:themeColor="background1" w:themeShade="A6"/>
            </w:tcBorders>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Sepsis (Staph)</w:t>
            </w:r>
          </w:p>
        </w:tc>
        <w:tc>
          <w:tcPr>
            <w:tcW w:w="1191" w:type="dxa"/>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8/81 (9.9%)</w:t>
            </w:r>
          </w:p>
        </w:tc>
        <w:tc>
          <w:tcPr>
            <w:tcW w:w="1710" w:type="dxa"/>
            <w:gridSpan w:val="2"/>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1/21 (4.8%)</w:t>
            </w:r>
          </w:p>
        </w:tc>
        <w:tc>
          <w:tcPr>
            <w:tcW w:w="1497" w:type="dxa"/>
            <w:tcBorders>
              <w:top w:val="single" w:sz="2" w:space="0" w:color="A6A6A6" w:themeColor="background1" w:themeShade="A6"/>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7/60 (11.7%)</w:t>
            </w:r>
          </w:p>
        </w:tc>
        <w:tc>
          <w:tcPr>
            <w:tcW w:w="1853" w:type="dxa"/>
            <w:vMerge w:val="restart"/>
            <w:tcBorders>
              <w:top w:val="single" w:sz="2" w:space="0" w:color="A6A6A6" w:themeColor="background1" w:themeShade="A6"/>
              <w:left w:val="nil"/>
              <w:bottom w:val="single" w:sz="4" w:space="0" w:color="auto"/>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0.63</w:t>
            </w: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Sepsis (Non-Staph)</w:t>
            </w:r>
          </w:p>
        </w:tc>
        <w:tc>
          <w:tcPr>
            <w:tcW w:w="1191"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61/81 (75.3%)</w:t>
            </w:r>
          </w:p>
        </w:tc>
        <w:tc>
          <w:tcPr>
            <w:tcW w:w="1710" w:type="dxa"/>
            <w:gridSpan w:val="2"/>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16/21 (76.2%)</w:t>
            </w:r>
          </w:p>
        </w:tc>
        <w:tc>
          <w:tcPr>
            <w:tcW w:w="1497" w:type="dxa"/>
            <w:tcBorders>
              <w:left w:val="nil"/>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45/60 (75.0%)</w:t>
            </w:r>
          </w:p>
        </w:tc>
        <w:tc>
          <w:tcPr>
            <w:tcW w:w="1853" w:type="dxa"/>
            <w:vMerge/>
            <w:tcBorders>
              <w:top w:val="single" w:sz="4" w:space="0" w:color="auto"/>
              <w:bottom w:val="single" w:sz="4" w:space="0" w:color="auto"/>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460" w:type="dxa"/>
            <w:gridSpan w:val="2"/>
            <w:tcBorders>
              <w:bottom w:val="single" w:sz="4" w:space="0" w:color="A6A6A6" w:themeColor="background1" w:themeShade="A6"/>
            </w:tcBorders>
            <w:shd w:val="clear" w:color="auto" w:fill="FFFFFF"/>
          </w:tcPr>
          <w:p w:rsidR="008C7469" w:rsidRPr="00DA6B79" w:rsidRDefault="008C7469" w:rsidP="00B23F18">
            <w:pPr>
              <w:adjustRightInd w:val="0"/>
              <w:spacing w:before="67" w:after="67"/>
              <w:rPr>
                <w:rFonts w:ascii="Arial" w:hAnsi="Arial" w:cs="Arial"/>
                <w:color w:val="000000"/>
                <w:sz w:val="16"/>
                <w:szCs w:val="16"/>
              </w:rPr>
            </w:pPr>
            <w:r w:rsidRPr="00DA6B79">
              <w:rPr>
                <w:rFonts w:ascii="Arial" w:hAnsi="Arial" w:cs="Arial"/>
                <w:color w:val="000000"/>
                <w:sz w:val="16"/>
                <w:szCs w:val="16"/>
              </w:rPr>
              <w:t>Non-sepsis</w:t>
            </w:r>
          </w:p>
        </w:tc>
        <w:tc>
          <w:tcPr>
            <w:tcW w:w="1191" w:type="dxa"/>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12/81 (14.8%)</w:t>
            </w:r>
          </w:p>
        </w:tc>
        <w:tc>
          <w:tcPr>
            <w:tcW w:w="1710" w:type="dxa"/>
            <w:gridSpan w:val="2"/>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4/21 (19.0%)</w:t>
            </w:r>
          </w:p>
        </w:tc>
        <w:tc>
          <w:tcPr>
            <w:tcW w:w="1497" w:type="dxa"/>
            <w:tcBorders>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8/60 (13.3%)</w:t>
            </w:r>
          </w:p>
        </w:tc>
        <w:tc>
          <w:tcPr>
            <w:tcW w:w="1853" w:type="dxa"/>
            <w:vMerge/>
            <w:tcBorders>
              <w:top w:val="single" w:sz="4" w:space="0" w:color="auto"/>
              <w:bottom w:val="single" w:sz="2" w:space="0" w:color="A6A6A6" w:themeColor="background1" w:themeShade="A6"/>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p>
        </w:tc>
      </w:tr>
      <w:tr w:rsidR="008C7469" w:rsidRPr="00B31A75" w:rsidTr="008C7469">
        <w:trPr>
          <w:cantSplit/>
          <w:jc w:val="center"/>
        </w:trPr>
        <w:tc>
          <w:tcPr>
            <w:tcW w:w="2850" w:type="dxa"/>
            <w:vMerge w:val="restart"/>
            <w:shd w:val="clear" w:color="auto" w:fill="FFFFFF"/>
          </w:tcPr>
          <w:p w:rsidR="008C7469" w:rsidRDefault="008C7469" w:rsidP="00B23F18">
            <w:pPr>
              <w:adjustRightInd w:val="0"/>
              <w:spacing w:before="67"/>
              <w:rPr>
                <w:rFonts w:ascii="Arial" w:hAnsi="Arial" w:cs="Arial"/>
                <w:i/>
                <w:iCs/>
                <w:color w:val="000000"/>
                <w:sz w:val="19"/>
                <w:szCs w:val="19"/>
              </w:rPr>
            </w:pPr>
            <w:r>
              <w:rPr>
                <w:rFonts w:ascii="Arial" w:hAnsi="Arial" w:cs="Arial"/>
                <w:i/>
                <w:iCs/>
                <w:color w:val="000000"/>
                <w:sz w:val="19"/>
                <w:szCs w:val="19"/>
              </w:rPr>
              <w:t>Indication for Plasma</w:t>
            </w:r>
          </w:p>
          <w:p w:rsidR="008C7469" w:rsidRDefault="008C7469" w:rsidP="00B23F18">
            <w:pPr>
              <w:adjustRightInd w:val="0"/>
              <w:spacing w:before="67"/>
              <w:rPr>
                <w:rFonts w:ascii="Arial" w:hAnsi="Arial" w:cs="Arial"/>
                <w:i/>
                <w:iCs/>
                <w:color w:val="000000"/>
                <w:sz w:val="19"/>
                <w:szCs w:val="19"/>
              </w:rPr>
            </w:pPr>
            <w:r>
              <w:rPr>
                <w:rFonts w:ascii="Arial" w:hAnsi="Arial" w:cs="Arial"/>
                <w:i/>
                <w:iCs/>
                <w:color w:val="000000"/>
                <w:sz w:val="19"/>
                <w:szCs w:val="19"/>
              </w:rPr>
              <w:t>Exchange Therapy</w:t>
            </w:r>
          </w:p>
          <w:p w:rsidR="008C7469" w:rsidRPr="001B0540" w:rsidRDefault="008C7469" w:rsidP="00B23F18">
            <w:pPr>
              <w:adjustRightInd w:val="0"/>
              <w:spacing w:before="67"/>
              <w:rPr>
                <w:rFonts w:ascii="Arial" w:hAnsi="Arial" w:cs="Arial"/>
                <w:i/>
                <w:iCs/>
                <w:color w:val="000000"/>
                <w:sz w:val="16"/>
                <w:szCs w:val="16"/>
              </w:rPr>
            </w:pPr>
            <w:r w:rsidRPr="001B0540">
              <w:rPr>
                <w:rFonts w:ascii="Arial" w:hAnsi="Arial" w:cs="Arial"/>
                <w:i/>
                <w:iCs/>
                <w:color w:val="000000"/>
                <w:sz w:val="16"/>
                <w:szCs w:val="16"/>
              </w:rPr>
              <w:t>(Therapy group only)</w:t>
            </w:r>
          </w:p>
        </w:tc>
        <w:tc>
          <w:tcPr>
            <w:tcW w:w="2460" w:type="dxa"/>
            <w:gridSpan w:val="2"/>
            <w:tcBorders>
              <w:top w:val="single" w:sz="4" w:space="0" w:color="A6A6A6" w:themeColor="background1" w:themeShade="A6"/>
            </w:tcBorders>
            <w:shd w:val="clear" w:color="auto" w:fill="FFFFFF"/>
          </w:tcPr>
          <w:p w:rsidR="008C7469" w:rsidRPr="001B0540" w:rsidRDefault="008C7469" w:rsidP="00B23F18">
            <w:pPr>
              <w:adjustRightInd w:val="0"/>
              <w:spacing w:before="67" w:after="67"/>
              <w:rPr>
                <w:rFonts w:ascii="Arial" w:hAnsi="Arial" w:cs="Arial"/>
                <w:color w:val="000000"/>
                <w:sz w:val="16"/>
                <w:szCs w:val="16"/>
              </w:rPr>
            </w:pPr>
            <w:r w:rsidRPr="001B0540">
              <w:rPr>
                <w:rFonts w:ascii="Arial" w:hAnsi="Arial" w:cs="Arial"/>
                <w:color w:val="000000"/>
                <w:sz w:val="16"/>
                <w:szCs w:val="16"/>
              </w:rPr>
              <w:t>TAMOF with suspected or confirmed sepsis</w:t>
            </w:r>
          </w:p>
        </w:tc>
        <w:tc>
          <w:tcPr>
            <w:tcW w:w="1191" w:type="dxa"/>
            <w:tcBorders>
              <w:top w:val="single" w:sz="4" w:space="0" w:color="A6A6A6" w:themeColor="background1" w:themeShade="A6"/>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w:t>
            </w:r>
          </w:p>
        </w:tc>
        <w:tc>
          <w:tcPr>
            <w:tcW w:w="1710" w:type="dxa"/>
            <w:gridSpan w:val="2"/>
            <w:tcBorders>
              <w:top w:val="single" w:sz="4" w:space="0" w:color="A6A6A6" w:themeColor="background1" w:themeShade="A6"/>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w:t>
            </w:r>
          </w:p>
        </w:tc>
        <w:tc>
          <w:tcPr>
            <w:tcW w:w="1497" w:type="dxa"/>
            <w:tcBorders>
              <w:top w:val="single" w:sz="4" w:space="0" w:color="A6A6A6" w:themeColor="background1" w:themeShade="A6"/>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58/60 (96.7%)</w:t>
            </w:r>
          </w:p>
        </w:tc>
        <w:tc>
          <w:tcPr>
            <w:tcW w:w="1853" w:type="dxa"/>
            <w:vMerge w:val="restart"/>
            <w:tcBorders>
              <w:top w:val="single" w:sz="4" w:space="0" w:color="A6A6A6" w:themeColor="background1" w:themeShade="A6"/>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w:t>
            </w:r>
          </w:p>
        </w:tc>
      </w:tr>
      <w:tr w:rsidR="008C7469" w:rsidRPr="00B31A75" w:rsidTr="008C7469">
        <w:trPr>
          <w:cantSplit/>
          <w:jc w:val="center"/>
        </w:trPr>
        <w:tc>
          <w:tcPr>
            <w:tcW w:w="2850" w:type="dxa"/>
            <w:vMerge/>
            <w:shd w:val="clear" w:color="auto" w:fill="FFFFFF"/>
          </w:tcPr>
          <w:p w:rsidR="008C7469" w:rsidRDefault="008C7469" w:rsidP="00B23F18">
            <w:pPr>
              <w:adjustRightInd w:val="0"/>
              <w:spacing w:before="67" w:after="67"/>
              <w:rPr>
                <w:rFonts w:ascii="Arial" w:hAnsi="Arial" w:cs="Arial"/>
                <w:i/>
                <w:iCs/>
                <w:color w:val="000000"/>
                <w:sz w:val="19"/>
                <w:szCs w:val="19"/>
              </w:rPr>
            </w:pPr>
          </w:p>
        </w:tc>
        <w:tc>
          <w:tcPr>
            <w:tcW w:w="2460" w:type="dxa"/>
            <w:gridSpan w:val="2"/>
            <w:shd w:val="clear" w:color="auto" w:fill="FFFFFF"/>
          </w:tcPr>
          <w:p w:rsidR="008C7469" w:rsidRPr="001B0540" w:rsidRDefault="008C7469" w:rsidP="00B23F18">
            <w:pPr>
              <w:adjustRightInd w:val="0"/>
              <w:spacing w:before="67" w:after="67"/>
              <w:rPr>
                <w:rFonts w:ascii="Arial" w:hAnsi="Arial" w:cs="Arial"/>
                <w:color w:val="000000"/>
                <w:sz w:val="16"/>
                <w:szCs w:val="16"/>
              </w:rPr>
            </w:pPr>
            <w:r w:rsidRPr="001B0540">
              <w:rPr>
                <w:rFonts w:ascii="Arial" w:hAnsi="Arial" w:cs="Arial"/>
                <w:color w:val="000000"/>
                <w:sz w:val="16"/>
                <w:szCs w:val="16"/>
              </w:rPr>
              <w:t>TAMOF without sepsis</w:t>
            </w:r>
          </w:p>
        </w:tc>
        <w:tc>
          <w:tcPr>
            <w:tcW w:w="1191" w:type="dxa"/>
            <w:tcBorders>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w:t>
            </w:r>
          </w:p>
        </w:tc>
        <w:tc>
          <w:tcPr>
            <w:tcW w:w="1710" w:type="dxa"/>
            <w:gridSpan w:val="2"/>
            <w:tcBorders>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w:t>
            </w:r>
          </w:p>
        </w:tc>
        <w:tc>
          <w:tcPr>
            <w:tcW w:w="1497" w:type="dxa"/>
            <w:tcBorders>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2/60 (3.3%)</w:t>
            </w:r>
          </w:p>
        </w:tc>
        <w:tc>
          <w:tcPr>
            <w:tcW w:w="1853" w:type="dxa"/>
            <w:vMerge/>
            <w:tcBorders>
              <w:left w:val="nil"/>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Ever on ECMO</w:t>
            </w:r>
          </w:p>
        </w:tc>
        <w:tc>
          <w:tcPr>
            <w:tcW w:w="2460" w:type="dxa"/>
            <w:gridSpan w:val="2"/>
            <w:tcBorders>
              <w:top w:val="single" w:sz="4" w:space="0" w:color="A6A6A6" w:themeColor="background1" w:themeShade="A6"/>
            </w:tcBorders>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1191" w:type="dxa"/>
            <w:tcBorders>
              <w:top w:val="single" w:sz="4"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30/81 (37.0%)</w:t>
            </w:r>
          </w:p>
        </w:tc>
        <w:tc>
          <w:tcPr>
            <w:tcW w:w="1710" w:type="dxa"/>
            <w:gridSpan w:val="2"/>
            <w:tcBorders>
              <w:top w:val="single" w:sz="4"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4/21 (19.0%)</w:t>
            </w:r>
          </w:p>
        </w:tc>
        <w:tc>
          <w:tcPr>
            <w:tcW w:w="1497" w:type="dxa"/>
            <w:tcBorders>
              <w:top w:val="single" w:sz="4" w:space="0" w:color="A6A6A6" w:themeColor="background1" w:themeShade="A6"/>
              <w:left w:val="nil"/>
              <w:bottom w:val="single" w:sz="2"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26/60 (43.3%)</w:t>
            </w:r>
          </w:p>
        </w:tc>
        <w:tc>
          <w:tcPr>
            <w:tcW w:w="1853" w:type="dxa"/>
            <w:tcBorders>
              <w:top w:val="single" w:sz="4" w:space="0" w:color="A6A6A6" w:themeColor="background1" w:themeShade="A6"/>
              <w:left w:val="nil"/>
              <w:bottom w:val="single" w:sz="4"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0.07</w:t>
            </w:r>
          </w:p>
        </w:tc>
      </w:tr>
      <w:tr w:rsidR="008C7469" w:rsidRPr="00B31A75" w:rsidTr="008C7469">
        <w:trPr>
          <w:cantSplit/>
          <w:jc w:val="center"/>
        </w:trPr>
        <w:tc>
          <w:tcPr>
            <w:tcW w:w="2850" w:type="dxa"/>
            <w:shd w:val="clear" w:color="auto" w:fill="FFFFFF"/>
          </w:tcPr>
          <w:p w:rsidR="008C7469" w:rsidRPr="00B31A75"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Ever on CVVH</w:t>
            </w:r>
          </w:p>
        </w:tc>
        <w:tc>
          <w:tcPr>
            <w:tcW w:w="2460" w:type="dxa"/>
            <w:gridSpan w:val="2"/>
            <w:shd w:val="clear" w:color="auto" w:fill="FFFFFF"/>
          </w:tcPr>
          <w:p w:rsidR="008C7469" w:rsidRPr="00B31A75" w:rsidRDefault="008C7469" w:rsidP="00B23F18">
            <w:pPr>
              <w:adjustRightInd w:val="0"/>
              <w:spacing w:before="67" w:after="67"/>
              <w:rPr>
                <w:rFonts w:ascii="Arial" w:hAnsi="Arial" w:cs="Arial"/>
                <w:color w:val="000000"/>
                <w:sz w:val="19"/>
                <w:szCs w:val="19"/>
              </w:rPr>
            </w:pPr>
          </w:p>
        </w:tc>
        <w:tc>
          <w:tcPr>
            <w:tcW w:w="1191" w:type="dxa"/>
            <w:tcBorders>
              <w:top w:val="single" w:sz="2" w:space="0" w:color="A6A6A6" w:themeColor="background1" w:themeShade="A6"/>
              <w:left w:val="nil"/>
              <w:bottom w:val="single" w:sz="4"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46/81 (56.8%)</w:t>
            </w:r>
          </w:p>
        </w:tc>
        <w:tc>
          <w:tcPr>
            <w:tcW w:w="1710" w:type="dxa"/>
            <w:gridSpan w:val="2"/>
            <w:tcBorders>
              <w:top w:val="single" w:sz="2" w:space="0" w:color="A6A6A6" w:themeColor="background1" w:themeShade="A6"/>
              <w:left w:val="nil"/>
              <w:bottom w:val="single" w:sz="4"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8/21 (38.1%)</w:t>
            </w:r>
          </w:p>
        </w:tc>
        <w:tc>
          <w:tcPr>
            <w:tcW w:w="1497" w:type="dxa"/>
            <w:tcBorders>
              <w:top w:val="single" w:sz="2" w:space="0" w:color="A6A6A6" w:themeColor="background1" w:themeShade="A6"/>
              <w:left w:val="nil"/>
              <w:bottom w:val="single" w:sz="4" w:space="0" w:color="A6A6A6" w:themeColor="background1" w:themeShade="A6"/>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38/60 (63.3%)</w:t>
            </w:r>
          </w:p>
        </w:tc>
        <w:tc>
          <w:tcPr>
            <w:tcW w:w="1853" w:type="dxa"/>
            <w:tcBorders>
              <w:top w:val="single" w:sz="4" w:space="0" w:color="A6A6A6" w:themeColor="background1" w:themeShade="A6"/>
              <w:left w:val="nil"/>
              <w:bottom w:val="single" w:sz="4" w:space="0" w:color="A6A6A6" w:themeColor="background1" w:themeShade="A6"/>
            </w:tcBorders>
            <w:shd w:val="clear" w:color="auto" w:fill="FFFFFF"/>
            <w:vAlign w:val="center"/>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0.07</w:t>
            </w:r>
          </w:p>
        </w:tc>
      </w:tr>
    </w:tbl>
    <w:p w:rsidR="008C7469" w:rsidRDefault="008C7469" w:rsidP="00687D54">
      <w:pPr>
        <w:tabs>
          <w:tab w:val="left" w:pos="720"/>
        </w:tabs>
        <w:spacing w:line="480" w:lineRule="auto"/>
        <w:rPr>
          <w:rFonts w:ascii="Times New Roman" w:hAnsi="Times New Roman"/>
          <w:sz w:val="24"/>
          <w:szCs w:val="24"/>
        </w:rPr>
      </w:pPr>
    </w:p>
    <w:p w:rsidR="008C7469" w:rsidRDefault="008C7469" w:rsidP="00687D54">
      <w:pPr>
        <w:tabs>
          <w:tab w:val="left" w:pos="720"/>
        </w:tabs>
        <w:spacing w:line="480" w:lineRule="auto"/>
        <w:rPr>
          <w:rFonts w:ascii="Times New Roman" w:hAnsi="Times New Roman"/>
          <w:sz w:val="24"/>
          <w:szCs w:val="24"/>
        </w:rPr>
      </w:pPr>
    </w:p>
    <w:p w:rsidR="00D52D99" w:rsidRDefault="00D52D99" w:rsidP="00687D54">
      <w:pPr>
        <w:tabs>
          <w:tab w:val="left" w:pos="720"/>
        </w:tabs>
        <w:spacing w:line="480" w:lineRule="auto"/>
        <w:rPr>
          <w:rFonts w:ascii="Times New Roman" w:hAnsi="Times New Roman"/>
          <w:sz w:val="24"/>
          <w:szCs w:val="24"/>
        </w:rPr>
      </w:pPr>
    </w:p>
    <w:p w:rsidR="008C7469" w:rsidRDefault="008C7469"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Table</w:t>
      </w:r>
    </w:p>
    <w:tbl>
      <w:tblPr>
        <w:tblW w:w="0" w:type="auto"/>
        <w:jc w:val="center"/>
        <w:tblLayout w:type="fixed"/>
        <w:tblCellMar>
          <w:left w:w="67" w:type="dxa"/>
          <w:right w:w="67" w:type="dxa"/>
        </w:tblCellMar>
        <w:tblLook w:val="0000"/>
      </w:tblPr>
      <w:tblGrid>
        <w:gridCol w:w="2850"/>
        <w:gridCol w:w="2295"/>
        <w:gridCol w:w="1356"/>
        <w:gridCol w:w="1633"/>
        <w:gridCol w:w="1574"/>
        <w:gridCol w:w="1853"/>
      </w:tblGrid>
      <w:tr w:rsidR="008C7469" w:rsidRPr="00B31A75" w:rsidTr="00B23F18">
        <w:trPr>
          <w:cantSplit/>
          <w:trHeight w:val="242"/>
          <w:jc w:val="center"/>
        </w:trPr>
        <w:tc>
          <w:tcPr>
            <w:tcW w:w="2850" w:type="dxa"/>
            <w:tcBorders>
              <w:top w:val="single" w:sz="4" w:space="0" w:color="auto"/>
            </w:tcBorders>
            <w:shd w:val="clear" w:color="auto" w:fill="FFFFFF"/>
          </w:tcPr>
          <w:p w:rsidR="008C7469" w:rsidRPr="00B31A75" w:rsidRDefault="008C7469" w:rsidP="00B23F18">
            <w:pPr>
              <w:adjustRightInd w:val="0"/>
              <w:spacing w:before="67" w:after="67"/>
              <w:rPr>
                <w:rFonts w:ascii="Arial" w:hAnsi="Arial" w:cs="Arial"/>
                <w:i/>
                <w:iCs/>
                <w:color w:val="000000"/>
                <w:sz w:val="19"/>
                <w:szCs w:val="19"/>
              </w:rPr>
            </w:pPr>
          </w:p>
        </w:tc>
        <w:tc>
          <w:tcPr>
            <w:tcW w:w="2295" w:type="dxa"/>
            <w:tcBorders>
              <w:top w:val="single" w:sz="4" w:space="0" w:color="auto"/>
            </w:tcBorders>
            <w:shd w:val="clear" w:color="auto" w:fill="FFFFFF"/>
          </w:tcPr>
          <w:p w:rsidR="008C7469" w:rsidRPr="005D0F92" w:rsidRDefault="008C7469" w:rsidP="00B23F18">
            <w:pPr>
              <w:adjustRightInd w:val="0"/>
              <w:spacing w:before="67" w:after="67"/>
            </w:pPr>
          </w:p>
        </w:tc>
        <w:tc>
          <w:tcPr>
            <w:tcW w:w="4563" w:type="dxa"/>
            <w:gridSpan w:val="3"/>
            <w:tcBorders>
              <w:top w:val="single" w:sz="4" w:space="0" w:color="auto"/>
              <w:bottom w:val="single" w:sz="2" w:space="0" w:color="auto"/>
            </w:tcBorders>
            <w:shd w:val="clear" w:color="auto" w:fill="FFFFFF"/>
            <w:vAlign w:val="center"/>
          </w:tcPr>
          <w:p w:rsidR="008C7469" w:rsidRPr="00B31A75" w:rsidRDefault="008C7469" w:rsidP="00B23F18">
            <w:pPr>
              <w:adjustRightInd w:val="0"/>
              <w:spacing w:before="67" w:after="67"/>
              <w:jc w:val="center"/>
              <w:rPr>
                <w:rFonts w:ascii="Arial" w:hAnsi="Arial" w:cs="Arial"/>
                <w:i/>
                <w:color w:val="000000"/>
                <w:sz w:val="19"/>
                <w:szCs w:val="19"/>
              </w:rPr>
            </w:pPr>
            <w:r>
              <w:rPr>
                <w:rFonts w:ascii="Arial" w:hAnsi="Arial" w:cs="Arial"/>
                <w:i/>
                <w:color w:val="000000"/>
                <w:sz w:val="19"/>
                <w:szCs w:val="19"/>
              </w:rPr>
              <w:t>Mean (SD), N</w:t>
            </w:r>
          </w:p>
        </w:tc>
        <w:tc>
          <w:tcPr>
            <w:tcW w:w="1853" w:type="dxa"/>
            <w:tcBorders>
              <w:top w:val="single" w:sz="4" w:space="0" w:color="auto"/>
              <w:bottom w:val="single" w:sz="2" w:space="0" w:color="auto"/>
            </w:tcBorders>
            <w:shd w:val="clear" w:color="auto" w:fill="FFFFFF"/>
            <w:vAlign w:val="center"/>
          </w:tcPr>
          <w:p w:rsidR="008C7469" w:rsidRPr="00B31A75" w:rsidRDefault="008C7469" w:rsidP="00B23F18">
            <w:pPr>
              <w:jc w:val="center"/>
              <w:rPr>
                <w:rFonts w:ascii="Arial" w:hAnsi="Arial" w:cs="Arial"/>
                <w:i/>
                <w:color w:val="000000"/>
                <w:sz w:val="19"/>
                <w:szCs w:val="19"/>
              </w:rPr>
            </w:pPr>
            <w:r w:rsidRPr="00B31A75">
              <w:rPr>
                <w:rFonts w:ascii="Arial" w:hAnsi="Arial" w:cs="Arial"/>
                <w:i/>
                <w:color w:val="000000"/>
                <w:sz w:val="19"/>
                <w:szCs w:val="19"/>
              </w:rPr>
              <w:t>P-value†</w:t>
            </w: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Baseline PELOD Score</w:t>
            </w: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21.3 (11.4), 81</w:t>
            </w: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17.7 (9.4), 21</w:t>
            </w: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22.5 (11.9), 60</w:t>
            </w: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0.09</w:t>
            </w: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Baseline PRISM Score</w:t>
            </w: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18.2 (6.8), 80</w:t>
            </w: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16.9 (5.7), 21</w:t>
            </w: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18.7 (7.1), 59</w:t>
            </w: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0.29</w:t>
            </w: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Baseline OFI Score</w:t>
            </w: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4.5 (1.2), 80</w:t>
            </w: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4.2 (1.0), 21</w:t>
            </w: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4.5 (1.2), 59</w:t>
            </w: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0.24</w:t>
            </w:r>
          </w:p>
        </w:tc>
      </w:tr>
      <w:tr w:rsidR="008C7469" w:rsidRPr="00B31A75" w:rsidTr="00B23F18">
        <w:trPr>
          <w:cantSplit/>
          <w:jc w:val="center"/>
        </w:trPr>
        <w:tc>
          <w:tcPr>
            <w:tcW w:w="5145" w:type="dxa"/>
            <w:gridSpan w:val="2"/>
            <w:shd w:val="clear" w:color="auto" w:fill="FFFFFF"/>
          </w:tcPr>
          <w:p w:rsidR="008C7469" w:rsidRDefault="008C7469" w:rsidP="00B23F18">
            <w:pPr>
              <w:adjustRightInd w:val="0"/>
              <w:spacing w:before="67" w:after="67"/>
              <w:rPr>
                <w:rFonts w:ascii="Arial" w:hAnsi="Arial" w:cs="Arial"/>
                <w:color w:val="000000"/>
                <w:sz w:val="19"/>
                <w:szCs w:val="19"/>
              </w:rPr>
            </w:pPr>
            <w:r>
              <w:rPr>
                <w:rFonts w:ascii="Arial" w:hAnsi="Arial" w:cs="Arial"/>
                <w:i/>
                <w:iCs/>
                <w:color w:val="000000"/>
                <w:sz w:val="19"/>
                <w:szCs w:val="19"/>
              </w:rPr>
              <w:t>Baseline Platelet Count (1000 cells/µL)</w:t>
            </w: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62.2 (42.1), 79</w:t>
            </w: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57.2 (35.2), 21</w:t>
            </w: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64.0 (44.5), 58</w:t>
            </w:r>
          </w:p>
        </w:tc>
        <w:tc>
          <w:tcPr>
            <w:tcW w:w="185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0.53</w:t>
            </w:r>
          </w:p>
        </w:tc>
      </w:tr>
      <w:tr w:rsidR="008C7469" w:rsidRPr="00B31A75" w:rsidTr="00B23F18">
        <w:trPr>
          <w:cantSplit/>
          <w:jc w:val="center"/>
        </w:trPr>
        <w:tc>
          <w:tcPr>
            <w:tcW w:w="2850" w:type="dxa"/>
            <w:shd w:val="clear" w:color="auto" w:fill="FFFFFF"/>
          </w:tcPr>
          <w:p w:rsidR="008C7469" w:rsidRDefault="008C7469" w:rsidP="00B23F18">
            <w:pPr>
              <w:adjustRightInd w:val="0"/>
              <w:spacing w:before="67" w:after="67"/>
              <w:rPr>
                <w:rFonts w:ascii="Arial" w:hAnsi="Arial" w:cs="Arial"/>
                <w:i/>
                <w:iCs/>
                <w:color w:val="000000"/>
                <w:sz w:val="19"/>
                <w:szCs w:val="19"/>
              </w:rPr>
            </w:pPr>
            <w:r>
              <w:rPr>
                <w:rFonts w:ascii="Arial" w:hAnsi="Arial" w:cs="Arial"/>
                <w:i/>
                <w:iCs/>
                <w:color w:val="000000"/>
                <w:sz w:val="19"/>
                <w:szCs w:val="19"/>
              </w:rPr>
              <w:t>Baseline ADAMTS-13</w:t>
            </w:r>
            <w:r w:rsidRPr="00EA1080">
              <w:rPr>
                <w:rFonts w:ascii="Arial" w:hAnsi="Arial" w:cs="Arial"/>
                <w:i/>
                <w:iCs/>
                <w:color w:val="000000"/>
                <w:sz w:val="19"/>
                <w:szCs w:val="19"/>
              </w:rPr>
              <w:t>‡</w:t>
            </w:r>
          </w:p>
        </w:tc>
        <w:tc>
          <w:tcPr>
            <w:tcW w:w="2295" w:type="dxa"/>
            <w:shd w:val="clear" w:color="auto" w:fill="FFFFFF"/>
          </w:tcPr>
          <w:p w:rsidR="008C7469" w:rsidRDefault="008C7469" w:rsidP="00B23F18">
            <w:pPr>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52.9 (27.8), 37</w:t>
            </w:r>
          </w:p>
        </w:tc>
        <w:tc>
          <w:tcPr>
            <w:tcW w:w="1633"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63.7 (25.9), 8</w:t>
            </w:r>
          </w:p>
        </w:tc>
        <w:tc>
          <w:tcPr>
            <w:tcW w:w="1574" w:type="dxa"/>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49.9 (28.0), 29</w:t>
            </w:r>
          </w:p>
        </w:tc>
        <w:tc>
          <w:tcPr>
            <w:tcW w:w="1853" w:type="dxa"/>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0.22</w:t>
            </w:r>
          </w:p>
        </w:tc>
      </w:tr>
      <w:tr w:rsidR="008C7469" w:rsidRPr="00B31A75" w:rsidTr="00B23F18">
        <w:trPr>
          <w:cantSplit/>
          <w:jc w:val="center"/>
        </w:trPr>
        <w:tc>
          <w:tcPr>
            <w:tcW w:w="2850" w:type="dxa"/>
            <w:shd w:val="clear" w:color="auto" w:fill="FFFFFF"/>
          </w:tcPr>
          <w:p w:rsidR="008C7469" w:rsidRDefault="008C7469" w:rsidP="00B23F18">
            <w:pPr>
              <w:keepNext/>
              <w:adjustRightInd w:val="0"/>
              <w:spacing w:before="67" w:after="67"/>
              <w:rPr>
                <w:rFonts w:ascii="Arial" w:hAnsi="Arial" w:cs="Arial"/>
                <w:i/>
                <w:iCs/>
                <w:color w:val="000000"/>
                <w:sz w:val="19"/>
                <w:szCs w:val="19"/>
              </w:rPr>
            </w:pPr>
            <w:r>
              <w:rPr>
                <w:rFonts w:ascii="Arial" w:hAnsi="Arial" w:cs="Arial"/>
                <w:i/>
                <w:iCs/>
                <w:color w:val="000000"/>
                <w:sz w:val="19"/>
                <w:szCs w:val="19"/>
              </w:rPr>
              <w:t>Baseline VWF Ag</w:t>
            </w:r>
            <w:r w:rsidRPr="00EA1080">
              <w:rPr>
                <w:rFonts w:ascii="Arial" w:hAnsi="Arial" w:cs="Arial"/>
                <w:i/>
                <w:iCs/>
                <w:color w:val="000000"/>
                <w:sz w:val="19"/>
                <w:szCs w:val="19"/>
              </w:rPr>
              <w:t>‡</w:t>
            </w:r>
          </w:p>
        </w:tc>
        <w:tc>
          <w:tcPr>
            <w:tcW w:w="2295" w:type="dxa"/>
            <w:shd w:val="clear" w:color="auto" w:fill="FFFFFF"/>
          </w:tcPr>
          <w:p w:rsidR="008C7469" w:rsidRDefault="008C7469" w:rsidP="00B23F18">
            <w:pPr>
              <w:keepNext/>
              <w:adjustRightInd w:val="0"/>
              <w:spacing w:before="67" w:after="67"/>
              <w:rPr>
                <w:rFonts w:ascii="Arial" w:hAnsi="Arial" w:cs="Arial"/>
                <w:color w:val="000000"/>
                <w:sz w:val="19"/>
                <w:szCs w:val="19"/>
              </w:rPr>
            </w:pPr>
          </w:p>
        </w:tc>
        <w:tc>
          <w:tcPr>
            <w:tcW w:w="1356" w:type="dxa"/>
            <w:shd w:val="clear" w:color="auto" w:fill="FFFFFF"/>
          </w:tcPr>
          <w:p w:rsidR="008C7469" w:rsidRDefault="008C7469" w:rsidP="00B23F18">
            <w:pPr>
              <w:keepNext/>
              <w:adjustRightInd w:val="0"/>
              <w:spacing w:before="67" w:after="67"/>
              <w:jc w:val="center"/>
              <w:rPr>
                <w:rFonts w:ascii="Arial" w:hAnsi="Arial" w:cs="Arial"/>
                <w:color w:val="000000"/>
                <w:sz w:val="16"/>
                <w:szCs w:val="16"/>
              </w:rPr>
            </w:pPr>
            <w:r>
              <w:rPr>
                <w:rFonts w:ascii="Arial" w:hAnsi="Arial" w:cs="Arial"/>
                <w:color w:val="000000"/>
                <w:sz w:val="16"/>
                <w:szCs w:val="16"/>
              </w:rPr>
              <w:t>161 (66.3), 37</w:t>
            </w:r>
          </w:p>
        </w:tc>
        <w:tc>
          <w:tcPr>
            <w:tcW w:w="1633" w:type="dxa"/>
            <w:shd w:val="clear" w:color="auto" w:fill="FFFFFF"/>
          </w:tcPr>
          <w:p w:rsidR="008C7469" w:rsidRDefault="008C7469" w:rsidP="00B23F18">
            <w:pPr>
              <w:keepNext/>
              <w:adjustRightInd w:val="0"/>
              <w:spacing w:before="67" w:after="67"/>
              <w:jc w:val="center"/>
              <w:rPr>
                <w:rFonts w:ascii="Arial" w:hAnsi="Arial" w:cs="Arial"/>
                <w:color w:val="000000"/>
                <w:sz w:val="16"/>
                <w:szCs w:val="16"/>
              </w:rPr>
            </w:pPr>
            <w:r>
              <w:rPr>
                <w:rFonts w:ascii="Arial" w:hAnsi="Arial" w:cs="Arial"/>
                <w:color w:val="000000"/>
                <w:sz w:val="16"/>
                <w:szCs w:val="16"/>
              </w:rPr>
              <w:t>217 (72.8), 8</w:t>
            </w:r>
          </w:p>
        </w:tc>
        <w:tc>
          <w:tcPr>
            <w:tcW w:w="1574" w:type="dxa"/>
            <w:shd w:val="clear" w:color="auto" w:fill="FFFFFF"/>
          </w:tcPr>
          <w:p w:rsidR="008C7469" w:rsidRDefault="008C7469" w:rsidP="00B23F18">
            <w:pPr>
              <w:keepNext/>
              <w:adjustRightInd w:val="0"/>
              <w:spacing w:before="67" w:after="67"/>
              <w:jc w:val="center"/>
              <w:rPr>
                <w:rFonts w:ascii="Arial" w:hAnsi="Arial" w:cs="Arial"/>
                <w:color w:val="000000"/>
                <w:sz w:val="16"/>
                <w:szCs w:val="16"/>
              </w:rPr>
            </w:pPr>
            <w:r>
              <w:rPr>
                <w:rFonts w:ascii="Arial" w:hAnsi="Arial" w:cs="Arial"/>
                <w:color w:val="000000"/>
                <w:sz w:val="16"/>
                <w:szCs w:val="16"/>
              </w:rPr>
              <w:t>146 (56.4), 29</w:t>
            </w:r>
          </w:p>
        </w:tc>
        <w:tc>
          <w:tcPr>
            <w:tcW w:w="1853" w:type="dxa"/>
            <w:shd w:val="clear" w:color="auto" w:fill="FFFFFF"/>
            <w:vAlign w:val="center"/>
          </w:tcPr>
          <w:p w:rsidR="008C7469" w:rsidRPr="00573D27" w:rsidRDefault="008C7469" w:rsidP="00B23F18">
            <w:pPr>
              <w:keepNext/>
              <w:adjustRightInd w:val="0"/>
              <w:spacing w:before="67" w:after="67"/>
              <w:jc w:val="center"/>
              <w:rPr>
                <w:rFonts w:ascii="Arial" w:hAnsi="Arial" w:cs="Arial"/>
                <w:color w:val="000000"/>
                <w:sz w:val="16"/>
                <w:szCs w:val="16"/>
              </w:rPr>
            </w:pPr>
            <w:r>
              <w:rPr>
                <w:rFonts w:ascii="Arial" w:hAnsi="Arial" w:cs="Arial"/>
                <w:color w:val="000000"/>
                <w:sz w:val="16"/>
                <w:szCs w:val="16"/>
              </w:rPr>
              <w:t>0.005</w:t>
            </w:r>
          </w:p>
        </w:tc>
      </w:tr>
      <w:tr w:rsidR="008C7469" w:rsidRPr="00B31A75" w:rsidTr="00B23F18">
        <w:trPr>
          <w:cantSplit/>
          <w:jc w:val="center"/>
        </w:trPr>
        <w:tc>
          <w:tcPr>
            <w:tcW w:w="2850" w:type="dxa"/>
            <w:tcBorders>
              <w:bottom w:val="single" w:sz="2" w:space="0" w:color="auto"/>
            </w:tcBorders>
            <w:shd w:val="clear" w:color="auto" w:fill="FFFFFF"/>
          </w:tcPr>
          <w:p w:rsidR="008C7469" w:rsidRDefault="008C7469" w:rsidP="00B23F18">
            <w:pPr>
              <w:adjustRightInd w:val="0"/>
              <w:spacing w:before="67" w:after="67"/>
              <w:rPr>
                <w:rFonts w:ascii="Arial" w:hAnsi="Arial" w:cs="Arial"/>
                <w:color w:val="000000"/>
                <w:sz w:val="19"/>
                <w:szCs w:val="19"/>
              </w:rPr>
            </w:pPr>
            <w:r>
              <w:rPr>
                <w:rFonts w:ascii="Arial" w:hAnsi="Arial" w:cs="Arial"/>
                <w:i/>
                <w:iCs/>
                <w:color w:val="000000"/>
                <w:sz w:val="19"/>
                <w:szCs w:val="19"/>
              </w:rPr>
              <w:t>Baseline Ristocetin Cofactor</w:t>
            </w:r>
            <w:r w:rsidRPr="00EA1080">
              <w:rPr>
                <w:rFonts w:ascii="Arial" w:hAnsi="Arial" w:cs="Arial"/>
                <w:i/>
                <w:iCs/>
                <w:color w:val="000000"/>
                <w:sz w:val="19"/>
                <w:szCs w:val="19"/>
              </w:rPr>
              <w:t>‡</w:t>
            </w:r>
          </w:p>
        </w:tc>
        <w:tc>
          <w:tcPr>
            <w:tcW w:w="2295" w:type="dxa"/>
            <w:tcBorders>
              <w:bottom w:val="single" w:sz="2" w:space="0" w:color="auto"/>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p>
        </w:tc>
        <w:tc>
          <w:tcPr>
            <w:tcW w:w="1356" w:type="dxa"/>
            <w:tcBorders>
              <w:bottom w:val="single" w:sz="2" w:space="0" w:color="auto"/>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118 (94.6), 36</w:t>
            </w:r>
          </w:p>
        </w:tc>
        <w:tc>
          <w:tcPr>
            <w:tcW w:w="1633" w:type="dxa"/>
            <w:tcBorders>
              <w:bottom w:val="single" w:sz="2" w:space="0" w:color="auto"/>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199 (182), 7</w:t>
            </w:r>
          </w:p>
        </w:tc>
        <w:tc>
          <w:tcPr>
            <w:tcW w:w="1574" w:type="dxa"/>
            <w:tcBorders>
              <w:bottom w:val="single" w:sz="2" w:space="0" w:color="auto"/>
            </w:tcBorders>
            <w:shd w:val="clear" w:color="auto" w:fill="FFFFFF"/>
          </w:tcPr>
          <w:p w:rsidR="008C7469"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98.1 (44.9), 29</w:t>
            </w:r>
          </w:p>
        </w:tc>
        <w:tc>
          <w:tcPr>
            <w:tcW w:w="1853" w:type="dxa"/>
            <w:tcBorders>
              <w:bottom w:val="single" w:sz="2" w:space="0" w:color="auto"/>
            </w:tcBorders>
            <w:shd w:val="clear" w:color="auto" w:fill="FFFFFF"/>
            <w:vAlign w:val="center"/>
          </w:tcPr>
          <w:p w:rsidR="008C7469" w:rsidRPr="00573D27" w:rsidRDefault="008C7469" w:rsidP="00B23F18">
            <w:pPr>
              <w:adjustRightInd w:val="0"/>
              <w:spacing w:before="67" w:after="67"/>
              <w:jc w:val="center"/>
              <w:rPr>
                <w:rFonts w:ascii="Arial" w:hAnsi="Arial" w:cs="Arial"/>
                <w:color w:val="000000"/>
                <w:sz w:val="16"/>
                <w:szCs w:val="16"/>
              </w:rPr>
            </w:pPr>
            <w:r>
              <w:rPr>
                <w:rFonts w:ascii="Arial" w:hAnsi="Arial" w:cs="Arial"/>
                <w:color w:val="000000"/>
                <w:sz w:val="16"/>
                <w:szCs w:val="16"/>
              </w:rPr>
              <w:t>0.009</w:t>
            </w:r>
          </w:p>
        </w:tc>
      </w:tr>
    </w:tbl>
    <w:p w:rsidR="008C7469" w:rsidRPr="00B31A75" w:rsidRDefault="008C7469" w:rsidP="008C7469">
      <w:pPr>
        <w:rPr>
          <w:rFonts w:ascii="Arial" w:hAnsi="Arial" w:cs="Arial"/>
          <w:i/>
          <w:sz w:val="19"/>
          <w:szCs w:val="19"/>
        </w:rPr>
      </w:pPr>
      <w:r>
        <w:rPr>
          <w:rFonts w:ascii="Arial" w:hAnsi="Arial" w:cs="Arial"/>
          <w:i/>
          <w:color w:val="000000"/>
          <w:sz w:val="19"/>
          <w:szCs w:val="19"/>
        </w:rPr>
        <w:t>*</w:t>
      </w:r>
      <w:r w:rsidRPr="00B31A75">
        <w:rPr>
          <w:rFonts w:ascii="Arial" w:hAnsi="Arial" w:cs="Arial"/>
          <w:i/>
          <w:color w:val="000000"/>
          <w:sz w:val="19"/>
          <w:szCs w:val="19"/>
        </w:rPr>
        <w:t>Fisher's Exact Test (2-Tail)</w:t>
      </w:r>
      <w:r>
        <w:rPr>
          <w:rFonts w:ascii="Arial" w:hAnsi="Arial" w:cs="Arial"/>
          <w:i/>
          <w:color w:val="000000"/>
          <w:sz w:val="19"/>
          <w:szCs w:val="19"/>
        </w:rPr>
        <w:t xml:space="preserve">; </w:t>
      </w:r>
      <w:r w:rsidRPr="00B31A75">
        <w:rPr>
          <w:rFonts w:ascii="Arial" w:hAnsi="Arial" w:cs="Arial"/>
          <w:i/>
          <w:sz w:val="19"/>
          <w:szCs w:val="19"/>
        </w:rPr>
        <w:t>†</w:t>
      </w:r>
      <w:r w:rsidRPr="00B31A75">
        <w:rPr>
          <w:rFonts w:ascii="Arial" w:hAnsi="Arial" w:cs="Arial"/>
          <w:i/>
          <w:color w:val="000000"/>
          <w:sz w:val="19"/>
          <w:szCs w:val="19"/>
        </w:rPr>
        <w:t>T-Tes</w:t>
      </w:r>
      <w:r>
        <w:rPr>
          <w:rFonts w:ascii="Arial" w:hAnsi="Arial" w:cs="Arial"/>
          <w:i/>
          <w:color w:val="000000"/>
          <w:sz w:val="19"/>
          <w:szCs w:val="19"/>
        </w:rPr>
        <w:t>t</w:t>
      </w:r>
    </w:p>
    <w:p w:rsidR="008C7469" w:rsidRDefault="008C7469" w:rsidP="008C7469">
      <w:r w:rsidRPr="00EA1080">
        <w:rPr>
          <w:rFonts w:ascii="Arial" w:hAnsi="Arial" w:cs="Arial"/>
          <w:i/>
          <w:iCs/>
          <w:color w:val="000000"/>
          <w:sz w:val="19"/>
          <w:szCs w:val="19"/>
        </w:rPr>
        <w:t>‡</w:t>
      </w:r>
      <w:r>
        <w:rPr>
          <w:rFonts w:ascii="Arial" w:hAnsi="Arial" w:cs="Arial"/>
          <w:i/>
          <w:iCs/>
          <w:color w:val="000000"/>
          <w:sz w:val="19"/>
          <w:szCs w:val="19"/>
        </w:rPr>
        <w:t>At least one baseline biomarker value available for 34 patients</w:t>
      </w:r>
    </w:p>
    <w:p w:rsidR="008C7469" w:rsidRDefault="008C7469" w:rsidP="008C7469"/>
    <w:p w:rsidR="008C7469" w:rsidRDefault="008C7469" w:rsidP="008C7469">
      <w:pPr>
        <w:tabs>
          <w:tab w:val="left" w:pos="720"/>
        </w:tabs>
        <w:spacing w:line="480" w:lineRule="auto"/>
        <w:rPr>
          <w:rFonts w:ascii="Times New Roman" w:hAnsi="Times New Roman"/>
          <w:sz w:val="24"/>
          <w:szCs w:val="24"/>
        </w:rPr>
      </w:pPr>
    </w:p>
    <w:p w:rsidR="008C7469" w:rsidRDefault="008C7469" w:rsidP="00687D54">
      <w:pPr>
        <w:tabs>
          <w:tab w:val="left" w:pos="720"/>
        </w:tabs>
        <w:spacing w:line="480" w:lineRule="auto"/>
        <w:rPr>
          <w:rFonts w:ascii="Times New Roman" w:hAnsi="Times New Roman"/>
          <w:sz w:val="24"/>
          <w:szCs w:val="24"/>
        </w:rPr>
      </w:pPr>
    </w:p>
    <w:p w:rsidR="00D52D99" w:rsidRDefault="00D52D99"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 xml:space="preserve">Table 2: </w:t>
      </w:r>
    </w:p>
    <w:p w:rsidR="009C0295" w:rsidRDefault="009C0295" w:rsidP="009C0295">
      <w:pPr>
        <w:autoSpaceDE w:val="0"/>
        <w:autoSpaceDN w:val="0"/>
        <w:adjustRightInd w:val="0"/>
        <w:rPr>
          <w:rFonts w:ascii="Arial" w:eastAsiaTheme="minorHAnsi" w:hAnsi="Arial" w:cs="Arial"/>
          <w:b/>
          <w:bCs/>
          <w:i/>
          <w:iCs/>
          <w:sz w:val="20"/>
        </w:rPr>
      </w:pPr>
      <w:r>
        <w:rPr>
          <w:rFonts w:ascii="Arial" w:eastAsiaTheme="minorHAnsi" w:hAnsi="Arial" w:cs="Arial"/>
          <w:b/>
          <w:bCs/>
          <w:i/>
          <w:iCs/>
          <w:sz w:val="20"/>
        </w:rPr>
        <w:t>Mortality by Center and Plasma Exchange Group</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Standard Therapy</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(n = 21)</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Plasma Exchange Group</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(n = 60)</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Deaths by Site</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CHOA-Egleston 0/1 (0%) 10/22 (45.5%)</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Pittsburgh - 0/6 (0%)</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Columbus 3/5 (60.0%) -</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Cincinnati 0/2 (0%) -</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Texas Children’s 3/5 (60.0%) 1/2 (50.0%)</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Minnesota 0/1 (0%) 3/13 (23.1%)</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Vanderbilt 1/5 (20.0%) 2/5 (40.0%)</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Michigan - 1/9 (11.1%)</w:t>
      </w:r>
    </w:p>
    <w:p w:rsidR="009C0295" w:rsidRDefault="009C0295" w:rsidP="009C0295">
      <w:pPr>
        <w:autoSpaceDE w:val="0"/>
        <w:autoSpaceDN w:val="0"/>
        <w:adjustRightInd w:val="0"/>
        <w:rPr>
          <w:rFonts w:ascii="Arial" w:eastAsiaTheme="minorHAnsi" w:hAnsi="Arial" w:cs="Arial"/>
          <w:sz w:val="19"/>
          <w:szCs w:val="19"/>
        </w:rPr>
      </w:pPr>
      <w:r>
        <w:rPr>
          <w:rFonts w:ascii="Arial" w:eastAsiaTheme="minorHAnsi" w:hAnsi="Arial" w:cs="Arial"/>
          <w:sz w:val="19"/>
          <w:szCs w:val="19"/>
        </w:rPr>
        <w:t>Phoenix 1/2 (50.0%) 2/3 (66.7%)</w:t>
      </w:r>
    </w:p>
    <w:p w:rsidR="009C0295" w:rsidRDefault="009C0295" w:rsidP="009C0295">
      <w:pPr>
        <w:autoSpaceDE w:val="0"/>
        <w:autoSpaceDN w:val="0"/>
        <w:adjustRightInd w:val="0"/>
        <w:rPr>
          <w:rFonts w:ascii="Arial" w:eastAsiaTheme="minorHAnsi" w:hAnsi="Arial" w:cs="Arial"/>
          <w:i/>
          <w:iCs/>
          <w:sz w:val="19"/>
          <w:szCs w:val="19"/>
        </w:rPr>
      </w:pPr>
      <w:r>
        <w:rPr>
          <w:rFonts w:ascii="Arial" w:eastAsiaTheme="minorHAnsi" w:hAnsi="Arial" w:cs="Arial"/>
          <w:i/>
          <w:iCs/>
          <w:sz w:val="19"/>
          <w:szCs w:val="19"/>
        </w:rPr>
        <w:t>All sites 8/21 (38.1%) 19/60 (31.7%)</w:t>
      </w:r>
    </w:p>
    <w:p w:rsidR="009C0295" w:rsidRDefault="009C0295" w:rsidP="009C0295">
      <w:pPr>
        <w:tabs>
          <w:tab w:val="left" w:pos="720"/>
        </w:tabs>
        <w:spacing w:line="480" w:lineRule="auto"/>
        <w:rPr>
          <w:rFonts w:ascii="Times New Roman" w:hAnsi="Times New Roman"/>
          <w:sz w:val="24"/>
          <w:szCs w:val="24"/>
        </w:rPr>
      </w:pPr>
      <w:r>
        <w:rPr>
          <w:rFonts w:ascii="Arial" w:eastAsiaTheme="minorHAnsi" w:hAnsi="Arial" w:cs="Arial"/>
          <w:sz w:val="16"/>
          <w:szCs w:val="16"/>
        </w:rPr>
        <w:t>2</w:t>
      </w:r>
    </w:p>
    <w:p w:rsidR="009C0295" w:rsidRPr="00687D54" w:rsidRDefault="009C0295" w:rsidP="00687D54">
      <w:pPr>
        <w:tabs>
          <w:tab w:val="left" w:pos="720"/>
        </w:tabs>
        <w:spacing w:line="480" w:lineRule="auto"/>
        <w:rPr>
          <w:rFonts w:ascii="Times New Roman" w:hAnsi="Times New Roman"/>
          <w:sz w:val="24"/>
          <w:szCs w:val="24"/>
        </w:rPr>
      </w:pPr>
    </w:p>
    <w:tbl>
      <w:tblPr>
        <w:tblW w:w="0" w:type="auto"/>
        <w:tblCellMar>
          <w:left w:w="0" w:type="dxa"/>
          <w:right w:w="0" w:type="dxa"/>
        </w:tblCellMar>
        <w:tblLook w:val="04A0"/>
      </w:tblPr>
      <w:tblGrid>
        <w:gridCol w:w="1915"/>
        <w:gridCol w:w="1915"/>
        <w:gridCol w:w="1915"/>
        <w:gridCol w:w="1915"/>
        <w:gridCol w:w="1916"/>
      </w:tblGrid>
      <w:tr w:rsidR="00D52D99" w:rsidRPr="00687D54" w:rsidTr="005568E8">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Plex Survivor</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Plex Non-survivor</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No Plex Survivor</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No Plex Non-survivor</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1</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2</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3</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4</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5</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6</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7</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8</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Center 9</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D52D99"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Total</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D52D99" w:rsidRPr="00687D54" w:rsidRDefault="00D52D99"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bl>
    <w:p w:rsidR="00D52D99" w:rsidRPr="00687D54" w:rsidRDefault="00D52D99" w:rsidP="00D52D99">
      <w:pPr>
        <w:pStyle w:val="NoSpacing"/>
        <w:spacing w:line="480" w:lineRule="auto"/>
        <w:rPr>
          <w:rFonts w:ascii="Times New Roman" w:hAnsi="Times New Roman"/>
          <w:sz w:val="24"/>
          <w:szCs w:val="24"/>
        </w:rPr>
      </w:pPr>
      <w:r w:rsidRPr="00687D54">
        <w:rPr>
          <w:rFonts w:ascii="Times New Roman" w:hAnsi="Times New Roman"/>
          <w:sz w:val="24"/>
          <w:szCs w:val="24"/>
        </w:rPr>
        <w:t> </w:t>
      </w:r>
    </w:p>
    <w:p w:rsidR="008429F1" w:rsidRPr="00687D54" w:rsidRDefault="008429F1" w:rsidP="00687D54">
      <w:pPr>
        <w:tabs>
          <w:tab w:val="left" w:pos="720"/>
        </w:tabs>
        <w:spacing w:line="480" w:lineRule="auto"/>
        <w:rPr>
          <w:rFonts w:ascii="Times New Roman" w:hAnsi="Times New Roman"/>
          <w:sz w:val="24"/>
          <w:szCs w:val="24"/>
        </w:rPr>
      </w:pPr>
    </w:p>
    <w:p w:rsidR="00240B58" w:rsidRPr="00687D54" w:rsidRDefault="00240B58" w:rsidP="00240B58">
      <w:pPr>
        <w:pStyle w:val="NoSpacing"/>
        <w:spacing w:line="48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Table 3:</w:t>
      </w:r>
    </w:p>
    <w:tbl>
      <w:tblPr>
        <w:tblW w:w="0" w:type="auto"/>
        <w:tblCellMar>
          <w:left w:w="0" w:type="dxa"/>
          <w:right w:w="0" w:type="dxa"/>
        </w:tblCellMar>
        <w:tblLook w:val="04A0"/>
      </w:tblPr>
      <w:tblGrid>
        <w:gridCol w:w="1915"/>
        <w:gridCol w:w="1915"/>
        <w:gridCol w:w="1915"/>
        <w:gridCol w:w="1915"/>
      </w:tblGrid>
      <w:tr w:rsidR="00240B58" w:rsidRPr="00687D54" w:rsidTr="005568E8">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240B58">
            <w:pPr>
              <w:pStyle w:val="NoSpacing"/>
              <w:spacing w:line="480" w:lineRule="auto"/>
              <w:rPr>
                <w:rFonts w:ascii="Times New Roman" w:hAnsi="Times New Roman"/>
                <w:sz w:val="24"/>
                <w:szCs w:val="24"/>
              </w:rPr>
            </w:pPr>
            <w:r w:rsidRPr="00687D54">
              <w:rPr>
                <w:rFonts w:ascii="Times New Roman" w:hAnsi="Times New Roman"/>
                <w:sz w:val="24"/>
                <w:szCs w:val="24"/>
              </w:rPr>
              <w:t>P</w:t>
            </w:r>
            <w:r>
              <w:rPr>
                <w:rFonts w:ascii="Times New Roman" w:hAnsi="Times New Roman"/>
                <w:sz w:val="24"/>
                <w:szCs w:val="24"/>
              </w:rPr>
              <w:t>Ex</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240B58">
            <w:pPr>
              <w:pStyle w:val="NoSpacing"/>
              <w:spacing w:line="480" w:lineRule="auto"/>
              <w:rPr>
                <w:rFonts w:ascii="Times New Roman" w:hAnsi="Times New Roman"/>
                <w:sz w:val="24"/>
                <w:szCs w:val="24"/>
              </w:rPr>
            </w:pPr>
            <w:r w:rsidRPr="00687D54">
              <w:rPr>
                <w:rFonts w:ascii="Times New Roman" w:hAnsi="Times New Roman"/>
                <w:sz w:val="24"/>
                <w:szCs w:val="24"/>
              </w:rPr>
              <w:t>No P</w:t>
            </w:r>
            <w:r>
              <w:rPr>
                <w:rFonts w:ascii="Times New Roman" w:hAnsi="Times New Roman"/>
                <w:sz w:val="24"/>
                <w:szCs w:val="24"/>
              </w:rPr>
              <w:t>Ex</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P value</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Age</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Gender</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PELOD</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ECMO</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CVVH</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MRSA</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of patients with ADAMTS 13 &lt; 57%</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Platelet count</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LDH</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r w:rsidR="00240B58" w:rsidRPr="00687D54" w:rsidTr="005568E8">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OFI</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240B58" w:rsidRPr="00687D54" w:rsidRDefault="00240B58" w:rsidP="005568E8">
            <w:pPr>
              <w:pStyle w:val="NoSpacing"/>
              <w:spacing w:line="480" w:lineRule="auto"/>
              <w:rPr>
                <w:rFonts w:ascii="Times New Roman" w:hAnsi="Times New Roman"/>
                <w:sz w:val="24"/>
                <w:szCs w:val="24"/>
              </w:rPr>
            </w:pPr>
            <w:r w:rsidRPr="00687D54">
              <w:rPr>
                <w:rFonts w:ascii="Times New Roman" w:hAnsi="Times New Roman"/>
                <w:sz w:val="24"/>
                <w:szCs w:val="24"/>
              </w:rPr>
              <w:t> </w:t>
            </w:r>
          </w:p>
        </w:tc>
      </w:tr>
    </w:tbl>
    <w:p w:rsidR="00240B58" w:rsidRPr="00687D54" w:rsidRDefault="00240B58" w:rsidP="00240B58">
      <w:pPr>
        <w:pStyle w:val="NoSpacing"/>
        <w:spacing w:line="480" w:lineRule="auto"/>
        <w:rPr>
          <w:rFonts w:ascii="Times New Roman" w:hAnsi="Times New Roman"/>
          <w:sz w:val="24"/>
          <w:szCs w:val="24"/>
        </w:rPr>
      </w:pPr>
      <w:r w:rsidRPr="00687D54">
        <w:rPr>
          <w:rFonts w:ascii="Times New Roman" w:hAnsi="Times New Roman"/>
          <w:sz w:val="24"/>
          <w:szCs w:val="24"/>
        </w:rPr>
        <w:t> </w:t>
      </w:r>
    </w:p>
    <w:p w:rsidR="008429F1" w:rsidRDefault="008429F1" w:rsidP="00687D54">
      <w:pPr>
        <w:tabs>
          <w:tab w:val="left" w:pos="720"/>
        </w:tabs>
        <w:spacing w:line="480" w:lineRule="auto"/>
        <w:rPr>
          <w:rFonts w:ascii="Times New Roman" w:hAnsi="Times New Roman"/>
          <w:sz w:val="24"/>
          <w:szCs w:val="24"/>
        </w:rPr>
      </w:pPr>
      <w:r w:rsidRPr="00687D54">
        <w:rPr>
          <w:rFonts w:ascii="Times New Roman" w:hAnsi="Times New Roman"/>
          <w:sz w:val="24"/>
          <w:szCs w:val="24"/>
        </w:rPr>
        <w:br w:type="column"/>
      </w:r>
      <w:r w:rsidRPr="00687D54">
        <w:rPr>
          <w:rFonts w:ascii="Times New Roman" w:hAnsi="Times New Roman"/>
          <w:sz w:val="24"/>
          <w:szCs w:val="24"/>
        </w:rPr>
        <w:lastRenderedPageBreak/>
        <w:t>Table 1:</w:t>
      </w:r>
    </w:p>
    <w:p w:rsidR="00882D58" w:rsidRPr="00126C3B" w:rsidRDefault="00882D58" w:rsidP="00882D58">
      <w:pPr>
        <w:rPr>
          <w:rFonts w:ascii="Arial" w:hAnsi="Arial" w:cs="Arial"/>
          <w:i/>
          <w:sz w:val="19"/>
          <w:szCs w:val="19"/>
        </w:rPr>
      </w:pPr>
    </w:p>
    <w:tbl>
      <w:tblPr>
        <w:tblW w:w="1027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1980"/>
        <w:gridCol w:w="1195"/>
        <w:gridCol w:w="1505"/>
        <w:gridCol w:w="1350"/>
        <w:gridCol w:w="1148"/>
        <w:gridCol w:w="1192"/>
      </w:tblGrid>
      <w:tr w:rsidR="00882D58" w:rsidRPr="00126C3B" w:rsidTr="0055461B">
        <w:trPr>
          <w:trHeight w:val="576"/>
        </w:trPr>
        <w:tc>
          <w:tcPr>
            <w:tcW w:w="1908" w:type="dxa"/>
            <w:vAlign w:val="center"/>
          </w:tcPr>
          <w:p w:rsidR="00882D58" w:rsidRPr="00126C3B" w:rsidRDefault="00882D58" w:rsidP="0055461B">
            <w:pPr>
              <w:rPr>
                <w:rFonts w:ascii="Arial" w:hAnsi="Arial" w:cs="Arial"/>
                <w:i/>
                <w:sz w:val="19"/>
                <w:szCs w:val="19"/>
              </w:rPr>
            </w:pPr>
            <w:r>
              <w:rPr>
                <w:rFonts w:ascii="Arial" w:hAnsi="Arial" w:cs="Arial"/>
                <w:i/>
                <w:sz w:val="19"/>
                <w:szCs w:val="19"/>
              </w:rPr>
              <w:t>Variable</w:t>
            </w:r>
          </w:p>
        </w:tc>
        <w:tc>
          <w:tcPr>
            <w:tcW w:w="1980"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Descriptive Statistics</w:t>
            </w:r>
          </w:p>
          <w:p w:rsidR="00882D58" w:rsidRPr="00126C3B" w:rsidRDefault="00882D58" w:rsidP="0055461B">
            <w:pPr>
              <w:rPr>
                <w:rFonts w:ascii="Arial" w:hAnsi="Arial" w:cs="Arial"/>
                <w:i/>
                <w:sz w:val="19"/>
                <w:szCs w:val="19"/>
              </w:rPr>
            </w:pPr>
            <w:r w:rsidRPr="00126C3B">
              <w:rPr>
                <w:rFonts w:ascii="Arial" w:hAnsi="Arial" w:cs="Arial"/>
                <w:i/>
                <w:sz w:val="19"/>
                <w:szCs w:val="19"/>
              </w:rPr>
              <w:t>No. (%) / Mean (SD)</w:t>
            </w:r>
          </w:p>
        </w:tc>
        <w:tc>
          <w:tcPr>
            <w:tcW w:w="1195"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 xml:space="preserve">Estimate </w:t>
            </w:r>
          </w:p>
        </w:tc>
        <w:tc>
          <w:tcPr>
            <w:tcW w:w="1505"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Standard Error</w:t>
            </w:r>
          </w:p>
        </w:tc>
        <w:tc>
          <w:tcPr>
            <w:tcW w:w="1350"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Odds Ratio</w:t>
            </w:r>
          </w:p>
        </w:tc>
        <w:tc>
          <w:tcPr>
            <w:tcW w:w="114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95% CI</w:t>
            </w:r>
          </w:p>
        </w:tc>
        <w:tc>
          <w:tcPr>
            <w:tcW w:w="1192"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P-value</w:t>
            </w:r>
          </w:p>
        </w:tc>
      </w:tr>
      <w:tr w:rsidR="00882D58" w:rsidRPr="00126C3B" w:rsidTr="0055461B">
        <w:trPr>
          <w:trHeight w:val="576"/>
        </w:trPr>
        <w:tc>
          <w:tcPr>
            <w:tcW w:w="190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ECMO</w:t>
            </w:r>
          </w:p>
        </w:tc>
        <w:tc>
          <w:tcPr>
            <w:tcW w:w="1980" w:type="dxa"/>
            <w:vAlign w:val="center"/>
          </w:tcPr>
          <w:p w:rsidR="00882D58" w:rsidRPr="00126C3B" w:rsidRDefault="00882D58" w:rsidP="0055461B">
            <w:pPr>
              <w:rPr>
                <w:rFonts w:ascii="Arial" w:hAnsi="Arial" w:cs="Arial"/>
                <w:sz w:val="19"/>
                <w:szCs w:val="19"/>
              </w:rPr>
            </w:pPr>
            <w:r>
              <w:rPr>
                <w:rFonts w:ascii="Arial" w:hAnsi="Arial" w:cs="Arial"/>
                <w:sz w:val="19"/>
                <w:szCs w:val="19"/>
              </w:rPr>
              <w:t>30/81</w:t>
            </w:r>
            <w:r w:rsidRPr="00126C3B">
              <w:rPr>
                <w:rFonts w:ascii="Arial" w:hAnsi="Arial" w:cs="Arial"/>
                <w:sz w:val="19"/>
                <w:szCs w:val="19"/>
              </w:rPr>
              <w:t xml:space="preserve"> (37.0%)</w:t>
            </w:r>
          </w:p>
        </w:tc>
        <w:tc>
          <w:tcPr>
            <w:tcW w:w="119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0.4676      </w:t>
            </w:r>
          </w:p>
        </w:tc>
        <w:tc>
          <w:tcPr>
            <w:tcW w:w="150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0.6167        </w:t>
            </w:r>
          </w:p>
        </w:tc>
        <w:tc>
          <w:tcPr>
            <w:tcW w:w="1350"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1.596       </w:t>
            </w:r>
          </w:p>
        </w:tc>
        <w:tc>
          <w:tcPr>
            <w:tcW w:w="1148"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0.48-5.4</w:t>
            </w:r>
          </w:p>
        </w:tc>
        <w:tc>
          <w:tcPr>
            <w:tcW w:w="1192"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0.45</w:t>
            </w:r>
          </w:p>
        </w:tc>
      </w:tr>
      <w:tr w:rsidR="00882D58" w:rsidRPr="00126C3B" w:rsidTr="0055461B">
        <w:trPr>
          <w:trHeight w:val="576"/>
        </w:trPr>
        <w:tc>
          <w:tcPr>
            <w:tcW w:w="1908" w:type="dxa"/>
            <w:tcBorders>
              <w:top w:val="single" w:sz="4" w:space="0" w:color="auto"/>
              <w:left w:val="single" w:sz="4" w:space="0" w:color="auto"/>
              <w:bottom w:val="single" w:sz="4" w:space="0" w:color="auto"/>
              <w:right w:val="single" w:sz="4" w:space="0" w:color="auto"/>
            </w:tcBorders>
            <w:vAlign w:val="center"/>
          </w:tcPr>
          <w:p w:rsidR="00882D58" w:rsidRPr="00126C3B" w:rsidRDefault="00882D58" w:rsidP="0055461B">
            <w:pPr>
              <w:rPr>
                <w:rFonts w:ascii="Arial" w:hAnsi="Arial" w:cs="Arial"/>
                <w:sz w:val="19"/>
                <w:szCs w:val="19"/>
              </w:rPr>
            </w:pPr>
            <w:r>
              <w:rPr>
                <w:rFonts w:ascii="Arial" w:hAnsi="Arial" w:cs="Arial"/>
                <w:sz w:val="19"/>
                <w:szCs w:val="19"/>
              </w:rPr>
              <w:t>CVVH</w:t>
            </w:r>
          </w:p>
        </w:tc>
        <w:tc>
          <w:tcPr>
            <w:tcW w:w="1980" w:type="dxa"/>
            <w:tcBorders>
              <w:top w:val="single" w:sz="4" w:space="0" w:color="auto"/>
              <w:left w:val="single" w:sz="4" w:space="0" w:color="auto"/>
              <w:bottom w:val="single" w:sz="4" w:space="0" w:color="auto"/>
              <w:right w:val="single" w:sz="4" w:space="0" w:color="auto"/>
            </w:tcBorders>
            <w:vAlign w:val="center"/>
          </w:tcPr>
          <w:p w:rsidR="00882D58" w:rsidRDefault="00882D58" w:rsidP="0055461B">
            <w:pPr>
              <w:rPr>
                <w:rFonts w:ascii="Arial" w:hAnsi="Arial" w:cs="Arial"/>
                <w:sz w:val="19"/>
                <w:szCs w:val="19"/>
              </w:rPr>
            </w:pPr>
            <w:r>
              <w:rPr>
                <w:rFonts w:ascii="Arial" w:hAnsi="Arial" w:cs="Arial"/>
                <w:sz w:val="19"/>
                <w:szCs w:val="19"/>
              </w:rPr>
              <w:t>45/81</w:t>
            </w:r>
            <w:r w:rsidRPr="00740610">
              <w:rPr>
                <w:rFonts w:ascii="Arial" w:hAnsi="Arial" w:cs="Arial"/>
                <w:sz w:val="19"/>
                <w:szCs w:val="19"/>
              </w:rPr>
              <w:t xml:space="preserve"> (</w:t>
            </w:r>
            <w:r>
              <w:rPr>
                <w:rFonts w:ascii="Arial" w:hAnsi="Arial" w:cs="Arial"/>
                <w:sz w:val="19"/>
                <w:szCs w:val="19"/>
              </w:rPr>
              <w:t>5</w:t>
            </w:r>
            <w:r w:rsidRPr="00740610">
              <w:rPr>
                <w:rFonts w:ascii="Arial" w:hAnsi="Arial" w:cs="Arial"/>
                <w:sz w:val="19"/>
                <w:szCs w:val="19"/>
              </w:rPr>
              <w:t>5.</w:t>
            </w:r>
            <w:r>
              <w:rPr>
                <w:rFonts w:ascii="Arial" w:hAnsi="Arial" w:cs="Arial"/>
                <w:sz w:val="19"/>
                <w:szCs w:val="19"/>
              </w:rPr>
              <w:t>6</w:t>
            </w:r>
            <w:r w:rsidRPr="00740610">
              <w:rPr>
                <w:rFonts w:ascii="Arial" w:hAnsi="Arial" w:cs="Arial"/>
                <w:sz w:val="19"/>
                <w:szCs w:val="19"/>
              </w:rPr>
              <w:t>%)</w:t>
            </w:r>
          </w:p>
        </w:tc>
        <w:tc>
          <w:tcPr>
            <w:tcW w:w="1195" w:type="dxa"/>
            <w:tcBorders>
              <w:top w:val="single" w:sz="4" w:space="0" w:color="auto"/>
              <w:left w:val="single" w:sz="4" w:space="0" w:color="auto"/>
              <w:bottom w:val="single" w:sz="4" w:space="0" w:color="auto"/>
              <w:right w:val="single" w:sz="4" w:space="0" w:color="auto"/>
            </w:tcBorders>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0.7484      </w:t>
            </w:r>
          </w:p>
        </w:tc>
        <w:tc>
          <w:tcPr>
            <w:tcW w:w="1505" w:type="dxa"/>
            <w:tcBorders>
              <w:top w:val="single" w:sz="4" w:space="0" w:color="auto"/>
              <w:left w:val="single" w:sz="4" w:space="0" w:color="auto"/>
              <w:bottom w:val="single" w:sz="4" w:space="0" w:color="auto"/>
              <w:right w:val="single" w:sz="4" w:space="0" w:color="auto"/>
            </w:tcBorders>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0.6215        </w:t>
            </w:r>
          </w:p>
        </w:tc>
        <w:tc>
          <w:tcPr>
            <w:tcW w:w="1350" w:type="dxa"/>
            <w:tcBorders>
              <w:top w:val="single" w:sz="4" w:space="0" w:color="auto"/>
              <w:left w:val="single" w:sz="4" w:space="0" w:color="auto"/>
              <w:bottom w:val="single" w:sz="4" w:space="0" w:color="auto"/>
              <w:right w:val="single" w:sz="4" w:space="0" w:color="auto"/>
            </w:tcBorders>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2.114       </w:t>
            </w:r>
          </w:p>
        </w:tc>
        <w:tc>
          <w:tcPr>
            <w:tcW w:w="1148" w:type="dxa"/>
            <w:tcBorders>
              <w:top w:val="single" w:sz="4" w:space="0" w:color="auto"/>
              <w:left w:val="single" w:sz="4" w:space="0" w:color="auto"/>
              <w:bottom w:val="single" w:sz="4" w:space="0" w:color="auto"/>
              <w:right w:val="single" w:sz="4" w:space="0" w:color="auto"/>
            </w:tcBorders>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0.63-7.2</w:t>
            </w:r>
          </w:p>
        </w:tc>
        <w:tc>
          <w:tcPr>
            <w:tcW w:w="1192" w:type="dxa"/>
            <w:tcBorders>
              <w:top w:val="single" w:sz="4" w:space="0" w:color="auto"/>
              <w:left w:val="single" w:sz="4" w:space="0" w:color="auto"/>
              <w:bottom w:val="single" w:sz="4" w:space="0" w:color="auto"/>
              <w:right w:val="single" w:sz="4" w:space="0" w:color="auto"/>
            </w:tcBorders>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0.23</w:t>
            </w:r>
          </w:p>
        </w:tc>
      </w:tr>
      <w:tr w:rsidR="00882D58" w:rsidRPr="00126C3B" w:rsidTr="0055461B">
        <w:trPr>
          <w:trHeight w:val="576"/>
        </w:trPr>
        <w:tc>
          <w:tcPr>
            <w:tcW w:w="1908" w:type="dxa"/>
            <w:vAlign w:val="center"/>
          </w:tcPr>
          <w:p w:rsidR="00882D58" w:rsidRDefault="00882D58" w:rsidP="0055461B">
            <w:pPr>
              <w:rPr>
                <w:rFonts w:ascii="Arial" w:hAnsi="Arial" w:cs="Arial"/>
                <w:sz w:val="19"/>
                <w:szCs w:val="19"/>
              </w:rPr>
            </w:pPr>
            <w:r w:rsidRPr="00126C3B">
              <w:rPr>
                <w:rFonts w:ascii="Arial" w:hAnsi="Arial" w:cs="Arial"/>
                <w:sz w:val="19"/>
                <w:szCs w:val="19"/>
              </w:rPr>
              <w:t>Baseline PELOD</w:t>
            </w:r>
          </w:p>
          <w:p w:rsidR="00882D58" w:rsidRPr="00126C3B" w:rsidRDefault="00882D58" w:rsidP="0055461B">
            <w:pPr>
              <w:rPr>
                <w:rFonts w:ascii="Arial" w:hAnsi="Arial" w:cs="Arial"/>
                <w:sz w:val="19"/>
                <w:szCs w:val="19"/>
              </w:rPr>
            </w:pPr>
            <w:r w:rsidRPr="002162EE">
              <w:rPr>
                <w:rFonts w:ascii="Arial" w:hAnsi="Arial" w:cs="Arial"/>
                <w:i/>
                <w:sz w:val="19"/>
                <w:szCs w:val="19"/>
              </w:rPr>
              <w:t>(per 5 pt increase)</w:t>
            </w:r>
          </w:p>
        </w:tc>
        <w:tc>
          <w:tcPr>
            <w:tcW w:w="1980" w:type="dxa"/>
            <w:vAlign w:val="center"/>
          </w:tcPr>
          <w:p w:rsidR="00882D58" w:rsidRPr="00126C3B" w:rsidRDefault="00882D58" w:rsidP="0055461B">
            <w:pPr>
              <w:rPr>
                <w:rFonts w:ascii="Arial" w:hAnsi="Arial" w:cs="Arial"/>
                <w:sz w:val="19"/>
                <w:szCs w:val="19"/>
              </w:rPr>
            </w:pPr>
            <w:r w:rsidRPr="00126C3B">
              <w:rPr>
                <w:rFonts w:ascii="Arial" w:hAnsi="Arial" w:cs="Arial"/>
                <w:color w:val="000000"/>
                <w:sz w:val="19"/>
                <w:szCs w:val="19"/>
              </w:rPr>
              <w:t>2</w:t>
            </w:r>
            <w:r>
              <w:rPr>
                <w:rFonts w:ascii="Arial" w:hAnsi="Arial" w:cs="Arial"/>
                <w:color w:val="000000"/>
                <w:sz w:val="19"/>
                <w:szCs w:val="19"/>
              </w:rPr>
              <w:t>1.2</w:t>
            </w:r>
            <w:r w:rsidRPr="00126C3B">
              <w:rPr>
                <w:rFonts w:ascii="Arial" w:hAnsi="Arial" w:cs="Arial"/>
                <w:color w:val="000000"/>
                <w:sz w:val="19"/>
                <w:szCs w:val="19"/>
              </w:rPr>
              <w:t xml:space="preserve"> (1</w:t>
            </w:r>
            <w:r>
              <w:rPr>
                <w:rFonts w:ascii="Arial" w:hAnsi="Arial" w:cs="Arial"/>
                <w:color w:val="000000"/>
                <w:sz w:val="19"/>
                <w:szCs w:val="19"/>
              </w:rPr>
              <w:t>1.4</w:t>
            </w:r>
            <w:r w:rsidRPr="00126C3B">
              <w:rPr>
                <w:rFonts w:ascii="Arial" w:hAnsi="Arial" w:cs="Arial"/>
                <w:color w:val="000000"/>
                <w:sz w:val="19"/>
                <w:szCs w:val="19"/>
              </w:rPr>
              <w:t>)</w:t>
            </w:r>
          </w:p>
        </w:tc>
        <w:tc>
          <w:tcPr>
            <w:tcW w:w="119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0.1100      </w:t>
            </w:r>
          </w:p>
        </w:tc>
        <w:tc>
          <w:tcPr>
            <w:tcW w:w="150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0.0321       </w:t>
            </w:r>
          </w:p>
        </w:tc>
        <w:tc>
          <w:tcPr>
            <w:tcW w:w="1350"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1.734        </w:t>
            </w:r>
          </w:p>
        </w:tc>
        <w:tc>
          <w:tcPr>
            <w:tcW w:w="1148"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1.27-2.4         </w:t>
            </w:r>
          </w:p>
        </w:tc>
        <w:tc>
          <w:tcPr>
            <w:tcW w:w="1192"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0.0006</w:t>
            </w:r>
          </w:p>
        </w:tc>
      </w:tr>
      <w:tr w:rsidR="00882D58" w:rsidRPr="00126C3B" w:rsidTr="0055461B">
        <w:trPr>
          <w:trHeight w:val="576"/>
        </w:trPr>
        <w:tc>
          <w:tcPr>
            <w:tcW w:w="190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MRSA Infection</w:t>
            </w:r>
          </w:p>
        </w:tc>
        <w:tc>
          <w:tcPr>
            <w:tcW w:w="1980" w:type="dxa"/>
            <w:vAlign w:val="center"/>
          </w:tcPr>
          <w:p w:rsidR="00882D58" w:rsidRPr="00126C3B" w:rsidRDefault="00882D58" w:rsidP="0055461B">
            <w:pPr>
              <w:rPr>
                <w:rFonts w:ascii="Arial" w:hAnsi="Arial" w:cs="Arial"/>
                <w:sz w:val="19"/>
                <w:szCs w:val="19"/>
              </w:rPr>
            </w:pPr>
            <w:r>
              <w:rPr>
                <w:rFonts w:ascii="Arial" w:hAnsi="Arial" w:cs="Arial"/>
                <w:sz w:val="19"/>
                <w:szCs w:val="19"/>
              </w:rPr>
              <w:t>12/81 (14.8%)</w:t>
            </w:r>
          </w:p>
        </w:tc>
        <w:tc>
          <w:tcPr>
            <w:tcW w:w="119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0.8618      </w:t>
            </w:r>
          </w:p>
        </w:tc>
        <w:tc>
          <w:tcPr>
            <w:tcW w:w="150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1.2200        </w:t>
            </w:r>
          </w:p>
        </w:tc>
        <w:tc>
          <w:tcPr>
            <w:tcW w:w="1350"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2.367       </w:t>
            </w:r>
          </w:p>
        </w:tc>
        <w:tc>
          <w:tcPr>
            <w:tcW w:w="1148"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0.51-10.9</w:t>
            </w:r>
          </w:p>
        </w:tc>
        <w:tc>
          <w:tcPr>
            <w:tcW w:w="1192"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0.27</w:t>
            </w:r>
          </w:p>
        </w:tc>
      </w:tr>
      <w:tr w:rsidR="00882D58" w:rsidRPr="00126C3B" w:rsidTr="0055461B">
        <w:trPr>
          <w:trHeight w:val="576"/>
        </w:trPr>
        <w:tc>
          <w:tcPr>
            <w:tcW w:w="190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Plasma Exchange</w:t>
            </w:r>
          </w:p>
        </w:tc>
        <w:tc>
          <w:tcPr>
            <w:tcW w:w="1980" w:type="dxa"/>
            <w:vAlign w:val="center"/>
          </w:tcPr>
          <w:p w:rsidR="00882D58" w:rsidRPr="00126C3B" w:rsidRDefault="00882D58" w:rsidP="0055461B">
            <w:pPr>
              <w:rPr>
                <w:rFonts w:ascii="Arial" w:hAnsi="Arial" w:cs="Arial"/>
                <w:sz w:val="19"/>
                <w:szCs w:val="19"/>
              </w:rPr>
            </w:pPr>
            <w:r>
              <w:rPr>
                <w:rFonts w:ascii="Arial" w:hAnsi="Arial" w:cs="Arial"/>
                <w:sz w:val="19"/>
                <w:szCs w:val="19"/>
              </w:rPr>
              <w:t>60/81 (74.1</w:t>
            </w:r>
            <w:r w:rsidRPr="00126C3B">
              <w:rPr>
                <w:rFonts w:ascii="Arial" w:hAnsi="Arial" w:cs="Arial"/>
                <w:sz w:val="19"/>
                <w:szCs w:val="19"/>
              </w:rPr>
              <w:t>%)</w:t>
            </w:r>
          </w:p>
        </w:tc>
        <w:tc>
          <w:tcPr>
            <w:tcW w:w="119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-1.3213</w:t>
            </w:r>
          </w:p>
        </w:tc>
        <w:tc>
          <w:tcPr>
            <w:tcW w:w="1505"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0.6801        </w:t>
            </w:r>
          </w:p>
        </w:tc>
        <w:tc>
          <w:tcPr>
            <w:tcW w:w="1350"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 xml:space="preserve">0.267       </w:t>
            </w:r>
          </w:p>
        </w:tc>
        <w:tc>
          <w:tcPr>
            <w:tcW w:w="1148" w:type="dxa"/>
            <w:vAlign w:val="center"/>
          </w:tcPr>
          <w:p w:rsidR="00882D58" w:rsidRPr="00005B2D" w:rsidRDefault="00882D58" w:rsidP="0055461B">
            <w:pPr>
              <w:jc w:val="right"/>
              <w:rPr>
                <w:rFonts w:ascii="Arial" w:hAnsi="Arial" w:cs="Arial"/>
                <w:sz w:val="19"/>
                <w:szCs w:val="19"/>
              </w:rPr>
            </w:pPr>
            <w:r w:rsidRPr="00005B2D">
              <w:rPr>
                <w:rFonts w:ascii="Arial" w:hAnsi="Arial" w:cs="Arial"/>
                <w:sz w:val="19"/>
                <w:szCs w:val="19"/>
              </w:rPr>
              <w:t>0.07-1.01</w:t>
            </w:r>
          </w:p>
        </w:tc>
        <w:tc>
          <w:tcPr>
            <w:tcW w:w="1192" w:type="dxa"/>
            <w:vAlign w:val="center"/>
          </w:tcPr>
          <w:p w:rsidR="00882D58" w:rsidRPr="00005B2D" w:rsidRDefault="00882D58" w:rsidP="00882D58">
            <w:pPr>
              <w:jc w:val="right"/>
              <w:rPr>
                <w:rFonts w:ascii="Arial" w:hAnsi="Arial" w:cs="Arial"/>
                <w:sz w:val="19"/>
                <w:szCs w:val="19"/>
              </w:rPr>
            </w:pPr>
            <w:r w:rsidRPr="00005B2D">
              <w:rPr>
                <w:rFonts w:ascii="Arial" w:hAnsi="Arial" w:cs="Arial"/>
                <w:sz w:val="19"/>
                <w:szCs w:val="19"/>
              </w:rPr>
              <w:t>0.05</w:t>
            </w:r>
          </w:p>
        </w:tc>
      </w:tr>
    </w:tbl>
    <w:p w:rsidR="00882D58" w:rsidRPr="00126C3B" w:rsidRDefault="00882D58" w:rsidP="00882D58">
      <w:pPr>
        <w:rPr>
          <w:rFonts w:ascii="Arial" w:hAnsi="Arial" w:cs="Arial"/>
          <w:sz w:val="19"/>
          <w:szCs w:val="19"/>
        </w:rPr>
      </w:pPr>
    </w:p>
    <w:p w:rsidR="00882D58" w:rsidRDefault="00882D58" w:rsidP="00882D58">
      <w:pPr>
        <w:ind w:firstLine="360"/>
        <w:rPr>
          <w:rFonts w:ascii="Arial" w:hAnsi="Arial" w:cs="Arial"/>
          <w:i/>
          <w:sz w:val="19"/>
          <w:szCs w:val="19"/>
        </w:rPr>
      </w:pPr>
    </w:p>
    <w:p w:rsidR="00882D58" w:rsidRDefault="00882D58" w:rsidP="00882D58">
      <w:pPr>
        <w:ind w:firstLine="360"/>
        <w:rPr>
          <w:rFonts w:ascii="Arial" w:hAnsi="Arial" w:cs="Arial"/>
          <w:i/>
          <w:sz w:val="19"/>
          <w:szCs w:val="19"/>
        </w:rPr>
      </w:pPr>
    </w:p>
    <w:p w:rsidR="00D52D99" w:rsidRPr="007E46EC" w:rsidRDefault="00D52D99" w:rsidP="00D52D99">
      <w:pPr>
        <w:jc w:val="center"/>
        <w:rPr>
          <w:rFonts w:ascii="Arial" w:hAnsi="Arial" w:cs="Arial"/>
          <w:sz w:val="20"/>
        </w:rPr>
      </w:pPr>
    </w:p>
    <w:p w:rsidR="00882D58" w:rsidRPr="00126C3B" w:rsidRDefault="00D52D99" w:rsidP="00882D58">
      <w:pPr>
        <w:ind w:left="360"/>
        <w:rPr>
          <w:rFonts w:ascii="Arial" w:hAnsi="Arial" w:cs="Arial"/>
          <w:sz w:val="19"/>
          <w:szCs w:val="19"/>
        </w:rPr>
      </w:pPr>
      <w:proofErr w:type="gramStart"/>
      <w:r w:rsidRPr="007E46EC">
        <w:rPr>
          <w:rFonts w:ascii="Arial" w:hAnsi="Arial" w:cs="Arial"/>
          <w:sz w:val="20"/>
        </w:rPr>
        <w:t>Table 1: Logistic regression analysis.</w:t>
      </w:r>
      <w:proofErr w:type="gramEnd"/>
      <w:r w:rsidRPr="007E46EC">
        <w:rPr>
          <w:rFonts w:ascii="Arial" w:hAnsi="Arial" w:cs="Arial"/>
          <w:sz w:val="20"/>
        </w:rPr>
        <w:t xml:space="preserve">  For every 5 unit increase in PELOD score at baseline, the mortality risk increases 1.77 (p=0.0002).  Plasma exchange therapy reduces the risk of death by 70.6%, or: the odds of survival are 3.4 times higher with plasma exchange therapy (p=0.0</w:t>
      </w:r>
      <w:r w:rsidR="00882D58">
        <w:rPr>
          <w:rFonts w:ascii="Arial" w:hAnsi="Arial" w:cs="Arial"/>
          <w:sz w:val="20"/>
        </w:rPr>
        <w:t>5</w:t>
      </w:r>
      <w:r w:rsidRPr="007E46EC">
        <w:rPr>
          <w:rFonts w:ascii="Arial" w:hAnsi="Arial" w:cs="Arial"/>
          <w:sz w:val="20"/>
        </w:rPr>
        <w:t>).</w:t>
      </w:r>
      <w:r w:rsidR="00882D58" w:rsidRPr="00882D58">
        <w:rPr>
          <w:rFonts w:ascii="Arial" w:hAnsi="Arial" w:cs="Arial"/>
          <w:sz w:val="19"/>
          <w:szCs w:val="19"/>
        </w:rPr>
        <w:t xml:space="preserve"> </w:t>
      </w:r>
      <w:r w:rsidR="00882D58" w:rsidRPr="00126C3B">
        <w:rPr>
          <w:rFonts w:ascii="Arial" w:hAnsi="Arial" w:cs="Arial"/>
          <w:sz w:val="19"/>
          <w:szCs w:val="19"/>
        </w:rPr>
        <w:t>The outcome for the above logistic regression model is the probability of death. For every 5 unit increase in PELOD score at baseline (day 1 on study) t</w:t>
      </w:r>
      <w:r w:rsidR="00882D58">
        <w:rPr>
          <w:rFonts w:ascii="Arial" w:hAnsi="Arial" w:cs="Arial"/>
          <w:sz w:val="19"/>
          <w:szCs w:val="19"/>
        </w:rPr>
        <w:t>he mortality risk increases 1.73</w:t>
      </w:r>
      <w:r w:rsidR="00882D58" w:rsidRPr="00126C3B">
        <w:rPr>
          <w:rFonts w:ascii="Arial" w:hAnsi="Arial" w:cs="Arial"/>
          <w:sz w:val="19"/>
          <w:szCs w:val="19"/>
        </w:rPr>
        <w:t xml:space="preserve"> (p=0.000</w:t>
      </w:r>
      <w:r w:rsidR="00882D58">
        <w:rPr>
          <w:rFonts w:ascii="Arial" w:hAnsi="Arial" w:cs="Arial"/>
          <w:sz w:val="19"/>
          <w:szCs w:val="19"/>
        </w:rPr>
        <w:t>6</w:t>
      </w:r>
      <w:r w:rsidR="00882D58" w:rsidRPr="00126C3B">
        <w:rPr>
          <w:rFonts w:ascii="Arial" w:hAnsi="Arial" w:cs="Arial"/>
          <w:sz w:val="19"/>
          <w:szCs w:val="19"/>
        </w:rPr>
        <w:t xml:space="preserve">). </w:t>
      </w:r>
      <w:r w:rsidR="00882D58" w:rsidRPr="00126C3B">
        <w:rPr>
          <w:rFonts w:ascii="Arial" w:hAnsi="Arial" w:cs="Arial"/>
          <w:b/>
          <w:sz w:val="19"/>
          <w:szCs w:val="19"/>
        </w:rPr>
        <w:t>Plasma exchange therapy</w:t>
      </w:r>
      <w:r w:rsidR="00882D58">
        <w:rPr>
          <w:rFonts w:ascii="Arial" w:hAnsi="Arial" w:cs="Arial"/>
          <w:b/>
          <w:sz w:val="19"/>
          <w:szCs w:val="19"/>
        </w:rPr>
        <w:t xml:space="preserve"> reduces the risk of death by 73</w:t>
      </w:r>
      <w:r w:rsidR="00882D58" w:rsidRPr="00126C3B">
        <w:rPr>
          <w:rFonts w:ascii="Arial" w:hAnsi="Arial" w:cs="Arial"/>
          <w:b/>
          <w:sz w:val="19"/>
          <w:szCs w:val="19"/>
        </w:rPr>
        <w:t>.</w:t>
      </w:r>
      <w:r w:rsidR="00882D58">
        <w:rPr>
          <w:rFonts w:ascii="Arial" w:hAnsi="Arial" w:cs="Arial"/>
          <w:b/>
          <w:sz w:val="19"/>
          <w:szCs w:val="19"/>
        </w:rPr>
        <w:t>3</w:t>
      </w:r>
      <w:r w:rsidR="00882D58" w:rsidRPr="00126C3B">
        <w:rPr>
          <w:rFonts w:ascii="Arial" w:hAnsi="Arial" w:cs="Arial"/>
          <w:b/>
          <w:sz w:val="19"/>
          <w:szCs w:val="19"/>
        </w:rPr>
        <w:t>%, o</w:t>
      </w:r>
      <w:r w:rsidR="00882D58">
        <w:rPr>
          <w:rFonts w:ascii="Arial" w:hAnsi="Arial" w:cs="Arial"/>
          <w:b/>
          <w:sz w:val="19"/>
          <w:szCs w:val="19"/>
        </w:rPr>
        <w:t>r: the odds of survival are 3.75</w:t>
      </w:r>
      <w:r w:rsidR="00882D58" w:rsidRPr="00126C3B">
        <w:rPr>
          <w:rFonts w:ascii="Arial" w:hAnsi="Arial" w:cs="Arial"/>
          <w:b/>
          <w:sz w:val="19"/>
          <w:szCs w:val="19"/>
        </w:rPr>
        <w:t xml:space="preserve"> times higher with plasma exchange therapy (p = 0.0</w:t>
      </w:r>
      <w:r w:rsidR="00882D58">
        <w:rPr>
          <w:rFonts w:ascii="Arial" w:hAnsi="Arial" w:cs="Arial"/>
          <w:b/>
          <w:sz w:val="19"/>
          <w:szCs w:val="19"/>
        </w:rPr>
        <w:t>5</w:t>
      </w:r>
      <w:r w:rsidR="00882D58" w:rsidRPr="00126C3B">
        <w:rPr>
          <w:rFonts w:ascii="Arial" w:hAnsi="Arial" w:cs="Arial"/>
          <w:b/>
          <w:sz w:val="19"/>
          <w:szCs w:val="19"/>
        </w:rPr>
        <w:t>).</w:t>
      </w:r>
    </w:p>
    <w:p w:rsidR="00D52D99" w:rsidRPr="007E46EC" w:rsidRDefault="00D52D99" w:rsidP="00D52D99">
      <w:pPr>
        <w:rPr>
          <w:rFonts w:ascii="Arial" w:hAnsi="Arial" w:cs="Arial"/>
          <w:sz w:val="20"/>
        </w:rPr>
      </w:pPr>
    </w:p>
    <w:p w:rsidR="00882D58" w:rsidRDefault="00882D58" w:rsidP="00687D54">
      <w:pPr>
        <w:tabs>
          <w:tab w:val="left" w:pos="720"/>
        </w:tabs>
        <w:spacing w:line="480" w:lineRule="auto"/>
        <w:rPr>
          <w:rFonts w:ascii="Times New Roman" w:hAnsi="Times New Roman"/>
          <w:sz w:val="24"/>
          <w:szCs w:val="24"/>
        </w:rPr>
      </w:pPr>
    </w:p>
    <w:p w:rsidR="00882D58" w:rsidRDefault="00882D58"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 xml:space="preserve">Table </w:t>
      </w:r>
    </w:p>
    <w:p w:rsidR="00882D58" w:rsidRPr="00A216C5" w:rsidRDefault="00882D58" w:rsidP="00882D58">
      <w:pPr>
        <w:jc w:val="center"/>
        <w:rPr>
          <w:rFonts w:ascii="Arial" w:hAnsi="Arial" w:cs="Arial"/>
          <w:b/>
          <w:i/>
          <w:sz w:val="19"/>
          <w:szCs w:val="19"/>
          <w:u w:val="single"/>
        </w:rPr>
      </w:pPr>
      <w:proofErr w:type="spellStart"/>
      <w:r w:rsidRPr="00A216C5">
        <w:rPr>
          <w:rFonts w:ascii="Arial" w:hAnsi="Arial" w:cs="Arial"/>
          <w:b/>
          <w:i/>
          <w:sz w:val="19"/>
          <w:szCs w:val="19"/>
          <w:u w:val="single"/>
        </w:rPr>
        <w:t>Univariate</w:t>
      </w:r>
      <w:proofErr w:type="spellEnd"/>
      <w:r w:rsidRPr="00A216C5">
        <w:rPr>
          <w:rFonts w:ascii="Arial" w:hAnsi="Arial" w:cs="Arial"/>
          <w:b/>
          <w:i/>
          <w:sz w:val="19"/>
          <w:szCs w:val="19"/>
          <w:u w:val="single"/>
        </w:rPr>
        <w:t xml:space="preserve"> Logistic Regressions</w:t>
      </w:r>
    </w:p>
    <w:p w:rsidR="00882D58" w:rsidRDefault="00882D58" w:rsidP="00882D58">
      <w:pPr>
        <w:rPr>
          <w:rFonts w:ascii="Arial" w:hAnsi="Arial" w:cs="Arial"/>
          <w:i/>
          <w:sz w:val="19"/>
          <w:szCs w:val="19"/>
        </w:rPr>
      </w:pPr>
    </w:p>
    <w:tbl>
      <w:tblPr>
        <w:tblW w:w="10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8"/>
        <w:gridCol w:w="2692"/>
        <w:gridCol w:w="1192"/>
        <w:gridCol w:w="1498"/>
        <w:gridCol w:w="1341"/>
        <w:gridCol w:w="1141"/>
        <w:gridCol w:w="1187"/>
      </w:tblGrid>
      <w:tr w:rsidR="00882D58" w:rsidRPr="00126C3B" w:rsidTr="0055461B">
        <w:trPr>
          <w:trHeight w:val="576"/>
        </w:trPr>
        <w:tc>
          <w:tcPr>
            <w:tcW w:w="1898" w:type="dxa"/>
            <w:vAlign w:val="center"/>
          </w:tcPr>
          <w:p w:rsidR="00882D58" w:rsidRPr="00126C3B" w:rsidRDefault="00882D58" w:rsidP="0055461B">
            <w:pPr>
              <w:rPr>
                <w:rFonts w:ascii="Arial" w:hAnsi="Arial" w:cs="Arial"/>
                <w:i/>
                <w:sz w:val="19"/>
                <w:szCs w:val="19"/>
              </w:rPr>
            </w:pPr>
            <w:r>
              <w:rPr>
                <w:rFonts w:ascii="Arial" w:hAnsi="Arial" w:cs="Arial"/>
                <w:i/>
                <w:sz w:val="19"/>
                <w:szCs w:val="19"/>
              </w:rPr>
              <w:t>Variable</w:t>
            </w:r>
          </w:p>
        </w:tc>
        <w:tc>
          <w:tcPr>
            <w:tcW w:w="2692"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Descriptive Statistics</w:t>
            </w:r>
          </w:p>
          <w:p w:rsidR="00882D58" w:rsidRDefault="00882D58" w:rsidP="0055461B">
            <w:pPr>
              <w:rPr>
                <w:rFonts w:ascii="Arial" w:hAnsi="Arial" w:cs="Arial"/>
                <w:i/>
                <w:sz w:val="19"/>
                <w:szCs w:val="19"/>
              </w:rPr>
            </w:pPr>
            <w:r w:rsidRPr="00126C3B">
              <w:rPr>
                <w:rFonts w:ascii="Arial" w:hAnsi="Arial" w:cs="Arial"/>
                <w:i/>
                <w:sz w:val="19"/>
                <w:szCs w:val="19"/>
              </w:rPr>
              <w:t xml:space="preserve">No. (%) / </w:t>
            </w:r>
          </w:p>
          <w:p w:rsidR="00882D58" w:rsidRPr="00126C3B" w:rsidRDefault="00882D58" w:rsidP="0055461B">
            <w:pPr>
              <w:rPr>
                <w:rFonts w:ascii="Arial" w:hAnsi="Arial" w:cs="Arial"/>
                <w:i/>
                <w:sz w:val="19"/>
                <w:szCs w:val="19"/>
              </w:rPr>
            </w:pPr>
            <w:r>
              <w:rPr>
                <w:rFonts w:ascii="Arial" w:hAnsi="Arial" w:cs="Arial"/>
                <w:i/>
                <w:sz w:val="19"/>
                <w:szCs w:val="19"/>
              </w:rPr>
              <w:t>Median</w:t>
            </w:r>
            <w:r w:rsidRPr="00126C3B">
              <w:rPr>
                <w:rFonts w:ascii="Arial" w:hAnsi="Arial" w:cs="Arial"/>
                <w:i/>
                <w:sz w:val="19"/>
                <w:szCs w:val="19"/>
              </w:rPr>
              <w:t xml:space="preserve"> (</w:t>
            </w:r>
            <w:r>
              <w:rPr>
                <w:rFonts w:ascii="Arial" w:hAnsi="Arial" w:cs="Arial"/>
                <w:i/>
                <w:sz w:val="19"/>
                <w:szCs w:val="19"/>
              </w:rPr>
              <w:t>Q1-Q3</w:t>
            </w:r>
            <w:r w:rsidRPr="00126C3B">
              <w:rPr>
                <w:rFonts w:ascii="Arial" w:hAnsi="Arial" w:cs="Arial"/>
                <w:i/>
                <w:sz w:val="19"/>
                <w:szCs w:val="19"/>
              </w:rPr>
              <w:t>)</w:t>
            </w:r>
            <w:r>
              <w:rPr>
                <w:rFonts w:ascii="Arial" w:hAnsi="Arial" w:cs="Arial"/>
                <w:i/>
                <w:sz w:val="19"/>
                <w:szCs w:val="19"/>
              </w:rPr>
              <w:t xml:space="preserve"> [Range]</w:t>
            </w:r>
          </w:p>
        </w:tc>
        <w:tc>
          <w:tcPr>
            <w:tcW w:w="1192"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 xml:space="preserve">Estimate </w:t>
            </w:r>
          </w:p>
        </w:tc>
        <w:tc>
          <w:tcPr>
            <w:tcW w:w="149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Standard Error</w:t>
            </w:r>
          </w:p>
        </w:tc>
        <w:tc>
          <w:tcPr>
            <w:tcW w:w="1341"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Odds Ratio</w:t>
            </w:r>
          </w:p>
        </w:tc>
        <w:tc>
          <w:tcPr>
            <w:tcW w:w="1141"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95% CI</w:t>
            </w:r>
          </w:p>
        </w:tc>
        <w:tc>
          <w:tcPr>
            <w:tcW w:w="1187"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P-value</w:t>
            </w:r>
          </w:p>
        </w:tc>
      </w:tr>
      <w:tr w:rsidR="00882D58" w:rsidRPr="00126C3B" w:rsidTr="0055461B">
        <w:trPr>
          <w:trHeight w:val="215"/>
        </w:trPr>
        <w:tc>
          <w:tcPr>
            <w:tcW w:w="10949" w:type="dxa"/>
            <w:gridSpan w:val="7"/>
            <w:tcBorders>
              <w:left w:val="nil"/>
              <w:right w:val="nil"/>
            </w:tcBorders>
            <w:vAlign w:val="center"/>
          </w:tcPr>
          <w:p w:rsidR="00882D58" w:rsidRPr="00126C3B"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Plasma Exchange</w:t>
            </w:r>
          </w:p>
        </w:tc>
        <w:tc>
          <w:tcPr>
            <w:tcW w:w="2692" w:type="dxa"/>
            <w:vAlign w:val="center"/>
          </w:tcPr>
          <w:p w:rsidR="00882D58" w:rsidRPr="00740610" w:rsidRDefault="00882D58" w:rsidP="0055461B">
            <w:pPr>
              <w:rPr>
                <w:rFonts w:ascii="Arial" w:hAnsi="Arial" w:cs="Arial"/>
                <w:sz w:val="19"/>
                <w:szCs w:val="19"/>
              </w:rPr>
            </w:pPr>
            <w:r>
              <w:rPr>
                <w:rFonts w:ascii="Arial" w:hAnsi="Arial" w:cs="Arial"/>
                <w:sz w:val="19"/>
                <w:szCs w:val="19"/>
              </w:rPr>
              <w:t>60</w:t>
            </w:r>
            <w:r w:rsidRPr="00740610">
              <w:rPr>
                <w:rFonts w:ascii="Arial" w:hAnsi="Arial" w:cs="Arial"/>
                <w:sz w:val="19"/>
                <w:szCs w:val="19"/>
              </w:rPr>
              <w:t>/</w:t>
            </w:r>
            <w:r>
              <w:rPr>
                <w:rFonts w:ascii="Arial" w:hAnsi="Arial" w:cs="Arial"/>
                <w:sz w:val="19"/>
                <w:szCs w:val="19"/>
              </w:rPr>
              <w:t>81 (74</w:t>
            </w:r>
            <w:r w:rsidRPr="00740610">
              <w:rPr>
                <w:rFonts w:ascii="Arial" w:hAnsi="Arial" w:cs="Arial"/>
                <w:sz w:val="19"/>
                <w:szCs w:val="19"/>
              </w:rPr>
              <w:t>.</w:t>
            </w:r>
            <w:r>
              <w:rPr>
                <w:rFonts w:ascii="Arial" w:hAnsi="Arial" w:cs="Arial"/>
                <w:sz w:val="19"/>
                <w:szCs w:val="19"/>
              </w:rPr>
              <w:t>1</w:t>
            </w:r>
            <w:r w:rsidRPr="00740610">
              <w:rPr>
                <w:rFonts w:ascii="Arial" w:hAnsi="Arial" w:cs="Arial"/>
                <w:sz w:val="19"/>
                <w:szCs w:val="19"/>
              </w:rPr>
              <w:t>%)</w:t>
            </w:r>
          </w:p>
        </w:tc>
        <w:tc>
          <w:tcPr>
            <w:tcW w:w="1192"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2836</w:t>
            </w:r>
            <w:r w:rsidRPr="00740610">
              <w:rPr>
                <w:rFonts w:ascii="Arial" w:hAnsi="Arial" w:cs="Arial"/>
                <w:sz w:val="19"/>
                <w:szCs w:val="19"/>
              </w:rPr>
              <w:t xml:space="preserve">      </w:t>
            </w:r>
          </w:p>
        </w:tc>
        <w:tc>
          <w:tcPr>
            <w:tcW w:w="1498"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0.5</w:t>
            </w:r>
            <w:r>
              <w:rPr>
                <w:rFonts w:ascii="Arial" w:hAnsi="Arial" w:cs="Arial"/>
                <w:sz w:val="19"/>
                <w:szCs w:val="19"/>
              </w:rPr>
              <w:t>282</w:t>
            </w:r>
          </w:p>
        </w:tc>
        <w:tc>
          <w:tcPr>
            <w:tcW w:w="13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75</w:t>
            </w:r>
          </w:p>
        </w:tc>
        <w:tc>
          <w:tcPr>
            <w:tcW w:w="11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27</w:t>
            </w:r>
            <w:r w:rsidRPr="00740610">
              <w:rPr>
                <w:rFonts w:ascii="Arial" w:hAnsi="Arial" w:cs="Arial"/>
                <w:sz w:val="19"/>
                <w:szCs w:val="19"/>
              </w:rPr>
              <w:t>-</w:t>
            </w:r>
            <w:r>
              <w:rPr>
                <w:rFonts w:ascii="Arial" w:hAnsi="Arial" w:cs="Arial"/>
                <w:sz w:val="19"/>
                <w:szCs w:val="19"/>
              </w:rPr>
              <w:t>2</w:t>
            </w:r>
            <w:r w:rsidRPr="00740610">
              <w:rPr>
                <w:rFonts w:ascii="Arial" w:hAnsi="Arial" w:cs="Arial"/>
                <w:sz w:val="19"/>
                <w:szCs w:val="19"/>
              </w:rPr>
              <w:t>.</w:t>
            </w:r>
            <w:r>
              <w:rPr>
                <w:rFonts w:ascii="Arial" w:hAnsi="Arial" w:cs="Arial"/>
                <w:sz w:val="19"/>
                <w:szCs w:val="19"/>
              </w:rPr>
              <w:t>12</w:t>
            </w:r>
          </w:p>
        </w:tc>
        <w:tc>
          <w:tcPr>
            <w:tcW w:w="1187"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59</w:t>
            </w:r>
          </w:p>
        </w:tc>
      </w:tr>
      <w:tr w:rsidR="00882D58" w:rsidRPr="00126C3B" w:rsidTr="0055461B">
        <w:trPr>
          <w:trHeight w:val="215"/>
        </w:trPr>
        <w:tc>
          <w:tcPr>
            <w:tcW w:w="10949" w:type="dxa"/>
            <w:gridSpan w:val="7"/>
            <w:tcBorders>
              <w:left w:val="nil"/>
              <w:right w:val="nil"/>
            </w:tcBorders>
            <w:vAlign w:val="center"/>
          </w:tcPr>
          <w:p w:rsidR="00882D58" w:rsidRPr="00740610"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Default="00882D58" w:rsidP="0055461B">
            <w:pPr>
              <w:rPr>
                <w:rFonts w:ascii="Arial" w:hAnsi="Arial" w:cs="Arial"/>
                <w:sz w:val="19"/>
                <w:szCs w:val="19"/>
              </w:rPr>
            </w:pPr>
            <w:r w:rsidRPr="00126C3B">
              <w:rPr>
                <w:rFonts w:ascii="Arial" w:hAnsi="Arial" w:cs="Arial"/>
                <w:sz w:val="19"/>
                <w:szCs w:val="19"/>
              </w:rPr>
              <w:t>Baseline PELOD</w:t>
            </w:r>
          </w:p>
          <w:p w:rsidR="00882D58" w:rsidRPr="009946BA" w:rsidRDefault="00882D58" w:rsidP="0055461B">
            <w:pPr>
              <w:rPr>
                <w:rFonts w:ascii="Arial" w:hAnsi="Arial" w:cs="Arial"/>
                <w:sz w:val="19"/>
                <w:szCs w:val="19"/>
              </w:rPr>
            </w:pPr>
            <w:r>
              <w:rPr>
                <w:rFonts w:ascii="Arial" w:hAnsi="Arial" w:cs="Arial"/>
                <w:i/>
                <w:sz w:val="18"/>
                <w:szCs w:val="18"/>
              </w:rPr>
              <w:t>per 5 pt increase</w:t>
            </w:r>
          </w:p>
        </w:tc>
        <w:tc>
          <w:tcPr>
            <w:tcW w:w="2692" w:type="dxa"/>
            <w:vAlign w:val="center"/>
          </w:tcPr>
          <w:p w:rsidR="00882D58" w:rsidRPr="00740610" w:rsidRDefault="00882D58" w:rsidP="0055461B">
            <w:pPr>
              <w:rPr>
                <w:rFonts w:ascii="Arial" w:hAnsi="Arial" w:cs="Arial"/>
                <w:sz w:val="19"/>
                <w:szCs w:val="19"/>
              </w:rPr>
            </w:pPr>
            <w:r w:rsidRPr="00126C3B">
              <w:rPr>
                <w:rFonts w:ascii="Arial" w:hAnsi="Arial" w:cs="Arial"/>
                <w:color w:val="000000"/>
                <w:sz w:val="19"/>
                <w:szCs w:val="19"/>
              </w:rPr>
              <w:t>2</w:t>
            </w:r>
            <w:r>
              <w:rPr>
                <w:rFonts w:ascii="Arial" w:hAnsi="Arial" w:cs="Arial"/>
                <w:color w:val="000000"/>
                <w:sz w:val="19"/>
                <w:szCs w:val="19"/>
              </w:rPr>
              <w:t>1.2</w:t>
            </w:r>
            <w:r w:rsidRPr="00126C3B">
              <w:rPr>
                <w:rFonts w:ascii="Arial" w:hAnsi="Arial" w:cs="Arial"/>
                <w:color w:val="000000"/>
                <w:sz w:val="19"/>
                <w:szCs w:val="19"/>
              </w:rPr>
              <w:t xml:space="preserve"> (1</w:t>
            </w:r>
            <w:r>
              <w:rPr>
                <w:rFonts w:ascii="Arial" w:hAnsi="Arial" w:cs="Arial"/>
                <w:color w:val="000000"/>
                <w:sz w:val="19"/>
                <w:szCs w:val="19"/>
              </w:rPr>
              <w:t>1.4</w:t>
            </w:r>
            <w:r w:rsidRPr="00126C3B">
              <w:rPr>
                <w:rFonts w:ascii="Arial" w:hAnsi="Arial" w:cs="Arial"/>
                <w:color w:val="000000"/>
                <w:sz w:val="19"/>
                <w:szCs w:val="19"/>
              </w:rPr>
              <w:t>)</w:t>
            </w:r>
          </w:p>
        </w:tc>
        <w:tc>
          <w:tcPr>
            <w:tcW w:w="1192"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1078</w:t>
            </w:r>
          </w:p>
        </w:tc>
        <w:tc>
          <w:tcPr>
            <w:tcW w:w="1498"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0.0</w:t>
            </w:r>
            <w:r>
              <w:rPr>
                <w:rFonts w:ascii="Arial" w:hAnsi="Arial" w:cs="Arial"/>
                <w:sz w:val="19"/>
                <w:szCs w:val="19"/>
              </w:rPr>
              <w:t>289</w:t>
            </w:r>
          </w:p>
        </w:tc>
        <w:tc>
          <w:tcPr>
            <w:tcW w:w="13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1.71</w:t>
            </w:r>
          </w:p>
        </w:tc>
        <w:tc>
          <w:tcPr>
            <w:tcW w:w="11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1.</w:t>
            </w:r>
            <w:r>
              <w:rPr>
                <w:rFonts w:ascii="Arial" w:hAnsi="Arial" w:cs="Arial"/>
                <w:sz w:val="19"/>
                <w:szCs w:val="19"/>
              </w:rPr>
              <w:t>29</w:t>
            </w:r>
            <w:r w:rsidRPr="00740610">
              <w:rPr>
                <w:rFonts w:ascii="Arial" w:hAnsi="Arial" w:cs="Arial"/>
                <w:sz w:val="19"/>
                <w:szCs w:val="19"/>
              </w:rPr>
              <w:t>-2.</w:t>
            </w:r>
            <w:r>
              <w:rPr>
                <w:rFonts w:ascii="Arial" w:hAnsi="Arial" w:cs="Arial"/>
                <w:sz w:val="19"/>
                <w:szCs w:val="19"/>
              </w:rPr>
              <w:t>28</w:t>
            </w:r>
          </w:p>
        </w:tc>
        <w:tc>
          <w:tcPr>
            <w:tcW w:w="1187"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0.000</w:t>
            </w:r>
            <w:r>
              <w:rPr>
                <w:rFonts w:ascii="Arial" w:hAnsi="Arial" w:cs="Arial"/>
                <w:sz w:val="19"/>
                <w:szCs w:val="19"/>
              </w:rPr>
              <w:t>2</w:t>
            </w:r>
          </w:p>
        </w:tc>
      </w:tr>
      <w:tr w:rsidR="00882D58" w:rsidRPr="00126C3B" w:rsidTr="0055461B">
        <w:trPr>
          <w:trHeight w:val="215"/>
        </w:trPr>
        <w:tc>
          <w:tcPr>
            <w:tcW w:w="10949" w:type="dxa"/>
            <w:gridSpan w:val="7"/>
            <w:tcBorders>
              <w:left w:val="nil"/>
              <w:right w:val="nil"/>
            </w:tcBorders>
            <w:vAlign w:val="center"/>
          </w:tcPr>
          <w:p w:rsidR="00882D58" w:rsidRPr="00740610"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ECMO</w:t>
            </w:r>
          </w:p>
        </w:tc>
        <w:tc>
          <w:tcPr>
            <w:tcW w:w="2692" w:type="dxa"/>
            <w:vAlign w:val="center"/>
          </w:tcPr>
          <w:p w:rsidR="00882D58" w:rsidRPr="00740610" w:rsidRDefault="00882D58" w:rsidP="0055461B">
            <w:pPr>
              <w:rPr>
                <w:rFonts w:ascii="Arial" w:hAnsi="Arial" w:cs="Arial"/>
                <w:sz w:val="19"/>
                <w:szCs w:val="19"/>
              </w:rPr>
            </w:pPr>
            <w:r>
              <w:rPr>
                <w:rFonts w:ascii="Arial" w:hAnsi="Arial" w:cs="Arial"/>
                <w:sz w:val="19"/>
                <w:szCs w:val="19"/>
              </w:rPr>
              <w:t>30/81</w:t>
            </w:r>
            <w:r w:rsidRPr="00740610">
              <w:rPr>
                <w:rFonts w:ascii="Arial" w:hAnsi="Arial" w:cs="Arial"/>
                <w:sz w:val="19"/>
                <w:szCs w:val="19"/>
              </w:rPr>
              <w:t xml:space="preserve"> (3</w:t>
            </w:r>
            <w:r>
              <w:rPr>
                <w:rFonts w:ascii="Arial" w:hAnsi="Arial" w:cs="Arial"/>
                <w:sz w:val="19"/>
                <w:szCs w:val="19"/>
              </w:rPr>
              <w:t>7.0</w:t>
            </w:r>
            <w:r w:rsidRPr="00740610">
              <w:rPr>
                <w:rFonts w:ascii="Arial" w:hAnsi="Arial" w:cs="Arial"/>
                <w:sz w:val="19"/>
                <w:szCs w:val="19"/>
              </w:rPr>
              <w:t>%)</w:t>
            </w:r>
          </w:p>
        </w:tc>
        <w:tc>
          <w:tcPr>
            <w:tcW w:w="1192"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0.939</w:t>
            </w:r>
            <w:r w:rsidRPr="00740610">
              <w:rPr>
                <w:rFonts w:ascii="Arial" w:hAnsi="Arial" w:cs="Arial"/>
                <w:sz w:val="19"/>
                <w:szCs w:val="19"/>
              </w:rPr>
              <w:t xml:space="preserve">      </w:t>
            </w:r>
          </w:p>
        </w:tc>
        <w:tc>
          <w:tcPr>
            <w:tcW w:w="1498"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487</w:t>
            </w:r>
          </w:p>
        </w:tc>
        <w:tc>
          <w:tcPr>
            <w:tcW w:w="13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2.56</w:t>
            </w:r>
          </w:p>
        </w:tc>
        <w:tc>
          <w:tcPr>
            <w:tcW w:w="11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96</w:t>
            </w:r>
            <w:r w:rsidRPr="00740610">
              <w:rPr>
                <w:rFonts w:ascii="Arial" w:hAnsi="Arial" w:cs="Arial"/>
                <w:sz w:val="19"/>
                <w:szCs w:val="19"/>
              </w:rPr>
              <w:t>-</w:t>
            </w:r>
            <w:r>
              <w:rPr>
                <w:rFonts w:ascii="Arial" w:hAnsi="Arial" w:cs="Arial"/>
                <w:sz w:val="19"/>
                <w:szCs w:val="19"/>
              </w:rPr>
              <w:t>6.64</w:t>
            </w:r>
          </w:p>
        </w:tc>
        <w:tc>
          <w:tcPr>
            <w:tcW w:w="1187"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05</w:t>
            </w:r>
          </w:p>
        </w:tc>
      </w:tr>
      <w:tr w:rsidR="00882D58" w:rsidRPr="00126C3B" w:rsidTr="0055461B">
        <w:trPr>
          <w:trHeight w:val="215"/>
        </w:trPr>
        <w:tc>
          <w:tcPr>
            <w:tcW w:w="10949" w:type="dxa"/>
            <w:gridSpan w:val="7"/>
            <w:tcBorders>
              <w:left w:val="nil"/>
              <w:right w:val="nil"/>
            </w:tcBorders>
            <w:vAlign w:val="center"/>
          </w:tcPr>
          <w:p w:rsidR="00882D58" w:rsidRPr="00740610"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Pr="00126C3B" w:rsidRDefault="00882D58" w:rsidP="0055461B">
            <w:pPr>
              <w:rPr>
                <w:rFonts w:ascii="Arial" w:hAnsi="Arial" w:cs="Arial"/>
                <w:sz w:val="19"/>
                <w:szCs w:val="19"/>
              </w:rPr>
            </w:pPr>
            <w:r>
              <w:rPr>
                <w:rFonts w:ascii="Arial" w:hAnsi="Arial" w:cs="Arial"/>
                <w:sz w:val="19"/>
                <w:szCs w:val="19"/>
              </w:rPr>
              <w:t>CVVH</w:t>
            </w:r>
          </w:p>
        </w:tc>
        <w:tc>
          <w:tcPr>
            <w:tcW w:w="2692" w:type="dxa"/>
            <w:vAlign w:val="center"/>
          </w:tcPr>
          <w:p w:rsidR="00882D58" w:rsidRPr="00740610" w:rsidRDefault="00882D58" w:rsidP="0055461B">
            <w:pPr>
              <w:rPr>
                <w:rFonts w:ascii="Arial" w:hAnsi="Arial" w:cs="Arial"/>
                <w:sz w:val="19"/>
                <w:szCs w:val="19"/>
              </w:rPr>
            </w:pPr>
            <w:r>
              <w:rPr>
                <w:rFonts w:ascii="Arial" w:hAnsi="Arial" w:cs="Arial"/>
                <w:sz w:val="19"/>
                <w:szCs w:val="19"/>
              </w:rPr>
              <w:t>45/81</w:t>
            </w:r>
            <w:r w:rsidRPr="00740610">
              <w:rPr>
                <w:rFonts w:ascii="Arial" w:hAnsi="Arial" w:cs="Arial"/>
                <w:sz w:val="19"/>
                <w:szCs w:val="19"/>
              </w:rPr>
              <w:t xml:space="preserve"> (</w:t>
            </w:r>
            <w:r>
              <w:rPr>
                <w:rFonts w:ascii="Arial" w:hAnsi="Arial" w:cs="Arial"/>
                <w:sz w:val="19"/>
                <w:szCs w:val="19"/>
              </w:rPr>
              <w:t>5</w:t>
            </w:r>
            <w:r w:rsidRPr="00740610">
              <w:rPr>
                <w:rFonts w:ascii="Arial" w:hAnsi="Arial" w:cs="Arial"/>
                <w:sz w:val="19"/>
                <w:szCs w:val="19"/>
              </w:rPr>
              <w:t>5.</w:t>
            </w:r>
            <w:r>
              <w:rPr>
                <w:rFonts w:ascii="Arial" w:hAnsi="Arial" w:cs="Arial"/>
                <w:sz w:val="19"/>
                <w:szCs w:val="19"/>
              </w:rPr>
              <w:t>6</w:t>
            </w:r>
            <w:r w:rsidRPr="00740610">
              <w:rPr>
                <w:rFonts w:ascii="Arial" w:hAnsi="Arial" w:cs="Arial"/>
                <w:sz w:val="19"/>
                <w:szCs w:val="19"/>
              </w:rPr>
              <w:t>%)</w:t>
            </w:r>
          </w:p>
        </w:tc>
        <w:tc>
          <w:tcPr>
            <w:tcW w:w="1192"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1.124</w:t>
            </w:r>
            <w:r w:rsidRPr="00740610">
              <w:rPr>
                <w:rFonts w:ascii="Arial" w:hAnsi="Arial" w:cs="Arial"/>
                <w:sz w:val="19"/>
                <w:szCs w:val="19"/>
              </w:rPr>
              <w:t xml:space="preserve">      </w:t>
            </w:r>
          </w:p>
        </w:tc>
        <w:tc>
          <w:tcPr>
            <w:tcW w:w="1498"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517</w:t>
            </w:r>
          </w:p>
        </w:tc>
        <w:tc>
          <w:tcPr>
            <w:tcW w:w="13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3.08</w:t>
            </w:r>
          </w:p>
        </w:tc>
        <w:tc>
          <w:tcPr>
            <w:tcW w:w="11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1.12</w:t>
            </w:r>
            <w:r w:rsidRPr="00740610">
              <w:rPr>
                <w:rFonts w:ascii="Arial" w:hAnsi="Arial" w:cs="Arial"/>
                <w:sz w:val="19"/>
                <w:szCs w:val="19"/>
              </w:rPr>
              <w:t>-</w:t>
            </w:r>
            <w:r>
              <w:rPr>
                <w:rFonts w:ascii="Arial" w:hAnsi="Arial" w:cs="Arial"/>
                <w:sz w:val="19"/>
                <w:szCs w:val="19"/>
              </w:rPr>
              <w:t>8.47</w:t>
            </w:r>
          </w:p>
        </w:tc>
        <w:tc>
          <w:tcPr>
            <w:tcW w:w="1187"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03</w:t>
            </w:r>
          </w:p>
        </w:tc>
      </w:tr>
      <w:tr w:rsidR="00882D58" w:rsidRPr="00126C3B" w:rsidTr="0055461B">
        <w:trPr>
          <w:trHeight w:val="215"/>
        </w:trPr>
        <w:tc>
          <w:tcPr>
            <w:tcW w:w="10949" w:type="dxa"/>
            <w:gridSpan w:val="7"/>
            <w:tcBorders>
              <w:left w:val="nil"/>
              <w:right w:val="nil"/>
            </w:tcBorders>
            <w:vAlign w:val="center"/>
          </w:tcPr>
          <w:p w:rsidR="00882D58" w:rsidRPr="00740610"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Pr="00126C3B" w:rsidRDefault="00882D58" w:rsidP="0055461B">
            <w:pPr>
              <w:rPr>
                <w:rFonts w:ascii="Arial" w:hAnsi="Arial" w:cs="Arial"/>
                <w:sz w:val="19"/>
                <w:szCs w:val="19"/>
              </w:rPr>
            </w:pPr>
            <w:r w:rsidRPr="00126C3B">
              <w:rPr>
                <w:rFonts w:ascii="Arial" w:hAnsi="Arial" w:cs="Arial"/>
                <w:sz w:val="19"/>
                <w:szCs w:val="19"/>
              </w:rPr>
              <w:t>MRSA Infection</w:t>
            </w:r>
          </w:p>
        </w:tc>
        <w:tc>
          <w:tcPr>
            <w:tcW w:w="2692" w:type="dxa"/>
            <w:vAlign w:val="center"/>
          </w:tcPr>
          <w:p w:rsidR="00882D58" w:rsidRPr="00740610" w:rsidRDefault="00882D58" w:rsidP="0055461B">
            <w:pPr>
              <w:rPr>
                <w:rFonts w:ascii="Arial" w:hAnsi="Arial" w:cs="Arial"/>
                <w:sz w:val="19"/>
                <w:szCs w:val="19"/>
              </w:rPr>
            </w:pPr>
            <w:r>
              <w:rPr>
                <w:rFonts w:ascii="Arial" w:hAnsi="Arial" w:cs="Arial"/>
                <w:sz w:val="19"/>
                <w:szCs w:val="19"/>
              </w:rPr>
              <w:t>12/81 (14.8%)</w:t>
            </w:r>
          </w:p>
        </w:tc>
        <w:tc>
          <w:tcPr>
            <w:tcW w:w="1192"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1.2</w:t>
            </w:r>
            <w:r>
              <w:rPr>
                <w:rFonts w:ascii="Arial" w:hAnsi="Arial" w:cs="Arial"/>
                <w:sz w:val="19"/>
                <w:szCs w:val="19"/>
              </w:rPr>
              <w:t>34</w:t>
            </w:r>
            <w:r w:rsidRPr="00740610">
              <w:rPr>
                <w:rFonts w:ascii="Arial" w:hAnsi="Arial" w:cs="Arial"/>
                <w:sz w:val="19"/>
                <w:szCs w:val="19"/>
              </w:rPr>
              <w:t xml:space="preserve">      </w:t>
            </w:r>
          </w:p>
        </w:tc>
        <w:tc>
          <w:tcPr>
            <w:tcW w:w="1498"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w:t>
            </w:r>
            <w:r>
              <w:rPr>
                <w:rFonts w:ascii="Arial" w:hAnsi="Arial" w:cs="Arial"/>
                <w:sz w:val="19"/>
                <w:szCs w:val="19"/>
              </w:rPr>
              <w:t>643</w:t>
            </w:r>
          </w:p>
        </w:tc>
        <w:tc>
          <w:tcPr>
            <w:tcW w:w="13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3.</w:t>
            </w:r>
            <w:r>
              <w:rPr>
                <w:rFonts w:ascii="Arial" w:hAnsi="Arial" w:cs="Arial"/>
                <w:sz w:val="19"/>
                <w:szCs w:val="19"/>
              </w:rPr>
              <w:t>43</w:t>
            </w:r>
          </w:p>
        </w:tc>
        <w:tc>
          <w:tcPr>
            <w:tcW w:w="1141"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0.9</w:t>
            </w:r>
            <w:r>
              <w:rPr>
                <w:rFonts w:ascii="Arial" w:hAnsi="Arial" w:cs="Arial"/>
                <w:sz w:val="19"/>
                <w:szCs w:val="19"/>
              </w:rPr>
              <w:t>7</w:t>
            </w:r>
            <w:r w:rsidRPr="00740610">
              <w:rPr>
                <w:rFonts w:ascii="Arial" w:hAnsi="Arial" w:cs="Arial"/>
                <w:sz w:val="19"/>
                <w:szCs w:val="19"/>
              </w:rPr>
              <w:t>-</w:t>
            </w:r>
            <w:r>
              <w:rPr>
                <w:rFonts w:ascii="Arial" w:hAnsi="Arial" w:cs="Arial"/>
                <w:sz w:val="19"/>
                <w:szCs w:val="19"/>
              </w:rPr>
              <w:t>12.1</w:t>
            </w:r>
          </w:p>
        </w:tc>
        <w:tc>
          <w:tcPr>
            <w:tcW w:w="1187" w:type="dxa"/>
            <w:vAlign w:val="center"/>
          </w:tcPr>
          <w:p w:rsidR="00882D58" w:rsidRPr="00740610" w:rsidRDefault="00882D58" w:rsidP="0055461B">
            <w:pPr>
              <w:jc w:val="right"/>
              <w:rPr>
                <w:rFonts w:ascii="Arial" w:hAnsi="Arial" w:cs="Arial"/>
                <w:sz w:val="19"/>
                <w:szCs w:val="19"/>
              </w:rPr>
            </w:pPr>
            <w:r w:rsidRPr="00740610">
              <w:rPr>
                <w:rFonts w:ascii="Arial" w:hAnsi="Arial" w:cs="Arial"/>
                <w:sz w:val="19"/>
                <w:szCs w:val="19"/>
              </w:rPr>
              <w:t>0.0</w:t>
            </w:r>
            <w:r>
              <w:rPr>
                <w:rFonts w:ascii="Arial" w:hAnsi="Arial" w:cs="Arial"/>
                <w:sz w:val="19"/>
                <w:szCs w:val="19"/>
              </w:rPr>
              <w:t>6</w:t>
            </w:r>
          </w:p>
        </w:tc>
      </w:tr>
      <w:tr w:rsidR="00882D58" w:rsidRPr="00126C3B" w:rsidTr="0055461B">
        <w:trPr>
          <w:trHeight w:val="215"/>
        </w:trPr>
        <w:tc>
          <w:tcPr>
            <w:tcW w:w="10949" w:type="dxa"/>
            <w:gridSpan w:val="7"/>
            <w:tcBorders>
              <w:left w:val="nil"/>
              <w:right w:val="nil"/>
            </w:tcBorders>
            <w:vAlign w:val="center"/>
          </w:tcPr>
          <w:p w:rsidR="00882D58" w:rsidRPr="00740610" w:rsidRDefault="00882D58" w:rsidP="0055461B">
            <w:pPr>
              <w:jc w:val="right"/>
              <w:rPr>
                <w:rFonts w:ascii="Arial" w:hAnsi="Arial" w:cs="Arial"/>
                <w:sz w:val="19"/>
                <w:szCs w:val="19"/>
              </w:rPr>
            </w:pPr>
          </w:p>
        </w:tc>
      </w:tr>
      <w:tr w:rsidR="00882D58" w:rsidRPr="00126C3B" w:rsidTr="0055461B">
        <w:trPr>
          <w:trHeight w:val="576"/>
        </w:trPr>
        <w:tc>
          <w:tcPr>
            <w:tcW w:w="1898" w:type="dxa"/>
            <w:vAlign w:val="center"/>
          </w:tcPr>
          <w:p w:rsidR="00882D58" w:rsidRDefault="00882D58" w:rsidP="0055461B">
            <w:pPr>
              <w:rPr>
                <w:rFonts w:ascii="Arial" w:hAnsi="Arial" w:cs="Arial"/>
                <w:sz w:val="19"/>
                <w:szCs w:val="19"/>
              </w:rPr>
            </w:pPr>
            <w:r>
              <w:rPr>
                <w:rFonts w:ascii="Arial" w:hAnsi="Arial" w:cs="Arial"/>
                <w:sz w:val="19"/>
                <w:szCs w:val="19"/>
              </w:rPr>
              <w:t xml:space="preserve">Days on </w:t>
            </w:r>
            <w:proofErr w:type="spellStart"/>
            <w:r>
              <w:rPr>
                <w:rFonts w:ascii="Arial" w:hAnsi="Arial" w:cs="Arial"/>
                <w:sz w:val="19"/>
                <w:szCs w:val="19"/>
              </w:rPr>
              <w:t>PeX</w:t>
            </w:r>
            <w:proofErr w:type="spellEnd"/>
          </w:p>
          <w:p w:rsidR="00882D58" w:rsidRPr="001A3E60" w:rsidRDefault="00882D58" w:rsidP="0055461B">
            <w:pPr>
              <w:rPr>
                <w:rFonts w:ascii="Arial" w:hAnsi="Arial" w:cs="Arial"/>
                <w:i/>
                <w:sz w:val="18"/>
                <w:szCs w:val="18"/>
              </w:rPr>
            </w:pPr>
            <w:r>
              <w:rPr>
                <w:rFonts w:ascii="Arial" w:hAnsi="Arial" w:cs="Arial"/>
                <w:i/>
                <w:sz w:val="18"/>
                <w:szCs w:val="18"/>
              </w:rPr>
              <w:t>(</w:t>
            </w:r>
            <w:r w:rsidRPr="001A3E60">
              <w:rPr>
                <w:rFonts w:ascii="Arial" w:hAnsi="Arial" w:cs="Arial"/>
                <w:i/>
                <w:sz w:val="18"/>
                <w:szCs w:val="18"/>
              </w:rPr>
              <w:t>0 for standard therapy patients</w:t>
            </w:r>
            <w:r>
              <w:rPr>
                <w:rFonts w:ascii="Arial" w:hAnsi="Arial" w:cs="Arial"/>
                <w:i/>
                <w:sz w:val="18"/>
                <w:szCs w:val="18"/>
              </w:rPr>
              <w:t>)</w:t>
            </w:r>
          </w:p>
        </w:tc>
        <w:tc>
          <w:tcPr>
            <w:tcW w:w="2692" w:type="dxa"/>
            <w:vAlign w:val="center"/>
          </w:tcPr>
          <w:p w:rsidR="00882D58" w:rsidRDefault="00882D58" w:rsidP="0055461B">
            <w:pPr>
              <w:rPr>
                <w:rFonts w:ascii="Arial" w:hAnsi="Arial" w:cs="Arial"/>
                <w:sz w:val="19"/>
                <w:szCs w:val="19"/>
              </w:rPr>
            </w:pPr>
            <w:r>
              <w:rPr>
                <w:rFonts w:ascii="Arial" w:hAnsi="Arial" w:cs="Arial"/>
                <w:sz w:val="19"/>
                <w:szCs w:val="19"/>
              </w:rPr>
              <w:t>3 (0-6) [0-14]</w:t>
            </w:r>
          </w:p>
        </w:tc>
        <w:tc>
          <w:tcPr>
            <w:tcW w:w="1192"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-0.1532</w:t>
            </w:r>
          </w:p>
        </w:tc>
        <w:tc>
          <w:tcPr>
            <w:tcW w:w="1498"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0.086</w:t>
            </w:r>
          </w:p>
        </w:tc>
        <w:tc>
          <w:tcPr>
            <w:tcW w:w="13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0.858</w:t>
            </w:r>
          </w:p>
        </w:tc>
        <w:tc>
          <w:tcPr>
            <w:tcW w:w="1141"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0.73-1.01</w:t>
            </w:r>
          </w:p>
        </w:tc>
        <w:tc>
          <w:tcPr>
            <w:tcW w:w="1187" w:type="dxa"/>
            <w:vAlign w:val="center"/>
          </w:tcPr>
          <w:p w:rsidR="00882D58" w:rsidRPr="00740610" w:rsidRDefault="00882D58" w:rsidP="0055461B">
            <w:pPr>
              <w:jc w:val="right"/>
              <w:rPr>
                <w:rFonts w:ascii="Arial" w:hAnsi="Arial" w:cs="Arial"/>
                <w:sz w:val="19"/>
                <w:szCs w:val="19"/>
              </w:rPr>
            </w:pPr>
            <w:r>
              <w:rPr>
                <w:rFonts w:ascii="Arial" w:hAnsi="Arial" w:cs="Arial"/>
                <w:sz w:val="19"/>
                <w:szCs w:val="19"/>
              </w:rPr>
              <w:t>0.07</w:t>
            </w:r>
          </w:p>
        </w:tc>
      </w:tr>
    </w:tbl>
    <w:p w:rsidR="00882D58" w:rsidRDefault="00882D58" w:rsidP="00882D58">
      <w:pPr>
        <w:jc w:val="center"/>
        <w:rPr>
          <w:rFonts w:ascii="Arial" w:hAnsi="Arial" w:cs="Arial"/>
          <w:b/>
          <w:i/>
          <w:sz w:val="19"/>
          <w:szCs w:val="19"/>
          <w:u w:val="single"/>
        </w:rPr>
      </w:pPr>
    </w:p>
    <w:p w:rsidR="00882D58" w:rsidRDefault="00882D58" w:rsidP="00882D58">
      <w:pPr>
        <w:jc w:val="center"/>
        <w:rPr>
          <w:rFonts w:ascii="Arial" w:hAnsi="Arial" w:cs="Arial"/>
          <w:b/>
          <w:i/>
          <w:sz w:val="19"/>
          <w:szCs w:val="19"/>
          <w:u w:val="single"/>
        </w:rPr>
      </w:pPr>
    </w:p>
    <w:p w:rsidR="00882D58" w:rsidRDefault="00882D58" w:rsidP="00882D58">
      <w:pPr>
        <w:jc w:val="center"/>
        <w:rPr>
          <w:rFonts w:ascii="Arial" w:hAnsi="Arial" w:cs="Arial"/>
          <w:b/>
          <w:i/>
          <w:sz w:val="19"/>
          <w:szCs w:val="19"/>
          <w:u w:val="single"/>
        </w:rPr>
      </w:pPr>
    </w:p>
    <w:p w:rsidR="00882D58" w:rsidRDefault="00882D58" w:rsidP="00687D54">
      <w:pPr>
        <w:tabs>
          <w:tab w:val="left" w:pos="720"/>
        </w:tabs>
        <w:spacing w:line="480" w:lineRule="auto"/>
        <w:rPr>
          <w:rFonts w:ascii="Times New Roman" w:hAnsi="Times New Roman"/>
          <w:sz w:val="24"/>
          <w:szCs w:val="24"/>
        </w:rPr>
      </w:pPr>
    </w:p>
    <w:p w:rsidR="006D639D" w:rsidRDefault="006D639D" w:rsidP="006D639D">
      <w:pPr>
        <w:autoSpaceDE w:val="0"/>
        <w:autoSpaceDN w:val="0"/>
        <w:rPr>
          <w:rFonts w:ascii="TimesNewRomanPSMT" w:hAnsi="TimesNewRomanPSMT"/>
        </w:rPr>
      </w:pPr>
      <w:r>
        <w:rPr>
          <w:rFonts w:ascii="Times New Roman" w:hAnsi="Times New Roman"/>
          <w:sz w:val="24"/>
          <w:szCs w:val="24"/>
        </w:rPr>
        <w:br w:type="column"/>
      </w:r>
      <w:r>
        <w:rPr>
          <w:rFonts w:ascii="TimesNewRomanPSMT" w:hAnsi="TimesNewRomanPSMT"/>
        </w:rPr>
        <w:lastRenderedPageBreak/>
        <w:t xml:space="preserve">Yes this is correct – the ROC curve graphically summarizes S and S but for the multiple logistic regression </w:t>
      </w:r>
      <w:proofErr w:type="gramStart"/>
      <w:r>
        <w:rPr>
          <w:rFonts w:ascii="TimesNewRomanPSMT" w:hAnsi="TimesNewRomanPSMT"/>
        </w:rPr>
        <w:t>model</w:t>
      </w:r>
      <w:proofErr w:type="gramEnd"/>
      <w:r>
        <w:rPr>
          <w:rFonts w:ascii="TimesNewRomanPSMT" w:hAnsi="TimesNewRomanPSMT"/>
        </w:rPr>
        <w:t xml:space="preserve"> where PE was one of the 5 predictors.</w:t>
      </w:r>
    </w:p>
    <w:p w:rsidR="006D639D" w:rsidRDefault="006D639D" w:rsidP="006D639D">
      <w:pPr>
        <w:autoSpaceDE w:val="0"/>
        <w:autoSpaceDN w:val="0"/>
        <w:rPr>
          <w:rFonts w:ascii="TimesNewRomanPSMT" w:hAnsi="TimesNewRomanPSMT"/>
        </w:rPr>
      </w:pPr>
    </w:p>
    <w:p w:rsidR="006D639D" w:rsidRDefault="006D639D" w:rsidP="006D639D">
      <w:pPr>
        <w:autoSpaceDE w:val="0"/>
        <w:autoSpaceDN w:val="0"/>
        <w:rPr>
          <w:rFonts w:ascii="TimesNewRomanPSMT" w:hAnsi="TimesNewRomanPSMT"/>
        </w:rPr>
      </w:pPr>
      <w:r>
        <w:rPr>
          <w:rFonts w:ascii="TimesNewRomanPSMT" w:hAnsi="TimesNewRomanPSMT"/>
        </w:rPr>
        <w:t>Basically there are 2 goals/approaches with the Logistic regression to evaluate predictors of hospital mortality:</w:t>
      </w:r>
    </w:p>
    <w:p w:rsidR="006D639D" w:rsidRDefault="006D639D" w:rsidP="006D639D">
      <w:pPr>
        <w:autoSpaceDE w:val="0"/>
        <w:autoSpaceDN w:val="0"/>
        <w:rPr>
          <w:rFonts w:ascii="TimesNewRomanPSMT" w:hAnsi="TimesNewRomanPSMT"/>
        </w:rPr>
      </w:pPr>
      <w:r>
        <w:rPr>
          <w:rFonts w:ascii="TimesNewRomanPSMT" w:hAnsi="TimesNewRomanPSMT"/>
        </w:rPr>
        <w:t xml:space="preserve">First, the risk of hospital mortality was modeled as a function </w:t>
      </w:r>
      <w:proofErr w:type="gramStart"/>
      <w:r>
        <w:rPr>
          <w:rFonts w:ascii="TimesNewRomanPSMT" w:hAnsi="TimesNewRomanPSMT"/>
        </w:rPr>
        <w:t>of :</w:t>
      </w:r>
      <w:proofErr w:type="gramEnd"/>
      <w:r>
        <w:rPr>
          <w:rFonts w:ascii="TimesNewRomanPSMT" w:hAnsi="TimesNewRomanPSMT"/>
        </w:rPr>
        <w:t>  PE, ECMO, baseline PELOD, CVVH and MRSA using logistic regression (output odds ratio and 95% CI to quantify association).  Second, the value of risk factors performance as predictors was summarized with:  classification performance measures such as sensitivity, specificity, predictive values, receiver operating characteristic (ROC) curves, and the corresponding posttest probabilities (the predictive aspect).</w:t>
      </w:r>
    </w:p>
    <w:p w:rsidR="006D639D" w:rsidRDefault="006D639D" w:rsidP="006D639D">
      <w:pPr>
        <w:autoSpaceDE w:val="0"/>
        <w:autoSpaceDN w:val="0"/>
        <w:rPr>
          <w:rFonts w:ascii="TimesNewRomanPSMT" w:hAnsi="TimesNewRomanPSMT"/>
        </w:rPr>
      </w:pPr>
      <w:r>
        <w:rPr>
          <w:rFonts w:ascii="TimesNewRomanPSMT" w:hAnsi="TimesNewRomanPSMT"/>
        </w:rPr>
        <w:t>The prediction is a bit of a stretch – we did not design the study to look at the predictive aspects and hence no external validation was possible (we did perform some internal validation of the predictive model – this is referred to as “leave one out” cross-validation – method to evaluate the predictive accuracy of the logistic regression model). If we include I’ll need to revise the stat methods for the paper.</w:t>
      </w:r>
    </w:p>
    <w:p w:rsidR="006D639D" w:rsidRDefault="006D639D" w:rsidP="006D639D">
      <w:pPr>
        <w:autoSpaceDE w:val="0"/>
        <w:autoSpaceDN w:val="0"/>
        <w:rPr>
          <w:rFonts w:ascii="TimesNewRomanPSMT" w:hAnsi="TimesNewRomanPSMT"/>
        </w:rPr>
      </w:pPr>
    </w:p>
    <w:p w:rsidR="006D639D" w:rsidRDefault="006D639D" w:rsidP="006D639D">
      <w:pPr>
        <w:tabs>
          <w:tab w:val="left" w:pos="720"/>
        </w:tabs>
        <w:spacing w:line="480" w:lineRule="auto"/>
        <w:rPr>
          <w:rFonts w:ascii="Times New Roman" w:hAnsi="Times New Roman"/>
          <w:sz w:val="24"/>
          <w:szCs w:val="24"/>
        </w:rPr>
      </w:pPr>
    </w:p>
    <w:p w:rsidR="006D639D" w:rsidRDefault="006D639D" w:rsidP="006D639D">
      <w:pPr>
        <w:tabs>
          <w:tab w:val="left" w:pos="720"/>
        </w:tabs>
        <w:spacing w:line="480" w:lineRule="auto"/>
        <w:rPr>
          <w:rFonts w:ascii="Times New Roman" w:hAnsi="Times New Roman"/>
          <w:sz w:val="24"/>
          <w:szCs w:val="24"/>
        </w:rPr>
      </w:pPr>
    </w:p>
    <w:p w:rsidR="006D639D" w:rsidRPr="00D22736" w:rsidRDefault="006D639D" w:rsidP="006D639D">
      <w:pPr>
        <w:rPr>
          <w:b/>
          <w:bCs/>
        </w:rPr>
      </w:pPr>
      <w:r>
        <w:rPr>
          <w:rFonts w:ascii="Times New Roman" w:hAnsi="Times New Roman"/>
          <w:sz w:val="24"/>
          <w:szCs w:val="24"/>
        </w:rPr>
        <w:br w:type="column"/>
      </w:r>
      <w:r w:rsidRPr="00D22736">
        <w:rPr>
          <w:b/>
          <w:bCs/>
        </w:rPr>
        <w:lastRenderedPageBreak/>
        <w:t xml:space="preserve">Table 1: Number of Days on Plasma Exchange </w:t>
      </w:r>
      <w:r>
        <w:rPr>
          <w:b/>
          <w:bCs/>
        </w:rPr>
        <w:t xml:space="preserve">(PE) </w:t>
      </w:r>
      <w:r w:rsidRPr="00D22736">
        <w:rPr>
          <w:b/>
          <w:bCs/>
        </w:rPr>
        <w:t>for Survivors and Non-survivors (n=60)</w:t>
      </w:r>
    </w:p>
    <w:tbl>
      <w:tblPr>
        <w:tblW w:w="7307" w:type="dxa"/>
        <w:tblLook w:val="04A0"/>
      </w:tblPr>
      <w:tblGrid>
        <w:gridCol w:w="1929"/>
        <w:gridCol w:w="2075"/>
        <w:gridCol w:w="1676"/>
        <w:gridCol w:w="1627"/>
      </w:tblGrid>
      <w:tr w:rsidR="006D639D" w:rsidRPr="002B2FC5" w:rsidTr="0055461B">
        <w:trPr>
          <w:trHeight w:val="740"/>
        </w:trPr>
        <w:tc>
          <w:tcPr>
            <w:tcW w:w="1929" w:type="dxa"/>
            <w:tcBorders>
              <w:top w:val="single" w:sz="4" w:space="0" w:color="auto"/>
              <w:left w:val="nil"/>
              <w:bottom w:val="double" w:sz="4" w:space="0" w:color="auto"/>
              <w:right w:val="dotted" w:sz="4" w:space="0" w:color="auto"/>
            </w:tcBorders>
            <w:shd w:val="clear" w:color="auto" w:fill="auto"/>
            <w:vAlign w:val="bottom"/>
            <w:hideMark/>
          </w:tcPr>
          <w:p w:rsidR="006D639D" w:rsidRPr="002B2FC5" w:rsidRDefault="006D639D" w:rsidP="0055461B">
            <w:pPr>
              <w:rPr>
                <w:rFonts w:ascii="Calibri" w:hAnsi="Calibri" w:cs="Calibri"/>
                <w:color w:val="000000"/>
                <w:lang w:bidi="mr-IN"/>
              </w:rPr>
            </w:pPr>
            <w:proofErr w:type="spellStart"/>
            <w:r w:rsidRPr="002B2FC5">
              <w:rPr>
                <w:rFonts w:ascii="Calibri" w:hAnsi="Calibri" w:cs="Calibri"/>
                <w:color w:val="000000"/>
                <w:lang w:bidi="mr-IN"/>
              </w:rPr>
              <w:t>Tertile</w:t>
            </w:r>
            <w:proofErr w:type="spellEnd"/>
            <w:r w:rsidRPr="002B2FC5">
              <w:rPr>
                <w:rFonts w:ascii="Calibri" w:hAnsi="Calibri" w:cs="Calibri"/>
                <w:color w:val="000000"/>
                <w:lang w:bidi="mr-IN"/>
              </w:rPr>
              <w:t xml:space="preserve"> Groups :</w:t>
            </w:r>
            <w:r w:rsidRPr="002B2FC5">
              <w:rPr>
                <w:rFonts w:ascii="Calibri" w:hAnsi="Calibri" w:cs="Calibri"/>
                <w:color w:val="000000"/>
                <w:lang w:bidi="mr-IN"/>
              </w:rPr>
              <w:br/>
              <w:t>Days of PE</w:t>
            </w:r>
          </w:p>
        </w:tc>
        <w:tc>
          <w:tcPr>
            <w:tcW w:w="2075" w:type="dxa"/>
            <w:tcBorders>
              <w:top w:val="single" w:sz="4" w:space="0" w:color="auto"/>
              <w:left w:val="dotted" w:sz="4" w:space="0" w:color="auto"/>
              <w:bottom w:val="double" w:sz="4" w:space="0" w:color="auto"/>
              <w:right w:val="nil"/>
            </w:tcBorders>
            <w:shd w:val="clear" w:color="auto" w:fill="auto"/>
            <w:vAlign w:val="bottom"/>
            <w:hideMark/>
          </w:tcPr>
          <w:p w:rsidR="006D639D" w:rsidRPr="002B2FC5" w:rsidRDefault="006D639D" w:rsidP="0055461B">
            <w:pPr>
              <w:rPr>
                <w:rFonts w:ascii="Calibri" w:hAnsi="Calibri" w:cs="Calibri"/>
                <w:color w:val="000000"/>
                <w:lang w:bidi="mr-IN"/>
              </w:rPr>
            </w:pPr>
            <w:r>
              <w:rPr>
                <w:rFonts w:ascii="Calibri" w:hAnsi="Calibri" w:cs="Calibri"/>
                <w:color w:val="000000"/>
                <w:lang w:bidi="mr-IN"/>
              </w:rPr>
              <w:t>Non-S</w:t>
            </w:r>
            <w:r w:rsidRPr="002B2FC5">
              <w:rPr>
                <w:rFonts w:ascii="Calibri" w:hAnsi="Calibri" w:cs="Calibri"/>
                <w:color w:val="000000"/>
                <w:lang w:bidi="mr-IN"/>
              </w:rPr>
              <w:t>urvi</w:t>
            </w:r>
            <w:r>
              <w:rPr>
                <w:rFonts w:ascii="Calibri" w:hAnsi="Calibri" w:cs="Calibri"/>
                <w:color w:val="000000"/>
                <w:lang w:bidi="mr-IN"/>
              </w:rPr>
              <w:t>v</w:t>
            </w:r>
            <w:r w:rsidRPr="002B2FC5">
              <w:rPr>
                <w:rFonts w:ascii="Calibri" w:hAnsi="Calibri" w:cs="Calibri"/>
                <w:color w:val="000000"/>
                <w:lang w:bidi="mr-IN"/>
              </w:rPr>
              <w:t>ors</w:t>
            </w:r>
            <w:r w:rsidRPr="002B2FC5">
              <w:rPr>
                <w:rFonts w:ascii="Calibri" w:hAnsi="Calibri" w:cs="Calibri"/>
                <w:color w:val="000000"/>
                <w:lang w:bidi="mr-IN"/>
              </w:rPr>
              <w:br/>
              <w:t>(n=19)</w:t>
            </w:r>
          </w:p>
        </w:tc>
        <w:tc>
          <w:tcPr>
            <w:tcW w:w="1676" w:type="dxa"/>
            <w:tcBorders>
              <w:top w:val="single" w:sz="4" w:space="0" w:color="auto"/>
              <w:left w:val="nil"/>
              <w:bottom w:val="double" w:sz="4" w:space="0" w:color="auto"/>
              <w:right w:val="dotted" w:sz="4" w:space="0" w:color="auto"/>
            </w:tcBorders>
            <w:shd w:val="clear" w:color="auto" w:fill="auto"/>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Survivors</w:t>
            </w:r>
            <w:r w:rsidRPr="002B2FC5">
              <w:rPr>
                <w:rFonts w:ascii="Calibri" w:hAnsi="Calibri" w:cs="Calibri"/>
                <w:color w:val="000000"/>
                <w:lang w:bidi="mr-IN"/>
              </w:rPr>
              <w:br/>
              <w:t>(n=41)</w:t>
            </w:r>
          </w:p>
        </w:tc>
        <w:tc>
          <w:tcPr>
            <w:tcW w:w="1627" w:type="dxa"/>
            <w:tcBorders>
              <w:top w:val="single" w:sz="4" w:space="0" w:color="auto"/>
              <w:left w:val="dotted" w:sz="4" w:space="0" w:color="auto"/>
              <w:bottom w:val="double" w:sz="4" w:space="0" w:color="auto"/>
              <w:right w:val="nil"/>
            </w:tcBorders>
            <w:shd w:val="clear" w:color="auto" w:fill="auto"/>
            <w:noWrap/>
            <w:vAlign w:val="bottom"/>
            <w:hideMark/>
          </w:tcPr>
          <w:p w:rsidR="006D639D" w:rsidRPr="002B2FC5" w:rsidRDefault="006D639D" w:rsidP="0055461B">
            <w:pPr>
              <w:jc w:val="center"/>
              <w:rPr>
                <w:rFonts w:ascii="Calibri" w:hAnsi="Calibri" w:cs="Calibri"/>
                <w:color w:val="000000"/>
                <w:lang w:bidi="mr-IN"/>
              </w:rPr>
            </w:pPr>
            <w:r>
              <w:rPr>
                <w:rFonts w:ascii="Calibri" w:hAnsi="Calibri" w:cs="Calibri"/>
                <w:color w:val="000000"/>
                <w:lang w:bidi="mr-IN"/>
              </w:rPr>
              <w:t>P</w:t>
            </w:r>
            <w:r w:rsidRPr="002B2FC5">
              <w:rPr>
                <w:rFonts w:ascii="Calibri" w:hAnsi="Calibri" w:cs="Calibri"/>
                <w:color w:val="000000"/>
                <w:lang w:bidi="mr-IN"/>
              </w:rPr>
              <w:t xml:space="preserve"> value</w:t>
            </w:r>
            <w:r w:rsidRPr="00D22736">
              <w:rPr>
                <w:rFonts w:ascii="Calibri" w:hAnsi="Calibri" w:cs="Calibri"/>
                <w:color w:val="000000"/>
                <w:sz w:val="28"/>
                <w:szCs w:val="28"/>
                <w:vertAlign w:val="superscript"/>
                <w:lang w:bidi="mr-IN"/>
              </w:rPr>
              <w:t>*</w:t>
            </w:r>
          </w:p>
        </w:tc>
      </w:tr>
      <w:tr w:rsidR="006D639D" w:rsidRPr="002B2FC5" w:rsidTr="0055461B">
        <w:trPr>
          <w:trHeight w:val="297"/>
        </w:trPr>
        <w:tc>
          <w:tcPr>
            <w:tcW w:w="1929" w:type="dxa"/>
            <w:tcBorders>
              <w:top w:val="double" w:sz="4" w:space="0" w:color="auto"/>
              <w:left w:val="nil"/>
              <w:bottom w:val="nil"/>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1- 3 days</w:t>
            </w:r>
          </w:p>
        </w:tc>
        <w:tc>
          <w:tcPr>
            <w:tcW w:w="2075" w:type="dxa"/>
            <w:tcBorders>
              <w:top w:val="double" w:sz="4" w:space="0" w:color="auto"/>
              <w:left w:val="dotted" w:sz="4" w:space="0" w:color="auto"/>
              <w:bottom w:val="nil"/>
              <w:right w:val="nil"/>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58% (11/19)</w:t>
            </w:r>
          </w:p>
        </w:tc>
        <w:tc>
          <w:tcPr>
            <w:tcW w:w="1676" w:type="dxa"/>
            <w:tcBorders>
              <w:top w:val="double" w:sz="4" w:space="0" w:color="auto"/>
              <w:left w:val="nil"/>
              <w:bottom w:val="nil"/>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22%</w:t>
            </w:r>
            <w:r>
              <w:rPr>
                <w:rFonts w:ascii="Calibri" w:hAnsi="Calibri" w:cs="Calibri"/>
                <w:color w:val="000000"/>
                <w:lang w:bidi="mr-IN"/>
              </w:rPr>
              <w:t xml:space="preserve"> </w:t>
            </w:r>
            <w:r w:rsidRPr="002B2FC5">
              <w:rPr>
                <w:rFonts w:ascii="Calibri" w:hAnsi="Calibri" w:cs="Calibri"/>
                <w:color w:val="000000"/>
                <w:lang w:bidi="mr-IN"/>
              </w:rPr>
              <w:t>(9/41)</w:t>
            </w:r>
          </w:p>
        </w:tc>
        <w:tc>
          <w:tcPr>
            <w:tcW w:w="1627" w:type="dxa"/>
            <w:tcBorders>
              <w:top w:val="double" w:sz="4" w:space="0" w:color="auto"/>
              <w:left w:val="dotted" w:sz="4" w:space="0" w:color="auto"/>
              <w:bottom w:val="nil"/>
              <w:right w:val="nil"/>
            </w:tcBorders>
            <w:shd w:val="clear" w:color="auto" w:fill="auto"/>
            <w:noWrap/>
            <w:vAlign w:val="bottom"/>
            <w:hideMark/>
          </w:tcPr>
          <w:p w:rsidR="006D639D" w:rsidRPr="002B2FC5" w:rsidRDefault="006D639D" w:rsidP="0055461B">
            <w:pPr>
              <w:jc w:val="center"/>
              <w:rPr>
                <w:rFonts w:ascii="Calibri" w:hAnsi="Calibri" w:cs="Calibri"/>
                <w:color w:val="000000"/>
                <w:lang w:bidi="mr-IN"/>
              </w:rPr>
            </w:pPr>
            <w:r w:rsidRPr="002B2FC5">
              <w:rPr>
                <w:rFonts w:ascii="Calibri" w:hAnsi="Calibri" w:cs="Calibri"/>
                <w:color w:val="000000"/>
                <w:lang w:bidi="mr-IN"/>
              </w:rPr>
              <w:t>0.05</w:t>
            </w:r>
          </w:p>
        </w:tc>
      </w:tr>
      <w:tr w:rsidR="006D639D" w:rsidRPr="002B2FC5" w:rsidTr="0055461B">
        <w:trPr>
          <w:trHeight w:val="297"/>
        </w:trPr>
        <w:tc>
          <w:tcPr>
            <w:tcW w:w="1929" w:type="dxa"/>
            <w:tcBorders>
              <w:top w:val="nil"/>
              <w:left w:val="nil"/>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4-6 days</w:t>
            </w:r>
          </w:p>
        </w:tc>
        <w:tc>
          <w:tcPr>
            <w:tcW w:w="2075" w:type="dxa"/>
            <w:tcBorders>
              <w:top w:val="nil"/>
              <w:left w:val="dotted" w:sz="4" w:space="0" w:color="auto"/>
              <w:right w:val="nil"/>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2</w:t>
            </w:r>
            <w:r>
              <w:rPr>
                <w:rFonts w:ascii="Calibri" w:hAnsi="Calibri" w:cs="Calibri"/>
                <w:color w:val="000000"/>
                <w:lang w:bidi="mr-IN"/>
              </w:rPr>
              <w:t>1</w:t>
            </w:r>
            <w:r w:rsidRPr="002B2FC5">
              <w:rPr>
                <w:rFonts w:ascii="Calibri" w:hAnsi="Calibri" w:cs="Calibri"/>
                <w:color w:val="000000"/>
                <w:lang w:bidi="mr-IN"/>
              </w:rPr>
              <w:t>% (4/19)</w:t>
            </w:r>
          </w:p>
        </w:tc>
        <w:tc>
          <w:tcPr>
            <w:tcW w:w="1676" w:type="dxa"/>
            <w:tcBorders>
              <w:top w:val="nil"/>
              <w:left w:val="nil"/>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51% (21/41)</w:t>
            </w:r>
          </w:p>
        </w:tc>
        <w:tc>
          <w:tcPr>
            <w:tcW w:w="1627" w:type="dxa"/>
            <w:tcBorders>
              <w:top w:val="nil"/>
              <w:left w:val="dotted" w:sz="4" w:space="0" w:color="auto"/>
              <w:right w:val="nil"/>
            </w:tcBorders>
            <w:shd w:val="clear" w:color="auto" w:fill="auto"/>
            <w:noWrap/>
            <w:vAlign w:val="bottom"/>
            <w:hideMark/>
          </w:tcPr>
          <w:p w:rsidR="006D639D" w:rsidRPr="002B2FC5" w:rsidRDefault="006D639D" w:rsidP="0055461B">
            <w:pPr>
              <w:jc w:val="center"/>
              <w:rPr>
                <w:rFonts w:ascii="Calibri" w:hAnsi="Calibri" w:cs="Calibri"/>
                <w:color w:val="000000"/>
                <w:lang w:bidi="mr-IN"/>
              </w:rPr>
            </w:pPr>
          </w:p>
        </w:tc>
      </w:tr>
      <w:tr w:rsidR="006D639D" w:rsidRPr="002B2FC5" w:rsidTr="0055461B">
        <w:trPr>
          <w:trHeight w:val="297"/>
        </w:trPr>
        <w:tc>
          <w:tcPr>
            <w:tcW w:w="1929" w:type="dxa"/>
            <w:tcBorders>
              <w:top w:val="nil"/>
              <w:left w:val="nil"/>
              <w:bottom w:val="single" w:sz="4" w:space="0" w:color="auto"/>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7-14 days</w:t>
            </w:r>
          </w:p>
        </w:tc>
        <w:tc>
          <w:tcPr>
            <w:tcW w:w="2075" w:type="dxa"/>
            <w:tcBorders>
              <w:top w:val="nil"/>
              <w:left w:val="dotted" w:sz="4" w:space="0" w:color="auto"/>
              <w:bottom w:val="single" w:sz="4" w:space="0" w:color="auto"/>
              <w:right w:val="nil"/>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21% ( 4/19)</w:t>
            </w:r>
          </w:p>
        </w:tc>
        <w:tc>
          <w:tcPr>
            <w:tcW w:w="1676" w:type="dxa"/>
            <w:tcBorders>
              <w:top w:val="nil"/>
              <w:left w:val="nil"/>
              <w:bottom w:val="single" w:sz="4" w:space="0" w:color="auto"/>
              <w:right w:val="dotted" w:sz="4" w:space="0" w:color="auto"/>
            </w:tcBorders>
            <w:shd w:val="clear" w:color="auto" w:fill="auto"/>
            <w:noWrap/>
            <w:vAlign w:val="bottom"/>
            <w:hideMark/>
          </w:tcPr>
          <w:p w:rsidR="006D639D" w:rsidRPr="002B2FC5" w:rsidRDefault="006D639D" w:rsidP="0055461B">
            <w:pPr>
              <w:rPr>
                <w:rFonts w:ascii="Calibri" w:hAnsi="Calibri" w:cs="Calibri"/>
                <w:color w:val="000000"/>
                <w:lang w:bidi="mr-IN"/>
              </w:rPr>
            </w:pPr>
            <w:r w:rsidRPr="002B2FC5">
              <w:rPr>
                <w:rFonts w:ascii="Calibri" w:hAnsi="Calibri" w:cs="Calibri"/>
                <w:color w:val="000000"/>
                <w:lang w:bidi="mr-IN"/>
              </w:rPr>
              <w:t>27% (11/91)</w:t>
            </w:r>
          </w:p>
        </w:tc>
        <w:tc>
          <w:tcPr>
            <w:tcW w:w="1627" w:type="dxa"/>
            <w:tcBorders>
              <w:top w:val="nil"/>
              <w:left w:val="dotted" w:sz="4" w:space="0" w:color="auto"/>
              <w:bottom w:val="single" w:sz="4" w:space="0" w:color="auto"/>
              <w:right w:val="nil"/>
            </w:tcBorders>
            <w:shd w:val="clear" w:color="auto" w:fill="auto"/>
            <w:noWrap/>
            <w:vAlign w:val="bottom"/>
            <w:hideMark/>
          </w:tcPr>
          <w:p w:rsidR="006D639D" w:rsidRPr="002B2FC5" w:rsidRDefault="006D639D" w:rsidP="0055461B">
            <w:pPr>
              <w:jc w:val="center"/>
              <w:rPr>
                <w:rFonts w:ascii="Calibri" w:hAnsi="Calibri" w:cs="Calibri"/>
                <w:color w:val="000000"/>
                <w:lang w:bidi="mr-IN"/>
              </w:rPr>
            </w:pPr>
          </w:p>
        </w:tc>
      </w:tr>
    </w:tbl>
    <w:p w:rsidR="006D639D" w:rsidRDefault="006D639D" w:rsidP="006D639D"/>
    <w:p w:rsidR="006D639D" w:rsidRDefault="006D639D" w:rsidP="006D639D">
      <w:r>
        <w:t>*Cochran-</w:t>
      </w:r>
      <w:proofErr w:type="spellStart"/>
      <w:r>
        <w:t>Armitage</w:t>
      </w:r>
      <w:proofErr w:type="spellEnd"/>
      <w:r>
        <w:t xml:space="preserve"> Test for Trend</w:t>
      </w:r>
    </w:p>
    <w:p w:rsidR="006D639D" w:rsidRDefault="006D639D" w:rsidP="006D639D">
      <w:pPr>
        <w:jc w:val="center"/>
      </w:pPr>
    </w:p>
    <w:p w:rsidR="006D639D" w:rsidRDefault="006D639D" w:rsidP="006D639D">
      <w:pPr>
        <w:jc w:val="center"/>
      </w:pPr>
    </w:p>
    <w:p w:rsidR="006D639D" w:rsidRPr="00D22736" w:rsidRDefault="006D639D" w:rsidP="006D639D">
      <w:pPr>
        <w:rPr>
          <w:b/>
          <w:bCs/>
        </w:rPr>
      </w:pPr>
      <w:r w:rsidRPr="00D22736">
        <w:rPr>
          <w:b/>
          <w:bCs/>
        </w:rPr>
        <w:t xml:space="preserve">Table 2:  Days of Plasma </w:t>
      </w:r>
      <w:proofErr w:type="gramStart"/>
      <w:r w:rsidRPr="00D22736">
        <w:rPr>
          <w:b/>
          <w:bCs/>
        </w:rPr>
        <w:t>Exchange</w:t>
      </w:r>
      <w:r>
        <w:rPr>
          <w:b/>
          <w:bCs/>
        </w:rPr>
        <w:t>(</w:t>
      </w:r>
      <w:proofErr w:type="gramEnd"/>
      <w:r>
        <w:rPr>
          <w:b/>
          <w:bCs/>
        </w:rPr>
        <w:t xml:space="preserve">PE) </w:t>
      </w:r>
      <w:r w:rsidRPr="00D22736">
        <w:rPr>
          <w:b/>
          <w:bCs/>
        </w:rPr>
        <w:t xml:space="preserve"> among Survivors and Non-Survivors (n=60)</w:t>
      </w:r>
    </w:p>
    <w:tbl>
      <w:tblPr>
        <w:tblW w:w="7649" w:type="dxa"/>
        <w:tblInd w:w="93" w:type="dxa"/>
        <w:tblLook w:val="04A0"/>
      </w:tblPr>
      <w:tblGrid>
        <w:gridCol w:w="1697"/>
        <w:gridCol w:w="2192"/>
        <w:gridCol w:w="1981"/>
        <w:gridCol w:w="1779"/>
      </w:tblGrid>
      <w:tr w:rsidR="006D639D" w:rsidRPr="00E60137" w:rsidTr="0055461B">
        <w:trPr>
          <w:trHeight w:val="568"/>
        </w:trPr>
        <w:tc>
          <w:tcPr>
            <w:tcW w:w="1697" w:type="dxa"/>
            <w:tcBorders>
              <w:top w:val="single" w:sz="4" w:space="0" w:color="auto"/>
              <w:left w:val="nil"/>
              <w:bottom w:val="double" w:sz="4" w:space="0" w:color="auto"/>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Days of PE</w:t>
            </w:r>
          </w:p>
        </w:tc>
        <w:tc>
          <w:tcPr>
            <w:tcW w:w="2192" w:type="dxa"/>
            <w:tcBorders>
              <w:top w:val="single" w:sz="4" w:space="0" w:color="auto"/>
              <w:left w:val="dotted" w:sz="4" w:space="0" w:color="auto"/>
              <w:bottom w:val="double" w:sz="4" w:space="0" w:color="auto"/>
              <w:right w:val="nil"/>
            </w:tcBorders>
            <w:shd w:val="clear" w:color="auto" w:fill="auto"/>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Non-</w:t>
            </w:r>
            <w:r>
              <w:rPr>
                <w:rFonts w:ascii="Calibri" w:hAnsi="Calibri" w:cs="Calibri"/>
                <w:color w:val="000000"/>
                <w:lang w:bidi="mr-IN"/>
              </w:rPr>
              <w:t>S</w:t>
            </w:r>
            <w:r w:rsidRPr="00E60137">
              <w:rPr>
                <w:rFonts w:ascii="Calibri" w:hAnsi="Calibri" w:cs="Calibri"/>
                <w:color w:val="000000"/>
                <w:lang w:bidi="mr-IN"/>
              </w:rPr>
              <w:t>urvivors</w:t>
            </w:r>
            <w:r w:rsidRPr="00E60137">
              <w:rPr>
                <w:rFonts w:ascii="Calibri" w:hAnsi="Calibri" w:cs="Calibri"/>
                <w:color w:val="000000"/>
                <w:lang w:bidi="mr-IN"/>
              </w:rPr>
              <w:br/>
              <w:t>(n=19)</w:t>
            </w:r>
          </w:p>
        </w:tc>
        <w:tc>
          <w:tcPr>
            <w:tcW w:w="1981" w:type="dxa"/>
            <w:tcBorders>
              <w:top w:val="single" w:sz="4" w:space="0" w:color="auto"/>
              <w:left w:val="nil"/>
              <w:bottom w:val="double" w:sz="4" w:space="0" w:color="auto"/>
              <w:right w:val="dotted" w:sz="4" w:space="0" w:color="auto"/>
            </w:tcBorders>
            <w:shd w:val="clear" w:color="auto" w:fill="auto"/>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Survivors</w:t>
            </w:r>
            <w:r w:rsidRPr="00E60137">
              <w:rPr>
                <w:rFonts w:ascii="Calibri" w:hAnsi="Calibri" w:cs="Calibri"/>
                <w:color w:val="000000"/>
                <w:lang w:bidi="mr-IN"/>
              </w:rPr>
              <w:br/>
              <w:t>(n=41)</w:t>
            </w:r>
          </w:p>
        </w:tc>
        <w:tc>
          <w:tcPr>
            <w:tcW w:w="1779" w:type="dxa"/>
            <w:tcBorders>
              <w:top w:val="single" w:sz="4" w:space="0" w:color="auto"/>
              <w:left w:val="dotted" w:sz="4" w:space="0" w:color="auto"/>
              <w:bottom w:val="double" w:sz="4" w:space="0" w:color="auto"/>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Pr>
                <w:rFonts w:ascii="Calibri" w:hAnsi="Calibri" w:cs="Calibri"/>
                <w:color w:val="000000"/>
                <w:lang w:bidi="mr-IN"/>
              </w:rPr>
              <w:t>P</w:t>
            </w:r>
            <w:r w:rsidRPr="002B2FC5">
              <w:rPr>
                <w:rFonts w:ascii="Calibri" w:hAnsi="Calibri" w:cs="Calibri"/>
                <w:color w:val="000000"/>
                <w:lang w:bidi="mr-IN"/>
              </w:rPr>
              <w:t xml:space="preserve"> value</w:t>
            </w:r>
            <w:r w:rsidRPr="00D22736">
              <w:rPr>
                <w:rFonts w:ascii="Calibri" w:hAnsi="Calibri" w:cs="Calibri"/>
                <w:color w:val="000000"/>
                <w:sz w:val="32"/>
                <w:szCs w:val="32"/>
                <w:vertAlign w:val="superscript"/>
                <w:lang w:bidi="mr-IN"/>
              </w:rPr>
              <w:t>*</w:t>
            </w:r>
          </w:p>
        </w:tc>
      </w:tr>
      <w:tr w:rsidR="006D639D" w:rsidRPr="00E60137" w:rsidTr="0055461B">
        <w:trPr>
          <w:trHeight w:val="284"/>
        </w:trPr>
        <w:tc>
          <w:tcPr>
            <w:tcW w:w="1697" w:type="dxa"/>
            <w:tcBorders>
              <w:top w:val="double" w:sz="4" w:space="0" w:color="auto"/>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1</w:t>
            </w:r>
          </w:p>
        </w:tc>
        <w:tc>
          <w:tcPr>
            <w:tcW w:w="2192" w:type="dxa"/>
            <w:tcBorders>
              <w:top w:val="double" w:sz="4" w:space="0" w:color="auto"/>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32% (6/19)</w:t>
            </w:r>
          </w:p>
        </w:tc>
        <w:tc>
          <w:tcPr>
            <w:tcW w:w="1981" w:type="dxa"/>
            <w:tcBorders>
              <w:top w:val="double" w:sz="4" w:space="0" w:color="auto"/>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 xml:space="preserve">0% </w:t>
            </w:r>
            <w:r>
              <w:rPr>
                <w:rFonts w:ascii="Calibri" w:hAnsi="Calibri" w:cs="Calibri"/>
                <w:color w:val="000000"/>
                <w:lang w:bidi="mr-IN"/>
              </w:rPr>
              <w:t xml:space="preserve">  </w:t>
            </w:r>
            <w:r w:rsidRPr="00E60137">
              <w:rPr>
                <w:rFonts w:ascii="Calibri" w:hAnsi="Calibri" w:cs="Calibri"/>
                <w:color w:val="000000"/>
                <w:lang w:bidi="mr-IN"/>
              </w:rPr>
              <w:t>(0/41)</w:t>
            </w:r>
          </w:p>
        </w:tc>
        <w:tc>
          <w:tcPr>
            <w:tcW w:w="1779" w:type="dxa"/>
            <w:tcBorders>
              <w:top w:val="double" w:sz="4" w:space="0" w:color="auto"/>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0.04</w:t>
            </w: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2</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16%</w:t>
            </w:r>
            <w:r>
              <w:rPr>
                <w:rFonts w:ascii="Calibri" w:hAnsi="Calibri" w:cs="Calibri"/>
                <w:color w:val="000000"/>
                <w:lang w:bidi="mr-IN"/>
              </w:rPr>
              <w:t xml:space="preserve"> </w:t>
            </w:r>
            <w:r w:rsidRPr="00E60137">
              <w:rPr>
                <w:rFonts w:ascii="Calibri" w:hAnsi="Calibri" w:cs="Calibri"/>
                <w:color w:val="000000"/>
                <w:lang w:bidi="mr-IN"/>
              </w:rPr>
              <w:t>(3/19)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0%</w:t>
            </w:r>
            <w:r>
              <w:rPr>
                <w:rFonts w:ascii="Calibri" w:hAnsi="Calibri" w:cs="Calibri"/>
                <w:color w:val="000000"/>
                <w:lang w:bidi="mr-IN"/>
              </w:rPr>
              <w:t xml:space="preserve">  </w:t>
            </w:r>
            <w:r w:rsidRPr="00E60137">
              <w:rPr>
                <w:rFonts w:ascii="Calibri" w:hAnsi="Calibri" w:cs="Calibri"/>
                <w:color w:val="000000"/>
                <w:lang w:bidi="mr-IN"/>
              </w:rPr>
              <w:t xml:space="preserve"> (0/41)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3</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11%</w:t>
            </w:r>
            <w:r>
              <w:rPr>
                <w:rFonts w:ascii="Calibri" w:hAnsi="Calibri" w:cs="Calibri"/>
                <w:color w:val="000000"/>
                <w:lang w:bidi="mr-IN"/>
              </w:rPr>
              <w:t xml:space="preserve"> </w:t>
            </w:r>
            <w:r w:rsidRPr="00E60137">
              <w:rPr>
                <w:rFonts w:ascii="Calibri" w:hAnsi="Calibri" w:cs="Calibri"/>
                <w:color w:val="000000"/>
                <w:lang w:bidi="mr-IN"/>
              </w:rPr>
              <w:t>( 2/19)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22% (9/41)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4</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5%</w:t>
            </w:r>
            <w:r>
              <w:rPr>
                <w:rFonts w:ascii="Calibri" w:hAnsi="Calibri" w:cs="Calibri"/>
                <w:color w:val="000000"/>
                <w:lang w:bidi="mr-IN"/>
              </w:rPr>
              <w:t xml:space="preserve">   </w:t>
            </w:r>
            <w:r w:rsidRPr="00E60137">
              <w:rPr>
                <w:rFonts w:ascii="Calibri" w:hAnsi="Calibri" w:cs="Calibri"/>
                <w:color w:val="000000"/>
                <w:lang w:bidi="mr-IN"/>
              </w:rPr>
              <w:t>( 1/19)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 xml:space="preserve">2% </w:t>
            </w:r>
            <w:r>
              <w:rPr>
                <w:rFonts w:ascii="Calibri" w:hAnsi="Calibri" w:cs="Calibri"/>
                <w:color w:val="000000"/>
                <w:lang w:bidi="mr-IN"/>
              </w:rPr>
              <w:t xml:space="preserve">  </w:t>
            </w:r>
            <w:r w:rsidRPr="00E60137">
              <w:rPr>
                <w:rFonts w:ascii="Calibri" w:hAnsi="Calibri" w:cs="Calibri"/>
                <w:color w:val="000000"/>
                <w:lang w:bidi="mr-IN"/>
              </w:rPr>
              <w:t>(1/41)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5</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11%</w:t>
            </w:r>
            <w:r>
              <w:rPr>
                <w:rFonts w:ascii="Calibri" w:hAnsi="Calibri" w:cs="Calibri"/>
                <w:color w:val="000000"/>
                <w:lang w:bidi="mr-IN"/>
              </w:rPr>
              <w:t xml:space="preserve"> </w:t>
            </w:r>
            <w:r w:rsidRPr="00E60137">
              <w:rPr>
                <w:rFonts w:ascii="Calibri" w:hAnsi="Calibri" w:cs="Calibri"/>
                <w:color w:val="000000"/>
                <w:lang w:bidi="mr-IN"/>
              </w:rPr>
              <w:t>( 2/19)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34% (14/41)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6</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5%</w:t>
            </w:r>
            <w:r>
              <w:rPr>
                <w:rFonts w:ascii="Calibri" w:hAnsi="Calibri" w:cs="Calibri"/>
                <w:color w:val="000000"/>
                <w:lang w:bidi="mr-IN"/>
              </w:rPr>
              <w:t xml:space="preserve">   </w:t>
            </w:r>
            <w:r w:rsidRPr="00E60137">
              <w:rPr>
                <w:rFonts w:ascii="Calibri" w:hAnsi="Calibri" w:cs="Calibri"/>
                <w:color w:val="000000"/>
                <w:lang w:bidi="mr-IN"/>
              </w:rPr>
              <w:t>( 1/19)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15% (6/41)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7</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5%</w:t>
            </w:r>
            <w:r>
              <w:rPr>
                <w:rFonts w:ascii="Calibri" w:hAnsi="Calibri" w:cs="Calibri"/>
                <w:color w:val="000000"/>
                <w:lang w:bidi="mr-IN"/>
              </w:rPr>
              <w:t xml:space="preserve">   </w:t>
            </w:r>
            <w:r w:rsidRPr="00E60137">
              <w:rPr>
                <w:rFonts w:ascii="Calibri" w:hAnsi="Calibri" w:cs="Calibri"/>
                <w:color w:val="000000"/>
                <w:lang w:bidi="mr-IN"/>
              </w:rPr>
              <w:t>( 1/19)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22% (9/41)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8</w:t>
            </w:r>
          </w:p>
        </w:tc>
        <w:tc>
          <w:tcPr>
            <w:tcW w:w="2192" w:type="dxa"/>
            <w:tcBorders>
              <w:top w:val="nil"/>
              <w:left w:val="dotted" w:sz="4" w:space="0" w:color="auto"/>
              <w:bottom w:val="nil"/>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11%</w:t>
            </w:r>
            <w:r>
              <w:rPr>
                <w:rFonts w:ascii="Calibri" w:hAnsi="Calibri" w:cs="Calibri"/>
                <w:color w:val="000000"/>
                <w:lang w:bidi="mr-IN"/>
              </w:rPr>
              <w:t xml:space="preserve"> </w:t>
            </w:r>
            <w:r w:rsidRPr="00E60137">
              <w:rPr>
                <w:rFonts w:ascii="Calibri" w:hAnsi="Calibri" w:cs="Calibri"/>
                <w:color w:val="000000"/>
                <w:lang w:bidi="mr-IN"/>
              </w:rPr>
              <w:t>(2/19)</w:t>
            </w:r>
          </w:p>
        </w:tc>
        <w:tc>
          <w:tcPr>
            <w:tcW w:w="1981" w:type="dxa"/>
            <w:tcBorders>
              <w:top w:val="nil"/>
              <w:left w:val="nil"/>
              <w:bottom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0%</w:t>
            </w:r>
            <w:r>
              <w:rPr>
                <w:rFonts w:ascii="Calibri" w:hAnsi="Calibri" w:cs="Calibri"/>
                <w:color w:val="000000"/>
                <w:lang w:bidi="mr-IN"/>
              </w:rPr>
              <w:t xml:space="preserve"> </w:t>
            </w:r>
            <w:r w:rsidRPr="00E60137">
              <w:rPr>
                <w:rFonts w:ascii="Calibri" w:hAnsi="Calibri" w:cs="Calibri"/>
                <w:color w:val="000000"/>
                <w:lang w:bidi="mr-IN"/>
              </w:rPr>
              <w:t xml:space="preserve"> </w:t>
            </w:r>
            <w:r>
              <w:rPr>
                <w:rFonts w:ascii="Calibri" w:hAnsi="Calibri" w:cs="Calibri"/>
                <w:color w:val="000000"/>
                <w:lang w:bidi="mr-IN"/>
              </w:rPr>
              <w:t xml:space="preserve"> </w:t>
            </w:r>
            <w:r w:rsidRPr="00E60137">
              <w:rPr>
                <w:rFonts w:ascii="Calibri" w:hAnsi="Calibri" w:cs="Calibri"/>
                <w:color w:val="000000"/>
                <w:lang w:bidi="mr-IN"/>
              </w:rPr>
              <w:t>(0/41)</w:t>
            </w:r>
          </w:p>
        </w:tc>
        <w:tc>
          <w:tcPr>
            <w:tcW w:w="1779" w:type="dxa"/>
            <w:tcBorders>
              <w:top w:val="nil"/>
              <w:left w:val="dotted" w:sz="4" w:space="0" w:color="auto"/>
              <w:bottom w:val="nil"/>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10</w:t>
            </w:r>
          </w:p>
        </w:tc>
        <w:tc>
          <w:tcPr>
            <w:tcW w:w="2192" w:type="dxa"/>
            <w:tcBorders>
              <w:top w:val="nil"/>
              <w:left w:val="dotted" w:sz="4" w:space="0" w:color="auto"/>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0%</w:t>
            </w:r>
            <w:r>
              <w:rPr>
                <w:rFonts w:ascii="Calibri" w:hAnsi="Calibri" w:cs="Calibri"/>
                <w:color w:val="000000"/>
                <w:lang w:bidi="mr-IN"/>
              </w:rPr>
              <w:t xml:space="preserve">   </w:t>
            </w:r>
            <w:r w:rsidRPr="00E60137">
              <w:rPr>
                <w:rFonts w:ascii="Calibri" w:hAnsi="Calibri" w:cs="Calibri"/>
                <w:color w:val="000000"/>
                <w:lang w:bidi="mr-IN"/>
              </w:rPr>
              <w:t>(</w:t>
            </w:r>
            <w:r>
              <w:rPr>
                <w:rFonts w:ascii="Calibri" w:hAnsi="Calibri" w:cs="Calibri"/>
                <w:color w:val="000000"/>
                <w:lang w:bidi="mr-IN"/>
              </w:rPr>
              <w:t>0</w:t>
            </w:r>
            <w:r w:rsidRPr="00E60137">
              <w:rPr>
                <w:rFonts w:ascii="Calibri" w:hAnsi="Calibri" w:cs="Calibri"/>
                <w:color w:val="000000"/>
                <w:lang w:bidi="mr-IN"/>
              </w:rPr>
              <w:t>/19)</w:t>
            </w:r>
          </w:p>
        </w:tc>
        <w:tc>
          <w:tcPr>
            <w:tcW w:w="1981" w:type="dxa"/>
            <w:tcBorders>
              <w:top w:val="nil"/>
              <w:left w:val="nil"/>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 xml:space="preserve">5% </w:t>
            </w:r>
            <w:r>
              <w:rPr>
                <w:rFonts w:ascii="Calibri" w:hAnsi="Calibri" w:cs="Calibri"/>
                <w:color w:val="000000"/>
                <w:lang w:bidi="mr-IN"/>
              </w:rPr>
              <w:t xml:space="preserve">  </w:t>
            </w:r>
            <w:r w:rsidRPr="00E60137">
              <w:rPr>
                <w:rFonts w:ascii="Calibri" w:hAnsi="Calibri" w:cs="Calibri"/>
                <w:color w:val="000000"/>
                <w:lang w:bidi="mr-IN"/>
              </w:rPr>
              <w:t>(2/41)</w:t>
            </w:r>
          </w:p>
        </w:tc>
        <w:tc>
          <w:tcPr>
            <w:tcW w:w="1779" w:type="dxa"/>
            <w:tcBorders>
              <w:top w:val="nil"/>
              <w:left w:val="dotted" w:sz="4" w:space="0" w:color="auto"/>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r w:rsidR="006D639D" w:rsidRPr="00E60137" w:rsidTr="0055461B">
        <w:trPr>
          <w:trHeight w:val="284"/>
        </w:trPr>
        <w:tc>
          <w:tcPr>
            <w:tcW w:w="1697" w:type="dxa"/>
            <w:tcBorders>
              <w:top w:val="nil"/>
              <w:left w:val="nil"/>
              <w:bottom w:val="single" w:sz="4" w:space="0" w:color="auto"/>
              <w:right w:val="dotted" w:sz="4" w:space="0" w:color="auto"/>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r w:rsidRPr="00E60137">
              <w:rPr>
                <w:rFonts w:ascii="Calibri" w:hAnsi="Calibri" w:cs="Calibri"/>
                <w:color w:val="000000"/>
                <w:lang w:bidi="mr-IN"/>
              </w:rPr>
              <w:t>14</w:t>
            </w:r>
          </w:p>
        </w:tc>
        <w:tc>
          <w:tcPr>
            <w:tcW w:w="2192" w:type="dxa"/>
            <w:tcBorders>
              <w:top w:val="nil"/>
              <w:left w:val="dotted" w:sz="4" w:space="0" w:color="auto"/>
              <w:bottom w:val="single" w:sz="4" w:space="0" w:color="auto"/>
              <w:right w:val="nil"/>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5%</w:t>
            </w:r>
            <w:r>
              <w:rPr>
                <w:rFonts w:ascii="Calibri" w:hAnsi="Calibri" w:cs="Calibri"/>
                <w:color w:val="000000"/>
                <w:lang w:bidi="mr-IN"/>
              </w:rPr>
              <w:t xml:space="preserve">   </w:t>
            </w:r>
            <w:r w:rsidRPr="00E60137">
              <w:rPr>
                <w:rFonts w:ascii="Calibri" w:hAnsi="Calibri" w:cs="Calibri"/>
                <w:color w:val="000000"/>
                <w:lang w:bidi="mr-IN"/>
              </w:rPr>
              <w:t>(1/19)</w:t>
            </w:r>
          </w:p>
        </w:tc>
        <w:tc>
          <w:tcPr>
            <w:tcW w:w="1981" w:type="dxa"/>
            <w:tcBorders>
              <w:top w:val="nil"/>
              <w:left w:val="nil"/>
              <w:bottom w:val="single" w:sz="4" w:space="0" w:color="auto"/>
              <w:right w:val="dotted" w:sz="4" w:space="0" w:color="auto"/>
            </w:tcBorders>
            <w:shd w:val="clear" w:color="auto" w:fill="auto"/>
            <w:noWrap/>
            <w:vAlign w:val="bottom"/>
            <w:hideMark/>
          </w:tcPr>
          <w:p w:rsidR="006D639D" w:rsidRPr="00E60137" w:rsidRDefault="006D639D" w:rsidP="0055461B">
            <w:pPr>
              <w:rPr>
                <w:rFonts w:ascii="Calibri" w:hAnsi="Calibri" w:cs="Calibri"/>
                <w:color w:val="000000"/>
                <w:lang w:bidi="mr-IN"/>
              </w:rPr>
            </w:pPr>
            <w:r w:rsidRPr="00E60137">
              <w:rPr>
                <w:rFonts w:ascii="Calibri" w:hAnsi="Calibri" w:cs="Calibri"/>
                <w:color w:val="000000"/>
                <w:lang w:bidi="mr-IN"/>
              </w:rPr>
              <w:t xml:space="preserve">0% </w:t>
            </w:r>
            <w:r>
              <w:rPr>
                <w:rFonts w:ascii="Calibri" w:hAnsi="Calibri" w:cs="Calibri"/>
                <w:color w:val="000000"/>
                <w:lang w:bidi="mr-IN"/>
              </w:rPr>
              <w:t xml:space="preserve">  </w:t>
            </w:r>
            <w:r w:rsidRPr="00E60137">
              <w:rPr>
                <w:rFonts w:ascii="Calibri" w:hAnsi="Calibri" w:cs="Calibri"/>
                <w:color w:val="000000"/>
                <w:lang w:bidi="mr-IN"/>
              </w:rPr>
              <w:t>(0/41)</w:t>
            </w:r>
          </w:p>
        </w:tc>
        <w:tc>
          <w:tcPr>
            <w:tcW w:w="1779" w:type="dxa"/>
            <w:tcBorders>
              <w:top w:val="nil"/>
              <w:left w:val="dotted" w:sz="4" w:space="0" w:color="auto"/>
              <w:bottom w:val="single" w:sz="4" w:space="0" w:color="auto"/>
              <w:right w:val="nil"/>
            </w:tcBorders>
            <w:shd w:val="clear" w:color="auto" w:fill="auto"/>
            <w:noWrap/>
            <w:vAlign w:val="bottom"/>
            <w:hideMark/>
          </w:tcPr>
          <w:p w:rsidR="006D639D" w:rsidRPr="00E60137" w:rsidRDefault="006D639D" w:rsidP="0055461B">
            <w:pPr>
              <w:jc w:val="center"/>
              <w:rPr>
                <w:rFonts w:ascii="Calibri" w:hAnsi="Calibri" w:cs="Calibri"/>
                <w:color w:val="000000"/>
                <w:lang w:bidi="mr-IN"/>
              </w:rPr>
            </w:pPr>
          </w:p>
        </w:tc>
      </w:tr>
    </w:tbl>
    <w:p w:rsidR="006D639D" w:rsidRDefault="006D639D" w:rsidP="006D639D"/>
    <w:p w:rsidR="006D639D" w:rsidRDefault="006D639D" w:rsidP="006D639D">
      <w:r>
        <w:t>*Cochran-</w:t>
      </w:r>
      <w:proofErr w:type="spellStart"/>
      <w:r>
        <w:t>Armitage</w:t>
      </w:r>
      <w:proofErr w:type="spellEnd"/>
      <w:r>
        <w:t xml:space="preserve"> Test for Trend</w:t>
      </w:r>
    </w:p>
    <w:p w:rsidR="006D639D" w:rsidRDefault="006D639D" w:rsidP="006D639D">
      <w:pPr>
        <w:jc w:val="center"/>
      </w:pPr>
    </w:p>
    <w:p w:rsidR="0055461B" w:rsidRDefault="0055461B" w:rsidP="0055461B">
      <w:r>
        <w:t>The data suggest a dose-response based on days of PE: As the number of PE days increased the hospital mortality decreased (see table 1 (p = 0.05) and table 2 (p=0.04).</w:t>
      </w:r>
    </w:p>
    <w:p w:rsidR="006D639D" w:rsidRPr="00687D54" w:rsidRDefault="009E6E31" w:rsidP="006D639D">
      <w:pPr>
        <w:tabs>
          <w:tab w:val="left" w:pos="720"/>
        </w:tabs>
        <w:spacing w:line="480" w:lineRule="auto"/>
        <w:rPr>
          <w:rFonts w:ascii="Times New Roman" w:hAnsi="Times New Roman"/>
          <w:sz w:val="24"/>
          <w:szCs w:val="24"/>
        </w:rPr>
      </w:pPr>
      <w:r>
        <w:rPr>
          <w:rFonts w:ascii="Times New Roman" w:hAnsi="Times New Roman"/>
          <w:sz w:val="24"/>
          <w:szCs w:val="24"/>
        </w:rPr>
        <w:br w:type="column"/>
      </w:r>
    </w:p>
    <w:p w:rsidR="00082714" w:rsidRPr="00687D54" w:rsidRDefault="00082714" w:rsidP="00687D54">
      <w:pPr>
        <w:tabs>
          <w:tab w:val="left" w:pos="720"/>
        </w:tabs>
        <w:spacing w:line="480" w:lineRule="auto"/>
        <w:rPr>
          <w:rFonts w:ascii="Times New Roman" w:hAnsi="Times New Roman"/>
          <w:sz w:val="24"/>
          <w:szCs w:val="24"/>
        </w:rPr>
      </w:pPr>
    </w:p>
    <w:p w:rsidR="00082714" w:rsidRPr="00687D54" w:rsidRDefault="00082714" w:rsidP="00082714">
      <w:pPr>
        <w:pStyle w:val="DataField11pt-Single"/>
        <w:spacing w:line="480" w:lineRule="auto"/>
        <w:rPr>
          <w:rFonts w:ascii="Times New Roman" w:hAnsi="Times New Roman" w:cs="Times New Roman"/>
          <w:b/>
          <w:sz w:val="24"/>
          <w:szCs w:val="24"/>
        </w:rPr>
      </w:pPr>
      <w:r w:rsidRPr="00687D54">
        <w:rPr>
          <w:rFonts w:ascii="Times New Roman" w:hAnsi="Times New Roman" w:cs="Times New Roman"/>
          <w:b/>
          <w:sz w:val="24"/>
          <w:szCs w:val="24"/>
        </w:rPr>
        <w:t>Reference</w:t>
      </w:r>
      <w:r>
        <w:rPr>
          <w:rFonts w:ascii="Times New Roman" w:hAnsi="Times New Roman" w:cs="Times New Roman"/>
          <w:b/>
          <w:sz w:val="24"/>
          <w:szCs w:val="24"/>
        </w:rPr>
        <w:t>s</w:t>
      </w:r>
    </w:p>
    <w:p w:rsidR="00082714" w:rsidRPr="00687D54" w:rsidRDefault="00082714" w:rsidP="00082714">
      <w:pPr>
        <w:pStyle w:val="DataField11pt-Single"/>
        <w:spacing w:line="480" w:lineRule="auto"/>
        <w:rPr>
          <w:rFonts w:ascii="Times New Roman" w:hAnsi="Times New Roman" w:cs="Times New Roman"/>
          <w:sz w:val="24"/>
          <w:szCs w:val="24"/>
        </w:rPr>
      </w:pPr>
      <w:r w:rsidRPr="00687D54">
        <w:rPr>
          <w:rFonts w:ascii="Times New Roman" w:hAnsi="Times New Roman" w:cs="Times New Roman"/>
          <w:sz w:val="24"/>
          <w:szCs w:val="24"/>
        </w:rPr>
        <w:t>Diggle PJ, Liang KY and Zeger SL.  Analysis of longitudinal data.  Oxford: Clarendon Press, 1994.</w:t>
      </w:r>
    </w:p>
    <w:p w:rsidR="00082714" w:rsidRPr="00687D54" w:rsidRDefault="00082714" w:rsidP="00082714">
      <w:pPr>
        <w:pStyle w:val="DataField11pt-Single"/>
        <w:spacing w:line="480" w:lineRule="auto"/>
        <w:rPr>
          <w:rFonts w:ascii="Times New Roman" w:hAnsi="Times New Roman" w:cs="Times New Roman"/>
          <w:sz w:val="24"/>
          <w:szCs w:val="24"/>
        </w:rPr>
      </w:pPr>
    </w:p>
    <w:p w:rsidR="008429F1"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noProof/>
        </w:rPr>
        <w:lastRenderedPageBreak/>
        <w:drawing>
          <wp:inline distT="0" distB="0" distL="0" distR="0">
            <wp:extent cx="5934075" cy="4495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4495800"/>
                    </a:xfrm>
                    <a:prstGeom prst="rect">
                      <a:avLst/>
                    </a:prstGeom>
                    <a:noFill/>
                    <a:ln w="9525">
                      <a:noFill/>
                      <a:miter lim="800000"/>
                      <a:headEnd/>
                      <a:tailEnd/>
                    </a:ln>
                  </pic:spPr>
                </pic:pic>
              </a:graphicData>
            </a:graphic>
          </wp:inline>
        </w:drawing>
      </w:r>
    </w:p>
    <w:p w:rsidR="00610C3A" w:rsidRDefault="00610C3A" w:rsidP="00687D54">
      <w:pPr>
        <w:tabs>
          <w:tab w:val="left" w:pos="720"/>
        </w:tabs>
        <w:spacing w:line="480" w:lineRule="auto"/>
        <w:rPr>
          <w:rFonts w:ascii="Times New Roman" w:hAnsi="Times New Roman"/>
          <w:sz w:val="24"/>
          <w:szCs w:val="24"/>
        </w:rPr>
      </w:pPr>
    </w:p>
    <w:p w:rsidR="00610C3A"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noProof/>
        </w:rPr>
        <w:lastRenderedPageBreak/>
        <w:drawing>
          <wp:inline distT="0" distB="0" distL="0" distR="0">
            <wp:extent cx="5934075" cy="5038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5038725"/>
                    </a:xfrm>
                    <a:prstGeom prst="rect">
                      <a:avLst/>
                    </a:prstGeom>
                    <a:noFill/>
                    <a:ln w="9525">
                      <a:noFill/>
                      <a:miter lim="800000"/>
                      <a:headEnd/>
                      <a:tailEnd/>
                    </a:ln>
                  </pic:spPr>
                </pic:pic>
              </a:graphicData>
            </a:graphic>
          </wp:inline>
        </w:drawing>
      </w:r>
    </w:p>
    <w:p w:rsidR="00610C3A" w:rsidRDefault="00610C3A" w:rsidP="00687D54">
      <w:pPr>
        <w:tabs>
          <w:tab w:val="left" w:pos="720"/>
        </w:tabs>
        <w:spacing w:line="480" w:lineRule="auto"/>
        <w:rPr>
          <w:rFonts w:ascii="Times New Roman" w:hAnsi="Times New Roman"/>
          <w:sz w:val="24"/>
          <w:szCs w:val="24"/>
        </w:rPr>
      </w:pPr>
    </w:p>
    <w:p w:rsidR="00610C3A"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noProof/>
        </w:rPr>
        <w:lastRenderedPageBreak/>
        <w:drawing>
          <wp:inline distT="0" distB="0" distL="0" distR="0">
            <wp:extent cx="5934075" cy="4762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4075" cy="4762500"/>
                    </a:xfrm>
                    <a:prstGeom prst="rect">
                      <a:avLst/>
                    </a:prstGeom>
                    <a:noFill/>
                    <a:ln w="9525">
                      <a:noFill/>
                      <a:miter lim="800000"/>
                      <a:headEnd/>
                      <a:tailEnd/>
                    </a:ln>
                  </pic:spPr>
                </pic:pic>
              </a:graphicData>
            </a:graphic>
          </wp:inline>
        </w:drawing>
      </w:r>
    </w:p>
    <w:p w:rsidR="00610C3A"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p>
    <w:p w:rsidR="00610C3A" w:rsidRDefault="00610C3A" w:rsidP="00687D54">
      <w:pPr>
        <w:tabs>
          <w:tab w:val="left" w:pos="720"/>
        </w:tabs>
        <w:spacing w:line="480" w:lineRule="auto"/>
        <w:rPr>
          <w:rFonts w:ascii="Times New Roman" w:hAnsi="Times New Roman"/>
          <w:sz w:val="24"/>
          <w:szCs w:val="24"/>
        </w:rPr>
      </w:pPr>
      <w:r>
        <w:rPr>
          <w:noProof/>
        </w:rPr>
        <w:drawing>
          <wp:inline distT="0" distB="0" distL="0" distR="0">
            <wp:extent cx="5943600" cy="339090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610C3A" w:rsidRDefault="00610C3A" w:rsidP="00687D54">
      <w:pPr>
        <w:tabs>
          <w:tab w:val="left" w:pos="720"/>
        </w:tabs>
        <w:spacing w:line="480" w:lineRule="auto"/>
        <w:rPr>
          <w:rFonts w:ascii="Times New Roman" w:hAnsi="Times New Roman"/>
          <w:sz w:val="24"/>
          <w:szCs w:val="24"/>
        </w:rPr>
      </w:pPr>
    </w:p>
    <w:p w:rsidR="00610C3A"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r>
        <w:rPr>
          <w:noProof/>
        </w:rPr>
        <w:lastRenderedPageBreak/>
        <w:drawing>
          <wp:inline distT="0" distB="0" distL="0" distR="0">
            <wp:extent cx="5934075" cy="3333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610C3A" w:rsidRDefault="00610C3A" w:rsidP="00687D54">
      <w:pPr>
        <w:tabs>
          <w:tab w:val="left" w:pos="720"/>
        </w:tabs>
        <w:spacing w:line="480" w:lineRule="auto"/>
        <w:rPr>
          <w:rFonts w:ascii="Times New Roman" w:hAnsi="Times New Roman"/>
          <w:sz w:val="24"/>
          <w:szCs w:val="24"/>
        </w:rPr>
      </w:pPr>
    </w:p>
    <w:p w:rsidR="00610C3A" w:rsidRDefault="00610C3A" w:rsidP="00687D54">
      <w:pPr>
        <w:tabs>
          <w:tab w:val="left" w:pos="720"/>
        </w:tabs>
        <w:spacing w:line="480" w:lineRule="auto"/>
        <w:rPr>
          <w:rFonts w:ascii="Times New Roman" w:hAnsi="Times New Roman"/>
          <w:sz w:val="24"/>
          <w:szCs w:val="24"/>
        </w:rPr>
      </w:pPr>
      <w:r>
        <w:rPr>
          <w:rFonts w:ascii="Times New Roman" w:hAnsi="Times New Roman"/>
          <w:sz w:val="24"/>
          <w:szCs w:val="24"/>
        </w:rPr>
        <w:br w:type="column"/>
      </w:r>
    </w:p>
    <w:p w:rsidR="00B23F18" w:rsidRDefault="00B23F18" w:rsidP="00687D54">
      <w:pPr>
        <w:tabs>
          <w:tab w:val="left" w:pos="720"/>
        </w:tabs>
        <w:spacing w:line="480" w:lineRule="auto"/>
        <w:rPr>
          <w:rFonts w:ascii="Times New Roman" w:hAnsi="Times New Roman"/>
          <w:sz w:val="24"/>
          <w:szCs w:val="24"/>
        </w:rPr>
      </w:pPr>
    </w:p>
    <w:p w:rsidR="00B23F18" w:rsidRDefault="00B23F18" w:rsidP="00687D54">
      <w:pPr>
        <w:tabs>
          <w:tab w:val="left" w:pos="720"/>
        </w:tabs>
        <w:spacing w:line="480" w:lineRule="auto"/>
        <w:rPr>
          <w:rFonts w:ascii="Times New Roman" w:hAnsi="Times New Roman"/>
          <w:sz w:val="24"/>
          <w:szCs w:val="24"/>
        </w:rPr>
      </w:pPr>
      <w:r>
        <w:rPr>
          <w:b/>
          <w:noProof/>
        </w:rPr>
        <w:drawing>
          <wp:inline distT="0" distB="0" distL="0" distR="0">
            <wp:extent cx="4067175" cy="26003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67175" cy="2600325"/>
                    </a:xfrm>
                    <a:prstGeom prst="rect">
                      <a:avLst/>
                    </a:prstGeom>
                    <a:noFill/>
                    <a:ln w="9525">
                      <a:noFill/>
                      <a:miter lim="800000"/>
                      <a:headEnd/>
                      <a:tailEnd/>
                    </a:ln>
                  </pic:spPr>
                </pic:pic>
              </a:graphicData>
            </a:graphic>
          </wp:inline>
        </w:drawing>
      </w:r>
    </w:p>
    <w:p w:rsidR="00B23F18" w:rsidRDefault="00B23F18" w:rsidP="00687D54">
      <w:pPr>
        <w:tabs>
          <w:tab w:val="left" w:pos="720"/>
        </w:tabs>
        <w:spacing w:line="480" w:lineRule="auto"/>
        <w:rPr>
          <w:rFonts w:ascii="Times New Roman" w:hAnsi="Times New Roman"/>
          <w:sz w:val="24"/>
          <w:szCs w:val="24"/>
        </w:rPr>
      </w:pPr>
    </w:p>
    <w:p w:rsidR="00B23F18" w:rsidRDefault="00B23F18" w:rsidP="00687D54">
      <w:pPr>
        <w:tabs>
          <w:tab w:val="left" w:pos="720"/>
        </w:tabs>
        <w:spacing w:line="480" w:lineRule="auto"/>
        <w:rPr>
          <w:rFonts w:ascii="Times New Roman" w:hAnsi="Times New Roman"/>
          <w:sz w:val="24"/>
          <w:szCs w:val="24"/>
        </w:rPr>
      </w:pPr>
      <w:r>
        <w:rPr>
          <w:b/>
          <w:noProof/>
        </w:rPr>
        <w:drawing>
          <wp:inline distT="0" distB="0" distL="0" distR="0">
            <wp:extent cx="4067175" cy="25812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r>
        <w:rPr>
          <w:rFonts w:ascii="Times New Roman" w:hAnsi="Times New Roman"/>
          <w:sz w:val="24"/>
          <w:szCs w:val="24"/>
        </w:rPr>
        <w:br w:type="column"/>
      </w:r>
      <w:r>
        <w:rPr>
          <w:noProof/>
        </w:rPr>
        <w:lastRenderedPageBreak/>
        <w:drawing>
          <wp:inline distT="0" distB="0" distL="0" distR="0">
            <wp:extent cx="4067175" cy="26193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67175" cy="2619375"/>
                    </a:xfrm>
                    <a:prstGeom prst="rect">
                      <a:avLst/>
                    </a:prstGeom>
                    <a:noFill/>
                    <a:ln w="9525">
                      <a:noFill/>
                      <a:miter lim="800000"/>
                      <a:headEnd/>
                      <a:tailEnd/>
                    </a:ln>
                  </pic:spPr>
                </pic:pic>
              </a:graphicData>
            </a:graphic>
          </wp:inline>
        </w:drawing>
      </w:r>
    </w:p>
    <w:p w:rsidR="00B23F18" w:rsidRDefault="00B23F18" w:rsidP="00687D54">
      <w:pPr>
        <w:tabs>
          <w:tab w:val="left" w:pos="720"/>
        </w:tabs>
        <w:spacing w:line="480" w:lineRule="auto"/>
        <w:rPr>
          <w:rFonts w:ascii="Times New Roman" w:hAnsi="Times New Roman"/>
          <w:sz w:val="24"/>
          <w:szCs w:val="24"/>
        </w:rPr>
      </w:pPr>
    </w:p>
    <w:p w:rsidR="00B23F18" w:rsidRDefault="00B23F18" w:rsidP="00687D54">
      <w:pPr>
        <w:tabs>
          <w:tab w:val="left" w:pos="720"/>
        </w:tabs>
        <w:spacing w:line="480" w:lineRule="auto"/>
        <w:rPr>
          <w:rFonts w:ascii="Times New Roman" w:hAnsi="Times New Roman"/>
          <w:sz w:val="24"/>
          <w:szCs w:val="24"/>
        </w:rPr>
      </w:pPr>
      <w:r>
        <w:rPr>
          <w:noProof/>
        </w:rPr>
        <w:drawing>
          <wp:inline distT="0" distB="0" distL="0" distR="0">
            <wp:extent cx="4105275" cy="2581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05275" cy="2581275"/>
                    </a:xfrm>
                    <a:prstGeom prst="rect">
                      <a:avLst/>
                    </a:prstGeom>
                    <a:noFill/>
                    <a:ln w="9525">
                      <a:noFill/>
                      <a:miter lim="800000"/>
                      <a:headEnd/>
                      <a:tailEnd/>
                    </a:ln>
                  </pic:spPr>
                </pic:pic>
              </a:graphicData>
            </a:graphic>
          </wp:inline>
        </w:drawing>
      </w:r>
    </w:p>
    <w:p w:rsidR="00F94B96" w:rsidRDefault="00F94B96" w:rsidP="00687D54">
      <w:pPr>
        <w:tabs>
          <w:tab w:val="left" w:pos="720"/>
        </w:tabs>
        <w:spacing w:line="480" w:lineRule="auto"/>
        <w:rPr>
          <w:rFonts w:ascii="Times New Roman" w:hAnsi="Times New Roman"/>
          <w:sz w:val="24"/>
          <w:szCs w:val="24"/>
        </w:rPr>
      </w:pPr>
    </w:p>
    <w:p w:rsidR="00F94B96" w:rsidRDefault="00F94B96" w:rsidP="00F94B96">
      <w:pPr>
        <w:tabs>
          <w:tab w:val="left" w:pos="180"/>
        </w:tabs>
        <w:jc w:val="center"/>
        <w:rPr>
          <w:b/>
        </w:rPr>
      </w:pPr>
      <w:r>
        <w:rPr>
          <w:rFonts w:ascii="Times New Roman" w:hAnsi="Times New Roman"/>
          <w:sz w:val="24"/>
          <w:szCs w:val="24"/>
        </w:rPr>
        <w:br w:type="column"/>
      </w:r>
      <w:r w:rsidRPr="00114FE2">
        <w:rPr>
          <w:b/>
        </w:rPr>
        <w:lastRenderedPageBreak/>
        <w:t>Figure Legends</w:t>
      </w:r>
    </w:p>
    <w:p w:rsidR="00F94B96" w:rsidRPr="00114FE2" w:rsidRDefault="00F94B96" w:rsidP="00F94B96">
      <w:pPr>
        <w:tabs>
          <w:tab w:val="left" w:pos="180"/>
        </w:tabs>
        <w:jc w:val="center"/>
        <w:rPr>
          <w:b/>
        </w:rPr>
      </w:pPr>
    </w:p>
    <w:p w:rsidR="00F94B96" w:rsidRDefault="00F94B96" w:rsidP="00F94B96">
      <w:pPr>
        <w:spacing w:line="480" w:lineRule="auto"/>
      </w:pPr>
      <w:r>
        <w:t>Figure 1.  Longitudinal changes in pediatric logistic organ dysfunction (PELOD) score by treatment group (60 Plasma Exchange TAMOF patients and 21 Standard Therapy TAMOF patients): (A) Mean PELOD score and (B) mean PELOD score using the maximum PELOD score of 71 at all time points after death.</w:t>
      </w:r>
      <w:r w:rsidRPr="007F356E">
        <w:t xml:space="preserve"> </w:t>
      </w:r>
      <w:r>
        <w:t xml:space="preserve">Time trend lines are the model-based means and 95% confidence intervals (the vertical bars). </w:t>
      </w:r>
    </w:p>
    <w:p w:rsidR="00F94B96" w:rsidRDefault="00F94B96" w:rsidP="00F94B96">
      <w:pPr>
        <w:spacing w:line="480" w:lineRule="auto"/>
      </w:pPr>
      <w:r>
        <w:t xml:space="preserve"> </w:t>
      </w:r>
    </w:p>
    <w:p w:rsidR="00F94B96" w:rsidRDefault="00F94B96" w:rsidP="00F94B96">
      <w:pPr>
        <w:spacing w:line="480" w:lineRule="auto"/>
      </w:pPr>
      <w:r>
        <w:t xml:space="preserve">Figure 2.  Longitudinal changes in pediatric logistic organ dysfunction (PELOD) score for TAMOF survivors and non-survivors  who received plasma exchange  (41 survivors and 19 non-survivors): (A) Mean PELOD score and (B) mean PELOD score using the maximum PELOD score of 71 at all time points after death.  Time trend lines are the model-based means and 95% confidence intervals (the vertical bars). </w:t>
      </w:r>
    </w:p>
    <w:p w:rsidR="00F94B96" w:rsidRDefault="00F94B96" w:rsidP="00F94B96">
      <w:pPr>
        <w:spacing w:line="480" w:lineRule="auto"/>
      </w:pPr>
    </w:p>
    <w:p w:rsidR="00F94B96" w:rsidRDefault="00F94B96" w:rsidP="00F94B96">
      <w:pPr>
        <w:spacing w:line="480" w:lineRule="auto"/>
      </w:pPr>
      <w:r>
        <w:t xml:space="preserve">Figure 3.  Delta changes in pediatric logistic organ dysfunction (PELOD) score by treatment group (60 Plasma Exchange TAMOF patients and 21 Standard Therapy TAMOF patients):  </w:t>
      </w:r>
      <w:r>
        <w:rPr>
          <w:rFonts w:cs="Calibri"/>
        </w:rPr>
        <w:t xml:space="preserve">Δ-PELOD score is the difference between the baseline score at enrollment and each subsequent day during the first week on study.  </w:t>
      </w:r>
      <w:r>
        <w:t xml:space="preserve">Time trend lines are the model-based means and 95% confidence intervals (the vertical bars).   </w:t>
      </w:r>
    </w:p>
    <w:p w:rsidR="00F94B96" w:rsidRPr="00687D54" w:rsidRDefault="00F94B96" w:rsidP="00687D54">
      <w:pPr>
        <w:tabs>
          <w:tab w:val="left" w:pos="720"/>
        </w:tabs>
        <w:spacing w:line="480" w:lineRule="auto"/>
        <w:rPr>
          <w:rFonts w:ascii="Times New Roman" w:hAnsi="Times New Roman"/>
          <w:sz w:val="24"/>
          <w:szCs w:val="24"/>
        </w:rPr>
      </w:pPr>
    </w:p>
    <w:sectPr w:rsidR="00F94B96" w:rsidRPr="00687D54" w:rsidSect="0011436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NewRomanPSM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8240E7E"/>
    <w:multiLevelType w:val="singleLevel"/>
    <w:tmpl w:val="3C96C53E"/>
    <w:lvl w:ilvl="0">
      <w:start w:val="1"/>
      <w:numFmt w:val="decimal"/>
      <w:lvlText w:val="%1."/>
      <w:lvlJc w:val="left"/>
      <w:pPr>
        <w:tabs>
          <w:tab w:val="num" w:pos="360"/>
        </w:tabs>
        <w:ind w:left="360" w:hanging="360"/>
      </w:pPr>
      <w:rPr>
        <w:rFonts w:ascii="Times New Roman" w:hAnsi="Times New Roman" w:hint="default"/>
        <w:b w:val="0"/>
        <w:i w:val="0"/>
        <w:color w:val="auto"/>
        <w:sz w:val="24"/>
      </w:rPr>
    </w:lvl>
  </w:abstractNum>
  <w:abstractNum w:abstractNumId="2">
    <w:nsid w:val="10663CCA"/>
    <w:multiLevelType w:val="hybridMultilevel"/>
    <w:tmpl w:val="0BE0E93C"/>
    <w:lvl w:ilvl="0" w:tplc="376EE922">
      <w:start w:val="1"/>
      <w:numFmt w:val="lowerLetter"/>
      <w:lvlText w:val="%1."/>
      <w:lvlJc w:val="left"/>
      <w:pPr>
        <w:ind w:left="450" w:hanging="360"/>
      </w:pPr>
      <w:rPr>
        <w:b w:val="0"/>
        <w:color w:val="auto"/>
      </w:rPr>
    </w:lvl>
    <w:lvl w:ilvl="1" w:tplc="04090001">
      <w:start w:val="1"/>
      <w:numFmt w:val="bullet"/>
      <w:lvlText w:val=""/>
      <w:lvlJc w:val="left"/>
      <w:pPr>
        <w:ind w:left="1440" w:hanging="360"/>
      </w:pPr>
      <w:rPr>
        <w:rFonts w:ascii="Symbol" w:hAnsi="Symbol" w:hint="default"/>
      </w:rPr>
    </w:lvl>
    <w:lvl w:ilvl="2" w:tplc="1E3066F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303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B071E21"/>
    <w:multiLevelType w:val="hybridMultilevel"/>
    <w:tmpl w:val="1EB4222E"/>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5">
    <w:nsid w:val="1CFD4C79"/>
    <w:multiLevelType w:val="hybridMultilevel"/>
    <w:tmpl w:val="F54C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1572E7"/>
    <w:multiLevelType w:val="hybridMultilevel"/>
    <w:tmpl w:val="6F3CD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716BB"/>
    <w:multiLevelType w:val="hybridMultilevel"/>
    <w:tmpl w:val="5F3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B2DF1"/>
    <w:multiLevelType w:val="multilevel"/>
    <w:tmpl w:val="7360AC1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D223167"/>
    <w:multiLevelType w:val="hybridMultilevel"/>
    <w:tmpl w:val="820ED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B208CC"/>
    <w:multiLevelType w:val="hybridMultilevel"/>
    <w:tmpl w:val="5C049F60"/>
    <w:lvl w:ilvl="0" w:tplc="04090001">
      <w:start w:val="1"/>
      <w:numFmt w:val="bullet"/>
      <w:lvlText w:val=""/>
      <w:lvlJc w:val="left"/>
      <w:pPr>
        <w:tabs>
          <w:tab w:val="num" w:pos="900"/>
        </w:tabs>
        <w:ind w:left="900" w:hanging="180"/>
      </w:pPr>
      <w:rPr>
        <w:rFonts w:ascii="Symbol" w:hAnsi="Symbol" w:hint="default"/>
      </w:rPr>
    </w:lvl>
    <w:lvl w:ilvl="1" w:tplc="04090019">
      <w:start w:val="1"/>
      <w:numFmt w:val="bullet"/>
      <w:lvlText w:val=""/>
      <w:lvlJc w:val="left"/>
      <w:pPr>
        <w:tabs>
          <w:tab w:val="num" w:pos="1800"/>
        </w:tabs>
        <w:ind w:left="1800" w:hanging="360"/>
      </w:pPr>
      <w:rPr>
        <w:rFonts w:ascii="Symbol" w:hAnsi="Symbol" w:hint="default"/>
      </w:rPr>
    </w:lvl>
    <w:lvl w:ilvl="2" w:tplc="0409001B">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7E46A3D"/>
    <w:multiLevelType w:val="hybridMultilevel"/>
    <w:tmpl w:val="1EDC3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14335"/>
    <w:multiLevelType w:val="hybridMultilevel"/>
    <w:tmpl w:val="953EE0FA"/>
    <w:lvl w:ilvl="0" w:tplc="88B0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6E4407"/>
    <w:multiLevelType w:val="hybridMultilevel"/>
    <w:tmpl w:val="17F8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F07869"/>
    <w:multiLevelType w:val="hybridMultilevel"/>
    <w:tmpl w:val="4CAE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3D4FE5"/>
    <w:multiLevelType w:val="hybridMultilevel"/>
    <w:tmpl w:val="6FA4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90E95"/>
    <w:multiLevelType w:val="hybridMultilevel"/>
    <w:tmpl w:val="E810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522A00"/>
    <w:multiLevelType w:val="hybridMultilevel"/>
    <w:tmpl w:val="351016A4"/>
    <w:lvl w:ilvl="0" w:tplc="D1CADC0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13B59"/>
    <w:multiLevelType w:val="hybridMultilevel"/>
    <w:tmpl w:val="38D0F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1E74F8"/>
    <w:multiLevelType w:val="hybridMultilevel"/>
    <w:tmpl w:val="B568C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AE5238"/>
    <w:multiLevelType w:val="hybridMultilevel"/>
    <w:tmpl w:val="EB52697A"/>
    <w:lvl w:ilvl="0" w:tplc="5C2C77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440" w:hanging="360"/>
        </w:pPr>
        <w:rPr>
          <w:rFonts w:ascii="Symbol" w:hAnsi="Symbol" w:hint="default"/>
          <w:sz w:val="20"/>
        </w:rPr>
      </w:lvl>
    </w:lvlOverride>
  </w:num>
  <w:num w:numId="2">
    <w:abstractNumId w:val="0"/>
    <w:lvlOverride w:ilvl="0">
      <w:lvl w:ilvl="0">
        <w:start w:val="1"/>
        <w:numFmt w:val="bullet"/>
        <w:lvlText w:val=""/>
        <w:legacy w:legacy="1" w:legacySpace="120" w:legacyIndent="360"/>
        <w:lvlJc w:val="left"/>
        <w:pPr>
          <w:ind w:left="1440" w:hanging="360"/>
        </w:pPr>
        <w:rPr>
          <w:rFonts w:ascii="Symbol" w:hAnsi="Symbol" w:hint="default"/>
        </w:rPr>
      </w:lvl>
    </w:lvlOverride>
  </w:num>
  <w:num w:numId="3">
    <w:abstractNumId w:val="1"/>
  </w:num>
  <w:num w:numId="4">
    <w:abstractNumId w:val="3"/>
  </w:num>
  <w:num w:numId="5">
    <w:abstractNumId w:val="10"/>
  </w:num>
  <w:num w:numId="6">
    <w:abstractNumId w:val="19"/>
  </w:num>
  <w:num w:numId="7">
    <w:abstractNumId w:val="18"/>
  </w:num>
  <w:num w:numId="8">
    <w:abstractNumId w:val="9"/>
  </w:num>
  <w:num w:numId="9">
    <w:abstractNumId w:val="4"/>
  </w:num>
  <w:num w:numId="10">
    <w:abstractNumId w:val="2"/>
  </w:num>
  <w:num w:numId="11">
    <w:abstractNumId w:val="17"/>
  </w:num>
  <w:num w:numId="12">
    <w:abstractNumId w:val="20"/>
  </w:num>
  <w:num w:numId="13">
    <w:abstractNumId w:val="15"/>
  </w:num>
  <w:num w:numId="14">
    <w:abstractNumId w:val="14"/>
  </w:num>
  <w:num w:numId="15">
    <w:abstractNumId w:val="13"/>
  </w:num>
  <w:num w:numId="16">
    <w:abstractNumId w:val="7"/>
  </w:num>
  <w:num w:numId="17">
    <w:abstractNumId w:val="12"/>
  </w:num>
  <w:num w:numId="18">
    <w:abstractNumId w:val="16"/>
  </w:num>
  <w:num w:numId="19">
    <w:abstractNumId w:val="8"/>
  </w:num>
  <w:num w:numId="20">
    <w:abstractNumId w:val="5"/>
  </w:num>
  <w:num w:numId="21">
    <w:abstractNumId w:val="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drawingGridHorizontalSpacing w:val="110"/>
  <w:displayHorizontalDrawingGridEvery w:val="2"/>
  <w:characterSpacingControl w:val="doNotCompress"/>
  <w:compat/>
  <w:rsids>
    <w:rsidRoot w:val="001F7E6D"/>
    <w:rsid w:val="00006E4C"/>
    <w:rsid w:val="0002455E"/>
    <w:rsid w:val="000251F6"/>
    <w:rsid w:val="00051FA6"/>
    <w:rsid w:val="00062798"/>
    <w:rsid w:val="0006610F"/>
    <w:rsid w:val="000737A7"/>
    <w:rsid w:val="00082714"/>
    <w:rsid w:val="00091039"/>
    <w:rsid w:val="00096B5D"/>
    <w:rsid w:val="000A0424"/>
    <w:rsid w:val="000B1293"/>
    <w:rsid w:val="000C2C12"/>
    <w:rsid w:val="000E5AA9"/>
    <w:rsid w:val="00112AA6"/>
    <w:rsid w:val="0011436E"/>
    <w:rsid w:val="00137F49"/>
    <w:rsid w:val="00156D6E"/>
    <w:rsid w:val="00164696"/>
    <w:rsid w:val="00175963"/>
    <w:rsid w:val="001B1DC7"/>
    <w:rsid w:val="001B61C3"/>
    <w:rsid w:val="001C3217"/>
    <w:rsid w:val="001D780D"/>
    <w:rsid w:val="001E2E32"/>
    <w:rsid w:val="001F7E6D"/>
    <w:rsid w:val="002059B8"/>
    <w:rsid w:val="00212133"/>
    <w:rsid w:val="0021298D"/>
    <w:rsid w:val="0023251C"/>
    <w:rsid w:val="0023675F"/>
    <w:rsid w:val="00240B58"/>
    <w:rsid w:val="002418FB"/>
    <w:rsid w:val="00254F51"/>
    <w:rsid w:val="0025502A"/>
    <w:rsid w:val="002777BF"/>
    <w:rsid w:val="00290FC5"/>
    <w:rsid w:val="003555C5"/>
    <w:rsid w:val="00370C3E"/>
    <w:rsid w:val="00386DF2"/>
    <w:rsid w:val="003C101F"/>
    <w:rsid w:val="003E18DC"/>
    <w:rsid w:val="003F368D"/>
    <w:rsid w:val="004356B8"/>
    <w:rsid w:val="00441F4B"/>
    <w:rsid w:val="00463D3F"/>
    <w:rsid w:val="00466436"/>
    <w:rsid w:val="00467E2A"/>
    <w:rsid w:val="00486CB2"/>
    <w:rsid w:val="004A6D91"/>
    <w:rsid w:val="004B2812"/>
    <w:rsid w:val="004C10A4"/>
    <w:rsid w:val="004D7A6C"/>
    <w:rsid w:val="00535C67"/>
    <w:rsid w:val="00542527"/>
    <w:rsid w:val="0054374B"/>
    <w:rsid w:val="0054493E"/>
    <w:rsid w:val="0055461B"/>
    <w:rsid w:val="005568E8"/>
    <w:rsid w:val="00566C0E"/>
    <w:rsid w:val="00575129"/>
    <w:rsid w:val="00577D57"/>
    <w:rsid w:val="00583352"/>
    <w:rsid w:val="00597743"/>
    <w:rsid w:val="005B392E"/>
    <w:rsid w:val="005C13E3"/>
    <w:rsid w:val="005C6218"/>
    <w:rsid w:val="00604EC5"/>
    <w:rsid w:val="00610C3A"/>
    <w:rsid w:val="00617907"/>
    <w:rsid w:val="00617F3E"/>
    <w:rsid w:val="00620D32"/>
    <w:rsid w:val="00622DCE"/>
    <w:rsid w:val="00644C1B"/>
    <w:rsid w:val="006572FD"/>
    <w:rsid w:val="00661C14"/>
    <w:rsid w:val="00687D54"/>
    <w:rsid w:val="00696607"/>
    <w:rsid w:val="006A479F"/>
    <w:rsid w:val="006A4EBD"/>
    <w:rsid w:val="006A6779"/>
    <w:rsid w:val="006B7C95"/>
    <w:rsid w:val="006C2B60"/>
    <w:rsid w:val="006D639D"/>
    <w:rsid w:val="006E264E"/>
    <w:rsid w:val="006E6792"/>
    <w:rsid w:val="006F6B29"/>
    <w:rsid w:val="00722AB3"/>
    <w:rsid w:val="007340C9"/>
    <w:rsid w:val="007549CE"/>
    <w:rsid w:val="00761183"/>
    <w:rsid w:val="00777F4A"/>
    <w:rsid w:val="00783038"/>
    <w:rsid w:val="00786720"/>
    <w:rsid w:val="007970F9"/>
    <w:rsid w:val="007A1BF2"/>
    <w:rsid w:val="007E2251"/>
    <w:rsid w:val="007E46EC"/>
    <w:rsid w:val="007E77E7"/>
    <w:rsid w:val="008429F1"/>
    <w:rsid w:val="00856960"/>
    <w:rsid w:val="008634AF"/>
    <w:rsid w:val="00871637"/>
    <w:rsid w:val="008809B0"/>
    <w:rsid w:val="00882D58"/>
    <w:rsid w:val="008C7469"/>
    <w:rsid w:val="008D1D4D"/>
    <w:rsid w:val="008E3ABB"/>
    <w:rsid w:val="009174DD"/>
    <w:rsid w:val="00927E0B"/>
    <w:rsid w:val="00932961"/>
    <w:rsid w:val="0095101B"/>
    <w:rsid w:val="00960061"/>
    <w:rsid w:val="009864F6"/>
    <w:rsid w:val="009A2A3A"/>
    <w:rsid w:val="009C0295"/>
    <w:rsid w:val="009D5221"/>
    <w:rsid w:val="009E35F5"/>
    <w:rsid w:val="009E6E31"/>
    <w:rsid w:val="00A16E4C"/>
    <w:rsid w:val="00A26992"/>
    <w:rsid w:val="00A378DD"/>
    <w:rsid w:val="00A55E86"/>
    <w:rsid w:val="00A64A42"/>
    <w:rsid w:val="00A7419A"/>
    <w:rsid w:val="00A823B9"/>
    <w:rsid w:val="00AA21BF"/>
    <w:rsid w:val="00AB64CE"/>
    <w:rsid w:val="00AE6FC2"/>
    <w:rsid w:val="00B02912"/>
    <w:rsid w:val="00B23F18"/>
    <w:rsid w:val="00B43224"/>
    <w:rsid w:val="00B5173F"/>
    <w:rsid w:val="00B54509"/>
    <w:rsid w:val="00B61E14"/>
    <w:rsid w:val="00BC0001"/>
    <w:rsid w:val="00BE5730"/>
    <w:rsid w:val="00BE7966"/>
    <w:rsid w:val="00BF1BAD"/>
    <w:rsid w:val="00C16E69"/>
    <w:rsid w:val="00C41F7C"/>
    <w:rsid w:val="00C577A7"/>
    <w:rsid w:val="00C7556A"/>
    <w:rsid w:val="00C91F5C"/>
    <w:rsid w:val="00C97691"/>
    <w:rsid w:val="00CC7C70"/>
    <w:rsid w:val="00CD1ACB"/>
    <w:rsid w:val="00D158DA"/>
    <w:rsid w:val="00D16903"/>
    <w:rsid w:val="00D20B8A"/>
    <w:rsid w:val="00D418CA"/>
    <w:rsid w:val="00D50BEF"/>
    <w:rsid w:val="00D52D99"/>
    <w:rsid w:val="00D62D9E"/>
    <w:rsid w:val="00DA0C10"/>
    <w:rsid w:val="00DA1CB1"/>
    <w:rsid w:val="00DD740B"/>
    <w:rsid w:val="00DF0382"/>
    <w:rsid w:val="00E472E4"/>
    <w:rsid w:val="00E51270"/>
    <w:rsid w:val="00E75475"/>
    <w:rsid w:val="00E77AC9"/>
    <w:rsid w:val="00EB3F4F"/>
    <w:rsid w:val="00EF4C11"/>
    <w:rsid w:val="00F0781C"/>
    <w:rsid w:val="00F57C3A"/>
    <w:rsid w:val="00F610F4"/>
    <w:rsid w:val="00F66C8F"/>
    <w:rsid w:val="00F732DA"/>
    <w:rsid w:val="00F844E0"/>
    <w:rsid w:val="00F867BA"/>
    <w:rsid w:val="00F94B96"/>
    <w:rsid w:val="00F963E0"/>
    <w:rsid w:val="00FA2292"/>
    <w:rsid w:val="00FB3D38"/>
    <w:rsid w:val="00FC2A46"/>
    <w:rsid w:val="00FD03EE"/>
    <w:rsid w:val="00FE4448"/>
    <w:rsid w:val="00FE7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envelope return"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6D"/>
    <w:pPr>
      <w:spacing w:after="0" w:line="240" w:lineRule="auto"/>
    </w:pPr>
    <w:rPr>
      <w:rFonts w:ascii="Tahoma" w:eastAsia="Times New Roman" w:hAnsi="Tahoma" w:cs="Times New Roman"/>
      <w:szCs w:val="20"/>
    </w:rPr>
  </w:style>
  <w:style w:type="paragraph" w:styleId="Heading1">
    <w:name w:val="heading 1"/>
    <w:basedOn w:val="Normal"/>
    <w:next w:val="Normal"/>
    <w:link w:val="Heading1Char"/>
    <w:qFormat/>
    <w:rsid w:val="001F7E6D"/>
    <w:pPr>
      <w:keepNext/>
      <w:tabs>
        <w:tab w:val="left" w:pos="720"/>
      </w:tabs>
      <w:spacing w:before="100" w:after="100"/>
      <w:ind w:left="360"/>
      <w:outlineLvl w:val="0"/>
    </w:pPr>
    <w:rPr>
      <w:rFonts w:ascii="Arial" w:hAnsi="Arial"/>
      <w:b/>
    </w:rPr>
  </w:style>
  <w:style w:type="paragraph" w:styleId="Heading2">
    <w:name w:val="heading 2"/>
    <w:basedOn w:val="Normal"/>
    <w:next w:val="Normal"/>
    <w:link w:val="Heading2Char"/>
    <w:qFormat/>
    <w:rsid w:val="001F7E6D"/>
    <w:pPr>
      <w:keepNext/>
      <w:tabs>
        <w:tab w:val="left" w:pos="720"/>
      </w:tabs>
      <w:spacing w:before="100" w:after="100"/>
      <w:outlineLvl w:val="1"/>
    </w:pPr>
    <w:rPr>
      <w:rFonts w:ascii="Arial" w:hAnsi="Arial"/>
      <w:b/>
    </w:rPr>
  </w:style>
  <w:style w:type="paragraph" w:styleId="Heading3">
    <w:name w:val="heading 3"/>
    <w:basedOn w:val="Normal"/>
    <w:next w:val="Normal"/>
    <w:link w:val="Heading3Char"/>
    <w:qFormat/>
    <w:rsid w:val="001F7E6D"/>
    <w:pPr>
      <w:keepNext/>
      <w:tabs>
        <w:tab w:val="left" w:pos="720"/>
      </w:tabs>
      <w:spacing w:before="100" w:after="100"/>
      <w:ind w:left="360"/>
      <w:outlineLvl w:val="2"/>
    </w:pPr>
    <w:rPr>
      <w:rFonts w:ascii="Arial" w:hAnsi="Arial"/>
      <w:sz w:val="24"/>
      <w:u w:val="single"/>
    </w:rPr>
  </w:style>
  <w:style w:type="paragraph" w:styleId="Heading4">
    <w:name w:val="heading 4"/>
    <w:basedOn w:val="Normal"/>
    <w:next w:val="Normal"/>
    <w:link w:val="Heading4Char"/>
    <w:qFormat/>
    <w:rsid w:val="001F7E6D"/>
    <w:pPr>
      <w:keepNext/>
      <w:tabs>
        <w:tab w:val="left" w:pos="720"/>
        <w:tab w:val="left" w:pos="1440"/>
      </w:tabs>
      <w:spacing w:before="100" w:after="100"/>
      <w:outlineLvl w:val="3"/>
    </w:pPr>
    <w:rPr>
      <w:rFonts w:ascii="Times New Roman" w:hAnsi="Times New Roman"/>
      <w:b/>
      <w:sz w:val="24"/>
    </w:rPr>
  </w:style>
  <w:style w:type="paragraph" w:styleId="Heading5">
    <w:name w:val="heading 5"/>
    <w:basedOn w:val="Normal"/>
    <w:next w:val="Normal"/>
    <w:link w:val="Heading5Char"/>
    <w:qFormat/>
    <w:rsid w:val="001F7E6D"/>
    <w:pPr>
      <w:keepNext/>
      <w:tabs>
        <w:tab w:val="left" w:pos="720"/>
        <w:tab w:val="left" w:pos="1440"/>
      </w:tabs>
      <w:spacing w:before="100" w:after="100"/>
      <w:ind w:left="360"/>
      <w:outlineLvl w:val="4"/>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E6D"/>
    <w:rPr>
      <w:rFonts w:ascii="Arial" w:eastAsia="Times New Roman" w:hAnsi="Arial" w:cs="Times New Roman"/>
      <w:b/>
      <w:szCs w:val="20"/>
    </w:rPr>
  </w:style>
  <w:style w:type="character" w:customStyle="1" w:styleId="Heading2Char">
    <w:name w:val="Heading 2 Char"/>
    <w:basedOn w:val="DefaultParagraphFont"/>
    <w:link w:val="Heading2"/>
    <w:rsid w:val="001F7E6D"/>
    <w:rPr>
      <w:rFonts w:ascii="Arial" w:eastAsia="Times New Roman" w:hAnsi="Arial" w:cs="Times New Roman"/>
      <w:b/>
      <w:szCs w:val="20"/>
    </w:rPr>
  </w:style>
  <w:style w:type="character" w:customStyle="1" w:styleId="Heading3Char">
    <w:name w:val="Heading 3 Char"/>
    <w:basedOn w:val="DefaultParagraphFont"/>
    <w:link w:val="Heading3"/>
    <w:rsid w:val="001F7E6D"/>
    <w:rPr>
      <w:rFonts w:ascii="Arial" w:eastAsia="Times New Roman" w:hAnsi="Arial" w:cs="Times New Roman"/>
      <w:sz w:val="24"/>
      <w:szCs w:val="20"/>
      <w:u w:val="single"/>
    </w:rPr>
  </w:style>
  <w:style w:type="character" w:customStyle="1" w:styleId="Heading4Char">
    <w:name w:val="Heading 4 Char"/>
    <w:basedOn w:val="DefaultParagraphFont"/>
    <w:link w:val="Heading4"/>
    <w:rsid w:val="001F7E6D"/>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1F7E6D"/>
    <w:rPr>
      <w:rFonts w:ascii="Times New Roman" w:eastAsia="Times New Roman" w:hAnsi="Times New Roman" w:cs="Times New Roman"/>
      <w:b/>
      <w:sz w:val="24"/>
      <w:szCs w:val="20"/>
    </w:rPr>
  </w:style>
  <w:style w:type="paragraph" w:styleId="NormalWeb">
    <w:name w:val="Normal (Web)"/>
    <w:basedOn w:val="Normal"/>
    <w:rsid w:val="001F7E6D"/>
    <w:pPr>
      <w:spacing w:before="100" w:after="100"/>
    </w:pPr>
    <w:rPr>
      <w:rFonts w:ascii="Arial Unicode MS" w:eastAsia="Arial Unicode MS"/>
      <w:sz w:val="24"/>
    </w:rPr>
  </w:style>
  <w:style w:type="paragraph" w:styleId="BodyText2">
    <w:name w:val="Body Text 2"/>
    <w:basedOn w:val="Normal"/>
    <w:link w:val="BodyText2Char"/>
    <w:rsid w:val="001F7E6D"/>
    <w:pPr>
      <w:jc w:val="both"/>
    </w:pPr>
  </w:style>
  <w:style w:type="character" w:customStyle="1" w:styleId="BodyText2Char">
    <w:name w:val="Body Text 2 Char"/>
    <w:basedOn w:val="DefaultParagraphFont"/>
    <w:link w:val="BodyText2"/>
    <w:rsid w:val="001F7E6D"/>
    <w:rPr>
      <w:rFonts w:ascii="Tahoma" w:eastAsia="Times New Roman" w:hAnsi="Tahoma" w:cs="Times New Roman"/>
      <w:szCs w:val="20"/>
    </w:rPr>
  </w:style>
  <w:style w:type="paragraph" w:styleId="BodyText">
    <w:name w:val="Body Text"/>
    <w:basedOn w:val="Normal"/>
    <w:link w:val="BodyTextChar"/>
    <w:rsid w:val="001F7E6D"/>
    <w:rPr>
      <w:sz w:val="18"/>
    </w:rPr>
  </w:style>
  <w:style w:type="character" w:customStyle="1" w:styleId="BodyTextChar">
    <w:name w:val="Body Text Char"/>
    <w:basedOn w:val="DefaultParagraphFont"/>
    <w:link w:val="BodyText"/>
    <w:rsid w:val="001F7E6D"/>
    <w:rPr>
      <w:rFonts w:ascii="Tahoma" w:eastAsia="Times New Roman" w:hAnsi="Tahoma" w:cs="Times New Roman"/>
      <w:sz w:val="18"/>
      <w:szCs w:val="20"/>
    </w:rPr>
  </w:style>
  <w:style w:type="paragraph" w:styleId="BodyTextIndent">
    <w:name w:val="Body Text Indent"/>
    <w:basedOn w:val="Normal"/>
    <w:link w:val="BodyTextIndentChar"/>
    <w:rsid w:val="001F7E6D"/>
    <w:pPr>
      <w:ind w:left="1800"/>
    </w:pPr>
    <w:rPr>
      <w:i/>
    </w:rPr>
  </w:style>
  <w:style w:type="character" w:customStyle="1" w:styleId="BodyTextIndentChar">
    <w:name w:val="Body Text Indent Char"/>
    <w:basedOn w:val="DefaultParagraphFont"/>
    <w:link w:val="BodyTextIndent"/>
    <w:rsid w:val="001F7E6D"/>
    <w:rPr>
      <w:rFonts w:ascii="Tahoma" w:eastAsia="Times New Roman" w:hAnsi="Tahoma" w:cs="Times New Roman"/>
      <w:i/>
      <w:szCs w:val="20"/>
    </w:rPr>
  </w:style>
  <w:style w:type="paragraph" w:styleId="BodyTextIndent2">
    <w:name w:val="Body Text Indent 2"/>
    <w:basedOn w:val="Normal"/>
    <w:link w:val="BodyTextIndent2Char"/>
    <w:rsid w:val="001F7E6D"/>
    <w:pPr>
      <w:tabs>
        <w:tab w:val="left" w:pos="720"/>
      </w:tabs>
      <w:spacing w:before="100" w:after="100"/>
      <w:ind w:left="360"/>
    </w:pPr>
    <w:rPr>
      <w:rFonts w:ascii="Times New Roman" w:hAnsi="Times New Roman"/>
      <w:sz w:val="24"/>
    </w:rPr>
  </w:style>
  <w:style w:type="character" w:customStyle="1" w:styleId="BodyTextIndent2Char">
    <w:name w:val="Body Text Indent 2 Char"/>
    <w:basedOn w:val="DefaultParagraphFont"/>
    <w:link w:val="BodyTextIndent2"/>
    <w:rsid w:val="001F7E6D"/>
    <w:rPr>
      <w:rFonts w:ascii="Times New Roman" w:eastAsia="Times New Roman" w:hAnsi="Times New Roman" w:cs="Times New Roman"/>
      <w:sz w:val="24"/>
      <w:szCs w:val="20"/>
    </w:rPr>
  </w:style>
  <w:style w:type="paragraph" w:styleId="Footer">
    <w:name w:val="footer"/>
    <w:basedOn w:val="Normal"/>
    <w:link w:val="FooterChar"/>
    <w:rsid w:val="001F7E6D"/>
    <w:pPr>
      <w:tabs>
        <w:tab w:val="center" w:pos="4320"/>
        <w:tab w:val="right" w:pos="8640"/>
      </w:tabs>
    </w:pPr>
  </w:style>
  <w:style w:type="character" w:customStyle="1" w:styleId="FooterChar">
    <w:name w:val="Footer Char"/>
    <w:basedOn w:val="DefaultParagraphFont"/>
    <w:link w:val="Footer"/>
    <w:rsid w:val="001F7E6D"/>
    <w:rPr>
      <w:rFonts w:ascii="Tahoma" w:eastAsia="Times New Roman" w:hAnsi="Tahoma" w:cs="Times New Roman"/>
      <w:szCs w:val="20"/>
    </w:rPr>
  </w:style>
  <w:style w:type="character" w:styleId="PageNumber">
    <w:name w:val="page number"/>
    <w:basedOn w:val="DefaultParagraphFont"/>
    <w:rsid w:val="001F7E6D"/>
  </w:style>
  <w:style w:type="paragraph" w:styleId="EnvelopeReturn">
    <w:name w:val="envelope return"/>
    <w:basedOn w:val="Normal"/>
    <w:rsid w:val="001F7E6D"/>
    <w:rPr>
      <w:rFonts w:ascii="Arial" w:hAnsi="Arial"/>
      <w:sz w:val="24"/>
    </w:rPr>
  </w:style>
  <w:style w:type="paragraph" w:styleId="Header">
    <w:name w:val="header"/>
    <w:basedOn w:val="Normal"/>
    <w:link w:val="HeaderChar"/>
    <w:rsid w:val="001F7E6D"/>
    <w:pPr>
      <w:tabs>
        <w:tab w:val="center" w:pos="4320"/>
        <w:tab w:val="right" w:pos="8640"/>
      </w:tabs>
    </w:pPr>
  </w:style>
  <w:style w:type="character" w:customStyle="1" w:styleId="HeaderChar">
    <w:name w:val="Header Char"/>
    <w:basedOn w:val="DefaultParagraphFont"/>
    <w:link w:val="Header"/>
    <w:rsid w:val="001F7E6D"/>
    <w:rPr>
      <w:rFonts w:ascii="Tahoma" w:eastAsia="Times New Roman" w:hAnsi="Tahoma" w:cs="Times New Roman"/>
      <w:szCs w:val="20"/>
    </w:rPr>
  </w:style>
  <w:style w:type="paragraph" w:styleId="BalloonText">
    <w:name w:val="Balloon Text"/>
    <w:basedOn w:val="Normal"/>
    <w:link w:val="BalloonTextChar"/>
    <w:semiHidden/>
    <w:rsid w:val="001F7E6D"/>
    <w:rPr>
      <w:rFonts w:cs="Tahoma"/>
      <w:sz w:val="16"/>
      <w:szCs w:val="16"/>
    </w:rPr>
  </w:style>
  <w:style w:type="character" w:customStyle="1" w:styleId="BalloonTextChar">
    <w:name w:val="Balloon Text Char"/>
    <w:basedOn w:val="DefaultParagraphFont"/>
    <w:link w:val="BalloonText"/>
    <w:semiHidden/>
    <w:rsid w:val="001F7E6D"/>
    <w:rPr>
      <w:rFonts w:ascii="Tahoma" w:eastAsia="Times New Roman" w:hAnsi="Tahoma" w:cs="Tahoma"/>
      <w:sz w:val="16"/>
      <w:szCs w:val="16"/>
    </w:rPr>
  </w:style>
  <w:style w:type="paragraph" w:styleId="CommentText">
    <w:name w:val="annotation text"/>
    <w:basedOn w:val="Normal"/>
    <w:link w:val="CommentTextChar"/>
    <w:semiHidden/>
    <w:rsid w:val="001F7E6D"/>
    <w:rPr>
      <w:sz w:val="20"/>
    </w:rPr>
  </w:style>
  <w:style w:type="character" w:customStyle="1" w:styleId="CommentTextChar">
    <w:name w:val="Comment Text Char"/>
    <w:basedOn w:val="DefaultParagraphFont"/>
    <w:link w:val="CommentText"/>
    <w:semiHidden/>
    <w:rsid w:val="001F7E6D"/>
    <w:rPr>
      <w:rFonts w:ascii="Tahoma" w:eastAsia="Times New Roman" w:hAnsi="Tahoma" w:cs="Times New Roman"/>
      <w:sz w:val="20"/>
      <w:szCs w:val="20"/>
    </w:rPr>
  </w:style>
  <w:style w:type="paragraph" w:styleId="CommentSubject">
    <w:name w:val="annotation subject"/>
    <w:basedOn w:val="CommentText"/>
    <w:next w:val="CommentText"/>
    <w:link w:val="CommentSubjectChar"/>
    <w:semiHidden/>
    <w:rsid w:val="001F7E6D"/>
    <w:rPr>
      <w:b/>
      <w:bCs/>
    </w:rPr>
  </w:style>
  <w:style w:type="character" w:customStyle="1" w:styleId="CommentSubjectChar">
    <w:name w:val="Comment Subject Char"/>
    <w:basedOn w:val="CommentTextChar"/>
    <w:link w:val="CommentSubject"/>
    <w:semiHidden/>
    <w:rsid w:val="001F7E6D"/>
    <w:rPr>
      <w:rFonts w:ascii="Tahoma" w:eastAsia="Times New Roman" w:hAnsi="Tahoma" w:cs="Times New Roman"/>
      <w:b/>
      <w:bCs/>
      <w:sz w:val="20"/>
      <w:szCs w:val="20"/>
    </w:rPr>
  </w:style>
  <w:style w:type="paragraph" w:styleId="BodyText3">
    <w:name w:val="Body Text 3"/>
    <w:basedOn w:val="Normal"/>
    <w:link w:val="BodyText3Char"/>
    <w:rsid w:val="001F7E6D"/>
    <w:pPr>
      <w:tabs>
        <w:tab w:val="left" w:pos="720"/>
      </w:tabs>
      <w:spacing w:before="100" w:after="100"/>
    </w:pPr>
    <w:rPr>
      <w:rFonts w:ascii="Times New Roman" w:hAnsi="Times New Roman"/>
      <w:sz w:val="24"/>
    </w:rPr>
  </w:style>
  <w:style w:type="character" w:customStyle="1" w:styleId="BodyText3Char">
    <w:name w:val="Body Text 3 Char"/>
    <w:basedOn w:val="DefaultParagraphFont"/>
    <w:link w:val="BodyText3"/>
    <w:rsid w:val="001F7E6D"/>
    <w:rPr>
      <w:rFonts w:ascii="Times New Roman" w:eastAsia="Times New Roman" w:hAnsi="Times New Roman" w:cs="Times New Roman"/>
      <w:sz w:val="24"/>
      <w:szCs w:val="20"/>
    </w:rPr>
  </w:style>
  <w:style w:type="character" w:styleId="Emphasis">
    <w:name w:val="Emphasis"/>
    <w:basedOn w:val="DefaultParagraphFont"/>
    <w:uiPriority w:val="20"/>
    <w:qFormat/>
    <w:rsid w:val="001F7E6D"/>
    <w:rPr>
      <w:i/>
      <w:iCs/>
    </w:rPr>
  </w:style>
  <w:style w:type="character" w:customStyle="1" w:styleId="spelle">
    <w:name w:val="spelle"/>
    <w:basedOn w:val="DefaultParagraphFont"/>
    <w:rsid w:val="001F7E6D"/>
  </w:style>
  <w:style w:type="character" w:customStyle="1" w:styleId="grame">
    <w:name w:val="grame"/>
    <w:basedOn w:val="DefaultParagraphFont"/>
    <w:rsid w:val="001F7E6D"/>
  </w:style>
  <w:style w:type="paragraph" w:customStyle="1" w:styleId="DataField11pt-Single">
    <w:name w:val="Data Field 11pt-Single"/>
    <w:basedOn w:val="Normal"/>
    <w:rsid w:val="001F7E6D"/>
    <w:pPr>
      <w:autoSpaceDE w:val="0"/>
      <w:autoSpaceDN w:val="0"/>
    </w:pPr>
    <w:rPr>
      <w:rFonts w:ascii="Arial" w:hAnsi="Arial" w:cs="Arial"/>
    </w:rPr>
  </w:style>
  <w:style w:type="character" w:styleId="Strong">
    <w:name w:val="Strong"/>
    <w:basedOn w:val="DefaultParagraphFont"/>
    <w:qFormat/>
    <w:rsid w:val="001F7E6D"/>
    <w:rPr>
      <w:b/>
      <w:bCs/>
    </w:rPr>
  </w:style>
  <w:style w:type="table" w:styleId="TableGrid">
    <w:name w:val="Table Grid"/>
    <w:basedOn w:val="TableNormal"/>
    <w:rsid w:val="001F7E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7E6D"/>
    <w:rPr>
      <w:color w:val="0000FF"/>
      <w:u w:val="single"/>
    </w:rPr>
  </w:style>
  <w:style w:type="character" w:customStyle="1" w:styleId="A0">
    <w:name w:val="A0"/>
    <w:uiPriority w:val="99"/>
    <w:rsid w:val="001F7E6D"/>
    <w:rPr>
      <w:rFonts w:cs="Minion Pro"/>
      <w:color w:val="000000"/>
      <w:sz w:val="20"/>
      <w:szCs w:val="20"/>
    </w:rPr>
  </w:style>
  <w:style w:type="paragraph" w:styleId="ListParagraph">
    <w:name w:val="List Paragraph"/>
    <w:basedOn w:val="Normal"/>
    <w:uiPriority w:val="34"/>
    <w:qFormat/>
    <w:rsid w:val="001F7E6D"/>
    <w:pPr>
      <w:spacing w:after="200" w:line="276" w:lineRule="auto"/>
      <w:ind w:left="720"/>
      <w:contextualSpacing/>
    </w:pPr>
    <w:rPr>
      <w:rFonts w:ascii="Calibri" w:eastAsia="Calibri" w:hAnsi="Calibri"/>
      <w:szCs w:val="22"/>
    </w:rPr>
  </w:style>
  <w:style w:type="paragraph" w:styleId="NoSpacing">
    <w:name w:val="No Spacing"/>
    <w:uiPriority w:val="1"/>
    <w:qFormat/>
    <w:rsid w:val="001F7E6D"/>
    <w:pPr>
      <w:spacing w:after="0" w:line="240" w:lineRule="auto"/>
    </w:pPr>
    <w:rPr>
      <w:rFonts w:ascii="Calibri" w:eastAsia="Calibri" w:hAnsi="Calibri" w:cs="Times New Roman"/>
    </w:rPr>
  </w:style>
  <w:style w:type="character" w:customStyle="1" w:styleId="apple-style-span">
    <w:name w:val="apple-style-span"/>
    <w:basedOn w:val="DefaultParagraphFont"/>
    <w:rsid w:val="001F7E6D"/>
  </w:style>
  <w:style w:type="paragraph" w:customStyle="1" w:styleId="DataField11pt">
    <w:name w:val="Data Field 11pt"/>
    <w:basedOn w:val="Normal"/>
    <w:rsid w:val="001F7E6D"/>
    <w:pPr>
      <w:autoSpaceDE w:val="0"/>
      <w:autoSpaceDN w:val="0"/>
      <w:spacing w:line="300" w:lineRule="exact"/>
    </w:pPr>
    <w:rPr>
      <w:rFonts w:ascii="Arial" w:hAnsi="Arial" w:cs="Arial"/>
    </w:rPr>
  </w:style>
  <w:style w:type="paragraph" w:customStyle="1" w:styleId="FormFieldCaption">
    <w:name w:val="Form Field Caption"/>
    <w:basedOn w:val="Normal"/>
    <w:rsid w:val="001F7E6D"/>
    <w:pPr>
      <w:tabs>
        <w:tab w:val="left" w:pos="270"/>
      </w:tabs>
      <w:autoSpaceDE w:val="0"/>
      <w:autoSpaceDN w:val="0"/>
    </w:pPr>
    <w:rPr>
      <w:rFonts w:ascii="Arial" w:hAnsi="Arial" w:cs="Arial"/>
      <w:sz w:val="16"/>
      <w:szCs w:val="16"/>
    </w:rPr>
  </w:style>
  <w:style w:type="paragraph" w:styleId="PlainText">
    <w:name w:val="Plain Text"/>
    <w:basedOn w:val="Normal"/>
    <w:link w:val="PlainTextChar"/>
    <w:uiPriority w:val="99"/>
    <w:semiHidden/>
    <w:unhideWhenUsed/>
    <w:rsid w:val="001F7E6D"/>
    <w:rPr>
      <w:rFonts w:ascii="Consolas" w:eastAsia="SimSun" w:hAnsi="Consolas" w:cs="SimSun"/>
      <w:sz w:val="21"/>
      <w:szCs w:val="21"/>
      <w:lang w:eastAsia="zh-CN"/>
    </w:rPr>
  </w:style>
  <w:style w:type="character" w:customStyle="1" w:styleId="PlainTextChar">
    <w:name w:val="Plain Text Char"/>
    <w:basedOn w:val="DefaultParagraphFont"/>
    <w:link w:val="PlainText"/>
    <w:uiPriority w:val="99"/>
    <w:semiHidden/>
    <w:rsid w:val="001F7E6D"/>
    <w:rPr>
      <w:rFonts w:ascii="Consolas" w:eastAsia="SimSun" w:hAnsi="Consolas" w:cs="SimSun"/>
      <w:sz w:val="21"/>
      <w:szCs w:val="21"/>
      <w:lang w:eastAsia="zh-CN"/>
    </w:rPr>
  </w:style>
  <w:style w:type="paragraph" w:customStyle="1" w:styleId="Default">
    <w:name w:val="Default"/>
    <w:rsid w:val="001F7E6D"/>
    <w:pPr>
      <w:autoSpaceDE w:val="0"/>
      <w:autoSpaceDN w:val="0"/>
      <w:adjustRightInd w:val="0"/>
      <w:spacing w:after="0" w:line="240" w:lineRule="auto"/>
    </w:pPr>
    <w:rPr>
      <w:rFonts w:ascii="Arial" w:eastAsia="Calibri" w:hAnsi="Arial" w:cs="Arial"/>
      <w:color w:val="000000"/>
      <w:sz w:val="24"/>
      <w:szCs w:val="24"/>
    </w:rPr>
  </w:style>
  <w:style w:type="paragraph" w:customStyle="1" w:styleId="datafield11pt-single0">
    <w:name w:val="datafield11pt-single"/>
    <w:basedOn w:val="Normal"/>
    <w:rsid w:val="001F7E6D"/>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envelope return"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6D"/>
    <w:pPr>
      <w:spacing w:after="0" w:line="240" w:lineRule="auto"/>
    </w:pPr>
    <w:rPr>
      <w:rFonts w:ascii="Tahoma" w:eastAsia="Times New Roman" w:hAnsi="Tahoma" w:cs="Times New Roman"/>
      <w:szCs w:val="20"/>
    </w:rPr>
  </w:style>
  <w:style w:type="paragraph" w:styleId="Heading1">
    <w:name w:val="heading 1"/>
    <w:basedOn w:val="Normal"/>
    <w:next w:val="Normal"/>
    <w:link w:val="Heading1Char"/>
    <w:qFormat/>
    <w:rsid w:val="001F7E6D"/>
    <w:pPr>
      <w:keepNext/>
      <w:tabs>
        <w:tab w:val="left" w:pos="720"/>
      </w:tabs>
      <w:spacing w:before="100" w:after="100"/>
      <w:ind w:left="360"/>
      <w:outlineLvl w:val="0"/>
    </w:pPr>
    <w:rPr>
      <w:rFonts w:ascii="Arial" w:hAnsi="Arial"/>
      <w:b/>
    </w:rPr>
  </w:style>
  <w:style w:type="paragraph" w:styleId="Heading2">
    <w:name w:val="heading 2"/>
    <w:basedOn w:val="Normal"/>
    <w:next w:val="Normal"/>
    <w:link w:val="Heading2Char"/>
    <w:qFormat/>
    <w:rsid w:val="001F7E6D"/>
    <w:pPr>
      <w:keepNext/>
      <w:tabs>
        <w:tab w:val="left" w:pos="720"/>
      </w:tabs>
      <w:spacing w:before="100" w:after="100"/>
      <w:outlineLvl w:val="1"/>
    </w:pPr>
    <w:rPr>
      <w:rFonts w:ascii="Arial" w:hAnsi="Arial"/>
      <w:b/>
    </w:rPr>
  </w:style>
  <w:style w:type="paragraph" w:styleId="Heading3">
    <w:name w:val="heading 3"/>
    <w:basedOn w:val="Normal"/>
    <w:next w:val="Normal"/>
    <w:link w:val="Heading3Char"/>
    <w:qFormat/>
    <w:rsid w:val="001F7E6D"/>
    <w:pPr>
      <w:keepNext/>
      <w:tabs>
        <w:tab w:val="left" w:pos="720"/>
      </w:tabs>
      <w:spacing w:before="100" w:after="100"/>
      <w:ind w:left="360"/>
      <w:outlineLvl w:val="2"/>
    </w:pPr>
    <w:rPr>
      <w:rFonts w:ascii="Arial" w:hAnsi="Arial"/>
      <w:sz w:val="24"/>
      <w:u w:val="single"/>
    </w:rPr>
  </w:style>
  <w:style w:type="paragraph" w:styleId="Heading4">
    <w:name w:val="heading 4"/>
    <w:basedOn w:val="Normal"/>
    <w:next w:val="Normal"/>
    <w:link w:val="Heading4Char"/>
    <w:qFormat/>
    <w:rsid w:val="001F7E6D"/>
    <w:pPr>
      <w:keepNext/>
      <w:tabs>
        <w:tab w:val="left" w:pos="720"/>
        <w:tab w:val="left" w:pos="1440"/>
      </w:tabs>
      <w:spacing w:before="100" w:after="100"/>
      <w:outlineLvl w:val="3"/>
    </w:pPr>
    <w:rPr>
      <w:rFonts w:ascii="Times New Roman" w:hAnsi="Times New Roman"/>
      <w:b/>
      <w:sz w:val="24"/>
    </w:rPr>
  </w:style>
  <w:style w:type="paragraph" w:styleId="Heading5">
    <w:name w:val="heading 5"/>
    <w:basedOn w:val="Normal"/>
    <w:next w:val="Normal"/>
    <w:link w:val="Heading5Char"/>
    <w:qFormat/>
    <w:rsid w:val="001F7E6D"/>
    <w:pPr>
      <w:keepNext/>
      <w:tabs>
        <w:tab w:val="left" w:pos="720"/>
        <w:tab w:val="left" w:pos="1440"/>
      </w:tabs>
      <w:spacing w:before="100" w:after="100"/>
      <w:ind w:left="360"/>
      <w:outlineLvl w:val="4"/>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E6D"/>
    <w:rPr>
      <w:rFonts w:ascii="Arial" w:eastAsia="Times New Roman" w:hAnsi="Arial" w:cs="Times New Roman"/>
      <w:b/>
      <w:szCs w:val="20"/>
    </w:rPr>
  </w:style>
  <w:style w:type="character" w:customStyle="1" w:styleId="Heading2Char">
    <w:name w:val="Heading 2 Char"/>
    <w:basedOn w:val="DefaultParagraphFont"/>
    <w:link w:val="Heading2"/>
    <w:rsid w:val="001F7E6D"/>
    <w:rPr>
      <w:rFonts w:ascii="Arial" w:eastAsia="Times New Roman" w:hAnsi="Arial" w:cs="Times New Roman"/>
      <w:b/>
      <w:szCs w:val="20"/>
    </w:rPr>
  </w:style>
  <w:style w:type="character" w:customStyle="1" w:styleId="Heading3Char">
    <w:name w:val="Heading 3 Char"/>
    <w:basedOn w:val="DefaultParagraphFont"/>
    <w:link w:val="Heading3"/>
    <w:rsid w:val="001F7E6D"/>
    <w:rPr>
      <w:rFonts w:ascii="Arial" w:eastAsia="Times New Roman" w:hAnsi="Arial" w:cs="Times New Roman"/>
      <w:sz w:val="24"/>
      <w:szCs w:val="20"/>
      <w:u w:val="single"/>
    </w:rPr>
  </w:style>
  <w:style w:type="character" w:customStyle="1" w:styleId="Heading4Char">
    <w:name w:val="Heading 4 Char"/>
    <w:basedOn w:val="DefaultParagraphFont"/>
    <w:link w:val="Heading4"/>
    <w:rsid w:val="001F7E6D"/>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1F7E6D"/>
    <w:rPr>
      <w:rFonts w:ascii="Times New Roman" w:eastAsia="Times New Roman" w:hAnsi="Times New Roman" w:cs="Times New Roman"/>
      <w:b/>
      <w:sz w:val="24"/>
      <w:szCs w:val="20"/>
    </w:rPr>
  </w:style>
  <w:style w:type="paragraph" w:styleId="NormalWeb">
    <w:name w:val="Normal (Web)"/>
    <w:basedOn w:val="Normal"/>
    <w:rsid w:val="001F7E6D"/>
    <w:pPr>
      <w:spacing w:before="100" w:after="100"/>
    </w:pPr>
    <w:rPr>
      <w:rFonts w:ascii="Arial Unicode MS" w:eastAsia="Arial Unicode MS"/>
      <w:sz w:val="24"/>
    </w:rPr>
  </w:style>
  <w:style w:type="paragraph" w:styleId="BodyText2">
    <w:name w:val="Body Text 2"/>
    <w:basedOn w:val="Normal"/>
    <w:link w:val="BodyText2Char"/>
    <w:rsid w:val="001F7E6D"/>
    <w:pPr>
      <w:jc w:val="both"/>
    </w:pPr>
  </w:style>
  <w:style w:type="character" w:customStyle="1" w:styleId="BodyText2Char">
    <w:name w:val="Body Text 2 Char"/>
    <w:basedOn w:val="DefaultParagraphFont"/>
    <w:link w:val="BodyText2"/>
    <w:rsid w:val="001F7E6D"/>
    <w:rPr>
      <w:rFonts w:ascii="Tahoma" w:eastAsia="Times New Roman" w:hAnsi="Tahoma" w:cs="Times New Roman"/>
      <w:szCs w:val="20"/>
    </w:rPr>
  </w:style>
  <w:style w:type="paragraph" w:styleId="BodyText">
    <w:name w:val="Body Text"/>
    <w:basedOn w:val="Normal"/>
    <w:link w:val="BodyTextChar"/>
    <w:rsid w:val="001F7E6D"/>
    <w:rPr>
      <w:sz w:val="18"/>
    </w:rPr>
  </w:style>
  <w:style w:type="character" w:customStyle="1" w:styleId="BodyTextChar">
    <w:name w:val="Body Text Char"/>
    <w:basedOn w:val="DefaultParagraphFont"/>
    <w:link w:val="BodyText"/>
    <w:rsid w:val="001F7E6D"/>
    <w:rPr>
      <w:rFonts w:ascii="Tahoma" w:eastAsia="Times New Roman" w:hAnsi="Tahoma" w:cs="Times New Roman"/>
      <w:sz w:val="18"/>
      <w:szCs w:val="20"/>
    </w:rPr>
  </w:style>
  <w:style w:type="paragraph" w:styleId="BodyTextIndent">
    <w:name w:val="Body Text Indent"/>
    <w:basedOn w:val="Normal"/>
    <w:link w:val="BodyTextIndentChar"/>
    <w:rsid w:val="001F7E6D"/>
    <w:pPr>
      <w:ind w:left="1800"/>
    </w:pPr>
    <w:rPr>
      <w:i/>
    </w:rPr>
  </w:style>
  <w:style w:type="character" w:customStyle="1" w:styleId="BodyTextIndentChar">
    <w:name w:val="Body Text Indent Char"/>
    <w:basedOn w:val="DefaultParagraphFont"/>
    <w:link w:val="BodyTextIndent"/>
    <w:rsid w:val="001F7E6D"/>
    <w:rPr>
      <w:rFonts w:ascii="Tahoma" w:eastAsia="Times New Roman" w:hAnsi="Tahoma" w:cs="Times New Roman"/>
      <w:i/>
      <w:szCs w:val="20"/>
    </w:rPr>
  </w:style>
  <w:style w:type="paragraph" w:styleId="BodyTextIndent2">
    <w:name w:val="Body Text Indent 2"/>
    <w:basedOn w:val="Normal"/>
    <w:link w:val="BodyTextIndent2Char"/>
    <w:rsid w:val="001F7E6D"/>
    <w:pPr>
      <w:tabs>
        <w:tab w:val="left" w:pos="720"/>
      </w:tabs>
      <w:spacing w:before="100" w:after="100"/>
      <w:ind w:left="360"/>
    </w:pPr>
    <w:rPr>
      <w:rFonts w:ascii="Times New Roman" w:hAnsi="Times New Roman"/>
      <w:sz w:val="24"/>
    </w:rPr>
  </w:style>
  <w:style w:type="character" w:customStyle="1" w:styleId="BodyTextIndent2Char">
    <w:name w:val="Body Text Indent 2 Char"/>
    <w:basedOn w:val="DefaultParagraphFont"/>
    <w:link w:val="BodyTextIndent2"/>
    <w:rsid w:val="001F7E6D"/>
    <w:rPr>
      <w:rFonts w:ascii="Times New Roman" w:eastAsia="Times New Roman" w:hAnsi="Times New Roman" w:cs="Times New Roman"/>
      <w:sz w:val="24"/>
      <w:szCs w:val="20"/>
    </w:rPr>
  </w:style>
  <w:style w:type="paragraph" w:styleId="Footer">
    <w:name w:val="footer"/>
    <w:basedOn w:val="Normal"/>
    <w:link w:val="FooterChar"/>
    <w:rsid w:val="001F7E6D"/>
    <w:pPr>
      <w:tabs>
        <w:tab w:val="center" w:pos="4320"/>
        <w:tab w:val="right" w:pos="8640"/>
      </w:tabs>
    </w:pPr>
  </w:style>
  <w:style w:type="character" w:customStyle="1" w:styleId="FooterChar">
    <w:name w:val="Footer Char"/>
    <w:basedOn w:val="DefaultParagraphFont"/>
    <w:link w:val="Footer"/>
    <w:rsid w:val="001F7E6D"/>
    <w:rPr>
      <w:rFonts w:ascii="Tahoma" w:eastAsia="Times New Roman" w:hAnsi="Tahoma" w:cs="Times New Roman"/>
      <w:szCs w:val="20"/>
    </w:rPr>
  </w:style>
  <w:style w:type="character" w:styleId="PageNumber">
    <w:name w:val="page number"/>
    <w:basedOn w:val="DefaultParagraphFont"/>
    <w:rsid w:val="001F7E6D"/>
  </w:style>
  <w:style w:type="paragraph" w:styleId="EnvelopeReturn">
    <w:name w:val="envelope return"/>
    <w:basedOn w:val="Normal"/>
    <w:rsid w:val="001F7E6D"/>
    <w:rPr>
      <w:rFonts w:ascii="Arial" w:hAnsi="Arial"/>
      <w:sz w:val="24"/>
    </w:rPr>
  </w:style>
  <w:style w:type="paragraph" w:styleId="Header">
    <w:name w:val="header"/>
    <w:basedOn w:val="Normal"/>
    <w:link w:val="HeaderChar"/>
    <w:rsid w:val="001F7E6D"/>
    <w:pPr>
      <w:tabs>
        <w:tab w:val="center" w:pos="4320"/>
        <w:tab w:val="right" w:pos="8640"/>
      </w:tabs>
    </w:pPr>
  </w:style>
  <w:style w:type="character" w:customStyle="1" w:styleId="HeaderChar">
    <w:name w:val="Header Char"/>
    <w:basedOn w:val="DefaultParagraphFont"/>
    <w:link w:val="Header"/>
    <w:rsid w:val="001F7E6D"/>
    <w:rPr>
      <w:rFonts w:ascii="Tahoma" w:eastAsia="Times New Roman" w:hAnsi="Tahoma" w:cs="Times New Roman"/>
      <w:szCs w:val="20"/>
    </w:rPr>
  </w:style>
  <w:style w:type="paragraph" w:styleId="BalloonText">
    <w:name w:val="Balloon Text"/>
    <w:basedOn w:val="Normal"/>
    <w:link w:val="BalloonTextChar"/>
    <w:semiHidden/>
    <w:rsid w:val="001F7E6D"/>
    <w:rPr>
      <w:rFonts w:cs="Tahoma"/>
      <w:sz w:val="16"/>
      <w:szCs w:val="16"/>
    </w:rPr>
  </w:style>
  <w:style w:type="character" w:customStyle="1" w:styleId="BalloonTextChar">
    <w:name w:val="Balloon Text Char"/>
    <w:basedOn w:val="DefaultParagraphFont"/>
    <w:link w:val="BalloonText"/>
    <w:semiHidden/>
    <w:rsid w:val="001F7E6D"/>
    <w:rPr>
      <w:rFonts w:ascii="Tahoma" w:eastAsia="Times New Roman" w:hAnsi="Tahoma" w:cs="Tahoma"/>
      <w:sz w:val="16"/>
      <w:szCs w:val="16"/>
    </w:rPr>
  </w:style>
  <w:style w:type="paragraph" w:styleId="CommentText">
    <w:name w:val="annotation text"/>
    <w:basedOn w:val="Normal"/>
    <w:link w:val="CommentTextChar"/>
    <w:semiHidden/>
    <w:rsid w:val="001F7E6D"/>
    <w:rPr>
      <w:sz w:val="20"/>
    </w:rPr>
  </w:style>
  <w:style w:type="character" w:customStyle="1" w:styleId="CommentTextChar">
    <w:name w:val="Comment Text Char"/>
    <w:basedOn w:val="DefaultParagraphFont"/>
    <w:link w:val="CommentText"/>
    <w:semiHidden/>
    <w:rsid w:val="001F7E6D"/>
    <w:rPr>
      <w:rFonts w:ascii="Tahoma" w:eastAsia="Times New Roman" w:hAnsi="Tahoma" w:cs="Times New Roman"/>
      <w:sz w:val="20"/>
      <w:szCs w:val="20"/>
    </w:rPr>
  </w:style>
  <w:style w:type="paragraph" w:styleId="CommentSubject">
    <w:name w:val="annotation subject"/>
    <w:basedOn w:val="CommentText"/>
    <w:next w:val="CommentText"/>
    <w:link w:val="CommentSubjectChar"/>
    <w:semiHidden/>
    <w:rsid w:val="001F7E6D"/>
    <w:rPr>
      <w:b/>
      <w:bCs/>
    </w:rPr>
  </w:style>
  <w:style w:type="character" w:customStyle="1" w:styleId="CommentSubjectChar">
    <w:name w:val="Comment Subject Char"/>
    <w:basedOn w:val="CommentTextChar"/>
    <w:link w:val="CommentSubject"/>
    <w:semiHidden/>
    <w:rsid w:val="001F7E6D"/>
    <w:rPr>
      <w:rFonts w:ascii="Tahoma" w:eastAsia="Times New Roman" w:hAnsi="Tahoma" w:cs="Times New Roman"/>
      <w:b/>
      <w:bCs/>
      <w:sz w:val="20"/>
      <w:szCs w:val="20"/>
    </w:rPr>
  </w:style>
  <w:style w:type="paragraph" w:styleId="BodyText3">
    <w:name w:val="Body Text 3"/>
    <w:basedOn w:val="Normal"/>
    <w:link w:val="BodyText3Char"/>
    <w:rsid w:val="001F7E6D"/>
    <w:pPr>
      <w:tabs>
        <w:tab w:val="left" w:pos="720"/>
      </w:tabs>
      <w:spacing w:before="100" w:after="100"/>
    </w:pPr>
    <w:rPr>
      <w:rFonts w:ascii="Times New Roman" w:hAnsi="Times New Roman"/>
      <w:sz w:val="24"/>
    </w:rPr>
  </w:style>
  <w:style w:type="character" w:customStyle="1" w:styleId="BodyText3Char">
    <w:name w:val="Body Text 3 Char"/>
    <w:basedOn w:val="DefaultParagraphFont"/>
    <w:link w:val="BodyText3"/>
    <w:rsid w:val="001F7E6D"/>
    <w:rPr>
      <w:rFonts w:ascii="Times New Roman" w:eastAsia="Times New Roman" w:hAnsi="Times New Roman" w:cs="Times New Roman"/>
      <w:sz w:val="24"/>
      <w:szCs w:val="20"/>
    </w:rPr>
  </w:style>
  <w:style w:type="character" w:styleId="Emphasis">
    <w:name w:val="Emphasis"/>
    <w:basedOn w:val="DefaultParagraphFont"/>
    <w:uiPriority w:val="20"/>
    <w:qFormat/>
    <w:rsid w:val="001F7E6D"/>
    <w:rPr>
      <w:i/>
      <w:iCs/>
    </w:rPr>
  </w:style>
  <w:style w:type="character" w:customStyle="1" w:styleId="spelle">
    <w:name w:val="spelle"/>
    <w:basedOn w:val="DefaultParagraphFont"/>
    <w:rsid w:val="001F7E6D"/>
  </w:style>
  <w:style w:type="character" w:customStyle="1" w:styleId="grame">
    <w:name w:val="grame"/>
    <w:basedOn w:val="DefaultParagraphFont"/>
    <w:rsid w:val="001F7E6D"/>
  </w:style>
  <w:style w:type="paragraph" w:customStyle="1" w:styleId="DataField11pt-Single">
    <w:name w:val="Data Field 11pt-Single"/>
    <w:basedOn w:val="Normal"/>
    <w:rsid w:val="001F7E6D"/>
    <w:pPr>
      <w:autoSpaceDE w:val="0"/>
      <w:autoSpaceDN w:val="0"/>
    </w:pPr>
    <w:rPr>
      <w:rFonts w:ascii="Arial" w:hAnsi="Arial" w:cs="Arial"/>
    </w:rPr>
  </w:style>
  <w:style w:type="character" w:styleId="Strong">
    <w:name w:val="Strong"/>
    <w:basedOn w:val="DefaultParagraphFont"/>
    <w:qFormat/>
    <w:rsid w:val="001F7E6D"/>
    <w:rPr>
      <w:b/>
      <w:bCs/>
    </w:rPr>
  </w:style>
  <w:style w:type="table" w:styleId="TableGrid">
    <w:name w:val="Table Grid"/>
    <w:basedOn w:val="TableNormal"/>
    <w:rsid w:val="001F7E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7E6D"/>
    <w:rPr>
      <w:color w:val="0000FF"/>
      <w:u w:val="single"/>
    </w:rPr>
  </w:style>
  <w:style w:type="character" w:customStyle="1" w:styleId="A0">
    <w:name w:val="A0"/>
    <w:uiPriority w:val="99"/>
    <w:rsid w:val="001F7E6D"/>
    <w:rPr>
      <w:rFonts w:cs="Minion Pro"/>
      <w:color w:val="000000"/>
      <w:sz w:val="20"/>
      <w:szCs w:val="20"/>
    </w:rPr>
  </w:style>
  <w:style w:type="paragraph" w:styleId="ListParagraph">
    <w:name w:val="List Paragraph"/>
    <w:basedOn w:val="Normal"/>
    <w:uiPriority w:val="34"/>
    <w:qFormat/>
    <w:rsid w:val="001F7E6D"/>
    <w:pPr>
      <w:spacing w:after="200" w:line="276" w:lineRule="auto"/>
      <w:ind w:left="720"/>
      <w:contextualSpacing/>
    </w:pPr>
    <w:rPr>
      <w:rFonts w:ascii="Calibri" w:eastAsia="Calibri" w:hAnsi="Calibri"/>
      <w:szCs w:val="22"/>
    </w:rPr>
  </w:style>
  <w:style w:type="paragraph" w:styleId="NoSpacing">
    <w:name w:val="No Spacing"/>
    <w:uiPriority w:val="1"/>
    <w:qFormat/>
    <w:rsid w:val="001F7E6D"/>
    <w:pPr>
      <w:spacing w:after="0" w:line="240" w:lineRule="auto"/>
    </w:pPr>
    <w:rPr>
      <w:rFonts w:ascii="Calibri" w:eastAsia="Calibri" w:hAnsi="Calibri" w:cs="Times New Roman"/>
    </w:rPr>
  </w:style>
  <w:style w:type="character" w:customStyle="1" w:styleId="apple-style-span">
    <w:name w:val="apple-style-span"/>
    <w:basedOn w:val="DefaultParagraphFont"/>
    <w:rsid w:val="001F7E6D"/>
  </w:style>
  <w:style w:type="paragraph" w:customStyle="1" w:styleId="DataField11pt">
    <w:name w:val="Data Field 11pt"/>
    <w:basedOn w:val="Normal"/>
    <w:rsid w:val="001F7E6D"/>
    <w:pPr>
      <w:autoSpaceDE w:val="0"/>
      <w:autoSpaceDN w:val="0"/>
      <w:spacing w:line="300" w:lineRule="exact"/>
    </w:pPr>
    <w:rPr>
      <w:rFonts w:ascii="Arial" w:hAnsi="Arial" w:cs="Arial"/>
    </w:rPr>
  </w:style>
  <w:style w:type="paragraph" w:customStyle="1" w:styleId="FormFieldCaption">
    <w:name w:val="Form Field Caption"/>
    <w:basedOn w:val="Normal"/>
    <w:rsid w:val="001F7E6D"/>
    <w:pPr>
      <w:tabs>
        <w:tab w:val="left" w:pos="270"/>
      </w:tabs>
      <w:autoSpaceDE w:val="0"/>
      <w:autoSpaceDN w:val="0"/>
    </w:pPr>
    <w:rPr>
      <w:rFonts w:ascii="Arial" w:hAnsi="Arial" w:cs="Arial"/>
      <w:sz w:val="16"/>
      <w:szCs w:val="16"/>
    </w:rPr>
  </w:style>
  <w:style w:type="paragraph" w:styleId="PlainText">
    <w:name w:val="Plain Text"/>
    <w:basedOn w:val="Normal"/>
    <w:link w:val="PlainTextChar"/>
    <w:uiPriority w:val="99"/>
    <w:semiHidden/>
    <w:unhideWhenUsed/>
    <w:rsid w:val="001F7E6D"/>
    <w:rPr>
      <w:rFonts w:ascii="Consolas" w:eastAsia="SimSun" w:hAnsi="Consolas" w:cs="SimSun"/>
      <w:sz w:val="21"/>
      <w:szCs w:val="21"/>
      <w:lang w:eastAsia="zh-CN"/>
    </w:rPr>
  </w:style>
  <w:style w:type="character" w:customStyle="1" w:styleId="PlainTextChar">
    <w:name w:val="Plain Text Char"/>
    <w:basedOn w:val="DefaultParagraphFont"/>
    <w:link w:val="PlainText"/>
    <w:uiPriority w:val="99"/>
    <w:semiHidden/>
    <w:rsid w:val="001F7E6D"/>
    <w:rPr>
      <w:rFonts w:ascii="Consolas" w:eastAsia="SimSun" w:hAnsi="Consolas" w:cs="SimSun"/>
      <w:sz w:val="21"/>
      <w:szCs w:val="21"/>
      <w:lang w:eastAsia="zh-CN"/>
    </w:rPr>
  </w:style>
  <w:style w:type="paragraph" w:customStyle="1" w:styleId="Default">
    <w:name w:val="Default"/>
    <w:rsid w:val="001F7E6D"/>
    <w:pPr>
      <w:autoSpaceDE w:val="0"/>
      <w:autoSpaceDN w:val="0"/>
      <w:adjustRightInd w:val="0"/>
      <w:spacing w:after="0" w:line="240" w:lineRule="auto"/>
    </w:pPr>
    <w:rPr>
      <w:rFonts w:ascii="Arial" w:eastAsia="Calibri" w:hAnsi="Arial" w:cs="Arial"/>
      <w:color w:val="000000"/>
      <w:sz w:val="24"/>
      <w:szCs w:val="24"/>
    </w:rPr>
  </w:style>
  <w:style w:type="paragraph" w:customStyle="1" w:styleId="datafield11pt-single0">
    <w:name w:val="datafield11pt-single"/>
    <w:basedOn w:val="Normal"/>
    <w:rsid w:val="001F7E6D"/>
    <w:rPr>
      <w:rFonts w:ascii="Arial" w:hAnsi="Arial" w:cs="Arial"/>
      <w:szCs w:val="22"/>
    </w:rPr>
  </w:style>
</w:styles>
</file>

<file path=word/webSettings.xml><?xml version="1.0" encoding="utf-8"?>
<w:webSettings xmlns:r="http://schemas.openxmlformats.org/officeDocument/2006/relationships" xmlns:w="http://schemas.openxmlformats.org/wordprocessingml/2006/main">
  <w:divs>
    <w:div w:id="207643542">
      <w:bodyDiv w:val="1"/>
      <w:marLeft w:val="0"/>
      <w:marRight w:val="0"/>
      <w:marTop w:val="0"/>
      <w:marBottom w:val="0"/>
      <w:divBdr>
        <w:top w:val="none" w:sz="0" w:space="0" w:color="auto"/>
        <w:left w:val="none" w:sz="0" w:space="0" w:color="auto"/>
        <w:bottom w:val="none" w:sz="0" w:space="0" w:color="auto"/>
        <w:right w:val="none" w:sz="0" w:space="0" w:color="auto"/>
      </w:divBdr>
    </w:div>
    <w:div w:id="450442836">
      <w:bodyDiv w:val="1"/>
      <w:marLeft w:val="0"/>
      <w:marRight w:val="0"/>
      <w:marTop w:val="0"/>
      <w:marBottom w:val="0"/>
      <w:divBdr>
        <w:top w:val="none" w:sz="0" w:space="0" w:color="auto"/>
        <w:left w:val="none" w:sz="0" w:space="0" w:color="auto"/>
        <w:bottom w:val="none" w:sz="0" w:space="0" w:color="auto"/>
        <w:right w:val="none" w:sz="0" w:space="0" w:color="auto"/>
      </w:divBdr>
    </w:div>
    <w:div w:id="770399942">
      <w:bodyDiv w:val="1"/>
      <w:marLeft w:val="0"/>
      <w:marRight w:val="0"/>
      <w:marTop w:val="0"/>
      <w:marBottom w:val="0"/>
      <w:divBdr>
        <w:top w:val="none" w:sz="0" w:space="0" w:color="auto"/>
        <w:left w:val="none" w:sz="0" w:space="0" w:color="auto"/>
        <w:bottom w:val="none" w:sz="0" w:space="0" w:color="auto"/>
        <w:right w:val="none" w:sz="0" w:space="0" w:color="auto"/>
      </w:divBdr>
    </w:div>
    <w:div w:id="1187282436">
      <w:bodyDiv w:val="1"/>
      <w:marLeft w:val="0"/>
      <w:marRight w:val="0"/>
      <w:marTop w:val="0"/>
      <w:marBottom w:val="0"/>
      <w:divBdr>
        <w:top w:val="none" w:sz="0" w:space="0" w:color="auto"/>
        <w:left w:val="none" w:sz="0" w:space="0" w:color="auto"/>
        <w:bottom w:val="none" w:sz="0" w:space="0" w:color="auto"/>
        <w:right w:val="none" w:sz="0" w:space="0" w:color="auto"/>
      </w:divBdr>
    </w:div>
    <w:div w:id="1235315226">
      <w:bodyDiv w:val="1"/>
      <w:marLeft w:val="0"/>
      <w:marRight w:val="0"/>
      <w:marTop w:val="0"/>
      <w:marBottom w:val="0"/>
      <w:divBdr>
        <w:top w:val="none" w:sz="0" w:space="0" w:color="auto"/>
        <w:left w:val="none" w:sz="0" w:space="0" w:color="auto"/>
        <w:bottom w:val="none" w:sz="0" w:space="0" w:color="auto"/>
        <w:right w:val="none" w:sz="0" w:space="0" w:color="auto"/>
      </w:divBdr>
    </w:div>
    <w:div w:id="20590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4950C-A4E8-4277-8AA4-DCD249B4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Children's Healthcare of Atlanta</Company>
  <LinksUpToDate>false</LinksUpToDate>
  <CharactersWithSpaces>59324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 Paden</dc:creator>
  <cp:lastModifiedBy>bwu2</cp:lastModifiedBy>
  <cp:revision>3</cp:revision>
  <cp:lastPrinted>2011-10-13T16:15:00Z</cp:lastPrinted>
  <dcterms:created xsi:type="dcterms:W3CDTF">2013-01-25T21:36:00Z</dcterms:created>
  <dcterms:modified xsi:type="dcterms:W3CDTF">2013-01-28T14:39:00Z</dcterms:modified>
</cp:coreProperties>
</file>